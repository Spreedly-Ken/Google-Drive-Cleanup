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680"/>
          <w:tab w:val="right" w:leader="none" w:pos="10800"/>
        </w:tabs>
        <w:ind w:left="3240" w:firstLine="0"/>
        <w:rPr>
          <w:b w:val="1"/>
          <w:sz w:val="24"/>
          <w:szCs w:val="24"/>
        </w:rPr>
      </w:pPr>
      <w:r w:rsidDel="00000000" w:rsidR="00000000" w:rsidRPr="00000000">
        <w:rPr>
          <w:rFonts w:ascii="Arial" w:cs="Arial" w:eastAsia="Arial" w:hAnsi="Arial"/>
          <w:sz w:val="16"/>
          <w:szCs w:val="16"/>
          <w:rtl w:val="0"/>
        </w:rPr>
        <w:t xml:space="preserve">     </w:t>
        <w:tab/>
      </w:r>
      <w:r w:rsidDel="00000000" w:rsidR="00000000" w:rsidRPr="00000000">
        <w:rPr>
          <w:rtl w:val="0"/>
        </w:rPr>
      </w:r>
    </w:p>
    <w:p w:rsidR="00000000" w:rsidDel="00000000" w:rsidP="00000000" w:rsidRDefault="00000000" w:rsidRPr="00000000" w14:paraId="00000002">
      <w:pPr>
        <w:tabs>
          <w:tab w:val="left" w:leader="none" w:pos="0"/>
        </w:tabs>
        <w:spacing w:before="10"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SUPPLEMENTAL ORDER</w:t>
      </w:r>
    </w:p>
    <w:p w:rsidR="00000000" w:rsidDel="00000000" w:rsidP="00000000" w:rsidRDefault="00000000" w:rsidRPr="00000000" w14:paraId="00000003">
      <w:pPr>
        <w:tabs>
          <w:tab w:val="left" w:leader="none" w:pos="0"/>
        </w:tabs>
        <w:spacing w:before="10" w:lineRule="auto"/>
        <w:ind w:right="-20"/>
        <w:jc w:val="cente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04">
      <w:pPr>
        <w:tabs>
          <w:tab w:val="left" w:leader="none" w:pos="0"/>
        </w:tabs>
        <w:spacing w:before="10"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Advanced Vault</w:t>
      </w:r>
    </w:p>
    <w:p w:rsidR="00000000" w:rsidDel="00000000" w:rsidP="00000000" w:rsidRDefault="00000000" w:rsidRPr="00000000" w14:paraId="00000005">
      <w:pPr>
        <w:spacing w:after="160" w:lineRule="auto"/>
        <w:ind w:right="-14"/>
        <w:jc w:val="left"/>
        <w:rPr>
          <w:rFonts w:ascii="Arial" w:cs="Arial" w:eastAsia="Arial" w:hAnsi="Arial"/>
          <w:b w:val="1"/>
          <w:sz w:val="18"/>
          <w:szCs w:val="18"/>
        </w:rPr>
      </w:pPr>
      <w:r w:rsidDel="00000000" w:rsidR="00000000" w:rsidRPr="00000000">
        <w:rPr>
          <w:rtl w:val="0"/>
        </w:rPr>
      </w:r>
    </w:p>
    <w:tbl>
      <w:tblPr>
        <w:tblStyle w:val="Table1"/>
        <w:tblW w:w="1008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98"/>
        <w:gridCol w:w="2421"/>
        <w:gridCol w:w="3361"/>
        <w:tblGridChange w:id="0">
          <w:tblGrid>
            <w:gridCol w:w="4298"/>
            <w:gridCol w:w="2421"/>
            <w:gridCol w:w="3361"/>
          </w:tblGrid>
        </w:tblGridChange>
      </w:tblGrid>
      <w:tr>
        <w:trPr>
          <w:cantSplit w:val="0"/>
          <w:tblHeader w:val="0"/>
        </w:trPr>
        <w:tc>
          <w:tcPr/>
          <w:p w:rsidR="00000000" w:rsidDel="00000000" w:rsidP="00000000" w:rsidRDefault="00000000" w:rsidRPr="00000000" w14:paraId="00000006">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07">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300 Morris Street</w:t>
            </w:r>
          </w:p>
          <w:p w:rsidR="00000000" w:rsidDel="00000000" w:rsidP="00000000" w:rsidRDefault="00000000" w:rsidRPr="00000000" w14:paraId="00000008">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Suite 400</w:t>
            </w:r>
          </w:p>
          <w:p w:rsidR="00000000" w:rsidDel="00000000" w:rsidP="00000000" w:rsidRDefault="00000000" w:rsidRPr="00000000" w14:paraId="00000009">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Durham, NC 27701</w:t>
            </w:r>
          </w:p>
          <w:p w:rsidR="00000000" w:rsidDel="00000000" w:rsidP="00000000" w:rsidRDefault="00000000" w:rsidRPr="00000000" w14:paraId="0000000A">
            <w:pPr>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B">
            <w:pPr>
              <w:spacing w:after="160" w:lineRule="auto"/>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C">
            <w:pPr>
              <w:spacing w:after="160" w:lineRule="auto"/>
              <w:ind w:right="-14"/>
              <w:jc w:val="left"/>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0D">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To:</w:t>
            </w:r>
          </w:p>
          <w:p w:rsidR="00000000" w:rsidDel="00000000" w:rsidP="00000000" w:rsidRDefault="00000000" w:rsidRPr="00000000" w14:paraId="0000000E">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Customer Legal Name: </w:t>
            </w:r>
            <w:r w:rsidDel="00000000" w:rsidR="00000000" w:rsidRPr="00000000">
              <w:rPr>
                <w:rFonts w:ascii="Arial" w:cs="Arial" w:eastAsia="Arial" w:hAnsi="Arial"/>
                <w:sz w:val="18"/>
                <w:szCs w:val="18"/>
                <w:rtl w:val="0"/>
              </w:rPr>
              <w:t xml:space="preserve">Brainly sp. z o.o.</w:t>
            </w:r>
            <w:r w:rsidDel="00000000" w:rsidR="00000000" w:rsidRPr="00000000">
              <w:rPr>
                <w:rFonts w:ascii="Arial" w:cs="Arial" w:eastAsia="Arial" w:hAnsi="Arial"/>
                <w:b w:val="1"/>
                <w:sz w:val="18"/>
                <w:szCs w:val="18"/>
                <w:rtl w:val="0"/>
              </w:rPr>
              <w:t xml:space="preserve"> </w:t>
            </w:r>
          </w:p>
          <w:p w:rsidR="00000000" w:rsidDel="00000000" w:rsidP="00000000" w:rsidRDefault="00000000" w:rsidRPr="00000000" w14:paraId="0000000F">
            <w:pPr>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Billing Address: </w:t>
            </w:r>
            <w:r w:rsidDel="00000000" w:rsidR="00000000" w:rsidRPr="00000000">
              <w:rPr>
                <w:rFonts w:ascii="Arial" w:cs="Arial" w:eastAsia="Arial" w:hAnsi="Arial"/>
                <w:sz w:val="18"/>
                <w:szCs w:val="18"/>
                <w:rtl w:val="0"/>
              </w:rPr>
              <w:t xml:space="preserve">Krowoderska, 63B/4, Kraków, 31-158. Poland</w:t>
            </w:r>
          </w:p>
          <w:p w:rsidR="00000000" w:rsidDel="00000000" w:rsidP="00000000" w:rsidRDefault="00000000" w:rsidRPr="00000000" w14:paraId="00000010">
            <w:pPr>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Sales Rep: </w:t>
            </w:r>
            <w:r w:rsidDel="00000000" w:rsidR="00000000" w:rsidRPr="00000000">
              <w:rPr>
                <w:rFonts w:ascii="Arial" w:cs="Arial" w:eastAsia="Arial" w:hAnsi="Arial"/>
                <w:sz w:val="18"/>
                <w:szCs w:val="18"/>
                <w:rtl w:val="0"/>
              </w:rPr>
              <w:t xml:space="preserve">John Reed</w:t>
            </w:r>
          </w:p>
        </w:tc>
        <w:tc>
          <w:tcPr/>
          <w:p w:rsidR="00000000" w:rsidDel="00000000" w:rsidP="00000000" w:rsidRDefault="00000000" w:rsidRPr="00000000" w14:paraId="00000011">
            <w:pPr>
              <w:spacing w:after="160" w:lineRule="auto"/>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12">
            <w:pPr>
              <w:spacing w:after="160" w:lineRule="auto"/>
              <w:ind w:right="-14"/>
              <w:jc w:val="left"/>
              <w:rPr>
                <w:rFonts w:ascii="Arial" w:cs="Arial" w:eastAsia="Arial" w:hAnsi="Arial"/>
                <w:b w:val="1"/>
                <w:sz w:val="18"/>
                <w:szCs w:val="18"/>
              </w:rPr>
            </w:pPr>
            <w:r w:rsidDel="00000000" w:rsidR="00000000" w:rsidRPr="00000000">
              <w:rPr>
                <w:rtl w:val="0"/>
              </w:rPr>
            </w:r>
          </w:p>
        </w:tc>
      </w:tr>
    </w:tbl>
    <w:p w:rsidR="00000000" w:rsidDel="00000000" w:rsidP="00000000" w:rsidRDefault="00000000" w:rsidRPr="00000000" w14:paraId="00000013">
      <w:pPr>
        <w:spacing w:after="160" w:lineRule="auto"/>
        <w:ind w:right="-14"/>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4">
      <w:pPr>
        <w:spacing w:after="160" w:lineRule="auto"/>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This Supplemental Order Form is entered into between the entity identified above as “Customer” and Spreedly, Inc. (each a “Party” and collectively, the “Parties”) as of the last day it is signed (the “Order Form Effective Date”) and is subject to the Agreement (defined below) which is hereby incorporated by reference. For purposes of this Order Form, “Agreement” means the Enterprise Services Agreement (an “ESA”) currently in force between the Parties dated June 6, 2022, or, in the absence of an ESA, the Spreedly Terms of Service located at </w:t>
      </w:r>
      <w:hyperlink r:id="rId7">
        <w:r w:rsidDel="00000000" w:rsidR="00000000" w:rsidRPr="00000000">
          <w:rPr>
            <w:rFonts w:ascii="Arial" w:cs="Arial" w:eastAsia="Arial" w:hAnsi="Arial"/>
            <w:color w:val="0000ff"/>
            <w:sz w:val="18"/>
            <w:szCs w:val="18"/>
            <w:u w:val="single"/>
            <w:rtl w:val="0"/>
          </w:rPr>
          <w:t xml:space="preserve">https://www.spreedly.com/terms-of-service</w:t>
        </w:r>
      </w:hyperlink>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8"/>
          <w:szCs w:val="18"/>
          <w:rtl w:val="0"/>
        </w:rPr>
        <w:t xml:space="preserve">and</w:t>
      </w:r>
      <w:r w:rsidDel="00000000" w:rsidR="00000000" w:rsidRPr="00000000">
        <w:rPr>
          <w:rFonts w:ascii="Arial" w:cs="Arial" w:eastAsia="Arial" w:hAnsi="Arial"/>
          <w:sz w:val="18"/>
          <w:szCs w:val="18"/>
          <w:rtl w:val="0"/>
        </w:rPr>
        <w:t xml:space="preserve"> “Order Form #1” means the order form executed by the Parties on June 15, 2022. For avoidance of doubt, the Parties hereby agree that the term “Platform” as used in the Agreement includes the Advanced Vault service. </w:t>
      </w:r>
    </w:p>
    <w:p w:rsidR="00000000" w:rsidDel="00000000" w:rsidP="00000000" w:rsidRDefault="00000000" w:rsidRPr="00000000" w14:paraId="00000015">
      <w:pPr>
        <w:rPr>
          <w:rFonts w:ascii="Arial" w:cs="Arial" w:eastAsia="Arial" w:hAnsi="Arial"/>
          <w:sz w:val="18"/>
          <w:szCs w:val="18"/>
        </w:rPr>
      </w:pPr>
      <w:r w:rsidDel="00000000" w:rsidR="00000000" w:rsidRPr="00000000">
        <w:rPr>
          <w:rFonts w:ascii="Arial" w:cs="Arial" w:eastAsia="Arial" w:hAnsi="Arial"/>
          <w:sz w:val="18"/>
          <w:szCs w:val="18"/>
          <w:rtl w:val="0"/>
        </w:rPr>
        <w:t xml:space="preserve">In the event of any conflict between the terms of the Agreement </w:t>
      </w:r>
      <w:r w:rsidDel="00000000" w:rsidR="00000000" w:rsidRPr="00000000">
        <w:rPr>
          <w:rFonts w:ascii="Arial" w:cs="Arial" w:eastAsia="Arial" w:hAnsi="Arial"/>
          <w:sz w:val="18"/>
          <w:szCs w:val="18"/>
          <w:rtl w:val="0"/>
        </w:rPr>
        <w:t xml:space="preserve">or Order Form #1 </w:t>
      </w:r>
      <w:r w:rsidDel="00000000" w:rsidR="00000000" w:rsidRPr="00000000">
        <w:rPr>
          <w:rFonts w:ascii="Arial" w:cs="Arial" w:eastAsia="Arial" w:hAnsi="Arial"/>
          <w:sz w:val="18"/>
          <w:szCs w:val="18"/>
          <w:rtl w:val="0"/>
        </w:rPr>
        <w:t xml:space="preserve">and this Supplemental Order Form, this Supplemental Order Form will govern. Capitalized terms used but not defined in this Supplemental Order Form have the meanings set forth in the Agreement or in the applicable documentation.</w:t>
      </w:r>
    </w:p>
    <w:p w:rsidR="00000000" w:rsidDel="00000000" w:rsidP="00000000" w:rsidRDefault="00000000" w:rsidRPr="00000000" w14:paraId="00000016">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7">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1) </w:t>
      </w:r>
      <w:sdt>
        <w:sdtPr>
          <w:tag w:val="goog_rdk_0"/>
        </w:sdtPr>
        <w:sdtContent>
          <w:ins w:author="Jason Gardner" w:id="0" w:date="2023-12-05T15:22:49Z">
            <w:r w:rsidDel="00000000" w:rsidR="00000000" w:rsidRPr="00000000">
              <w:rPr>
                <w:rFonts w:ascii="Arial" w:cs="Arial" w:eastAsia="Arial" w:hAnsi="Arial"/>
                <w:b w:val="1"/>
                <w:sz w:val="18"/>
                <w:szCs w:val="18"/>
                <w:rtl w:val="0"/>
              </w:rPr>
              <w:t xml:space="preserve">Term. </w:t>
            </w:r>
          </w:ins>
        </w:sdtContent>
      </w:sdt>
      <w:r w:rsidDel="00000000" w:rsidR="00000000" w:rsidRPr="00000000">
        <w:rPr>
          <w:rFonts w:ascii="Arial" w:cs="Arial" w:eastAsia="Arial" w:hAnsi="Arial"/>
          <w:sz w:val="18"/>
          <w:szCs w:val="18"/>
          <w:rtl w:val="0"/>
        </w:rPr>
        <w:t xml:space="preserve">The Spreedly services under this Supplemental Order Form will run conterminously with Order Form #1 dated June 15, 2022 (“Order Form #1) and any actions or events which operate to extend or terminate Order Form #1 will automatically extend or terminate this Supplemental Order Form.</w:t>
      </w:r>
    </w:p>
    <w:p w:rsidR="00000000" w:rsidDel="00000000" w:rsidP="00000000" w:rsidRDefault="00000000" w:rsidRPr="00000000" w14:paraId="00000018">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9">
      <w:pPr>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2</w:t>
      </w:r>
      <w:r w:rsidDel="00000000" w:rsidR="00000000" w:rsidRPr="00000000">
        <w:rPr>
          <w:rFonts w:ascii="Arial" w:cs="Arial" w:eastAsia="Arial" w:hAnsi="Arial"/>
          <w:b w:val="1"/>
          <w:sz w:val="18"/>
          <w:szCs w:val="18"/>
          <w:rtl w:val="0"/>
        </w:rPr>
        <w:t xml:space="preserve">) Advanced Vault. </w:t>
      </w:r>
      <w:r w:rsidDel="00000000" w:rsidR="00000000" w:rsidRPr="00000000">
        <w:rPr>
          <w:rFonts w:ascii="Arial" w:cs="Arial" w:eastAsia="Arial" w:hAnsi="Arial"/>
          <w:sz w:val="18"/>
          <w:szCs w:val="18"/>
          <w:rtl w:val="0"/>
        </w:rPr>
        <w:t xml:space="preserve">Spreedly’s Advanced Vault service will be charged the greater of (i) the rate corresponding to the number of enrolled payment methods in each month of service as set out in Table </w:t>
      </w:r>
      <w:sdt>
        <w:sdtPr>
          <w:tag w:val="goog_rdk_1"/>
        </w:sdtPr>
        <w:sdtContent>
          <w:ins w:author="Jason Gardner" w:id="1" w:date="2023-12-05T15:23:16Z">
            <w:r w:rsidDel="00000000" w:rsidR="00000000" w:rsidRPr="00000000">
              <w:rPr>
                <w:rFonts w:ascii="Arial" w:cs="Arial" w:eastAsia="Arial" w:hAnsi="Arial"/>
                <w:sz w:val="18"/>
                <w:szCs w:val="18"/>
                <w:rtl w:val="0"/>
              </w:rPr>
              <w:t xml:space="preserve">1</w:t>
            </w:r>
          </w:ins>
        </w:sdtContent>
      </w:sdt>
      <w:sdt>
        <w:sdtPr>
          <w:tag w:val="goog_rdk_2"/>
        </w:sdtPr>
        <w:sdtContent>
          <w:del w:author="Jason Gardner" w:id="1" w:date="2023-12-05T15:23:16Z">
            <w:r w:rsidDel="00000000" w:rsidR="00000000" w:rsidRPr="00000000">
              <w:rPr>
                <w:rFonts w:ascii="Arial" w:cs="Arial" w:eastAsia="Arial" w:hAnsi="Arial"/>
                <w:sz w:val="18"/>
                <w:szCs w:val="18"/>
                <w:rtl w:val="0"/>
              </w:rPr>
              <w:delText xml:space="preserve">2</w:delText>
            </w:r>
          </w:del>
        </w:sdtContent>
      </w:sdt>
      <w:r w:rsidDel="00000000" w:rsidR="00000000" w:rsidRPr="00000000">
        <w:rPr>
          <w:rFonts w:ascii="Arial" w:cs="Arial" w:eastAsia="Arial" w:hAnsi="Arial"/>
          <w:sz w:val="18"/>
          <w:szCs w:val="18"/>
          <w:rtl w:val="0"/>
        </w:rPr>
        <w:t xml:space="preserve"> below or (ii) the minimum committed fee of $500 per month. Costs are exclusive of fees imposed by the card associations and/or third-party service providers (e.g. card updates, tokenization, etc.) which will be passed through to Customer and are subject to change at any time. For the avoidance of doubt, Customer will still be charged the third party fee each time a payment card is updated. Spreedly will make reasonable efforts to notify Customers in advance of changes in third party fees.</w:t>
      </w:r>
    </w:p>
    <w:p w:rsidR="00000000" w:rsidDel="00000000" w:rsidP="00000000" w:rsidRDefault="00000000" w:rsidRPr="00000000" w14:paraId="0000001A">
      <w:pPr>
        <w:rPr>
          <w:rFonts w:ascii="Arial" w:cs="Arial" w:eastAsia="Arial" w:hAnsi="Arial"/>
          <w:sz w:val="18"/>
          <w:szCs w:val="18"/>
        </w:rPr>
      </w:pPr>
      <w:r w:rsidDel="00000000" w:rsidR="00000000" w:rsidRPr="00000000">
        <w:rPr>
          <w:rtl w:val="0"/>
        </w:rPr>
      </w:r>
    </w:p>
    <w:tbl>
      <w:tblPr>
        <w:tblStyle w:val="Table2"/>
        <w:tblpPr w:leftFromText="180" w:rightFromText="180" w:topFromText="180" w:bottomFromText="180" w:vertAnchor="text" w:horzAnchor="text" w:tblpX="0" w:tblpY="0"/>
        <w:tblW w:w="10050.0" w:type="dxa"/>
        <w:jc w:val="left"/>
        <w:tblBorders>
          <w:top w:color="d7d2cd" w:space="0" w:sz="8" w:val="single"/>
          <w:left w:color="d7d2cd" w:space="0" w:sz="8" w:val="single"/>
          <w:bottom w:color="d7d2cd" w:space="0" w:sz="8" w:val="single"/>
          <w:right w:color="d7d2cd" w:space="0" w:sz="8" w:val="single"/>
          <w:insideH w:color="d7d2cd" w:space="0" w:sz="8" w:val="single"/>
          <w:insideV w:color="d7d2cd" w:space="0" w:sz="8" w:val="single"/>
        </w:tblBorders>
        <w:tblLayout w:type="fixed"/>
        <w:tblLook w:val="0400"/>
      </w:tblPr>
      <w:tblGrid>
        <w:gridCol w:w="360"/>
        <w:gridCol w:w="2985"/>
        <w:gridCol w:w="3555"/>
        <w:gridCol w:w="3150"/>
        <w:tblGridChange w:id="0">
          <w:tblGrid>
            <w:gridCol w:w="360"/>
            <w:gridCol w:w="2985"/>
            <w:gridCol w:w="3555"/>
            <w:gridCol w:w="3150"/>
          </w:tblGrid>
        </w:tblGridChange>
      </w:tblGrid>
      <w:tr>
        <w:trPr>
          <w:cantSplit w:val="0"/>
          <w:trHeight w:val="343" w:hRule="atLeast"/>
          <w:tblHeader w:val="0"/>
        </w:trPr>
        <w:tc>
          <w:tcPr>
            <w:gridSpan w:val="4"/>
            <w:tcBorders>
              <w:top w:color="d7d2cd" w:space="0" w:sz="8" w:val="single"/>
              <w:left w:color="d7d2cd" w:space="0" w:sz="8" w:val="single"/>
              <w:bottom w:color="d7d2cd" w:space="0" w:sz="8" w:val="single"/>
              <w:right w:color="d7d2cd" w:space="0" w:sz="8" w:val="single"/>
            </w:tcBorders>
            <w:shd w:fill="0077c8" w:val="clear"/>
            <w:tcMar>
              <w:top w:w="15.0" w:type="dxa"/>
              <w:left w:w="15.0" w:type="dxa"/>
              <w:bottom w:w="15.0" w:type="dxa"/>
              <w:right w:w="15.0" w:type="dxa"/>
            </w:tcMar>
          </w:tcPr>
          <w:sdt>
            <w:sdtPr>
              <w:tag w:val="goog_rdk_9"/>
            </w:sdtPr>
            <w:sdtContent>
              <w:p w:rsidR="00000000" w:rsidDel="00000000" w:rsidP="00000000" w:rsidRDefault="00000000" w:rsidRPr="00000000" w14:paraId="0000001B">
                <w:pPr>
                  <w:spacing w:after="60" w:before="60" w:lineRule="auto"/>
                  <w:jc w:val="center"/>
                  <w:rPr>
                    <w:rFonts w:ascii="Arial" w:cs="Arial" w:eastAsia="Arial" w:hAnsi="Arial"/>
                    <w:b w:val="1"/>
                    <w:color w:val="ffffff"/>
                    <w:sz w:val="18"/>
                    <w:szCs w:val="18"/>
                    <w:rPrChange w:author="Jason Gardner" w:id="2" w:date="2023-12-05T15:23:03Z">
                      <w:rPr>
                        <w:b w:val="1"/>
                        <w:color w:val="ffffff"/>
                        <w:sz w:val="18"/>
                        <w:szCs w:val="18"/>
                      </w:rPr>
                    </w:rPrChange>
                  </w:rPr>
                </w:pPr>
                <w:sdt>
                  <w:sdtPr>
                    <w:tag w:val="goog_rdk_3"/>
                  </w:sdtPr>
                  <w:sdtContent>
                    <w:r w:rsidDel="00000000" w:rsidR="00000000" w:rsidRPr="00000000">
                      <w:rPr>
                        <w:rFonts w:ascii="Arial" w:cs="Arial" w:eastAsia="Arial" w:hAnsi="Arial"/>
                        <w:b w:val="1"/>
                        <w:color w:val="ffffff"/>
                        <w:sz w:val="18"/>
                        <w:szCs w:val="18"/>
                        <w:rtl w:val="0"/>
                        <w:rPrChange w:author="Jason Gardner" w:id="2" w:date="2023-12-05T15:23:03Z">
                          <w:rPr>
                            <w:b w:val="1"/>
                            <w:color w:val="ffffff"/>
                            <w:sz w:val="18"/>
                            <w:szCs w:val="18"/>
                          </w:rPr>
                        </w:rPrChange>
                      </w:rPr>
                      <w:t xml:space="preserve">Table </w:t>
                    </w:r>
                  </w:sdtContent>
                </w:sdt>
                <w:sdt>
                  <w:sdtPr>
                    <w:tag w:val="goog_rdk_4"/>
                  </w:sdtPr>
                  <w:sdtContent>
                    <w:ins w:author="Jason Gardner" w:id="3" w:date="2023-12-05T15:23:19Z"/>
                    <w:sdt>
                      <w:sdtPr>
                        <w:tag w:val="goog_rdk_5"/>
                      </w:sdtPr>
                      <w:sdtContent>
                        <w:ins w:author="Jason Gardner" w:id="3" w:date="2023-12-05T15:23:19Z">
                          <w:r w:rsidDel="00000000" w:rsidR="00000000" w:rsidRPr="00000000">
                            <w:rPr>
                              <w:rFonts w:ascii="Arial" w:cs="Arial" w:eastAsia="Arial" w:hAnsi="Arial"/>
                              <w:b w:val="1"/>
                              <w:color w:val="ffffff"/>
                              <w:sz w:val="18"/>
                              <w:szCs w:val="18"/>
                              <w:rtl w:val="0"/>
                              <w:rPrChange w:author="Jason Gardner" w:id="2" w:date="2023-12-05T15:23:03Z">
                                <w:rPr>
                                  <w:b w:val="1"/>
                                  <w:color w:val="ffffff"/>
                                  <w:sz w:val="18"/>
                                  <w:szCs w:val="18"/>
                                </w:rPr>
                              </w:rPrChange>
                            </w:rPr>
                            <w:t xml:space="preserve">1</w:t>
                          </w:r>
                        </w:ins>
                      </w:sdtContent>
                    </w:sdt>
                    <w:ins w:author="Jason Gardner" w:id="3" w:date="2023-12-05T15:23:19Z"/>
                  </w:sdtContent>
                </w:sdt>
                <w:sdt>
                  <w:sdtPr>
                    <w:tag w:val="goog_rdk_6"/>
                  </w:sdtPr>
                  <w:sdtContent>
                    <w:del w:author="Jason Gardner" w:id="3" w:date="2023-12-05T15:23:19Z"/>
                    <w:sdt>
                      <w:sdtPr>
                        <w:tag w:val="goog_rdk_7"/>
                      </w:sdtPr>
                      <w:sdtContent>
                        <w:del w:author="Jason Gardner" w:id="3" w:date="2023-12-05T15:23:19Z">
                          <w:r w:rsidDel="00000000" w:rsidR="00000000" w:rsidRPr="00000000">
                            <w:rPr>
                              <w:rFonts w:ascii="Arial" w:cs="Arial" w:eastAsia="Arial" w:hAnsi="Arial"/>
                              <w:b w:val="1"/>
                              <w:color w:val="ffffff"/>
                              <w:sz w:val="18"/>
                              <w:szCs w:val="18"/>
                              <w:rtl w:val="0"/>
                              <w:rPrChange w:author="Jason Gardner" w:id="2" w:date="2023-12-05T15:23:03Z">
                                <w:rPr>
                                  <w:b w:val="1"/>
                                  <w:color w:val="ffffff"/>
                                  <w:sz w:val="18"/>
                                  <w:szCs w:val="18"/>
                                </w:rPr>
                              </w:rPrChange>
                            </w:rPr>
                            <w:delText xml:space="preserve">2</w:delText>
                          </w:r>
                        </w:del>
                      </w:sdtContent>
                    </w:sdt>
                    <w:del w:author="Jason Gardner" w:id="3" w:date="2023-12-05T15:23:19Z"/>
                  </w:sdtContent>
                </w:sdt>
                <w:sdt>
                  <w:sdtPr>
                    <w:tag w:val="goog_rdk_8"/>
                  </w:sdtPr>
                  <w:sdtContent>
                    <w:r w:rsidDel="00000000" w:rsidR="00000000" w:rsidRPr="00000000">
                      <w:rPr>
                        <w:rtl w:val="0"/>
                      </w:rPr>
                    </w:r>
                  </w:sdtContent>
                </w:sdt>
              </w:p>
            </w:sdtContent>
          </w:sdt>
        </w:tc>
      </w:tr>
      <w:tr>
        <w:trPr>
          <w:cantSplit w:val="0"/>
          <w:trHeight w:val="343" w:hRule="atLeast"/>
          <w:tblHeader w:val="0"/>
        </w:trPr>
        <w:tc>
          <w:tcPr>
            <w:tcBorders>
              <w:top w:color="d7d2cd" w:space="0" w:sz="8" w:val="single"/>
              <w:left w:color="d7d2cd" w:space="0" w:sz="8" w:val="single"/>
              <w:bottom w:color="d7d2cd" w:space="0" w:sz="8" w:val="single"/>
              <w:right w:color="d7d2cd" w:space="0" w:sz="8" w:val="single"/>
            </w:tcBorders>
            <w:shd w:fill="a7e9e1" w:val="clear"/>
            <w:tcMar>
              <w:top w:w="15.0" w:type="dxa"/>
              <w:left w:w="15.0" w:type="dxa"/>
              <w:bottom w:w="15.0" w:type="dxa"/>
              <w:right w:w="15.0" w:type="dxa"/>
            </w:tcMar>
          </w:tcPr>
          <w:sdt>
            <w:sdtPr>
              <w:tag w:val="goog_rdk_12"/>
            </w:sdtPr>
            <w:sdtContent>
              <w:p w:rsidR="00000000" w:rsidDel="00000000" w:rsidP="00000000" w:rsidRDefault="00000000" w:rsidRPr="00000000" w14:paraId="0000001F">
                <w:pPr>
                  <w:spacing w:after="60" w:before="60" w:lineRule="auto"/>
                  <w:jc w:val="center"/>
                  <w:rPr>
                    <w:rFonts w:ascii="Arial" w:cs="Arial" w:eastAsia="Arial" w:hAnsi="Arial"/>
                    <w:sz w:val="24"/>
                    <w:szCs w:val="24"/>
                    <w:rPrChange w:author="Jason Gardner" w:id="2" w:date="2023-12-05T15:23:03Z">
                      <w:rPr>
                        <w:sz w:val="24"/>
                        <w:szCs w:val="24"/>
                      </w:rPr>
                    </w:rPrChange>
                  </w:rPr>
                </w:pPr>
                <w:sdt>
                  <w:sdtPr>
                    <w:tag w:val="goog_rdk_10"/>
                  </w:sdtPr>
                  <w:sdtContent>
                    <w:r w:rsidDel="00000000" w:rsidR="00000000" w:rsidRPr="00000000">
                      <w:rPr>
                        <w:rFonts w:ascii="Arial" w:cs="Arial" w:eastAsia="Arial" w:hAnsi="Arial"/>
                        <w:b w:val="1"/>
                        <w:sz w:val="18"/>
                        <w:szCs w:val="18"/>
                        <w:rtl w:val="0"/>
                        <w:rPrChange w:author="Jason Gardner" w:id="2" w:date="2023-12-05T15:23:03Z">
                          <w:rPr>
                            <w:b w:val="1"/>
                            <w:sz w:val="18"/>
                            <w:szCs w:val="18"/>
                          </w:rPr>
                        </w:rPrChange>
                      </w:rPr>
                      <w:t xml:space="preserve">Tier</w:t>
                    </w:r>
                  </w:sdtContent>
                </w:sdt>
                <w:sdt>
                  <w:sdtPr>
                    <w:tag w:val="goog_rdk_11"/>
                  </w:sdtPr>
                  <w:sdtContent>
                    <w:r w:rsidDel="00000000" w:rsidR="00000000" w:rsidRPr="00000000">
                      <w:rPr>
                        <w:rtl w:val="0"/>
                      </w:rPr>
                    </w:r>
                  </w:sdtContent>
                </w:sdt>
              </w:p>
            </w:sdtContent>
          </w:sdt>
        </w:tc>
        <w:tc>
          <w:tcPr>
            <w:tcBorders>
              <w:top w:color="d7d2cd" w:space="0" w:sz="8" w:val="single"/>
              <w:left w:color="d7d2cd" w:space="0" w:sz="8" w:val="single"/>
              <w:bottom w:color="d7d2cd" w:space="0" w:sz="8" w:val="single"/>
              <w:right w:color="d7d2cd" w:space="0" w:sz="8" w:val="single"/>
            </w:tcBorders>
            <w:shd w:fill="a7e9e1" w:val="clear"/>
            <w:tcMar>
              <w:top w:w="15.0" w:type="dxa"/>
              <w:left w:w="15.0" w:type="dxa"/>
              <w:bottom w:w="15.0" w:type="dxa"/>
              <w:right w:w="15.0" w:type="dxa"/>
            </w:tcMar>
          </w:tcPr>
          <w:sdt>
            <w:sdtPr>
              <w:tag w:val="goog_rdk_15"/>
            </w:sdtPr>
            <w:sdtContent>
              <w:p w:rsidR="00000000" w:rsidDel="00000000" w:rsidP="00000000" w:rsidRDefault="00000000" w:rsidRPr="00000000" w14:paraId="00000020">
                <w:pPr>
                  <w:spacing w:after="60" w:before="60" w:lineRule="auto"/>
                  <w:jc w:val="center"/>
                  <w:rPr>
                    <w:rFonts w:ascii="Arial" w:cs="Arial" w:eastAsia="Arial" w:hAnsi="Arial"/>
                    <w:sz w:val="24"/>
                    <w:szCs w:val="24"/>
                    <w:rPrChange w:author="Jason Gardner" w:id="2" w:date="2023-12-05T15:23:03Z">
                      <w:rPr>
                        <w:sz w:val="24"/>
                        <w:szCs w:val="24"/>
                      </w:rPr>
                    </w:rPrChange>
                  </w:rPr>
                </w:pPr>
                <w:sdt>
                  <w:sdtPr>
                    <w:tag w:val="goog_rdk_13"/>
                  </w:sdtPr>
                  <w:sdtContent>
                    <w:r w:rsidDel="00000000" w:rsidR="00000000" w:rsidRPr="00000000">
                      <w:rPr>
                        <w:rFonts w:ascii="Arial" w:cs="Arial" w:eastAsia="Arial" w:hAnsi="Arial"/>
                        <w:b w:val="1"/>
                        <w:sz w:val="18"/>
                        <w:szCs w:val="18"/>
                        <w:rtl w:val="0"/>
                        <w:rPrChange w:author="Jason Gardner" w:id="2" w:date="2023-12-05T15:23:03Z">
                          <w:rPr>
                            <w:b w:val="1"/>
                            <w:sz w:val="18"/>
                            <w:szCs w:val="18"/>
                          </w:rPr>
                        </w:rPrChange>
                      </w:rPr>
                      <w:t xml:space="preserve"># of Payment Methods</w:t>
                    </w:r>
                  </w:sdtContent>
                </w:sdt>
                <w:sdt>
                  <w:sdtPr>
                    <w:tag w:val="goog_rdk_14"/>
                  </w:sdtPr>
                  <w:sdtContent>
                    <w:r w:rsidDel="00000000" w:rsidR="00000000" w:rsidRPr="00000000">
                      <w:rPr>
                        <w:rtl w:val="0"/>
                      </w:rPr>
                    </w:r>
                  </w:sdtContent>
                </w:sdt>
              </w:p>
            </w:sdtContent>
          </w:sdt>
        </w:tc>
        <w:tc>
          <w:tcPr>
            <w:tcBorders>
              <w:top w:color="d7d2cd" w:space="0" w:sz="8" w:val="single"/>
              <w:left w:color="d7d2cd" w:space="0" w:sz="8" w:val="single"/>
              <w:bottom w:color="d7d2cd" w:space="0" w:sz="8" w:val="single"/>
              <w:right w:color="d7d2cd" w:space="0" w:sz="8" w:val="single"/>
            </w:tcBorders>
            <w:shd w:fill="a7e9e1" w:val="clear"/>
            <w:tcMar>
              <w:top w:w="15.0" w:type="dxa"/>
              <w:left w:w="15.0" w:type="dxa"/>
              <w:bottom w:w="15.0" w:type="dxa"/>
              <w:right w:w="15.0" w:type="dxa"/>
            </w:tcMar>
          </w:tcPr>
          <w:sdt>
            <w:sdtPr>
              <w:tag w:val="goog_rdk_18"/>
            </w:sdtPr>
            <w:sdtContent>
              <w:p w:rsidR="00000000" w:rsidDel="00000000" w:rsidP="00000000" w:rsidRDefault="00000000" w:rsidRPr="00000000" w14:paraId="00000021">
                <w:pPr>
                  <w:spacing w:after="60" w:before="60" w:lineRule="auto"/>
                  <w:jc w:val="center"/>
                  <w:rPr>
                    <w:rFonts w:ascii="Arial" w:cs="Arial" w:eastAsia="Arial" w:hAnsi="Arial"/>
                    <w:sz w:val="24"/>
                    <w:szCs w:val="24"/>
                    <w:rPrChange w:author="Jason Gardner" w:id="2" w:date="2023-12-05T15:23:03Z">
                      <w:rPr>
                        <w:sz w:val="24"/>
                        <w:szCs w:val="24"/>
                      </w:rPr>
                    </w:rPrChange>
                  </w:rPr>
                </w:pPr>
                <w:sdt>
                  <w:sdtPr>
                    <w:tag w:val="goog_rdk_16"/>
                  </w:sdtPr>
                  <w:sdtContent>
                    <w:r w:rsidDel="00000000" w:rsidR="00000000" w:rsidRPr="00000000">
                      <w:rPr>
                        <w:rFonts w:ascii="Arial" w:cs="Arial" w:eastAsia="Arial" w:hAnsi="Arial"/>
                        <w:b w:val="1"/>
                        <w:sz w:val="18"/>
                        <w:szCs w:val="18"/>
                        <w:rtl w:val="0"/>
                        <w:rPrChange w:author="Jason Gardner" w:id="2" w:date="2023-12-05T15:23:03Z">
                          <w:rPr>
                            <w:b w:val="1"/>
                            <w:sz w:val="18"/>
                            <w:szCs w:val="18"/>
                          </w:rPr>
                        </w:rPrChange>
                      </w:rPr>
                      <w:t xml:space="preserve">Monthly Fee Per Payment Method</w:t>
                    </w:r>
                  </w:sdtContent>
                </w:sdt>
                <w:sdt>
                  <w:sdtPr>
                    <w:tag w:val="goog_rdk_17"/>
                  </w:sdtPr>
                  <w:sdtContent>
                    <w:r w:rsidDel="00000000" w:rsidR="00000000" w:rsidRPr="00000000">
                      <w:rPr>
                        <w:rtl w:val="0"/>
                      </w:rPr>
                    </w:r>
                  </w:sdtContent>
                </w:sdt>
              </w:p>
            </w:sdtContent>
          </w:sdt>
        </w:tc>
        <w:tc>
          <w:tcPr>
            <w:tcBorders>
              <w:top w:color="d7d2cd" w:space="0" w:sz="8" w:val="single"/>
              <w:left w:color="d7d2cd" w:space="0" w:sz="8" w:val="single"/>
              <w:bottom w:color="d7d2cd" w:space="0" w:sz="8" w:val="single"/>
              <w:right w:color="d7d2cd" w:space="0" w:sz="8" w:val="single"/>
            </w:tcBorders>
            <w:shd w:fill="a7e9e1" w:val="clear"/>
            <w:tcMar>
              <w:top w:w="15.0" w:type="dxa"/>
              <w:left w:w="15.0" w:type="dxa"/>
              <w:bottom w:w="15.0" w:type="dxa"/>
              <w:right w:w="15.0" w:type="dxa"/>
            </w:tcMar>
          </w:tcPr>
          <w:sdt>
            <w:sdtPr>
              <w:tag w:val="goog_rdk_20"/>
            </w:sdtPr>
            <w:sdtContent>
              <w:p w:rsidR="00000000" w:rsidDel="00000000" w:rsidP="00000000" w:rsidRDefault="00000000" w:rsidRPr="00000000" w14:paraId="00000022">
                <w:pPr>
                  <w:spacing w:after="60" w:before="60" w:lineRule="auto"/>
                  <w:jc w:val="center"/>
                  <w:rPr>
                    <w:rFonts w:ascii="Arial" w:cs="Arial" w:eastAsia="Arial" w:hAnsi="Arial"/>
                    <w:b w:val="1"/>
                    <w:sz w:val="18"/>
                    <w:szCs w:val="18"/>
                    <w:rPrChange w:author="Jason Gardner" w:id="2" w:date="2023-12-05T15:23:03Z">
                      <w:rPr>
                        <w:b w:val="1"/>
                        <w:sz w:val="18"/>
                        <w:szCs w:val="18"/>
                      </w:rPr>
                    </w:rPrChange>
                  </w:rPr>
                </w:pPr>
                <w:sdt>
                  <w:sdtPr>
                    <w:tag w:val="goog_rdk_19"/>
                  </w:sdtPr>
                  <w:sdtContent>
                    <w:r w:rsidDel="00000000" w:rsidR="00000000" w:rsidRPr="00000000">
                      <w:rPr>
                        <w:rFonts w:ascii="Arial" w:cs="Arial" w:eastAsia="Arial" w:hAnsi="Arial"/>
                        <w:b w:val="1"/>
                        <w:sz w:val="18"/>
                        <w:szCs w:val="18"/>
                        <w:rtl w:val="0"/>
                        <w:rPrChange w:author="Jason Gardner" w:id="2" w:date="2023-12-05T15:23:03Z">
                          <w:rPr>
                            <w:b w:val="1"/>
                            <w:sz w:val="18"/>
                            <w:szCs w:val="18"/>
                          </w:rPr>
                        </w:rPrChange>
                      </w:rPr>
                      <w:t xml:space="preserve">Discount through 14 June 2024</w:t>
                    </w:r>
                  </w:sdtContent>
                </w:sdt>
              </w:p>
            </w:sdtContent>
          </w:sdt>
        </w:tc>
      </w:tr>
      <w:tr>
        <w:trPr>
          <w:cantSplit w:val="0"/>
          <w:trHeight w:val="330" w:hRule="atLeast"/>
          <w:tblHeader w:val="0"/>
        </w:trPr>
        <w:tc>
          <w:tcPr>
            <w:tcBorders>
              <w:top w:color="d7d2cd" w:space="0" w:sz="8" w:val="single"/>
              <w:left w:color="d7d2cd" w:space="0" w:sz="8" w:val="single"/>
              <w:bottom w:color="d7d2cd" w:space="0" w:sz="8" w:val="single"/>
              <w:right w:color="d7d2cd" w:space="0" w:sz="8" w:val="single"/>
            </w:tcBorders>
            <w:tcMar>
              <w:top w:w="15.0" w:type="dxa"/>
              <w:left w:w="15.0" w:type="dxa"/>
              <w:bottom w:w="15.0" w:type="dxa"/>
              <w:right w:w="15.0" w:type="dxa"/>
            </w:tcMar>
          </w:tcPr>
          <w:sdt>
            <w:sdtPr>
              <w:tag w:val="goog_rdk_23"/>
            </w:sdtPr>
            <w:sdtContent>
              <w:p w:rsidR="00000000" w:rsidDel="00000000" w:rsidP="00000000" w:rsidRDefault="00000000" w:rsidRPr="00000000" w14:paraId="00000023">
                <w:pPr>
                  <w:spacing w:after="60" w:before="60" w:lineRule="auto"/>
                  <w:jc w:val="center"/>
                  <w:rPr>
                    <w:rFonts w:ascii="Arial" w:cs="Arial" w:eastAsia="Arial" w:hAnsi="Arial"/>
                    <w:sz w:val="24"/>
                    <w:szCs w:val="24"/>
                    <w:rPrChange w:author="Jason Gardner" w:id="2" w:date="2023-12-05T15:23:03Z">
                      <w:rPr>
                        <w:sz w:val="24"/>
                        <w:szCs w:val="24"/>
                      </w:rPr>
                    </w:rPrChange>
                  </w:rPr>
                </w:pPr>
                <w:sdt>
                  <w:sdtPr>
                    <w:tag w:val="goog_rdk_21"/>
                  </w:sdtPr>
                  <w:sdtContent>
                    <w:r w:rsidDel="00000000" w:rsidR="00000000" w:rsidRPr="00000000">
                      <w:rPr>
                        <w:rFonts w:ascii="Arial" w:cs="Arial" w:eastAsia="Arial" w:hAnsi="Arial"/>
                        <w:sz w:val="18"/>
                        <w:szCs w:val="18"/>
                        <w:rtl w:val="0"/>
                        <w:rPrChange w:author="Jason Gardner" w:id="2" w:date="2023-12-05T15:23:03Z">
                          <w:rPr>
                            <w:sz w:val="18"/>
                            <w:szCs w:val="18"/>
                          </w:rPr>
                        </w:rPrChange>
                      </w:rPr>
                      <w:t xml:space="preserve">1</w:t>
                    </w:r>
                  </w:sdtContent>
                </w:sdt>
                <w:sdt>
                  <w:sdtPr>
                    <w:tag w:val="goog_rdk_22"/>
                  </w:sdtPr>
                  <w:sdtContent>
                    <w:r w:rsidDel="00000000" w:rsidR="00000000" w:rsidRPr="00000000">
                      <w:rPr>
                        <w:rtl w:val="0"/>
                      </w:rPr>
                    </w:r>
                  </w:sdtContent>
                </w:sdt>
              </w:p>
            </w:sdtContent>
          </w:sdt>
        </w:tc>
        <w:tc>
          <w:tcPr>
            <w:tcBorders>
              <w:top w:color="d7d2cd" w:space="0" w:sz="8" w:val="single"/>
              <w:left w:color="d7d2cd" w:space="0" w:sz="8" w:val="single"/>
              <w:bottom w:color="d7d2cd" w:space="0" w:sz="8" w:val="single"/>
              <w:right w:color="d7d2cd" w:space="0" w:sz="8" w:val="single"/>
            </w:tcBorders>
            <w:tcMar>
              <w:top w:w="15.0" w:type="dxa"/>
              <w:left w:w="15.0" w:type="dxa"/>
              <w:bottom w:w="15.0" w:type="dxa"/>
              <w:right w:w="15.0" w:type="dxa"/>
            </w:tcMar>
          </w:tcPr>
          <w:sdt>
            <w:sdtPr>
              <w:tag w:val="goog_rdk_26"/>
            </w:sdtPr>
            <w:sdtContent>
              <w:p w:rsidR="00000000" w:rsidDel="00000000" w:rsidP="00000000" w:rsidRDefault="00000000" w:rsidRPr="00000000" w14:paraId="00000024">
                <w:pPr>
                  <w:spacing w:after="60" w:before="60" w:lineRule="auto"/>
                  <w:jc w:val="center"/>
                  <w:rPr>
                    <w:rFonts w:ascii="Arial" w:cs="Arial" w:eastAsia="Arial" w:hAnsi="Arial"/>
                    <w:sz w:val="24"/>
                    <w:szCs w:val="24"/>
                    <w:rPrChange w:author="Jason Gardner" w:id="2" w:date="2023-12-05T15:23:03Z">
                      <w:rPr>
                        <w:sz w:val="24"/>
                        <w:szCs w:val="24"/>
                      </w:rPr>
                    </w:rPrChange>
                  </w:rPr>
                </w:pPr>
                <w:sdt>
                  <w:sdtPr>
                    <w:tag w:val="goog_rdk_24"/>
                  </w:sdtPr>
                  <w:sdtContent>
                    <w:r w:rsidDel="00000000" w:rsidR="00000000" w:rsidRPr="00000000">
                      <w:rPr>
                        <w:rFonts w:ascii="Arial" w:cs="Arial" w:eastAsia="Arial" w:hAnsi="Arial"/>
                        <w:sz w:val="18"/>
                        <w:szCs w:val="18"/>
                        <w:rtl w:val="0"/>
                        <w:rPrChange w:author="Jason Gardner" w:id="2" w:date="2023-12-05T15:23:03Z">
                          <w:rPr>
                            <w:sz w:val="18"/>
                            <w:szCs w:val="18"/>
                          </w:rPr>
                        </w:rPrChange>
                      </w:rPr>
                      <w:t xml:space="preserve">0 – 149,999</w:t>
                    </w:r>
                  </w:sdtContent>
                </w:sdt>
                <w:sdt>
                  <w:sdtPr>
                    <w:tag w:val="goog_rdk_25"/>
                  </w:sdtPr>
                  <w:sdtContent>
                    <w:r w:rsidDel="00000000" w:rsidR="00000000" w:rsidRPr="00000000">
                      <w:rPr>
                        <w:rtl w:val="0"/>
                      </w:rPr>
                    </w:r>
                  </w:sdtContent>
                </w:sdt>
              </w:p>
            </w:sdtContent>
          </w:sdt>
        </w:tc>
        <w:tc>
          <w:tcPr>
            <w:tcBorders>
              <w:top w:color="d7d2cd" w:space="0" w:sz="8" w:val="single"/>
              <w:left w:color="d7d2cd" w:space="0" w:sz="8" w:val="single"/>
              <w:bottom w:color="d7d2cd" w:space="0" w:sz="8" w:val="single"/>
              <w:right w:color="d7d2cd" w:space="0" w:sz="8" w:val="single"/>
            </w:tcBorders>
            <w:tcMar>
              <w:top w:w="15.0" w:type="dxa"/>
              <w:left w:w="15.0" w:type="dxa"/>
              <w:bottom w:w="15.0" w:type="dxa"/>
              <w:right w:w="15.0" w:type="dxa"/>
            </w:tcMar>
          </w:tcPr>
          <w:sdt>
            <w:sdtPr>
              <w:tag w:val="goog_rdk_29"/>
            </w:sdtPr>
            <w:sdtContent>
              <w:p w:rsidR="00000000" w:rsidDel="00000000" w:rsidP="00000000" w:rsidRDefault="00000000" w:rsidRPr="00000000" w14:paraId="00000025">
                <w:pPr>
                  <w:spacing w:after="60" w:before="60" w:lineRule="auto"/>
                  <w:jc w:val="center"/>
                  <w:rPr>
                    <w:rFonts w:ascii="Arial" w:cs="Arial" w:eastAsia="Arial" w:hAnsi="Arial"/>
                    <w:sz w:val="24"/>
                    <w:szCs w:val="24"/>
                    <w:rPrChange w:author="Jason Gardner" w:id="2" w:date="2023-12-05T15:23:03Z">
                      <w:rPr>
                        <w:sz w:val="24"/>
                        <w:szCs w:val="24"/>
                      </w:rPr>
                    </w:rPrChange>
                  </w:rPr>
                </w:pPr>
                <w:sdt>
                  <w:sdtPr>
                    <w:tag w:val="goog_rdk_27"/>
                  </w:sdtPr>
                  <w:sdtContent>
                    <w:r w:rsidDel="00000000" w:rsidR="00000000" w:rsidRPr="00000000">
                      <w:rPr>
                        <w:rFonts w:ascii="Arial" w:cs="Arial" w:eastAsia="Arial" w:hAnsi="Arial"/>
                        <w:sz w:val="18"/>
                        <w:szCs w:val="18"/>
                        <w:rtl w:val="0"/>
                        <w:rPrChange w:author="Jason Gardner" w:id="2" w:date="2023-12-05T15:23:03Z">
                          <w:rPr>
                            <w:sz w:val="18"/>
                            <w:szCs w:val="18"/>
                          </w:rPr>
                        </w:rPrChange>
                      </w:rPr>
                      <w:t xml:space="preserve">$0.025</w:t>
                    </w:r>
                  </w:sdtContent>
                </w:sdt>
                <w:sdt>
                  <w:sdtPr>
                    <w:tag w:val="goog_rdk_28"/>
                  </w:sdtPr>
                  <w:sdtContent>
                    <w:r w:rsidDel="00000000" w:rsidR="00000000" w:rsidRPr="00000000">
                      <w:rPr>
                        <w:rtl w:val="0"/>
                      </w:rPr>
                    </w:r>
                  </w:sdtContent>
                </w:sdt>
              </w:p>
            </w:sdtContent>
          </w:sdt>
        </w:tc>
        <w:tc>
          <w:tcPr>
            <w:tcBorders>
              <w:top w:color="d7d2cd" w:space="0" w:sz="8" w:val="single"/>
              <w:left w:color="d7d2cd" w:space="0" w:sz="8" w:val="single"/>
              <w:bottom w:color="d7d2cd" w:space="0" w:sz="8" w:val="single"/>
              <w:right w:color="d7d2cd" w:space="0" w:sz="8" w:val="single"/>
            </w:tcBorders>
            <w:tcMar>
              <w:top w:w="15.0" w:type="dxa"/>
              <w:left w:w="15.0" w:type="dxa"/>
              <w:bottom w:w="15.0" w:type="dxa"/>
              <w:right w:w="15.0" w:type="dxa"/>
            </w:tcMar>
          </w:tcPr>
          <w:sdt>
            <w:sdtPr>
              <w:tag w:val="goog_rdk_31"/>
            </w:sdtPr>
            <w:sdtContent>
              <w:p w:rsidR="00000000" w:rsidDel="00000000" w:rsidP="00000000" w:rsidRDefault="00000000" w:rsidRPr="00000000" w14:paraId="00000026">
                <w:pPr>
                  <w:spacing w:after="60" w:before="60" w:lineRule="auto"/>
                  <w:jc w:val="center"/>
                  <w:rPr>
                    <w:rFonts w:ascii="Arial" w:cs="Arial" w:eastAsia="Arial" w:hAnsi="Arial"/>
                    <w:sz w:val="18"/>
                    <w:szCs w:val="18"/>
                    <w:rPrChange w:author="Jason Gardner" w:id="2" w:date="2023-12-05T15:23:03Z">
                      <w:rPr>
                        <w:sz w:val="18"/>
                        <w:szCs w:val="18"/>
                      </w:rPr>
                    </w:rPrChange>
                  </w:rPr>
                </w:pPr>
                <w:sdt>
                  <w:sdtPr>
                    <w:tag w:val="goog_rdk_30"/>
                  </w:sdtPr>
                  <w:sdtContent>
                    <w:r w:rsidDel="00000000" w:rsidR="00000000" w:rsidRPr="00000000">
                      <w:rPr>
                        <w:rFonts w:ascii="Arial" w:cs="Arial" w:eastAsia="Arial" w:hAnsi="Arial"/>
                        <w:sz w:val="18"/>
                        <w:szCs w:val="18"/>
                        <w:rtl w:val="0"/>
                        <w:rPrChange w:author="Jason Gardner" w:id="2" w:date="2023-12-05T15:23:03Z">
                          <w:rPr>
                            <w:sz w:val="18"/>
                            <w:szCs w:val="18"/>
                          </w:rPr>
                        </w:rPrChange>
                      </w:rPr>
                      <w:t xml:space="preserve">$0</w:t>
                    </w:r>
                  </w:sdtContent>
                </w:sdt>
              </w:p>
            </w:sdtContent>
          </w:sdt>
        </w:tc>
      </w:tr>
      <w:tr>
        <w:trPr>
          <w:cantSplit w:val="0"/>
          <w:trHeight w:val="289" w:hRule="atLeast"/>
          <w:tblHeader w:val="0"/>
        </w:trPr>
        <w:tc>
          <w:tcPr>
            <w:tcBorders>
              <w:top w:color="d7d2cd" w:space="0" w:sz="8" w:val="single"/>
              <w:left w:color="d7d2cd" w:space="0" w:sz="8" w:val="single"/>
              <w:bottom w:color="d7d2cd" w:space="0" w:sz="8" w:val="single"/>
              <w:right w:color="d7d2cd" w:space="0" w:sz="8" w:val="single"/>
            </w:tcBorders>
            <w:tcMar>
              <w:top w:w="15.0" w:type="dxa"/>
              <w:left w:w="15.0" w:type="dxa"/>
              <w:bottom w:w="15.0" w:type="dxa"/>
              <w:right w:w="15.0" w:type="dxa"/>
            </w:tcMar>
          </w:tcPr>
          <w:sdt>
            <w:sdtPr>
              <w:tag w:val="goog_rdk_34"/>
            </w:sdtPr>
            <w:sdtContent>
              <w:p w:rsidR="00000000" w:rsidDel="00000000" w:rsidP="00000000" w:rsidRDefault="00000000" w:rsidRPr="00000000" w14:paraId="00000027">
                <w:pPr>
                  <w:spacing w:after="60" w:lineRule="auto"/>
                  <w:jc w:val="center"/>
                  <w:rPr>
                    <w:rFonts w:ascii="Arial" w:cs="Arial" w:eastAsia="Arial" w:hAnsi="Arial"/>
                    <w:sz w:val="24"/>
                    <w:szCs w:val="24"/>
                    <w:rPrChange w:author="Jason Gardner" w:id="2" w:date="2023-12-05T15:23:03Z">
                      <w:rPr>
                        <w:sz w:val="24"/>
                        <w:szCs w:val="24"/>
                      </w:rPr>
                    </w:rPrChange>
                  </w:rPr>
                </w:pPr>
                <w:sdt>
                  <w:sdtPr>
                    <w:tag w:val="goog_rdk_32"/>
                  </w:sdtPr>
                  <w:sdtContent>
                    <w:r w:rsidDel="00000000" w:rsidR="00000000" w:rsidRPr="00000000">
                      <w:rPr>
                        <w:rFonts w:ascii="Arial" w:cs="Arial" w:eastAsia="Arial" w:hAnsi="Arial"/>
                        <w:sz w:val="18"/>
                        <w:szCs w:val="18"/>
                        <w:rtl w:val="0"/>
                        <w:rPrChange w:author="Jason Gardner" w:id="2" w:date="2023-12-05T15:23:03Z">
                          <w:rPr>
                            <w:sz w:val="18"/>
                            <w:szCs w:val="18"/>
                          </w:rPr>
                        </w:rPrChange>
                      </w:rPr>
                      <w:t xml:space="preserve">2</w:t>
                    </w:r>
                  </w:sdtContent>
                </w:sdt>
                <w:sdt>
                  <w:sdtPr>
                    <w:tag w:val="goog_rdk_33"/>
                  </w:sdtPr>
                  <w:sdtContent>
                    <w:r w:rsidDel="00000000" w:rsidR="00000000" w:rsidRPr="00000000">
                      <w:rPr>
                        <w:rtl w:val="0"/>
                      </w:rPr>
                    </w:r>
                  </w:sdtContent>
                </w:sdt>
              </w:p>
            </w:sdtContent>
          </w:sdt>
        </w:tc>
        <w:tc>
          <w:tcPr>
            <w:tcBorders>
              <w:top w:color="d7d2cd" w:space="0" w:sz="8" w:val="single"/>
              <w:left w:color="d7d2cd" w:space="0" w:sz="8" w:val="single"/>
              <w:bottom w:color="d7d2cd" w:space="0" w:sz="8" w:val="single"/>
              <w:right w:color="d7d2cd" w:space="0" w:sz="8" w:val="single"/>
            </w:tcBorders>
            <w:tcMar>
              <w:top w:w="15.0" w:type="dxa"/>
              <w:left w:w="15.0" w:type="dxa"/>
              <w:bottom w:w="15.0" w:type="dxa"/>
              <w:right w:w="15.0" w:type="dxa"/>
            </w:tcMar>
          </w:tcPr>
          <w:sdt>
            <w:sdtPr>
              <w:tag w:val="goog_rdk_37"/>
            </w:sdtPr>
            <w:sdtContent>
              <w:p w:rsidR="00000000" w:rsidDel="00000000" w:rsidP="00000000" w:rsidRDefault="00000000" w:rsidRPr="00000000" w14:paraId="00000028">
                <w:pPr>
                  <w:spacing w:after="60" w:lineRule="auto"/>
                  <w:jc w:val="center"/>
                  <w:rPr>
                    <w:rFonts w:ascii="Arial" w:cs="Arial" w:eastAsia="Arial" w:hAnsi="Arial"/>
                    <w:sz w:val="24"/>
                    <w:szCs w:val="24"/>
                    <w:rPrChange w:author="Jason Gardner" w:id="2" w:date="2023-12-05T15:23:03Z">
                      <w:rPr>
                        <w:sz w:val="24"/>
                        <w:szCs w:val="24"/>
                      </w:rPr>
                    </w:rPrChange>
                  </w:rPr>
                </w:pPr>
                <w:sdt>
                  <w:sdtPr>
                    <w:tag w:val="goog_rdk_35"/>
                  </w:sdtPr>
                  <w:sdtContent>
                    <w:r w:rsidDel="00000000" w:rsidR="00000000" w:rsidRPr="00000000">
                      <w:rPr>
                        <w:rFonts w:ascii="Arial" w:cs="Arial" w:eastAsia="Arial" w:hAnsi="Arial"/>
                        <w:sz w:val="18"/>
                        <w:szCs w:val="18"/>
                        <w:rtl w:val="0"/>
                        <w:rPrChange w:author="Jason Gardner" w:id="2" w:date="2023-12-05T15:23:03Z">
                          <w:rPr>
                            <w:sz w:val="18"/>
                            <w:szCs w:val="18"/>
                          </w:rPr>
                        </w:rPrChange>
                      </w:rPr>
                      <w:t xml:space="preserve">150,000 – 1,499,99</w:t>
                    </w:r>
                  </w:sdtContent>
                </w:sdt>
                <w:sdt>
                  <w:sdtPr>
                    <w:tag w:val="goog_rdk_36"/>
                  </w:sdtPr>
                  <w:sdtContent>
                    <w:r w:rsidDel="00000000" w:rsidR="00000000" w:rsidRPr="00000000">
                      <w:rPr>
                        <w:rtl w:val="0"/>
                      </w:rPr>
                    </w:r>
                  </w:sdtContent>
                </w:sdt>
              </w:p>
            </w:sdtContent>
          </w:sdt>
        </w:tc>
        <w:tc>
          <w:tcPr>
            <w:tcBorders>
              <w:top w:color="d7d2cd" w:space="0" w:sz="8" w:val="single"/>
              <w:left w:color="d7d2cd" w:space="0" w:sz="8" w:val="single"/>
              <w:bottom w:color="d7d2cd" w:space="0" w:sz="8" w:val="single"/>
              <w:right w:color="d7d2cd" w:space="0" w:sz="8" w:val="single"/>
            </w:tcBorders>
            <w:tcMar>
              <w:top w:w="15.0" w:type="dxa"/>
              <w:left w:w="15.0" w:type="dxa"/>
              <w:bottom w:w="15.0" w:type="dxa"/>
              <w:right w:w="15.0" w:type="dxa"/>
            </w:tcMar>
          </w:tcPr>
          <w:sdt>
            <w:sdtPr>
              <w:tag w:val="goog_rdk_40"/>
            </w:sdtPr>
            <w:sdtContent>
              <w:p w:rsidR="00000000" w:rsidDel="00000000" w:rsidP="00000000" w:rsidRDefault="00000000" w:rsidRPr="00000000" w14:paraId="00000029">
                <w:pPr>
                  <w:spacing w:after="60" w:lineRule="auto"/>
                  <w:jc w:val="center"/>
                  <w:rPr>
                    <w:rFonts w:ascii="Arial" w:cs="Arial" w:eastAsia="Arial" w:hAnsi="Arial"/>
                    <w:sz w:val="24"/>
                    <w:szCs w:val="24"/>
                    <w:rPrChange w:author="Jason Gardner" w:id="2" w:date="2023-12-05T15:23:03Z">
                      <w:rPr>
                        <w:sz w:val="24"/>
                        <w:szCs w:val="24"/>
                      </w:rPr>
                    </w:rPrChange>
                  </w:rPr>
                </w:pPr>
                <w:sdt>
                  <w:sdtPr>
                    <w:tag w:val="goog_rdk_38"/>
                  </w:sdtPr>
                  <w:sdtContent>
                    <w:r w:rsidDel="00000000" w:rsidR="00000000" w:rsidRPr="00000000">
                      <w:rPr>
                        <w:rFonts w:ascii="Arial" w:cs="Arial" w:eastAsia="Arial" w:hAnsi="Arial"/>
                        <w:sz w:val="18"/>
                        <w:szCs w:val="18"/>
                        <w:rtl w:val="0"/>
                        <w:rPrChange w:author="Jason Gardner" w:id="2" w:date="2023-12-05T15:23:03Z">
                          <w:rPr>
                            <w:sz w:val="18"/>
                            <w:szCs w:val="18"/>
                          </w:rPr>
                        </w:rPrChange>
                      </w:rPr>
                      <w:t xml:space="preserve">$0.0225</w:t>
                    </w:r>
                  </w:sdtContent>
                </w:sdt>
                <w:sdt>
                  <w:sdtPr>
                    <w:tag w:val="goog_rdk_39"/>
                  </w:sdtPr>
                  <w:sdtContent>
                    <w:r w:rsidDel="00000000" w:rsidR="00000000" w:rsidRPr="00000000">
                      <w:rPr>
                        <w:rtl w:val="0"/>
                      </w:rPr>
                    </w:r>
                  </w:sdtContent>
                </w:sdt>
              </w:p>
            </w:sdtContent>
          </w:sdt>
        </w:tc>
        <w:tc>
          <w:tcPr>
            <w:tcBorders>
              <w:top w:color="d7d2cd" w:space="0" w:sz="8" w:val="single"/>
              <w:left w:color="d7d2cd" w:space="0" w:sz="8" w:val="single"/>
              <w:bottom w:color="d7d2cd" w:space="0" w:sz="8" w:val="single"/>
              <w:right w:color="d7d2cd" w:space="0" w:sz="8" w:val="single"/>
            </w:tcBorders>
            <w:tcMar>
              <w:top w:w="15.0" w:type="dxa"/>
              <w:left w:w="15.0" w:type="dxa"/>
              <w:bottom w:w="15.0" w:type="dxa"/>
              <w:right w:w="15.0" w:type="dxa"/>
            </w:tcMar>
          </w:tcPr>
          <w:sdt>
            <w:sdtPr>
              <w:tag w:val="goog_rdk_42"/>
            </w:sdtPr>
            <w:sdtContent>
              <w:p w:rsidR="00000000" w:rsidDel="00000000" w:rsidP="00000000" w:rsidRDefault="00000000" w:rsidRPr="00000000" w14:paraId="0000002A">
                <w:pPr>
                  <w:spacing w:after="60" w:lineRule="auto"/>
                  <w:jc w:val="center"/>
                  <w:rPr>
                    <w:rFonts w:ascii="Arial" w:cs="Arial" w:eastAsia="Arial" w:hAnsi="Arial"/>
                    <w:sz w:val="18"/>
                    <w:szCs w:val="18"/>
                    <w:rPrChange w:author="Jason Gardner" w:id="2" w:date="2023-12-05T15:23:03Z">
                      <w:rPr>
                        <w:sz w:val="18"/>
                        <w:szCs w:val="18"/>
                      </w:rPr>
                    </w:rPrChange>
                  </w:rPr>
                </w:pPr>
                <w:sdt>
                  <w:sdtPr>
                    <w:tag w:val="goog_rdk_41"/>
                  </w:sdtPr>
                  <w:sdtContent>
                    <w:r w:rsidDel="00000000" w:rsidR="00000000" w:rsidRPr="00000000">
                      <w:rPr>
                        <w:rFonts w:ascii="Arial" w:cs="Arial" w:eastAsia="Arial" w:hAnsi="Arial"/>
                        <w:sz w:val="18"/>
                        <w:szCs w:val="18"/>
                        <w:rtl w:val="0"/>
                        <w:rPrChange w:author="Jason Gardner" w:id="2" w:date="2023-12-05T15:23:03Z">
                          <w:rPr>
                            <w:sz w:val="18"/>
                            <w:szCs w:val="18"/>
                          </w:rPr>
                        </w:rPrChange>
                      </w:rPr>
                      <w:t xml:space="preserve">$0</w:t>
                    </w:r>
                  </w:sdtContent>
                </w:sdt>
              </w:p>
            </w:sdtContent>
          </w:sdt>
        </w:tc>
      </w:tr>
      <w:tr>
        <w:trPr>
          <w:cantSplit w:val="0"/>
          <w:trHeight w:val="275" w:hRule="atLeast"/>
          <w:tblHeader w:val="0"/>
        </w:trPr>
        <w:tc>
          <w:tcPr>
            <w:tcBorders>
              <w:top w:color="d7d2cd" w:space="0" w:sz="8" w:val="single"/>
              <w:left w:color="d7d2cd" w:space="0" w:sz="8" w:val="single"/>
              <w:bottom w:color="d7d2cd" w:space="0" w:sz="8" w:val="single"/>
              <w:right w:color="d7d2cd" w:space="0" w:sz="8" w:val="single"/>
            </w:tcBorders>
            <w:tcMar>
              <w:top w:w="15.0" w:type="dxa"/>
              <w:left w:w="15.0" w:type="dxa"/>
              <w:bottom w:w="15.0" w:type="dxa"/>
              <w:right w:w="15.0" w:type="dxa"/>
            </w:tcMar>
          </w:tcPr>
          <w:sdt>
            <w:sdtPr>
              <w:tag w:val="goog_rdk_45"/>
            </w:sdtPr>
            <w:sdtContent>
              <w:p w:rsidR="00000000" w:rsidDel="00000000" w:rsidP="00000000" w:rsidRDefault="00000000" w:rsidRPr="00000000" w14:paraId="0000002B">
                <w:pPr>
                  <w:spacing w:after="60" w:lineRule="auto"/>
                  <w:jc w:val="center"/>
                  <w:rPr>
                    <w:rFonts w:ascii="Arial" w:cs="Arial" w:eastAsia="Arial" w:hAnsi="Arial"/>
                    <w:sz w:val="24"/>
                    <w:szCs w:val="24"/>
                    <w:rPrChange w:author="Jason Gardner" w:id="2" w:date="2023-12-05T15:23:03Z">
                      <w:rPr>
                        <w:sz w:val="24"/>
                        <w:szCs w:val="24"/>
                      </w:rPr>
                    </w:rPrChange>
                  </w:rPr>
                </w:pPr>
                <w:sdt>
                  <w:sdtPr>
                    <w:tag w:val="goog_rdk_43"/>
                  </w:sdtPr>
                  <w:sdtContent>
                    <w:r w:rsidDel="00000000" w:rsidR="00000000" w:rsidRPr="00000000">
                      <w:rPr>
                        <w:rFonts w:ascii="Arial" w:cs="Arial" w:eastAsia="Arial" w:hAnsi="Arial"/>
                        <w:sz w:val="18"/>
                        <w:szCs w:val="18"/>
                        <w:rtl w:val="0"/>
                        <w:rPrChange w:author="Jason Gardner" w:id="2" w:date="2023-12-05T15:23:03Z">
                          <w:rPr>
                            <w:sz w:val="18"/>
                            <w:szCs w:val="18"/>
                          </w:rPr>
                        </w:rPrChange>
                      </w:rPr>
                      <w:t xml:space="preserve">3</w:t>
                    </w:r>
                  </w:sdtContent>
                </w:sdt>
                <w:sdt>
                  <w:sdtPr>
                    <w:tag w:val="goog_rdk_44"/>
                  </w:sdtPr>
                  <w:sdtContent>
                    <w:r w:rsidDel="00000000" w:rsidR="00000000" w:rsidRPr="00000000">
                      <w:rPr>
                        <w:rtl w:val="0"/>
                      </w:rPr>
                    </w:r>
                  </w:sdtContent>
                </w:sdt>
              </w:p>
            </w:sdtContent>
          </w:sdt>
        </w:tc>
        <w:tc>
          <w:tcPr>
            <w:tcBorders>
              <w:top w:color="d7d2cd" w:space="0" w:sz="8" w:val="single"/>
              <w:left w:color="d7d2cd" w:space="0" w:sz="8" w:val="single"/>
              <w:bottom w:color="d7d2cd" w:space="0" w:sz="8" w:val="single"/>
              <w:right w:color="d7d2cd" w:space="0" w:sz="8" w:val="single"/>
            </w:tcBorders>
            <w:tcMar>
              <w:top w:w="15.0" w:type="dxa"/>
              <w:left w:w="15.0" w:type="dxa"/>
              <w:bottom w:w="15.0" w:type="dxa"/>
              <w:right w:w="15.0" w:type="dxa"/>
            </w:tcMar>
          </w:tcPr>
          <w:sdt>
            <w:sdtPr>
              <w:tag w:val="goog_rdk_48"/>
            </w:sdtPr>
            <w:sdtContent>
              <w:p w:rsidR="00000000" w:rsidDel="00000000" w:rsidP="00000000" w:rsidRDefault="00000000" w:rsidRPr="00000000" w14:paraId="0000002C">
                <w:pPr>
                  <w:spacing w:after="60" w:lineRule="auto"/>
                  <w:jc w:val="center"/>
                  <w:rPr>
                    <w:rFonts w:ascii="Arial" w:cs="Arial" w:eastAsia="Arial" w:hAnsi="Arial"/>
                    <w:sz w:val="24"/>
                    <w:szCs w:val="24"/>
                    <w:rPrChange w:author="Jason Gardner" w:id="2" w:date="2023-12-05T15:23:03Z">
                      <w:rPr>
                        <w:sz w:val="24"/>
                        <w:szCs w:val="24"/>
                      </w:rPr>
                    </w:rPrChange>
                  </w:rPr>
                </w:pPr>
                <w:sdt>
                  <w:sdtPr>
                    <w:tag w:val="goog_rdk_46"/>
                  </w:sdtPr>
                  <w:sdtContent>
                    <w:r w:rsidDel="00000000" w:rsidR="00000000" w:rsidRPr="00000000">
                      <w:rPr>
                        <w:rFonts w:ascii="Arial" w:cs="Arial" w:eastAsia="Arial" w:hAnsi="Arial"/>
                        <w:sz w:val="18"/>
                        <w:szCs w:val="18"/>
                        <w:rtl w:val="0"/>
                        <w:rPrChange w:author="Jason Gardner" w:id="2" w:date="2023-12-05T15:23:03Z">
                          <w:rPr>
                            <w:sz w:val="18"/>
                            <w:szCs w:val="18"/>
                          </w:rPr>
                        </w:rPrChange>
                      </w:rPr>
                      <w:t xml:space="preserve">1,500,000 +</w:t>
                    </w:r>
                  </w:sdtContent>
                </w:sdt>
                <w:sdt>
                  <w:sdtPr>
                    <w:tag w:val="goog_rdk_47"/>
                  </w:sdtPr>
                  <w:sdtContent>
                    <w:r w:rsidDel="00000000" w:rsidR="00000000" w:rsidRPr="00000000">
                      <w:rPr>
                        <w:rtl w:val="0"/>
                      </w:rPr>
                    </w:r>
                  </w:sdtContent>
                </w:sdt>
              </w:p>
            </w:sdtContent>
          </w:sdt>
        </w:tc>
        <w:tc>
          <w:tcPr>
            <w:tcBorders>
              <w:top w:color="d7d2cd" w:space="0" w:sz="8" w:val="single"/>
              <w:left w:color="d7d2cd" w:space="0" w:sz="8" w:val="single"/>
              <w:bottom w:color="d7d2cd" w:space="0" w:sz="8" w:val="single"/>
              <w:right w:color="d7d2cd" w:space="0" w:sz="8" w:val="single"/>
            </w:tcBorders>
            <w:tcMar>
              <w:top w:w="15.0" w:type="dxa"/>
              <w:left w:w="15.0" w:type="dxa"/>
              <w:bottom w:w="15.0" w:type="dxa"/>
              <w:right w:w="15.0" w:type="dxa"/>
            </w:tcMar>
          </w:tcPr>
          <w:sdt>
            <w:sdtPr>
              <w:tag w:val="goog_rdk_51"/>
            </w:sdtPr>
            <w:sdtContent>
              <w:p w:rsidR="00000000" w:rsidDel="00000000" w:rsidP="00000000" w:rsidRDefault="00000000" w:rsidRPr="00000000" w14:paraId="0000002D">
                <w:pPr>
                  <w:spacing w:after="60" w:lineRule="auto"/>
                  <w:jc w:val="center"/>
                  <w:rPr>
                    <w:rFonts w:ascii="Arial" w:cs="Arial" w:eastAsia="Arial" w:hAnsi="Arial"/>
                    <w:sz w:val="24"/>
                    <w:szCs w:val="24"/>
                    <w:rPrChange w:author="Jason Gardner" w:id="2" w:date="2023-12-05T15:23:03Z">
                      <w:rPr>
                        <w:sz w:val="24"/>
                        <w:szCs w:val="24"/>
                      </w:rPr>
                    </w:rPrChange>
                  </w:rPr>
                </w:pPr>
                <w:sdt>
                  <w:sdtPr>
                    <w:tag w:val="goog_rdk_49"/>
                  </w:sdtPr>
                  <w:sdtContent>
                    <w:r w:rsidDel="00000000" w:rsidR="00000000" w:rsidRPr="00000000">
                      <w:rPr>
                        <w:rFonts w:ascii="Arial" w:cs="Arial" w:eastAsia="Arial" w:hAnsi="Arial"/>
                        <w:sz w:val="18"/>
                        <w:szCs w:val="18"/>
                        <w:rtl w:val="0"/>
                        <w:rPrChange w:author="Jason Gardner" w:id="2" w:date="2023-12-05T15:23:03Z">
                          <w:rPr>
                            <w:sz w:val="18"/>
                            <w:szCs w:val="18"/>
                          </w:rPr>
                        </w:rPrChange>
                      </w:rPr>
                      <w:t xml:space="preserve">$0.02</w:t>
                    </w:r>
                  </w:sdtContent>
                </w:sdt>
                <w:sdt>
                  <w:sdtPr>
                    <w:tag w:val="goog_rdk_50"/>
                  </w:sdtPr>
                  <w:sdtContent>
                    <w:r w:rsidDel="00000000" w:rsidR="00000000" w:rsidRPr="00000000">
                      <w:rPr>
                        <w:rtl w:val="0"/>
                      </w:rPr>
                    </w:r>
                  </w:sdtContent>
                </w:sdt>
              </w:p>
            </w:sdtContent>
          </w:sdt>
        </w:tc>
        <w:tc>
          <w:tcPr>
            <w:tcBorders>
              <w:top w:color="d7d2cd" w:space="0" w:sz="8" w:val="single"/>
              <w:left w:color="d7d2cd" w:space="0" w:sz="8" w:val="single"/>
              <w:bottom w:color="d7d2cd" w:space="0" w:sz="8" w:val="single"/>
              <w:right w:color="d7d2cd" w:space="0" w:sz="8" w:val="single"/>
            </w:tcBorders>
            <w:tcMar>
              <w:top w:w="15.0" w:type="dxa"/>
              <w:left w:w="15.0" w:type="dxa"/>
              <w:bottom w:w="15.0" w:type="dxa"/>
              <w:right w:w="15.0" w:type="dxa"/>
            </w:tcMar>
          </w:tcPr>
          <w:sdt>
            <w:sdtPr>
              <w:tag w:val="goog_rdk_53"/>
            </w:sdtPr>
            <w:sdtContent>
              <w:p w:rsidR="00000000" w:rsidDel="00000000" w:rsidP="00000000" w:rsidRDefault="00000000" w:rsidRPr="00000000" w14:paraId="0000002E">
                <w:pPr>
                  <w:spacing w:after="60" w:lineRule="auto"/>
                  <w:jc w:val="center"/>
                  <w:rPr>
                    <w:rFonts w:ascii="Arial" w:cs="Arial" w:eastAsia="Arial" w:hAnsi="Arial"/>
                    <w:sz w:val="18"/>
                    <w:szCs w:val="18"/>
                    <w:rPrChange w:author="Jason Gardner" w:id="2" w:date="2023-12-05T15:23:03Z">
                      <w:rPr>
                        <w:sz w:val="18"/>
                        <w:szCs w:val="18"/>
                      </w:rPr>
                    </w:rPrChange>
                  </w:rPr>
                </w:pPr>
                <w:sdt>
                  <w:sdtPr>
                    <w:tag w:val="goog_rdk_52"/>
                  </w:sdtPr>
                  <w:sdtContent>
                    <w:r w:rsidDel="00000000" w:rsidR="00000000" w:rsidRPr="00000000">
                      <w:rPr>
                        <w:rFonts w:ascii="Arial" w:cs="Arial" w:eastAsia="Arial" w:hAnsi="Arial"/>
                        <w:sz w:val="18"/>
                        <w:szCs w:val="18"/>
                        <w:rtl w:val="0"/>
                        <w:rPrChange w:author="Jason Gardner" w:id="2" w:date="2023-12-05T15:23:03Z">
                          <w:rPr>
                            <w:sz w:val="18"/>
                            <w:szCs w:val="18"/>
                          </w:rPr>
                        </w:rPrChange>
                      </w:rPr>
                      <w:t xml:space="preserve">$0</w:t>
                    </w:r>
                  </w:sdtContent>
                </w:sdt>
              </w:p>
            </w:sdtContent>
          </w:sdt>
        </w:tc>
      </w:tr>
    </w:tbl>
    <w:p w:rsidR="00000000" w:rsidDel="00000000" w:rsidP="00000000" w:rsidRDefault="00000000" w:rsidRPr="00000000" w14:paraId="0000002F">
      <w:pPr>
        <w:rPr>
          <w:rFonts w:ascii="Arial" w:cs="Arial" w:eastAsia="Arial" w:hAnsi="Arial"/>
          <w:sz w:val="18"/>
          <w:szCs w:val="18"/>
        </w:rPr>
      </w:pPr>
      <w:r w:rsidDel="00000000" w:rsidR="00000000" w:rsidRPr="00000000">
        <w:rPr>
          <w:rFonts w:ascii="Arial" w:cs="Arial" w:eastAsia="Arial" w:hAnsi="Arial"/>
          <w:sz w:val="18"/>
          <w:szCs w:val="18"/>
          <w:rtl w:val="0"/>
        </w:rPr>
        <w:t xml:space="preserve">If this Order Form becomes effective on or before 15 Dec 2023 Spreedly agrees to waive the payment method enrollment rate through 14 June 2024. Unless otherwise agreed by the Parties in writing, the Advanced Vault Fees during any Renewal Term will be charged without a discount at the standard rates set forth in Table 2.</w:t>
      </w:r>
    </w:p>
    <w:p w:rsidR="00000000" w:rsidDel="00000000" w:rsidP="00000000" w:rsidRDefault="00000000" w:rsidRPr="00000000" w14:paraId="00000030">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1">
      <w:pPr>
        <w:rPr>
          <w:rFonts w:ascii="Arial" w:cs="Arial" w:eastAsia="Arial" w:hAnsi="Arial"/>
          <w:sz w:val="18"/>
          <w:szCs w:val="18"/>
        </w:rPr>
      </w:pPr>
      <w:r w:rsidDel="00000000" w:rsidR="00000000" w:rsidRPr="00000000">
        <w:rPr>
          <w:rFonts w:ascii="Arial" w:cs="Arial" w:eastAsia="Arial" w:hAnsi="Arial"/>
          <w:sz w:val="18"/>
          <w:szCs w:val="18"/>
          <w:rtl w:val="0"/>
        </w:rPr>
        <w:t xml:space="preserve">By using Advanced Vault, Customer agrees that any updates to payment card information may be used by Spreedly to improve or provide payment services on its Platform. Customer authorizes Spreedly to act on Customer’s behalf to (i) request and retain a Token Requestor ID from applicable card issuers, and (ii) use the Token Requestor ID to provision network tokens where available.</w:t>
      </w:r>
    </w:p>
    <w:p w:rsidR="00000000" w:rsidDel="00000000" w:rsidP="00000000" w:rsidRDefault="00000000" w:rsidRPr="00000000" w14:paraId="00000032">
      <w:pPr>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3">
      <w:pPr>
        <w:jc w:val="left"/>
        <w:rPr>
          <w:rFonts w:ascii="Arial" w:cs="Arial" w:eastAsia="Arial" w:hAnsi="Arial"/>
          <w:b w:val="1"/>
          <w:sz w:val="18"/>
          <w:szCs w:val="18"/>
        </w:rPr>
      </w:pPr>
      <w:r w:rsidDel="00000000" w:rsidR="00000000" w:rsidRPr="00000000">
        <w:rPr>
          <w:rFonts w:ascii="Arial" w:cs="Arial" w:eastAsia="Arial" w:hAnsi="Arial"/>
          <w:sz w:val="18"/>
          <w:szCs w:val="18"/>
          <w:rtl w:val="0"/>
        </w:rPr>
        <w:t xml:space="preserve">Customer will pay the Advanced Vault fees for the first month in full within thirty (30) days of </w:t>
      </w:r>
      <w:sdt>
        <w:sdtPr>
          <w:tag w:val="goog_rdk_54"/>
        </w:sdtPr>
        <w:sdtContent>
          <w:del w:author="Jason Gardner" w:id="4" w:date="2023-12-05T15:24:18Z">
            <w:r w:rsidDel="00000000" w:rsidR="00000000" w:rsidRPr="00000000">
              <w:rPr>
                <w:rFonts w:ascii="Arial" w:cs="Arial" w:eastAsia="Arial" w:hAnsi="Arial"/>
                <w:sz w:val="18"/>
                <w:szCs w:val="18"/>
                <w:rtl w:val="0"/>
              </w:rPr>
              <w:delText xml:space="preserve">the Order Form Effective Date </w:delText>
            </w:r>
          </w:del>
        </w:sdtContent>
      </w:sdt>
      <w:r w:rsidDel="00000000" w:rsidR="00000000" w:rsidRPr="00000000">
        <w:rPr>
          <w:rFonts w:ascii="Arial" w:cs="Arial" w:eastAsia="Arial" w:hAnsi="Arial"/>
          <w:sz w:val="18"/>
          <w:szCs w:val="18"/>
          <w:rtl w:val="0"/>
        </w:rPr>
        <w:t xml:space="preserve">upon its receipt of an invoice</w:t>
      </w:r>
      <w:r w:rsidDel="00000000" w:rsidR="00000000" w:rsidRPr="00000000">
        <w:rPr>
          <w:rFonts w:ascii="Arial" w:cs="Arial" w:eastAsia="Arial" w:hAnsi="Arial"/>
          <w:sz w:val="18"/>
          <w:szCs w:val="18"/>
          <w:rtl w:val="0"/>
        </w:rPr>
        <w:t xml:space="preserve">. Each subsequent monthly payment will be due and payable within thirty (30) days of the invoice date. All payments are subject to the terms prescribed in the Agreement.</w:t>
      </w:r>
      <w:r w:rsidDel="00000000" w:rsidR="00000000" w:rsidRPr="00000000">
        <w:rPr>
          <w:rtl w:val="0"/>
        </w:rPr>
      </w:r>
    </w:p>
    <w:p w:rsidR="00000000" w:rsidDel="00000000" w:rsidP="00000000" w:rsidRDefault="00000000" w:rsidRPr="00000000" w14:paraId="00000034">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5">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Customer may elect to pay all amounts due under this Agreement either by:</w:t>
      </w:r>
    </w:p>
    <w:p w:rsidR="00000000" w:rsidDel="00000000" w:rsidP="00000000" w:rsidRDefault="00000000" w:rsidRPr="00000000" w14:paraId="00000036">
      <w:pPr>
        <w:ind w:left="144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7">
      <w:pPr>
        <w:numPr>
          <w:ilvl w:val="0"/>
          <w:numId w:val="1"/>
        </w:numPr>
        <w:ind w:left="810" w:hanging="45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ACH payment or wire transfer to the following account:</w:t>
      </w:r>
    </w:p>
    <w:p w:rsidR="00000000" w:rsidDel="00000000" w:rsidP="00000000" w:rsidRDefault="00000000" w:rsidRPr="00000000" w14:paraId="00000038">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9">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Receiver:</w:t>
        <w:tab/>
        <w:t xml:space="preserve">Webster Bank</w:t>
      </w:r>
    </w:p>
    <w:p w:rsidR="00000000" w:rsidDel="00000000" w:rsidP="00000000" w:rsidRDefault="00000000" w:rsidRPr="00000000" w14:paraId="0000003A">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ABA/Routing #: </w:t>
        <w:tab/>
      </w:r>
      <w:r w:rsidDel="00000000" w:rsidR="00000000" w:rsidRPr="00000000">
        <w:rPr>
          <w:rFonts w:ascii="Arial" w:cs="Arial" w:eastAsia="Arial" w:hAnsi="Arial"/>
          <w:sz w:val="18"/>
          <w:szCs w:val="18"/>
          <w:highlight w:val="white"/>
          <w:rtl w:val="0"/>
        </w:rPr>
        <w:t xml:space="preserve">211170101</w:t>
      </w:r>
      <w:r w:rsidDel="00000000" w:rsidR="00000000" w:rsidRPr="00000000">
        <w:rPr>
          <w:rtl w:val="0"/>
        </w:rPr>
      </w:r>
    </w:p>
    <w:p w:rsidR="00000000" w:rsidDel="00000000" w:rsidP="00000000" w:rsidRDefault="00000000" w:rsidRPr="00000000" w14:paraId="0000003B">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SWIFT Code:</w:t>
        <w:tab/>
      </w:r>
      <w:r w:rsidDel="00000000" w:rsidR="00000000" w:rsidRPr="00000000">
        <w:rPr>
          <w:rFonts w:ascii="Arial" w:cs="Arial" w:eastAsia="Arial" w:hAnsi="Arial"/>
          <w:sz w:val="18"/>
          <w:szCs w:val="18"/>
          <w:highlight w:val="white"/>
          <w:rtl w:val="0"/>
        </w:rPr>
        <w:t xml:space="preserve">WENAUS31</w:t>
      </w:r>
      <w:r w:rsidDel="00000000" w:rsidR="00000000" w:rsidRPr="00000000">
        <w:rPr>
          <w:rtl w:val="0"/>
        </w:rPr>
      </w:r>
    </w:p>
    <w:p w:rsidR="00000000" w:rsidDel="00000000" w:rsidP="00000000" w:rsidRDefault="00000000" w:rsidRPr="00000000" w14:paraId="0000003C">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Beneficiary:</w:t>
        <w:tab/>
      </w:r>
      <w:r w:rsidDel="00000000" w:rsidR="00000000" w:rsidRPr="00000000">
        <w:rPr>
          <w:rFonts w:ascii="Arial" w:cs="Arial" w:eastAsia="Arial" w:hAnsi="Arial"/>
          <w:sz w:val="18"/>
          <w:szCs w:val="18"/>
          <w:highlight w:val="white"/>
          <w:rtl w:val="0"/>
        </w:rPr>
        <w:t xml:space="preserve">0024760830</w:t>
      </w:r>
      <w:r w:rsidDel="00000000" w:rsidR="00000000" w:rsidRPr="00000000">
        <w:rPr>
          <w:rtl w:val="0"/>
        </w:rPr>
      </w:r>
    </w:p>
    <w:p w:rsidR="00000000" w:rsidDel="00000000" w:rsidP="00000000" w:rsidRDefault="00000000" w:rsidRPr="00000000" w14:paraId="0000003D">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Spreedly, Inc.</w:t>
      </w:r>
    </w:p>
    <w:p w:rsidR="00000000" w:rsidDel="00000000" w:rsidP="00000000" w:rsidRDefault="00000000" w:rsidRPr="00000000" w14:paraId="0000003E">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300 Morris Street, Suite 400</w:t>
      </w:r>
    </w:p>
    <w:p w:rsidR="00000000" w:rsidDel="00000000" w:rsidP="00000000" w:rsidRDefault="00000000" w:rsidRPr="00000000" w14:paraId="0000003F">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Durham, NC 27701</w:t>
      </w:r>
    </w:p>
    <w:p w:rsidR="00000000" w:rsidDel="00000000" w:rsidP="00000000" w:rsidRDefault="00000000" w:rsidRPr="00000000" w14:paraId="00000040">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USA</w:t>
      </w:r>
    </w:p>
    <w:p w:rsidR="00000000" w:rsidDel="00000000" w:rsidP="00000000" w:rsidRDefault="00000000" w:rsidRPr="00000000" w14:paraId="00000041">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2">
      <w:pPr>
        <w:numPr>
          <w:ilvl w:val="0"/>
          <w:numId w:val="1"/>
        </w:numPr>
        <w:ind w:left="810" w:hanging="45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check delivered to the address specified in the relevant invoice;</w:t>
      </w:r>
    </w:p>
    <w:p w:rsidR="00000000" w:rsidDel="00000000" w:rsidP="00000000" w:rsidRDefault="00000000" w:rsidRPr="00000000" w14:paraId="00000043">
      <w:pPr>
        <w:ind w:left="144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4">
      <w:pPr>
        <w:jc w:val="left"/>
        <w:rPr>
          <w:rFonts w:ascii="Arial" w:cs="Arial" w:eastAsia="Arial" w:hAnsi="Arial"/>
          <w:sz w:val="18"/>
          <w:szCs w:val="1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5">
      <w:pPr>
        <w:tabs>
          <w:tab w:val="left" w:leader="none" w:pos="1080"/>
        </w:tabs>
        <w:spacing w:after="240" w:lineRule="auto"/>
        <w:rPr>
          <w:rFonts w:ascii="Arial" w:cs="Arial" w:eastAsia="Arial" w:hAnsi="Arial"/>
          <w:sz w:val="18"/>
          <w:szCs w:val="18"/>
        </w:rPr>
      </w:pPr>
      <w:bookmarkStart w:colFirst="0" w:colLast="0" w:name="_heading=h.1ksv4uv" w:id="0"/>
      <w:bookmarkEnd w:id="0"/>
      <w:r w:rsidDel="00000000" w:rsidR="00000000" w:rsidRPr="00000000">
        <w:rPr>
          <w:rFonts w:ascii="Arial" w:cs="Arial" w:eastAsia="Arial" w:hAnsi="Arial"/>
          <w:sz w:val="18"/>
          <w:szCs w:val="18"/>
          <w:rtl w:val="0"/>
        </w:rPr>
        <w:t xml:space="preserve">If Customer fails to make any payment when due then, in addition to all other remedies that may be available to Spreedly in the Agreement, Spreedly may charge interest on the past due amount at the rate of 1.5% per month calculated daily and compounded monthly or, if lower, the highest rate permitted under applicable law.</w:t>
      </w:r>
    </w:p>
    <w:p w:rsidR="00000000" w:rsidDel="00000000" w:rsidP="00000000" w:rsidRDefault="00000000" w:rsidRPr="00000000" w14:paraId="00000046">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7">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8">
      <w:pPr>
        <w:spacing w:after="180" w:line="201" w:lineRule="auto"/>
        <w:ind w:right="72"/>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9">
      <w:pPr>
        <w:spacing w:after="180" w:line="206" w:lineRule="auto"/>
        <w:rPr>
          <w:rFonts w:ascii="Arial" w:cs="Arial" w:eastAsia="Arial" w:hAnsi="Arial"/>
          <w:b w:val="1"/>
          <w:sz w:val="18"/>
          <w:szCs w:val="18"/>
        </w:rPr>
      </w:pPr>
      <w:r w:rsidDel="00000000" w:rsidR="00000000" w:rsidRPr="00000000">
        <w:rPr>
          <w:rFonts w:ascii="Arial" w:cs="Arial" w:eastAsia="Arial" w:hAnsi="Arial"/>
          <w:sz w:val="18"/>
          <w:szCs w:val="18"/>
          <w:rtl w:val="0"/>
        </w:rPr>
        <w:t xml:space="preserve">The Parties have executed this Order Form by their duly authorized representatives in one or more counterparts, each of which will be deemed an original.</w:t>
      </w:r>
      <w:r w:rsidDel="00000000" w:rsidR="00000000" w:rsidRPr="00000000">
        <w:rPr>
          <w:rtl w:val="0"/>
        </w:rPr>
      </w:r>
    </w:p>
    <w:tbl>
      <w:tblPr>
        <w:tblStyle w:val="Table3"/>
        <w:tblW w:w="9378.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18"/>
        <w:gridCol w:w="360"/>
        <w:gridCol w:w="4500"/>
        <w:tblGridChange w:id="0">
          <w:tblGrid>
            <w:gridCol w:w="4518"/>
            <w:gridCol w:w="360"/>
            <w:gridCol w:w="4500"/>
          </w:tblGrid>
        </w:tblGridChange>
      </w:tblGrid>
      <w:tr>
        <w:trPr>
          <w:cantSplit w:val="0"/>
          <w:tblHeader w:val="0"/>
        </w:trPr>
        <w:tc>
          <w:tcPr/>
          <w:p w:rsidR="00000000" w:rsidDel="00000000" w:rsidP="00000000" w:rsidRDefault="00000000" w:rsidRPr="00000000" w14:paraId="0000004A">
            <w:pPr>
              <w:spacing w:after="60" w:before="60" w:line="180" w:lineRule="auto"/>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B">
            <w:pPr>
              <w:spacing w:after="60" w:before="60" w:line="18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4C">
            <w:pPr>
              <w:spacing w:after="60" w:before="60" w:line="180" w:lineRule="auto"/>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4D">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4E">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F">
            <w:pPr>
              <w:tabs>
                <w:tab w:val="left" w:leader="none" w:pos="547"/>
                <w:tab w:val="left" w:leader="none" w:pos="1620"/>
              </w:tabs>
              <w:spacing w:line="264"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Brainly sp. z o.o</w:t>
            </w:r>
          </w:p>
          <w:p w:rsidR="00000000" w:rsidDel="00000000" w:rsidP="00000000" w:rsidRDefault="00000000" w:rsidRPr="00000000" w14:paraId="00000050">
            <w:pPr>
              <w:spacing w:after="60" w:before="60" w:line="180" w:lineRule="auto"/>
              <w:jc w:val="left"/>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51">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2">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3">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w:t>
            </w:r>
          </w:p>
        </w:tc>
        <w:tc>
          <w:tcPr/>
          <w:p w:rsidR="00000000" w:rsidDel="00000000" w:rsidP="00000000" w:rsidRDefault="00000000" w:rsidRPr="00000000" w14:paraId="00000054">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5">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6">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7">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w:t>
            </w:r>
          </w:p>
        </w:tc>
      </w:tr>
      <w:tr>
        <w:trPr>
          <w:cantSplit w:val="0"/>
          <w:tblHeader w:val="0"/>
        </w:trPr>
        <w:tc>
          <w:tcPr/>
          <w:p w:rsidR="00000000" w:rsidDel="00000000" w:rsidP="00000000" w:rsidRDefault="00000000" w:rsidRPr="00000000" w14:paraId="00000058">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9">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Name: </w:t>
              <w:tab/>
              <w:t xml:space="preserve">___________________________________</w:t>
            </w:r>
          </w:p>
        </w:tc>
        <w:tc>
          <w:tcPr/>
          <w:p w:rsidR="00000000" w:rsidDel="00000000" w:rsidP="00000000" w:rsidRDefault="00000000" w:rsidRPr="00000000" w14:paraId="0000005A">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B">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C">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Name: </w:t>
              <w:tab/>
              <w:t xml:space="preserve">Bill Salak</w:t>
            </w:r>
          </w:p>
        </w:tc>
      </w:tr>
      <w:tr>
        <w:trPr>
          <w:cantSplit w:val="0"/>
          <w:tblHeader w:val="0"/>
        </w:trPr>
        <w:tc>
          <w:tcPr/>
          <w:p w:rsidR="00000000" w:rsidDel="00000000" w:rsidP="00000000" w:rsidRDefault="00000000" w:rsidRPr="00000000" w14:paraId="0000005D">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E">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w:t>
            </w:r>
          </w:p>
        </w:tc>
        <w:tc>
          <w:tcPr/>
          <w:p w:rsidR="00000000" w:rsidDel="00000000" w:rsidP="00000000" w:rsidRDefault="00000000" w:rsidRPr="00000000" w14:paraId="0000005F">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60">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1">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CTO</w:t>
            </w:r>
          </w:p>
        </w:tc>
      </w:tr>
      <w:tr>
        <w:trPr>
          <w:cantSplit w:val="0"/>
          <w:tblHeader w:val="0"/>
        </w:trPr>
        <w:tc>
          <w:tcPr/>
          <w:p w:rsidR="00000000" w:rsidDel="00000000" w:rsidP="00000000" w:rsidRDefault="00000000" w:rsidRPr="00000000" w14:paraId="00000062">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3">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Date:</w:t>
              <w:tab/>
              <w:t xml:space="preserve">___________________________________</w:t>
            </w:r>
          </w:p>
        </w:tc>
        <w:tc>
          <w:tcPr/>
          <w:p w:rsidR="00000000" w:rsidDel="00000000" w:rsidP="00000000" w:rsidRDefault="00000000" w:rsidRPr="00000000" w14:paraId="00000064">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65">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6">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Date:</w:t>
              <w:tab/>
              <w:t xml:space="preserve">___________________________________</w:t>
            </w:r>
          </w:p>
        </w:tc>
      </w:tr>
    </w:tbl>
    <w:p w:rsidR="00000000" w:rsidDel="00000000" w:rsidP="00000000" w:rsidRDefault="00000000" w:rsidRPr="00000000" w14:paraId="00000067">
      <w:pPr>
        <w:spacing w:after="180" w:line="201" w:lineRule="auto"/>
        <w:ind w:right="72"/>
        <w:rPr>
          <w:rFonts w:ascii="Arial" w:cs="Arial" w:eastAsia="Arial" w:hAnsi="Arial"/>
          <w:sz w:val="18"/>
          <w:szCs w:val="18"/>
        </w:rPr>
      </w:pPr>
      <w:r w:rsidDel="00000000" w:rsidR="00000000" w:rsidRPr="00000000">
        <w:rPr>
          <w:rtl w:val="0"/>
        </w:rPr>
      </w:r>
    </w:p>
    <w:sectPr>
      <w:headerReference r:id="rId8" w:type="default"/>
      <w:footerReference r:id="rId9" w:type="default"/>
      <w:footerReference r:id="rId10" w:type="first"/>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leader="none" w:pos="5112"/>
        <w:tab w:val="right" w:leader="none" w:pos="10224"/>
      </w:tabs>
      <w:rPr>
        <w:color w:val="000000"/>
      </w:rPr>
    </w:pPr>
    <w:r w:rsidDel="00000000" w:rsidR="00000000" w:rsidRPr="00000000">
      <w:rPr>
        <w:color w:val="000000"/>
        <w:rtl w:val="0"/>
      </w:rPr>
      <w:tab/>
    </w: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color w:val="000000"/>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5112"/>
        <w:tab w:val="right" w:leader="none" w:pos="10224"/>
      </w:tabs>
      <w:rP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088390" cy="625475"/>
              <wp:effectExtent b="0" l="0" r="0" t="0"/>
              <wp:wrapNone/>
              <wp:docPr id="1" name=""/>
              <a:graphic>
                <a:graphicData uri="http://schemas.microsoft.com/office/word/2010/wordprocessingShape">
                  <wps:wsp>
                    <wps:cNvSpPr/>
                    <wps:cNvPr id="2" name="Shape 2"/>
                    <wps:spPr>
                      <a:xfrm>
                        <a:off x="4835143" y="3500600"/>
                        <a:ext cx="1021715" cy="558800"/>
                      </a:xfrm>
                      <a:prstGeom prst="rect">
                        <a:avLst/>
                      </a:prstGeom>
                      <a:noFill/>
                      <a:ln>
                        <a:noFill/>
                      </a:ln>
                    </wps:spPr>
                    <wps:txbx>
                      <w:txbxContent>
                        <w:p w:rsidR="00000000" w:rsidDel="00000000" w:rsidP="00000000" w:rsidRDefault="00000000" w:rsidRPr="00000000">
                          <w:pPr>
                            <w:spacing w:after="480" w:before="0" w:line="200.00000953674316"/>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t xml:space="preserve">8458532v1 22946.00010</w:t>
                          </w:r>
                        </w:p>
                        <w:p w:rsidR="00000000" w:rsidDel="00000000" w:rsidP="00000000" w:rsidRDefault="00000000" w:rsidRPr="00000000">
                          <w:pPr>
                            <w:spacing w:after="0" w:before="0" w:line="200.00000953674316"/>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088390" cy="625475"/>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088390" cy="62547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tabs>
        <w:tab w:val="center" w:leader="none" w:pos="4680"/>
        <w:tab w:val="right" w:leader="none" w:pos="10800"/>
      </w:tabs>
      <w:ind w:left="3240" w:firstLine="5580"/>
      <w:rPr>
        <w:rFonts w:ascii="Arial" w:cs="Arial" w:eastAsia="Arial" w:hAnsi="Arial"/>
        <w:sz w:val="16"/>
        <w:szCs w:val="16"/>
      </w:rPr>
    </w:pPr>
    <w:r w:rsidDel="00000000" w:rsidR="00000000" w:rsidRPr="00000000">
      <w:rPr>
        <w:rFonts w:ascii="Arial" w:cs="Arial" w:eastAsia="Arial" w:hAnsi="Arial"/>
        <w:sz w:val="16"/>
        <w:szCs w:val="16"/>
        <w:rtl w:val="0"/>
      </w:rPr>
      <w:t xml:space="preserve">CONFIDENTIAL</w:t>
    </w:r>
    <w:r w:rsidDel="00000000" w:rsidR="00000000" w:rsidRPr="00000000">
      <w:drawing>
        <wp:anchor allowOverlap="1" behindDoc="0" distB="0" distT="0" distL="114300" distR="114300" hidden="0" layoutInCell="1" locked="0" relativeHeight="0" simplePos="0">
          <wp:simplePos x="0" y="0"/>
          <wp:positionH relativeFrom="column">
            <wp:posOffset>6</wp:posOffset>
          </wp:positionH>
          <wp:positionV relativeFrom="paragraph">
            <wp:posOffset>-28569</wp:posOffset>
          </wp:positionV>
          <wp:extent cx="1405956" cy="322799"/>
          <wp:effectExtent b="0" l="0" r="0" t="0"/>
          <wp:wrapNone/>
          <wp:docPr id="2" name="image1.jpg"/>
          <a:graphic>
            <a:graphicData uri="http://schemas.openxmlformats.org/drawingml/2006/picture">
              <pic:pic>
                <pic:nvPicPr>
                  <pic:cNvPr id="0" name="image1.jpg"/>
                  <pic:cNvPicPr preferRelativeResize="0"/>
                </pic:nvPicPr>
                <pic:blipFill>
                  <a:blip r:embed="rId1"/>
                  <a:srcRect b="0" l="20" r="20" t="0"/>
                  <a:stretch>
                    <a:fillRect/>
                  </a:stretch>
                </pic:blipFill>
                <pic:spPr>
                  <a:xfrm>
                    <a:off x="0" y="0"/>
                    <a:ext cx="1405956" cy="322799"/>
                  </a:xfrm>
                  <a:prstGeom prst="rect"/>
                  <a:ln/>
                </pic:spPr>
              </pic:pic>
            </a:graphicData>
          </a:graphic>
        </wp:anchor>
      </w:drawing>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2">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3">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preedly.com/terms-of-service" TargetMode="External"/><Relationship Id="rId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g/23ORF0j+waDI+/7lT/ylIU6w==">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