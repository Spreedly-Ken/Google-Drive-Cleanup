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before="76" w:lineRule="auto"/>
        <w:ind w:left="1575" w:right="1590" w:firstLine="0"/>
        <w:jc w:val="center"/>
        <w:rPr/>
      </w:pPr>
      <w:bookmarkStart w:colFirst="0" w:colLast="0" w:name="_heading=h.gjdgxs" w:id="1"/>
      <w:bookmarkEnd w:id="1"/>
      <w:r w:rsidDel="00000000" w:rsidR="00000000" w:rsidRPr="00000000">
        <w:rPr>
          <w:color w:val="000000"/>
          <w:rtl w:val="0"/>
        </w:rPr>
        <w:t xml:space="preserve">ASSIGNMENT </w:t>
      </w:r>
      <w:r w:rsidDel="00000000" w:rsidR="00000000" w:rsidRPr="00000000">
        <w:rPr>
          <w:rtl w:val="0"/>
        </w:rPr>
        <w:t xml:space="preserve">OFFER LETTER</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bookmarkStart w:colFirst="0" w:colLast="0" w:name="_heading=h.30j0zll" w:id="2"/>
      <w:bookmarkEnd w:id="2"/>
      <w:r w:rsidDel="00000000" w:rsidR="00000000" w:rsidRPr="00000000">
        <w:rPr>
          <w:rtl w:val="0"/>
        </w:rPr>
      </w:r>
    </w:p>
    <w:p w:rsidR="00000000" w:rsidDel="00000000" w:rsidP="00000000" w:rsidRDefault="00000000" w:rsidRPr="00000000" w14:paraId="00000004">
      <w:pPr>
        <w:spacing w:before="91" w:lineRule="auto"/>
        <w:jc w:val="right"/>
        <w:rPr/>
      </w:pPr>
      <w:bookmarkStart w:colFirst="0" w:colLast="0" w:name="_heading=h.1fob9te" w:id="3"/>
      <w:bookmarkEnd w:id="3"/>
      <w:r w:rsidDel="00000000" w:rsidR="00000000" w:rsidRPr="00000000">
        <w:rPr>
          <w:color w:val="000000"/>
          <w:rtl w:val="0"/>
        </w:rPr>
        <w:t xml:space="preserve">Punta del Este</w:t>
      </w:r>
      <w:r w:rsidDel="00000000" w:rsidR="00000000" w:rsidRPr="00000000">
        <w:rPr>
          <w:rtl w:val="0"/>
        </w:rPr>
        <w:t xml:space="preserve">, Uruguay, </w:t>
      </w:r>
      <w:r w:rsidDel="00000000" w:rsidR="00000000" w:rsidRPr="00000000">
        <w:rPr>
          <w:color w:val="000000"/>
          <w:rtl w:val="0"/>
        </w:rPr>
        <w:t xml:space="preserve">December 21, 2023</w:t>
      </w:r>
      <w:r w:rsidDel="00000000" w:rsidR="00000000" w:rsidRPr="00000000">
        <w:rPr>
          <w:rtl w:val="0"/>
        </w:rPr>
      </w:r>
    </w:p>
    <w:p w:rsidR="00000000" w:rsidDel="00000000" w:rsidP="00000000" w:rsidRDefault="00000000" w:rsidRPr="00000000" w14:paraId="00000005">
      <w:pPr>
        <w:spacing w:before="10" w:lineRule="auto"/>
        <w:rPr>
          <w:sz w:val="13"/>
          <w:szCs w:val="13"/>
        </w:rPr>
      </w:pPr>
      <w:bookmarkStart w:colFirst="0" w:colLast="0" w:name="_heading=h.3znysh7" w:id="4"/>
      <w:bookmarkEnd w:id="4"/>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 w:lineRule="auto"/>
        <w:ind w:firstLine="119"/>
        <w:rPr>
          <w:color w:val="000000"/>
          <w:sz w:val="20"/>
          <w:szCs w:val="20"/>
        </w:rPr>
      </w:pPr>
      <w:r w:rsidDel="00000000" w:rsidR="00000000" w:rsidRPr="00000000">
        <w:rPr>
          <w:b w:val="1"/>
          <w:color w:val="000000"/>
          <w:rtl w:val="0"/>
        </w:rPr>
        <w:t xml:space="preserve">Spreedly, Inc</w:t>
      </w:r>
      <w:sdt>
        <w:sdtPr>
          <w:tag w:val="goog_rdk_0"/>
        </w:sdtPr>
        <w:sdtContent>
          <w:ins w:author="Danielle Jackson" w:id="0" w:date="2024-01-08T17:55:40Z">
            <w:r w:rsidDel="00000000" w:rsidR="00000000" w:rsidRPr="00000000">
              <w:rPr>
                <w:b w:val="1"/>
                <w:color w:val="000000"/>
                <w:rtl w:val="0"/>
              </w:rPr>
              <w:t xml:space="preserve">.</w:t>
            </w:r>
          </w:ins>
        </w:sdtContent>
      </w:sdt>
      <w:r w:rsidDel="00000000" w:rsidR="00000000" w:rsidRPr="00000000">
        <w:rPr>
          <w:rtl w:val="0"/>
        </w:rPr>
      </w:r>
    </w:p>
    <w:p w:rsidR="00000000" w:rsidDel="00000000" w:rsidP="00000000" w:rsidRDefault="00000000" w:rsidRPr="00000000" w14:paraId="00000007">
      <w:pPr>
        <w:ind w:left="119" w:firstLine="0"/>
        <w:rPr/>
      </w:pPr>
      <w:r w:rsidDel="00000000" w:rsidR="00000000" w:rsidRPr="00000000">
        <w:rPr>
          <w:b w:val="1"/>
          <w:rtl w:val="0"/>
        </w:rPr>
        <w:t xml:space="preserve">300 Morris Street</w:t>
      </w:r>
      <w:r w:rsidDel="00000000" w:rsidR="00000000" w:rsidRPr="00000000">
        <w:rPr>
          <w:rtl w:val="0"/>
        </w:rPr>
      </w:r>
    </w:p>
    <w:p w:rsidR="00000000" w:rsidDel="00000000" w:rsidP="00000000" w:rsidRDefault="00000000" w:rsidRPr="00000000" w14:paraId="00000008">
      <w:pPr>
        <w:ind w:left="119" w:firstLine="0"/>
        <w:rPr/>
      </w:pPr>
      <w:r w:rsidDel="00000000" w:rsidR="00000000" w:rsidRPr="00000000">
        <w:rPr>
          <w:b w:val="1"/>
          <w:rtl w:val="0"/>
        </w:rPr>
        <w:t xml:space="preserve">Suite 400</w:t>
      </w:r>
      <w:r w:rsidDel="00000000" w:rsidR="00000000" w:rsidRPr="00000000">
        <w:rPr>
          <w:rtl w:val="0"/>
        </w:rPr>
      </w:r>
    </w:p>
    <w:p w:rsidR="00000000" w:rsidDel="00000000" w:rsidP="00000000" w:rsidRDefault="00000000" w:rsidRPr="00000000" w14:paraId="00000009">
      <w:pPr>
        <w:ind w:left="119" w:firstLine="0"/>
        <w:rPr/>
      </w:pPr>
      <w:r w:rsidDel="00000000" w:rsidR="00000000" w:rsidRPr="00000000">
        <w:rPr>
          <w:b w:val="1"/>
          <w:rtl w:val="0"/>
        </w:rPr>
        <w:t xml:space="preserve">Durham NC 27701</w:t>
      </w:r>
      <w:r w:rsidDel="00000000" w:rsidR="00000000" w:rsidRPr="00000000">
        <w:rPr>
          <w:rtl w:val="0"/>
        </w:rPr>
      </w:r>
    </w:p>
    <w:p w:rsidR="00000000" w:rsidDel="00000000" w:rsidP="00000000" w:rsidRDefault="00000000" w:rsidRPr="00000000" w14:paraId="0000000A">
      <w:pPr>
        <w:ind w:left="119" w:firstLine="0"/>
        <w:rPr>
          <w:sz w:val="20"/>
          <w:szCs w:val="20"/>
        </w:rPr>
      </w:pPr>
      <w:r w:rsidDel="00000000" w:rsidR="00000000" w:rsidRPr="00000000">
        <w:rPr>
          <w:b w:val="1"/>
          <w:rtl w:val="0"/>
        </w:rPr>
        <w:t xml:space="preserve">United States</w:t>
        <w:br w:type="textWrapping"/>
      </w:r>
      <w:r w:rsidDel="00000000" w:rsidR="00000000" w:rsidRPr="00000000">
        <w:rPr>
          <w:rtl w:val="0"/>
        </w:rPr>
      </w:r>
    </w:p>
    <w:p w:rsidR="00000000" w:rsidDel="00000000" w:rsidP="00000000" w:rsidRDefault="00000000" w:rsidRPr="00000000" w14:paraId="0000000B">
      <w:pPr>
        <w:spacing w:before="2" w:lineRule="auto"/>
        <w:rPr>
          <w:sz w:val="20"/>
          <w:szCs w:val="20"/>
        </w:rPr>
      </w:pPr>
      <w:bookmarkStart w:colFirst="0" w:colLast="0" w:name="_heading=h.2et92p0" w:id="5"/>
      <w:bookmarkEnd w:id="5"/>
      <w:r w:rsidDel="00000000" w:rsidR="00000000" w:rsidRPr="00000000">
        <w:rPr>
          <w:rtl w:val="0"/>
        </w:rPr>
      </w:r>
    </w:p>
    <w:p w:rsidR="00000000" w:rsidDel="00000000" w:rsidP="00000000" w:rsidRDefault="00000000" w:rsidRPr="00000000" w14:paraId="0000000C">
      <w:pPr>
        <w:spacing w:before="91" w:lineRule="auto"/>
        <w:ind w:right="138"/>
        <w:jc w:val="right"/>
        <w:rPr/>
      </w:pPr>
      <w:bookmarkStart w:colFirst="0" w:colLast="0" w:name="_heading=h.tyjcwt" w:id="6"/>
      <w:bookmarkEnd w:id="6"/>
      <w:r w:rsidDel="00000000" w:rsidR="00000000" w:rsidRPr="00000000">
        <w:rPr>
          <w:rtl w:val="0"/>
        </w:rPr>
        <w:t xml:space="preserve">Irrevocable </w:t>
      </w:r>
      <w:r w:rsidDel="00000000" w:rsidR="00000000" w:rsidRPr="00000000">
        <w:rPr>
          <w:color w:val="000000"/>
          <w:rtl w:val="0"/>
        </w:rPr>
        <w:t xml:space="preserve">A. </w:t>
      </w:r>
      <w:r w:rsidDel="00000000" w:rsidR="00000000" w:rsidRPr="00000000">
        <w:rPr>
          <w:rtl w:val="0"/>
        </w:rPr>
        <w:t xml:space="preserve">Offer letter Nº 20231221 Spreedly</w:t>
      </w:r>
    </w:p>
    <w:p w:rsidR="00000000" w:rsidDel="00000000" w:rsidP="00000000" w:rsidRDefault="00000000" w:rsidRPr="00000000" w14:paraId="0000000D">
      <w:pPr>
        <w:ind w:left="118" w:firstLine="0"/>
        <w:rPr/>
      </w:pPr>
      <w:r w:rsidDel="00000000" w:rsidR="00000000" w:rsidRPr="00000000">
        <w:rPr>
          <w:rtl w:val="0"/>
        </w:rPr>
      </w:r>
    </w:p>
    <w:p w:rsidR="00000000" w:rsidDel="00000000" w:rsidP="00000000" w:rsidRDefault="00000000" w:rsidRPr="00000000" w14:paraId="0000000E">
      <w:pPr>
        <w:ind w:left="118" w:firstLine="0"/>
        <w:rPr/>
      </w:pPr>
      <w:r w:rsidDel="00000000" w:rsidR="00000000" w:rsidRPr="00000000">
        <w:rPr>
          <w:rtl w:val="0"/>
        </w:rPr>
      </w:r>
    </w:p>
    <w:p w:rsidR="00000000" w:rsidDel="00000000" w:rsidP="00000000" w:rsidRDefault="00000000" w:rsidRPr="00000000" w14:paraId="0000000F">
      <w:pPr>
        <w:ind w:left="118" w:firstLine="0"/>
        <w:rPr/>
      </w:pPr>
      <w:bookmarkStart w:colFirst="0" w:colLast="0" w:name="_heading=h.3dy6vkm" w:id="7"/>
      <w:bookmarkEnd w:id="7"/>
      <w:r w:rsidDel="00000000" w:rsidR="00000000" w:rsidRPr="00000000">
        <w:rPr>
          <w:rtl w:val="0"/>
        </w:rPr>
      </w:r>
    </w:p>
    <w:p w:rsidR="00000000" w:rsidDel="00000000" w:rsidP="00000000" w:rsidRDefault="00000000" w:rsidRPr="00000000" w14:paraId="00000010">
      <w:pPr>
        <w:ind w:left="118" w:firstLine="0"/>
        <w:rPr/>
      </w:pPr>
      <w:r w:rsidDel="00000000" w:rsidR="00000000" w:rsidRPr="00000000">
        <w:rPr>
          <w:color w:val="000000"/>
          <w:rtl w:val="0"/>
        </w:rPr>
        <w:t xml:space="preserve">Dear Sirs,</w:t>
      </w:r>
      <w:r w:rsidDel="00000000" w:rsidR="00000000" w:rsidRPr="00000000">
        <w:rPr>
          <w:rtl w:val="0"/>
        </w:rPr>
      </w:r>
    </w:p>
    <w:p w:rsidR="00000000" w:rsidDel="00000000" w:rsidP="00000000" w:rsidRDefault="00000000" w:rsidRPr="00000000" w14:paraId="00000011">
      <w:pPr>
        <w:spacing w:before="10" w:lineRule="auto"/>
        <w:rPr>
          <w:sz w:val="13"/>
          <w:szCs w:val="13"/>
        </w:rPr>
      </w:pPr>
      <w:bookmarkStart w:colFirst="0" w:colLast="0" w:name="_heading=h.1t3h5sf" w:id="8"/>
      <w:bookmarkEnd w:id="8"/>
      <w:r w:rsidDel="00000000" w:rsidR="00000000" w:rsidRPr="00000000">
        <w:rPr>
          <w:rtl w:val="0"/>
        </w:rPr>
      </w:r>
    </w:p>
    <w:p w:rsidR="00000000" w:rsidDel="00000000" w:rsidP="00000000" w:rsidRDefault="00000000" w:rsidRPr="00000000" w14:paraId="00000012">
      <w:pPr>
        <w:spacing w:before="209" w:lineRule="auto"/>
        <w:ind w:left="118" w:firstLine="0"/>
        <w:rPr/>
      </w:pPr>
      <w:bookmarkStart w:colFirst="0" w:colLast="0" w:name="_heading=h.4d34og8" w:id="9"/>
      <w:bookmarkEnd w:id="9"/>
      <w:r w:rsidDel="00000000" w:rsidR="00000000" w:rsidRPr="00000000">
        <w:rPr>
          <w:rtl w:val="0"/>
        </w:rPr>
        <w:t xml:space="preserve">We hereby extend our irrevocable offer to purchase the Receivables, as defined in Annex </w:t>
      </w:r>
      <w:r w:rsidDel="00000000" w:rsidR="00000000" w:rsidRPr="00000000">
        <w:rPr>
          <w:color w:val="000000"/>
          <w:rtl w:val="0"/>
        </w:rPr>
        <w:t xml:space="preserve">1 hereto,</w:t>
      </w:r>
      <w:r w:rsidDel="00000000" w:rsidR="00000000" w:rsidRPr="00000000">
        <w:rPr>
          <w:rtl w:val="0"/>
        </w:rPr>
        <w:t xml:space="preserve"> and according to the terms of such Annex 1.</w:t>
      </w:r>
    </w:p>
    <w:p w:rsidR="00000000" w:rsidDel="00000000" w:rsidP="00000000" w:rsidRDefault="00000000" w:rsidRPr="00000000" w14:paraId="00000013">
      <w:pPr>
        <w:spacing w:before="11" w:lineRule="auto"/>
        <w:rPr>
          <w:sz w:val="21"/>
          <w:szCs w:val="21"/>
        </w:rPr>
      </w:pPr>
      <w:bookmarkStart w:colFirst="0" w:colLast="0" w:name="_heading=h.2s8eyo1" w:id="10"/>
      <w:bookmarkEnd w:id="10"/>
      <w:r w:rsidDel="00000000" w:rsidR="00000000" w:rsidRPr="00000000">
        <w:rPr>
          <w:rtl w:val="0"/>
        </w:rPr>
      </w:r>
    </w:p>
    <w:p w:rsidR="00000000" w:rsidDel="00000000" w:rsidP="00000000" w:rsidRDefault="00000000" w:rsidRPr="00000000" w14:paraId="00000014">
      <w:pPr>
        <w:ind w:left="118" w:firstLine="0"/>
        <w:rPr/>
      </w:pPr>
      <w:bookmarkStart w:colFirst="0" w:colLast="0" w:name="_heading=h.17dp8vu" w:id="11"/>
      <w:bookmarkEnd w:id="11"/>
      <w:r w:rsidDel="00000000" w:rsidR="00000000" w:rsidRPr="00000000">
        <w:rPr>
          <w:rtl w:val="0"/>
        </w:rPr>
        <w:t xml:space="preserve">Our offer remains valid for the next </w:t>
      </w:r>
      <w:r w:rsidDel="00000000" w:rsidR="00000000" w:rsidRPr="00000000">
        <w:rPr>
          <w:color w:val="000000"/>
          <w:rtl w:val="0"/>
        </w:rPr>
        <w:t xml:space="preserve">five (5) business</w:t>
      </w:r>
      <w:r w:rsidDel="00000000" w:rsidR="00000000" w:rsidRPr="00000000">
        <w:rPr>
          <w:rtl w:val="0"/>
        </w:rPr>
        <w:t xml:space="preserve"> days from the date herein and shall constitute a binding agreement between the parties upon our receipt of your acceptance letter.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0"/>
          <w:szCs w:val="20"/>
        </w:rPr>
      </w:pPr>
      <w:bookmarkStart w:colFirst="0" w:colLast="0" w:name="_heading=h.3rdcrjn" w:id="12"/>
      <w:bookmarkEnd w:id="12"/>
      <w:r w:rsidDel="00000000" w:rsidR="00000000" w:rsidRPr="00000000">
        <w:rPr>
          <w:rtl w:val="0"/>
        </w:rPr>
      </w:r>
    </w:p>
    <w:p w:rsidR="00000000" w:rsidDel="00000000" w:rsidP="00000000" w:rsidRDefault="00000000" w:rsidRPr="00000000" w14:paraId="00000017">
      <w:pPr>
        <w:spacing w:before="1" w:lineRule="auto"/>
        <w:ind w:left="118" w:firstLine="0"/>
        <w:rPr/>
      </w:pPr>
      <w:r w:rsidDel="00000000" w:rsidR="00000000" w:rsidRPr="00000000">
        <w:rPr>
          <w:rtl w:val="0"/>
        </w:rPr>
        <w:t xml:space="preserve">Regards,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left="5245" w:firstLine="0"/>
        <w:rPr>
          <w:sz w:val="24"/>
          <w:szCs w:val="24"/>
        </w:rPr>
      </w:pPr>
      <w:bookmarkStart w:colFirst="0" w:colLast="0" w:name="_heading=h.26in1rg" w:id="13"/>
      <w:bookmarkEnd w:id="13"/>
      <w:r w:rsidDel="00000000" w:rsidR="00000000" w:rsidRPr="00000000">
        <w:rPr>
          <w:rtl w:val="0"/>
        </w:rPr>
      </w:r>
    </w:p>
    <w:p w:rsidR="00000000" w:rsidDel="00000000" w:rsidP="00000000" w:rsidRDefault="00000000" w:rsidRPr="00000000" w14:paraId="0000001B">
      <w:pPr>
        <w:ind w:left="5245" w:firstLine="0"/>
        <w:rPr>
          <w:sz w:val="24"/>
          <w:szCs w:val="24"/>
        </w:rPr>
      </w:pPr>
      <w:r w:rsidDel="00000000" w:rsidR="00000000" w:rsidRPr="00000000">
        <w:rPr>
          <w:color w:val="000000"/>
          <w:sz w:val="24"/>
          <w:szCs w:val="24"/>
          <w:rtl w:val="0"/>
        </w:rPr>
        <w:t xml:space="preserve">Blasaca SAS</w:t>
      </w:r>
      <w:r w:rsidDel="00000000" w:rsidR="00000000" w:rsidRPr="00000000">
        <w:rPr>
          <w:rtl w:val="0"/>
        </w:rPr>
      </w:r>
    </w:p>
    <w:p w:rsidR="00000000" w:rsidDel="00000000" w:rsidP="00000000" w:rsidRDefault="00000000" w:rsidRPr="00000000" w14:paraId="0000001C">
      <w:pPr>
        <w:rPr>
          <w:color w:val="000000"/>
          <w:sz w:val="26"/>
          <w:szCs w:val="26"/>
        </w:rPr>
      </w:pPr>
      <w:r w:rsidDel="00000000" w:rsidR="00000000" w:rsidRPr="00000000">
        <w:rPr>
          <w:rtl w:val="0"/>
        </w:rPr>
      </w:r>
    </w:p>
    <w:p w:rsidR="00000000" w:rsidDel="00000000" w:rsidP="00000000" w:rsidRDefault="00000000" w:rsidRPr="00000000" w14:paraId="0000001D">
      <w:pPr>
        <w:rPr>
          <w:color w:val="000000"/>
          <w:sz w:val="26"/>
          <w:szCs w:val="26"/>
        </w:rPr>
      </w:pPr>
      <w:bookmarkStart w:colFirst="0" w:colLast="0" w:name="_heading=h.lnxbz9" w:id="14"/>
      <w:bookmarkEnd w:id="14"/>
      <w:r w:rsidDel="00000000" w:rsidR="00000000" w:rsidRPr="00000000">
        <w:rPr>
          <w:rtl w:val="0"/>
        </w:rPr>
      </w:r>
    </w:p>
    <w:p w:rsidR="00000000" w:rsidDel="00000000" w:rsidP="00000000" w:rsidRDefault="00000000" w:rsidRPr="00000000" w14:paraId="0000001E">
      <w:pPr>
        <w:tabs>
          <w:tab w:val="left" w:leader="none" w:pos="8815"/>
        </w:tabs>
        <w:spacing w:before="231" w:lineRule="auto"/>
        <w:ind w:left="5591" w:right="109" w:hanging="432.00000000000045"/>
        <w:rPr>
          <w:color w:val="000000"/>
          <w:sz w:val="24"/>
          <w:szCs w:val="24"/>
        </w:rPr>
      </w:pPr>
      <w:bookmarkStart w:colFirst="0" w:colLast="0" w:name="_heading=h.35nkun2" w:id="15"/>
      <w:bookmarkEnd w:id="15"/>
      <w:r w:rsidDel="00000000" w:rsidR="00000000" w:rsidRPr="00000000">
        <w:rPr>
          <w:color w:val="000000"/>
          <w:sz w:val="24"/>
          <w:szCs w:val="24"/>
          <w:rtl w:val="0"/>
        </w:rPr>
        <w:t xml:space="preserve">By: </w:t>
      </w:r>
      <w:r w:rsidDel="00000000" w:rsidR="00000000" w:rsidRPr="00000000">
        <w:rPr>
          <w:color w:val="000000"/>
          <w:sz w:val="24"/>
          <w:szCs w:val="24"/>
          <w:u w:val="single"/>
          <w:rtl w:val="0"/>
        </w:rPr>
        <w:tab/>
        <w:tab/>
      </w:r>
      <w:r w:rsidDel="00000000" w:rsidR="00000000" w:rsidRPr="00000000">
        <w:rPr>
          <w:color w:val="000000"/>
          <w:sz w:val="24"/>
          <w:szCs w:val="24"/>
          <w:rtl w:val="0"/>
        </w:rPr>
        <w:t xml:space="preserve"> Name: Sebastian Caputo</w:t>
      </w:r>
    </w:p>
    <w:p w:rsidR="00000000" w:rsidDel="00000000" w:rsidP="00000000" w:rsidRDefault="00000000" w:rsidRPr="00000000" w14:paraId="0000001F">
      <w:pPr>
        <w:ind w:left="5591" w:firstLine="0"/>
        <w:rPr>
          <w:color w:val="000000"/>
          <w:sz w:val="24"/>
          <w:szCs w:val="24"/>
        </w:rPr>
        <w:sectPr>
          <w:headerReference r:id="rId9" w:type="default"/>
          <w:footerReference r:id="rId10" w:type="default"/>
          <w:pgSz w:h="16840" w:w="11910" w:orient="portrait"/>
          <w:pgMar w:bottom="960" w:top="1340" w:left="1480" w:right="1500" w:header="0" w:footer="770"/>
          <w:pgNumType w:start="1"/>
        </w:sectPr>
      </w:pPr>
      <w:bookmarkStart w:colFirst="0" w:colLast="0" w:name="_heading=h.1ksv4uv" w:id="16"/>
      <w:bookmarkEnd w:id="16"/>
      <w:r w:rsidDel="00000000" w:rsidR="00000000" w:rsidRPr="00000000">
        <w:rPr>
          <w:color w:val="000000"/>
          <w:sz w:val="24"/>
          <w:szCs w:val="24"/>
          <w:rtl w:val="0"/>
        </w:rPr>
        <w:t xml:space="preserve">Title: Attorney in fact</w:t>
      </w:r>
    </w:p>
    <w:p w:rsidR="00000000" w:rsidDel="00000000" w:rsidP="00000000" w:rsidRDefault="00000000" w:rsidRPr="00000000" w14:paraId="00000020">
      <w:pPr>
        <w:spacing w:before="76" w:lineRule="auto"/>
        <w:ind w:left="1602" w:right="1583" w:firstLine="0"/>
        <w:jc w:val="center"/>
        <w:rPr>
          <w:color w:val="000000"/>
          <w:sz w:val="24"/>
          <w:szCs w:val="24"/>
        </w:rPr>
      </w:pPr>
      <w:r w:rsidDel="00000000" w:rsidR="00000000" w:rsidRPr="00000000">
        <w:rPr>
          <w:color w:val="000000"/>
          <w:sz w:val="24"/>
          <w:szCs w:val="24"/>
          <w:rtl w:val="0"/>
        </w:rPr>
        <w:t xml:space="preserve">Annex 1</w:t>
      </w:r>
    </w:p>
    <w:p w:rsidR="00000000" w:rsidDel="00000000" w:rsidP="00000000" w:rsidRDefault="00000000" w:rsidRPr="00000000" w14:paraId="00000021">
      <w:pPr>
        <w:spacing w:before="1" w:lineRule="auto"/>
        <w:jc w:val="center"/>
        <w:rPr>
          <w:color w:val="000000"/>
          <w:sz w:val="36"/>
          <w:szCs w:val="36"/>
        </w:rPr>
      </w:pPr>
      <w:bookmarkStart w:colFirst="0" w:colLast="0" w:name="_heading=h.44sinio" w:id="17"/>
      <w:bookmarkEnd w:id="17"/>
      <w:r w:rsidDel="00000000" w:rsidR="00000000" w:rsidRPr="00000000">
        <w:rPr>
          <w:rtl w:val="0"/>
        </w:rPr>
      </w:r>
    </w:p>
    <w:p w:rsidR="00000000" w:rsidDel="00000000" w:rsidP="00000000" w:rsidRDefault="00000000" w:rsidRPr="00000000" w14:paraId="00000022">
      <w:pPr>
        <w:pStyle w:val="Heading1"/>
        <w:ind w:right="1583" w:firstLine="1602"/>
        <w:rPr/>
      </w:pPr>
      <w:r w:rsidDel="00000000" w:rsidR="00000000" w:rsidRPr="00000000">
        <w:rPr>
          <w:rtl w:val="0"/>
        </w:rPr>
        <w:t xml:space="preserve">ASSIGNMENT AGREEMENT</w:t>
      </w:r>
    </w:p>
    <w:p w:rsidR="00000000" w:rsidDel="00000000" w:rsidP="00000000" w:rsidRDefault="00000000" w:rsidRPr="00000000" w14:paraId="00000023">
      <w:pPr>
        <w:rPr>
          <w:color w:val="000000"/>
          <w:sz w:val="24"/>
          <w:szCs w:val="24"/>
        </w:rPr>
      </w:pPr>
      <w:bookmarkStart w:colFirst="0" w:colLast="0" w:name="_heading=h.2jxsxqh" w:id="18"/>
      <w:bookmarkEnd w:id="18"/>
      <w:r w:rsidDel="00000000" w:rsidR="00000000" w:rsidRPr="00000000">
        <w:rPr>
          <w:rtl w:val="0"/>
        </w:rPr>
      </w:r>
    </w:p>
    <w:p w:rsidR="00000000" w:rsidDel="00000000" w:rsidP="00000000" w:rsidRDefault="00000000" w:rsidRPr="00000000" w14:paraId="00000024">
      <w:pPr>
        <w:ind w:left="277" w:right="247" w:firstLine="0"/>
        <w:jc w:val="both"/>
        <w:rPr>
          <w:sz w:val="24"/>
          <w:szCs w:val="24"/>
        </w:rPr>
      </w:pPr>
      <w:bookmarkStart w:colFirst="0" w:colLast="0" w:name="_heading=h.z337ya" w:id="19"/>
      <w:bookmarkEnd w:id="19"/>
      <w:r w:rsidDel="00000000" w:rsidR="00000000" w:rsidRPr="00000000">
        <w:rPr>
          <w:color w:val="000000"/>
          <w:sz w:val="24"/>
          <w:szCs w:val="24"/>
          <w:rtl w:val="0"/>
        </w:rPr>
        <w:t xml:space="preserve">THIS ASSIGNMENT AGREEMENT (the “Agreement”) made and entered into in</w:t>
      </w:r>
      <w:r w:rsidDel="00000000" w:rsidR="00000000" w:rsidRPr="00000000">
        <w:rPr>
          <w:color w:val="0000ff"/>
          <w:sz w:val="24"/>
          <w:szCs w:val="24"/>
          <w:u w:val="single"/>
          <w:rtl w:val="0"/>
        </w:rPr>
        <w:t xml:space="preserve"> </w:t>
      </w:r>
      <w:r w:rsidDel="00000000" w:rsidR="00000000" w:rsidRPr="00000000">
        <w:rPr>
          <w:color w:val="000000"/>
          <w:sz w:val="24"/>
          <w:szCs w:val="24"/>
          <w:rtl w:val="0"/>
        </w:rPr>
        <w:t xml:space="preserve">December</w:t>
      </w:r>
      <w:r w:rsidDel="00000000" w:rsidR="00000000" w:rsidRPr="00000000">
        <w:rPr>
          <w:sz w:val="24"/>
          <w:szCs w:val="24"/>
          <w:rtl w:val="0"/>
        </w:rPr>
        <w:t xml:space="preserve"> 21, </w:t>
      </w:r>
      <w:r w:rsidDel="00000000" w:rsidR="00000000" w:rsidRPr="00000000">
        <w:rPr>
          <w:color w:val="000000"/>
          <w:sz w:val="24"/>
          <w:szCs w:val="24"/>
          <w:rtl w:val="0"/>
        </w:rPr>
        <w:t xml:space="preserve">2023</w:t>
      </w:r>
      <w:r w:rsidDel="00000000" w:rsidR="00000000" w:rsidRPr="00000000">
        <w:rPr>
          <w:sz w:val="24"/>
          <w:szCs w:val="24"/>
          <w:rtl w:val="0"/>
        </w:rPr>
        <w:t xml:space="preserve"> (the “Effective Date”), by and between </w:t>
      </w:r>
      <w:r w:rsidDel="00000000" w:rsidR="00000000" w:rsidRPr="00000000">
        <w:rPr>
          <w:color w:val="000000"/>
          <w:sz w:val="24"/>
          <w:szCs w:val="24"/>
          <w:rtl w:val="0"/>
        </w:rPr>
        <w:t xml:space="preserve">Blasaca SAS</w:t>
      </w:r>
      <w:r w:rsidDel="00000000" w:rsidR="00000000" w:rsidRPr="00000000">
        <w:rPr>
          <w:sz w:val="24"/>
          <w:szCs w:val="24"/>
          <w:rtl w:val="0"/>
        </w:rPr>
        <w:t xml:space="preserve">, a corporation duly incorporated in the Republic of Uruguay (“Buyer”); and </w:t>
      </w:r>
      <w:r w:rsidDel="00000000" w:rsidR="00000000" w:rsidRPr="00000000">
        <w:rPr>
          <w:b w:val="1"/>
          <w:color w:val="000000"/>
          <w:sz w:val="24"/>
          <w:szCs w:val="24"/>
          <w:rtl w:val="0"/>
        </w:rPr>
        <w:t xml:space="preserve">Spreedly, Inc</w:t>
      </w:r>
      <w:r w:rsidDel="00000000" w:rsidR="00000000" w:rsidRPr="00000000">
        <w:rPr>
          <w:sz w:val="24"/>
          <w:szCs w:val="24"/>
          <w:rtl w:val="0"/>
        </w:rPr>
        <w:t xml:space="preserve">, a corporation duly incorporated in the </w:t>
      </w:r>
      <w:sdt>
        <w:sdtPr>
          <w:tag w:val="goog_rdk_1"/>
        </w:sdtPr>
        <w:sdtContent>
          <w:ins w:author="Danielle Jackson" w:id="1" w:date="2024-01-08T12:29:00Z"/>
          <w:sdt>
            <w:sdtPr>
              <w:tag w:val="goog_rdk_2"/>
            </w:sdtPr>
            <w:sdtContent>
              <w:commentRangeStart w:id="0"/>
            </w:sdtContent>
          </w:sdt>
          <w:ins w:author="Danielle Jackson" w:id="1" w:date="2024-01-08T12:29:00Z">
            <w:r w:rsidDel="00000000" w:rsidR="00000000" w:rsidRPr="00000000">
              <w:rPr>
                <w:sz w:val="24"/>
                <w:szCs w:val="24"/>
                <w:rtl w:val="0"/>
              </w:rPr>
              <w:t xml:space="preserve">United States, a Delaware corporation</w:t>
            </w:r>
          </w:ins>
        </w:sdtContent>
      </w:sdt>
      <w:sdt>
        <w:sdtPr>
          <w:tag w:val="goog_rdk_3"/>
        </w:sdtPr>
        <w:sdtContent>
          <w:del w:author="Danielle Jackson" w:id="1" w:date="2024-01-08T12:29:00Z">
            <w:commentRangeEnd w:id="0"/>
            <w:r w:rsidDel="00000000" w:rsidR="00000000" w:rsidRPr="00000000">
              <w:commentReference w:id="0"/>
            </w:r>
            <w:r w:rsidDel="00000000" w:rsidR="00000000" w:rsidRPr="00000000">
              <w:rPr>
                <w:sz w:val="24"/>
                <w:szCs w:val="24"/>
                <w:rtl w:val="0"/>
              </w:rPr>
              <w:delText xml:space="preserve">United Kingdom</w:delText>
            </w:r>
          </w:del>
        </w:sdtContent>
      </w:sdt>
      <w:r w:rsidDel="00000000" w:rsidR="00000000" w:rsidRPr="00000000">
        <w:rPr>
          <w:sz w:val="24"/>
          <w:szCs w:val="24"/>
          <w:rtl w:val="0"/>
        </w:rPr>
        <w:t xml:space="preserve"> (the “Assignor”);</w:t>
      </w:r>
    </w:p>
    <w:p w:rsidR="00000000" w:rsidDel="00000000" w:rsidP="00000000" w:rsidRDefault="00000000" w:rsidRPr="00000000" w14:paraId="00000025">
      <w:pPr>
        <w:rPr>
          <w:color w:val="000000"/>
          <w:sz w:val="24"/>
          <w:szCs w:val="24"/>
        </w:rPr>
      </w:pPr>
      <w:bookmarkStart w:colFirst="0" w:colLast="0" w:name="_heading=h.3j2qqm3" w:id="20"/>
      <w:bookmarkEnd w:id="20"/>
      <w:r w:rsidDel="00000000" w:rsidR="00000000" w:rsidRPr="00000000">
        <w:rPr>
          <w:rtl w:val="0"/>
        </w:rPr>
      </w:r>
    </w:p>
    <w:p w:rsidR="00000000" w:rsidDel="00000000" w:rsidP="00000000" w:rsidRDefault="00000000" w:rsidRPr="00000000" w14:paraId="00000026">
      <w:pPr>
        <w:pStyle w:val="Heading1"/>
        <w:ind w:firstLine="1602"/>
        <w:rPr/>
      </w:pPr>
      <w:r w:rsidDel="00000000" w:rsidR="00000000" w:rsidRPr="00000000">
        <w:rPr>
          <w:rtl w:val="0"/>
        </w:rPr>
        <w:t xml:space="preserve">RECITALS</w:t>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tabs>
          <w:tab w:val="left" w:leader="none" w:pos="926"/>
        </w:tabs>
        <w:ind w:left="925" w:right="263" w:firstLine="0"/>
        <w:jc w:val="both"/>
        <w:rPr>
          <w:color w:val="000000"/>
          <w:sz w:val="24"/>
          <w:szCs w:val="24"/>
        </w:rPr>
      </w:pPr>
      <w:bookmarkStart w:colFirst="0" w:colLast="0" w:name="_heading=h.1y810tw" w:id="21"/>
      <w:bookmarkEnd w:id="21"/>
      <w:r w:rsidDel="00000000" w:rsidR="00000000" w:rsidRPr="00000000">
        <w:rPr>
          <w:rtl w:val="0"/>
        </w:rPr>
      </w:r>
    </w:p>
    <w:p w:rsidR="00000000" w:rsidDel="00000000" w:rsidP="00000000" w:rsidRDefault="00000000" w:rsidRPr="00000000" w14:paraId="00000029">
      <w:pPr>
        <w:numPr>
          <w:ilvl w:val="0"/>
          <w:numId w:val="2"/>
        </w:numPr>
        <w:tabs>
          <w:tab w:val="left" w:leader="none" w:pos="926"/>
        </w:tabs>
        <w:ind w:left="925" w:right="263" w:hanging="648"/>
        <w:jc w:val="both"/>
        <w:rPr>
          <w:color w:val="000000"/>
          <w:sz w:val="24"/>
          <w:szCs w:val="24"/>
        </w:rPr>
      </w:pPr>
      <w:r w:rsidDel="00000000" w:rsidR="00000000" w:rsidRPr="00000000">
        <w:rPr>
          <w:color w:val="000000"/>
          <w:sz w:val="24"/>
          <w:szCs w:val="24"/>
          <w:rtl w:val="0"/>
        </w:rPr>
        <w:t xml:space="preserve">Whereas Assignor desires to sell and assign to Buyer certain Receivables (as defined below); and</w:t>
      </w:r>
    </w:p>
    <w:p w:rsidR="00000000" w:rsidDel="00000000" w:rsidP="00000000" w:rsidRDefault="00000000" w:rsidRPr="00000000" w14:paraId="0000002A">
      <w:pPr>
        <w:spacing w:before="1" w:lineRule="auto"/>
        <w:rPr>
          <w:color w:val="000000"/>
          <w:sz w:val="24"/>
          <w:szCs w:val="24"/>
        </w:rPr>
      </w:pPr>
      <w:bookmarkStart w:colFirst="0" w:colLast="0" w:name="_heading=h.4i7ojhp" w:id="22"/>
      <w:bookmarkEnd w:id="22"/>
      <w:r w:rsidDel="00000000" w:rsidR="00000000" w:rsidRPr="00000000">
        <w:rPr>
          <w:rtl w:val="0"/>
        </w:rPr>
      </w:r>
    </w:p>
    <w:p w:rsidR="00000000" w:rsidDel="00000000" w:rsidP="00000000" w:rsidRDefault="00000000" w:rsidRPr="00000000" w14:paraId="0000002B">
      <w:pPr>
        <w:numPr>
          <w:ilvl w:val="0"/>
          <w:numId w:val="2"/>
        </w:numPr>
        <w:tabs>
          <w:tab w:val="left" w:leader="none" w:pos="926"/>
        </w:tabs>
        <w:ind w:left="925" w:right="255" w:hanging="648"/>
        <w:jc w:val="both"/>
        <w:rPr>
          <w:color w:val="000000"/>
          <w:sz w:val="24"/>
          <w:szCs w:val="24"/>
        </w:rPr>
      </w:pPr>
      <w:r w:rsidDel="00000000" w:rsidR="00000000" w:rsidRPr="00000000">
        <w:rPr>
          <w:color w:val="000000"/>
          <w:sz w:val="24"/>
          <w:szCs w:val="24"/>
          <w:rtl w:val="0"/>
        </w:rPr>
        <w:t xml:space="preserve">Whereas Buyer desires to purchase the Receivables, which Buyer in its sole discretion deems acceptable for purchase, according to the terms and conditions provided in this Agreement.</w:t>
      </w:r>
    </w:p>
    <w:p w:rsidR="00000000" w:rsidDel="00000000" w:rsidP="00000000" w:rsidRDefault="00000000" w:rsidRPr="00000000" w14:paraId="0000002C">
      <w:pPr>
        <w:rPr>
          <w:color w:val="000000"/>
          <w:sz w:val="24"/>
          <w:szCs w:val="24"/>
        </w:rPr>
      </w:pPr>
      <w:bookmarkStart w:colFirst="0" w:colLast="0" w:name="_heading=h.2xcytpi" w:id="23"/>
      <w:bookmarkEnd w:id="23"/>
      <w:r w:rsidDel="00000000" w:rsidR="00000000" w:rsidRPr="00000000">
        <w:rPr>
          <w:rtl w:val="0"/>
        </w:rPr>
      </w:r>
    </w:p>
    <w:p w:rsidR="00000000" w:rsidDel="00000000" w:rsidP="00000000" w:rsidRDefault="00000000" w:rsidRPr="00000000" w14:paraId="0000002D">
      <w:pPr>
        <w:ind w:left="277" w:right="260" w:firstLine="0"/>
        <w:jc w:val="both"/>
        <w:rPr>
          <w:color w:val="000000"/>
          <w:sz w:val="24"/>
          <w:szCs w:val="24"/>
        </w:rPr>
      </w:pPr>
      <w:r w:rsidDel="00000000" w:rsidR="00000000" w:rsidRPr="00000000">
        <w:rPr>
          <w:color w:val="000000"/>
          <w:sz w:val="24"/>
          <w:szCs w:val="24"/>
          <w:rtl w:val="0"/>
        </w:rPr>
        <w:t xml:space="preserve">In consideration of the above recitals and mutual covenants herein contained and for other good and valuable consideration, the receipt and sufficiency of which are hereby acknowledged, the parties agree as follows:</w:t>
      </w:r>
    </w:p>
    <w:p w:rsidR="00000000" w:rsidDel="00000000" w:rsidP="00000000" w:rsidRDefault="00000000" w:rsidRPr="00000000" w14:paraId="0000002E">
      <w:pPr>
        <w:rPr>
          <w:color w:val="000000"/>
          <w:sz w:val="24"/>
          <w:szCs w:val="24"/>
        </w:rPr>
      </w:pPr>
      <w:bookmarkStart w:colFirst="0" w:colLast="0" w:name="_heading=h.1ci93xb" w:id="24"/>
      <w:bookmarkEnd w:id="24"/>
      <w:r w:rsidDel="00000000" w:rsidR="00000000" w:rsidRPr="00000000">
        <w:rPr>
          <w:rtl w:val="0"/>
        </w:rPr>
      </w:r>
    </w:p>
    <w:p w:rsidR="00000000" w:rsidDel="00000000" w:rsidP="00000000" w:rsidRDefault="00000000" w:rsidRPr="00000000" w14:paraId="0000002F">
      <w:pPr>
        <w:pStyle w:val="Heading1"/>
        <w:ind w:firstLine="1602"/>
        <w:jc w:val="left"/>
        <w:rPr/>
      </w:pPr>
      <w:r w:rsidDel="00000000" w:rsidR="00000000" w:rsidRPr="00000000">
        <w:rPr>
          <w:rtl w:val="0"/>
        </w:rPr>
        <w:t xml:space="preserve">SECTION 1. DEFINITIONS</w:t>
      </w:r>
    </w:p>
    <w:p w:rsidR="00000000" w:rsidDel="00000000" w:rsidP="00000000" w:rsidRDefault="00000000" w:rsidRPr="00000000" w14:paraId="00000030">
      <w:pPr>
        <w:rPr>
          <w:color w:val="000000"/>
          <w:sz w:val="32"/>
          <w:szCs w:val="32"/>
        </w:rPr>
      </w:pPr>
      <w:bookmarkStart w:colFirst="0" w:colLast="0" w:name="_heading=h.3whwml4" w:id="25"/>
      <w:bookmarkEnd w:id="25"/>
      <w:r w:rsidDel="00000000" w:rsidR="00000000" w:rsidRPr="00000000">
        <w:rPr>
          <w:rtl w:val="0"/>
        </w:rPr>
      </w:r>
    </w:p>
    <w:p w:rsidR="00000000" w:rsidDel="00000000" w:rsidP="00000000" w:rsidRDefault="00000000" w:rsidRPr="00000000" w14:paraId="00000031">
      <w:pPr>
        <w:ind w:left="337" w:firstLine="0"/>
        <w:jc w:val="both"/>
        <w:rPr>
          <w:sz w:val="24"/>
          <w:szCs w:val="24"/>
        </w:rPr>
      </w:pPr>
      <w:bookmarkStart w:colFirst="0" w:colLast="0" w:name="_heading=h.2bn6wsx" w:id="26"/>
      <w:bookmarkEnd w:id="26"/>
      <w:r w:rsidDel="00000000" w:rsidR="00000000" w:rsidRPr="00000000">
        <w:rPr>
          <w:color w:val="000000"/>
          <w:sz w:val="24"/>
          <w:szCs w:val="24"/>
          <w:rtl w:val="0"/>
        </w:rPr>
        <w:t xml:space="preserve">“Account Debtor” </w:t>
      </w:r>
      <w:r w:rsidDel="00000000" w:rsidR="00000000" w:rsidRPr="00000000">
        <w:rPr>
          <w:sz w:val="24"/>
          <w:szCs w:val="24"/>
          <w:rtl w:val="0"/>
        </w:rPr>
        <w:t xml:space="preserve">means </w:t>
      </w:r>
      <w:r w:rsidDel="00000000" w:rsidR="00000000" w:rsidRPr="00000000">
        <w:rPr>
          <w:b w:val="1"/>
          <w:color w:val="000000"/>
          <w:sz w:val="24"/>
          <w:szCs w:val="24"/>
          <w:rtl w:val="0"/>
        </w:rPr>
        <w:t xml:space="preserve">Play Digital S.A.</w:t>
      </w:r>
      <w:r w:rsidDel="00000000" w:rsidR="00000000" w:rsidRPr="00000000">
        <w:rPr>
          <w:sz w:val="24"/>
          <w:szCs w:val="24"/>
          <w:rtl w:val="0"/>
        </w:rPr>
        <w:t xml:space="preserve">, a corporation duly incorporated in the Republic of Argentina</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32">
      <w:pPr>
        <w:rPr>
          <w:sz w:val="24"/>
          <w:szCs w:val="24"/>
        </w:rPr>
      </w:pPr>
      <w:bookmarkStart w:colFirst="0" w:colLast="0" w:name="_heading=h.qsh70q" w:id="27"/>
      <w:bookmarkEnd w:id="27"/>
      <w:r w:rsidDel="00000000" w:rsidR="00000000" w:rsidRPr="00000000">
        <w:rPr>
          <w:rtl w:val="0"/>
        </w:rPr>
      </w:r>
    </w:p>
    <w:p w:rsidR="00000000" w:rsidDel="00000000" w:rsidP="00000000" w:rsidRDefault="00000000" w:rsidRPr="00000000" w14:paraId="00000033">
      <w:pPr>
        <w:ind w:left="284" w:right="141" w:firstLine="0"/>
        <w:jc w:val="both"/>
        <w:rPr>
          <w:sz w:val="24"/>
          <w:szCs w:val="24"/>
        </w:rPr>
      </w:pPr>
      <w:bookmarkStart w:colFirst="0" w:colLast="0" w:name="_heading=h.3as4poj" w:id="28"/>
      <w:bookmarkEnd w:id="28"/>
      <w:r w:rsidDel="00000000" w:rsidR="00000000" w:rsidRPr="00000000">
        <w:rPr>
          <w:sz w:val="24"/>
          <w:szCs w:val="24"/>
          <w:rtl w:val="0"/>
        </w:rPr>
        <w:t xml:space="preserve">“Receivables” means the </w:t>
      </w:r>
      <w:sdt>
        <w:sdtPr>
          <w:tag w:val="goog_rdk_4"/>
        </w:sdtPr>
        <w:sdtContent>
          <w:commentRangeStart w:id="1"/>
        </w:sdtContent>
      </w:sdt>
      <w:r w:rsidDel="00000000" w:rsidR="00000000" w:rsidRPr="00000000">
        <w:rPr>
          <w:color w:val="000000"/>
          <w:sz w:val="24"/>
          <w:szCs w:val="24"/>
          <w:rtl w:val="0"/>
        </w:rPr>
        <w:t xml:space="preserve">aggregate </w:t>
      </w:r>
      <w:r w:rsidDel="00000000" w:rsidR="00000000" w:rsidRPr="00000000">
        <w:rPr>
          <w:sz w:val="24"/>
          <w:szCs w:val="24"/>
          <w:rtl w:val="0"/>
        </w:rPr>
        <w:t xml:space="preserve">amount of AL30 634,435 nominal value</w:t>
      </w:r>
      <w:commentRangeEnd w:id="1"/>
      <w:r w:rsidDel="00000000" w:rsidR="00000000" w:rsidRPr="00000000">
        <w:commentReference w:id="1"/>
      </w:r>
      <w:r w:rsidDel="00000000" w:rsidR="00000000" w:rsidRPr="00000000">
        <w:rPr>
          <w:sz w:val="24"/>
          <w:szCs w:val="24"/>
          <w:rtl w:val="0"/>
        </w:rPr>
        <w:t xml:space="preserve">, due and payable by the Account Debtor to the Assignor as described in certain Payment Offer dated </w:t>
      </w:r>
      <w:r w:rsidDel="00000000" w:rsidR="00000000" w:rsidRPr="00000000">
        <w:rPr>
          <w:b w:val="1"/>
          <w:color w:val="000000"/>
          <w:sz w:val="24"/>
          <w:szCs w:val="24"/>
          <w:rtl w:val="0"/>
        </w:rPr>
        <w:t xml:space="preserve">December </w:t>
      </w:r>
      <w:r w:rsidDel="00000000" w:rsidR="00000000" w:rsidRPr="00000000">
        <w:rPr>
          <w:b w:val="1"/>
          <w:sz w:val="24"/>
          <w:szCs w:val="24"/>
          <w:rtl w:val="0"/>
        </w:rPr>
        <w:t xml:space="preserve">20, </w:t>
      </w:r>
      <w:r w:rsidDel="00000000" w:rsidR="00000000" w:rsidRPr="00000000">
        <w:rPr>
          <w:b w:val="1"/>
          <w:color w:val="000000"/>
          <w:sz w:val="24"/>
          <w:szCs w:val="24"/>
          <w:rtl w:val="0"/>
        </w:rPr>
        <w:t xml:space="preserve">2023,</w:t>
      </w:r>
      <w:r w:rsidDel="00000000" w:rsidR="00000000" w:rsidRPr="00000000">
        <w:rPr>
          <w:b w:val="1"/>
          <w:sz w:val="24"/>
          <w:szCs w:val="24"/>
          <w:rtl w:val="0"/>
        </w:rPr>
        <w:t xml:space="preserve"> </w:t>
      </w:r>
      <w:r w:rsidDel="00000000" w:rsidR="00000000" w:rsidRPr="00000000">
        <w:rPr>
          <w:sz w:val="24"/>
          <w:szCs w:val="24"/>
          <w:rtl w:val="0"/>
        </w:rPr>
        <w:t xml:space="preserve">accepted by the Assignor on </w:t>
      </w:r>
      <w:r w:rsidDel="00000000" w:rsidR="00000000" w:rsidRPr="00000000">
        <w:rPr>
          <w:b w:val="1"/>
          <w:color w:val="000000"/>
          <w:sz w:val="24"/>
          <w:szCs w:val="24"/>
          <w:rtl w:val="0"/>
        </w:rPr>
        <w:t xml:space="preserve">December </w:t>
      </w:r>
      <w:r w:rsidDel="00000000" w:rsidR="00000000" w:rsidRPr="00000000">
        <w:rPr>
          <w:b w:val="1"/>
          <w:sz w:val="24"/>
          <w:szCs w:val="24"/>
          <w:rtl w:val="0"/>
        </w:rPr>
        <w:t xml:space="preserve">21</w:t>
      </w:r>
      <w:r w:rsidDel="00000000" w:rsidR="00000000" w:rsidRPr="00000000">
        <w:rPr>
          <w:color w:val="000000"/>
          <w:sz w:val="24"/>
          <w:szCs w:val="24"/>
          <w:rtl w:val="0"/>
        </w:rPr>
        <w:t xml:space="preserve">, 2023</w:t>
      </w:r>
      <w:r w:rsidDel="00000000" w:rsidR="00000000" w:rsidRPr="00000000">
        <w:rPr>
          <w:sz w:val="24"/>
          <w:szCs w:val="24"/>
          <w:rtl w:val="0"/>
        </w:rPr>
        <w:t xml:space="preserve"> among </w:t>
      </w:r>
      <w:r w:rsidDel="00000000" w:rsidR="00000000" w:rsidRPr="00000000">
        <w:rPr>
          <w:b w:val="1"/>
          <w:color w:val="000000"/>
          <w:sz w:val="24"/>
          <w:szCs w:val="24"/>
          <w:rtl w:val="0"/>
        </w:rPr>
        <w:t xml:space="preserve">Play Digital S.A.</w:t>
      </w:r>
      <w:r w:rsidDel="00000000" w:rsidR="00000000" w:rsidRPr="00000000">
        <w:rPr>
          <w:sz w:val="24"/>
          <w:szCs w:val="24"/>
          <w:rtl w:val="0"/>
        </w:rPr>
        <w:t xml:space="preserve"> as debtor and the </w:t>
      </w:r>
      <w:r w:rsidDel="00000000" w:rsidR="00000000" w:rsidRPr="00000000">
        <w:rPr>
          <w:color w:val="000000"/>
          <w:sz w:val="24"/>
          <w:szCs w:val="24"/>
          <w:rtl w:val="0"/>
        </w:rPr>
        <w:t xml:space="preserve">Assignor</w:t>
      </w:r>
      <w:r w:rsidDel="00000000" w:rsidR="00000000" w:rsidRPr="00000000">
        <w:rPr>
          <w:sz w:val="24"/>
          <w:szCs w:val="24"/>
          <w:rtl w:val="0"/>
        </w:rPr>
        <w:t xml:space="preserve">, as creditor, attached herein in Exhibit A.</w:t>
      </w:r>
    </w:p>
    <w:p w:rsidR="00000000" w:rsidDel="00000000" w:rsidP="00000000" w:rsidRDefault="00000000" w:rsidRPr="00000000" w14:paraId="00000034">
      <w:pPr>
        <w:pStyle w:val="Heading1"/>
        <w:spacing w:before="112" w:lineRule="auto"/>
        <w:ind w:right="1588" w:firstLine="1602"/>
        <w:rPr/>
      </w:pPr>
      <w:bookmarkStart w:colFirst="0" w:colLast="0" w:name="_heading=h.1pxezwc" w:id="29"/>
      <w:bookmarkEnd w:id="29"/>
      <w:r w:rsidDel="00000000" w:rsidR="00000000" w:rsidRPr="00000000">
        <w:rPr>
          <w:rtl w:val="0"/>
        </w:rPr>
      </w:r>
    </w:p>
    <w:p w:rsidR="00000000" w:rsidDel="00000000" w:rsidP="00000000" w:rsidRDefault="00000000" w:rsidRPr="00000000" w14:paraId="00000035">
      <w:pPr>
        <w:pStyle w:val="Heading1"/>
        <w:spacing w:before="112" w:lineRule="auto"/>
        <w:ind w:right="1588" w:firstLine="558"/>
        <w:jc w:val="left"/>
        <w:rPr/>
      </w:pPr>
      <w:r w:rsidDel="00000000" w:rsidR="00000000" w:rsidRPr="00000000">
        <w:rPr>
          <w:rtl w:val="0"/>
        </w:rPr>
        <w:t xml:space="preserve">SECTION 2. PURCHASE OF RECEIVABLES</w:t>
      </w:r>
    </w:p>
    <w:p w:rsidR="00000000" w:rsidDel="00000000" w:rsidP="00000000" w:rsidRDefault="00000000" w:rsidRPr="00000000" w14:paraId="00000036">
      <w:pPr>
        <w:rPr>
          <w:sz w:val="24"/>
          <w:szCs w:val="24"/>
        </w:rPr>
      </w:pPr>
      <w:bookmarkStart w:colFirst="0" w:colLast="0" w:name="_heading=h.49x2ik5" w:id="30"/>
      <w:bookmarkEnd w:id="30"/>
      <w:r w:rsidDel="00000000" w:rsidR="00000000" w:rsidRPr="00000000">
        <w:rPr>
          <w:rtl w:val="0"/>
        </w:rPr>
      </w:r>
    </w:p>
    <w:p w:rsidR="00000000" w:rsidDel="00000000" w:rsidP="00000000" w:rsidRDefault="00000000" w:rsidRPr="00000000" w14:paraId="00000037">
      <w:pPr>
        <w:numPr>
          <w:ilvl w:val="1"/>
          <w:numId w:val="2"/>
        </w:numPr>
        <w:tabs>
          <w:tab w:val="left" w:leader="none" w:pos="926"/>
        </w:tabs>
        <w:ind w:left="925" w:right="255" w:hanging="648"/>
        <w:jc w:val="both"/>
        <w:rPr>
          <w:sz w:val="24"/>
          <w:szCs w:val="24"/>
        </w:rPr>
      </w:pPr>
      <w:bookmarkStart w:colFirst="0" w:colLast="0" w:name="_heading=h.2p2csry" w:id="31"/>
      <w:bookmarkEnd w:id="31"/>
      <w:r w:rsidDel="00000000" w:rsidR="00000000" w:rsidRPr="00000000">
        <w:rPr>
          <w:sz w:val="24"/>
          <w:szCs w:val="24"/>
          <w:rtl w:val="0"/>
        </w:rPr>
        <w:t xml:space="preserve">Assignor hereby sells and assigns to Buyer, without recourse, and Buyer hereby purchases from the Assignor, without recourse to the Assignor, all of the Assignor’s rights to the Receivables as of the Effective Date</w:t>
      </w:r>
      <w:r w:rsidDel="00000000" w:rsidR="00000000" w:rsidRPr="00000000">
        <w:rPr>
          <w:color w:val="000000"/>
          <w:sz w:val="24"/>
          <w:szCs w:val="24"/>
          <w:rtl w:val="0"/>
        </w:rPr>
        <w:t xml:space="preserve">, subject to the effective payment of the Purchase Price as set forth in Section 3.</w:t>
      </w:r>
      <w:r w:rsidDel="00000000" w:rsidR="00000000" w:rsidRPr="00000000">
        <w:rPr>
          <w:rtl w:val="0"/>
        </w:rPr>
      </w:r>
    </w:p>
    <w:p w:rsidR="00000000" w:rsidDel="00000000" w:rsidP="00000000" w:rsidRDefault="00000000" w:rsidRPr="00000000" w14:paraId="00000038">
      <w:pPr>
        <w:rPr>
          <w:sz w:val="24"/>
          <w:szCs w:val="24"/>
        </w:rPr>
      </w:pPr>
      <w:bookmarkStart w:colFirst="0" w:colLast="0" w:name="_heading=h.147n2zr" w:id="32"/>
      <w:bookmarkEnd w:id="32"/>
      <w:r w:rsidDel="00000000" w:rsidR="00000000" w:rsidRPr="00000000">
        <w:rPr>
          <w:rtl w:val="0"/>
        </w:rPr>
      </w:r>
    </w:p>
    <w:p w:rsidR="00000000" w:rsidDel="00000000" w:rsidP="00000000" w:rsidRDefault="00000000" w:rsidRPr="00000000" w14:paraId="00000039">
      <w:pPr>
        <w:numPr>
          <w:ilvl w:val="1"/>
          <w:numId w:val="2"/>
        </w:numPr>
        <w:tabs>
          <w:tab w:val="left" w:leader="none" w:pos="926"/>
        </w:tabs>
        <w:ind w:left="925" w:right="253" w:hanging="648"/>
        <w:jc w:val="both"/>
        <w:rPr>
          <w:sz w:val="24"/>
          <w:szCs w:val="24"/>
        </w:rPr>
      </w:pPr>
      <w:bookmarkStart w:colFirst="0" w:colLast="0" w:name="_heading=h.3o7alnk" w:id="33"/>
      <w:bookmarkEnd w:id="33"/>
      <w:r w:rsidDel="00000000" w:rsidR="00000000" w:rsidRPr="00000000">
        <w:rPr>
          <w:sz w:val="24"/>
          <w:szCs w:val="24"/>
          <w:rtl w:val="0"/>
        </w:rPr>
        <w:t xml:space="preserve">As of the Effective Date, </w:t>
      </w:r>
      <w:r w:rsidDel="00000000" w:rsidR="00000000" w:rsidRPr="00000000">
        <w:rPr>
          <w:color w:val="000000"/>
          <w:sz w:val="24"/>
          <w:szCs w:val="24"/>
          <w:rtl w:val="0"/>
        </w:rPr>
        <w:t xml:space="preserve">subject to the effective payment of the Purchase Price as set forth in Section 3, </w:t>
      </w:r>
      <w:r w:rsidDel="00000000" w:rsidR="00000000" w:rsidRPr="00000000">
        <w:rPr>
          <w:sz w:val="24"/>
          <w:szCs w:val="24"/>
          <w:rtl w:val="0"/>
        </w:rPr>
        <w:t xml:space="preserve">(i) Buyer shall be the sole owner of, and have full rights to collect, the Receivables and (ii) Assignor shall, to the extent provided in this Agreement, relinquish its rights to collect the Receivables.</w:t>
      </w:r>
    </w:p>
    <w:p w:rsidR="00000000" w:rsidDel="00000000" w:rsidP="00000000" w:rsidRDefault="00000000" w:rsidRPr="00000000" w14:paraId="0000003A">
      <w:pPr>
        <w:rPr>
          <w:sz w:val="24"/>
          <w:szCs w:val="24"/>
        </w:rPr>
      </w:pPr>
      <w:bookmarkStart w:colFirst="0" w:colLast="0" w:name="_heading=h.23ckvvd" w:id="34"/>
      <w:bookmarkEnd w:id="34"/>
      <w:r w:rsidDel="00000000" w:rsidR="00000000" w:rsidRPr="00000000">
        <w:rPr>
          <w:rtl w:val="0"/>
        </w:rPr>
      </w:r>
    </w:p>
    <w:p w:rsidR="00000000" w:rsidDel="00000000" w:rsidP="00000000" w:rsidRDefault="00000000" w:rsidRPr="00000000" w14:paraId="0000003B">
      <w:pPr>
        <w:numPr>
          <w:ilvl w:val="1"/>
          <w:numId w:val="2"/>
        </w:numPr>
        <w:tabs>
          <w:tab w:val="left" w:leader="none" w:pos="926"/>
        </w:tabs>
        <w:ind w:left="925" w:right="251" w:hanging="648"/>
        <w:jc w:val="both"/>
        <w:rPr>
          <w:color w:val="000000"/>
          <w:sz w:val="24"/>
          <w:szCs w:val="24"/>
        </w:rPr>
      </w:pPr>
      <w:bookmarkStart w:colFirst="0" w:colLast="0" w:name="_heading=h.ihv636" w:id="35"/>
      <w:bookmarkEnd w:id="35"/>
      <w:r w:rsidDel="00000000" w:rsidR="00000000" w:rsidRPr="00000000">
        <w:rPr>
          <w:sz w:val="24"/>
          <w:szCs w:val="24"/>
          <w:rtl w:val="0"/>
        </w:rPr>
        <w:t xml:space="preserve">From and after the Effective Date,</w:t>
      </w:r>
      <w:r w:rsidDel="00000000" w:rsidR="00000000" w:rsidRPr="00000000">
        <w:rPr>
          <w:color w:val="000000"/>
          <w:sz w:val="24"/>
          <w:szCs w:val="24"/>
          <w:rtl w:val="0"/>
        </w:rPr>
        <w:t xml:space="preserve"> and subject to the effective payment of the Purchase Price as set forth in Section 3,</w:t>
      </w:r>
      <w:r w:rsidDel="00000000" w:rsidR="00000000" w:rsidRPr="00000000">
        <w:rPr>
          <w:sz w:val="24"/>
          <w:szCs w:val="24"/>
          <w:rtl w:val="0"/>
        </w:rPr>
        <w:t xml:space="preserve"> (i) all funds in respect of the Receivables assigned hereby shall be payable to</w:t>
      </w:r>
      <w:r w:rsidDel="00000000" w:rsidR="00000000" w:rsidRPr="00000000">
        <w:rPr>
          <w:color w:val="000000"/>
          <w:sz w:val="24"/>
          <w:szCs w:val="24"/>
          <w:rtl w:val="0"/>
        </w:rPr>
        <w:t xml:space="preserve"> Buyer, and (ii) any remittances received by Assignor for payment of the Receivables hereby assigned to Buyer shall be the property of Buyer, and Assignor shall hold such proceeds in trust for Buyer, and shall immediately deliver to Buyer, in identical form, all payments received by Assignor on each such Receivables, together with all documents accompanying the remittance to Assignor.</w:t>
      </w:r>
    </w:p>
    <w:p w:rsidR="00000000" w:rsidDel="00000000" w:rsidP="00000000" w:rsidRDefault="00000000" w:rsidRPr="00000000" w14:paraId="0000003C">
      <w:pPr>
        <w:spacing w:before="1" w:lineRule="auto"/>
        <w:rPr>
          <w:color w:val="000000"/>
          <w:sz w:val="24"/>
          <w:szCs w:val="24"/>
        </w:rPr>
      </w:pPr>
      <w:bookmarkStart w:colFirst="0" w:colLast="0" w:name="_heading=h.32hioqz" w:id="36"/>
      <w:bookmarkEnd w:id="36"/>
      <w:r w:rsidDel="00000000" w:rsidR="00000000" w:rsidRPr="00000000">
        <w:rPr>
          <w:rtl w:val="0"/>
        </w:rPr>
      </w:r>
    </w:p>
    <w:p w:rsidR="00000000" w:rsidDel="00000000" w:rsidP="00000000" w:rsidRDefault="00000000" w:rsidRPr="00000000" w14:paraId="0000003D">
      <w:pPr>
        <w:numPr>
          <w:ilvl w:val="1"/>
          <w:numId w:val="2"/>
        </w:numPr>
        <w:tabs>
          <w:tab w:val="left" w:leader="none" w:pos="926"/>
        </w:tabs>
        <w:ind w:left="925" w:right="250" w:hanging="648"/>
        <w:jc w:val="both"/>
        <w:rPr>
          <w:color w:val="000000"/>
          <w:sz w:val="24"/>
          <w:szCs w:val="24"/>
        </w:rPr>
      </w:pPr>
      <w:r w:rsidDel="00000000" w:rsidR="00000000" w:rsidRPr="00000000">
        <w:rPr>
          <w:color w:val="000000"/>
          <w:sz w:val="24"/>
          <w:szCs w:val="24"/>
          <w:rtl w:val="0"/>
        </w:rPr>
        <w:t xml:space="preserve">Following the execution of this Agreement, Assignor will promptly (i) notify the Account Debtor of the sale and assignment of the Receivables to Buyer, stating that such Receivables have been sold and assigned, and as of the Effective Date shall be payable to Buyer, substantially in the form of </w:t>
      </w:r>
      <w:r w:rsidDel="00000000" w:rsidR="00000000" w:rsidRPr="00000000">
        <w:rPr>
          <w:color w:val="000000"/>
          <w:sz w:val="24"/>
          <w:szCs w:val="24"/>
          <w:u w:val="single"/>
          <w:rtl w:val="0"/>
        </w:rPr>
        <w:t xml:space="preserve">Exhibit B</w:t>
      </w:r>
      <w:r w:rsidDel="00000000" w:rsidR="00000000" w:rsidRPr="00000000">
        <w:rPr>
          <w:color w:val="000000"/>
          <w:sz w:val="24"/>
          <w:szCs w:val="24"/>
          <w:rtl w:val="0"/>
        </w:rPr>
        <w:t xml:space="preserve">, (ii) obtain from the Account Debtor evidence of the receipt of the notification of the Assignor’s sale of their Receivables to Buyer (including an Assignment Letter accepted by the Account Debtor), and (iii) provide Buyer with a copy of such evidence.</w:t>
      </w:r>
    </w:p>
    <w:p w:rsidR="00000000" w:rsidDel="00000000" w:rsidP="00000000" w:rsidRDefault="00000000" w:rsidRPr="00000000" w14:paraId="0000003E">
      <w:pPr>
        <w:spacing w:before="1" w:lineRule="auto"/>
        <w:rPr>
          <w:color w:val="000000"/>
          <w:sz w:val="30"/>
          <w:szCs w:val="30"/>
        </w:rPr>
      </w:pPr>
      <w:bookmarkStart w:colFirst="0" w:colLast="0" w:name="_heading=h.1hmsyys" w:id="37"/>
      <w:bookmarkEnd w:id="37"/>
      <w:r w:rsidDel="00000000" w:rsidR="00000000" w:rsidRPr="00000000">
        <w:rPr>
          <w:rtl w:val="0"/>
        </w:rPr>
      </w:r>
    </w:p>
    <w:p w:rsidR="00000000" w:rsidDel="00000000" w:rsidP="00000000" w:rsidRDefault="00000000" w:rsidRPr="00000000" w14:paraId="0000003F">
      <w:pPr>
        <w:pStyle w:val="Heading1"/>
        <w:ind w:firstLine="1602"/>
        <w:rPr/>
      </w:pPr>
      <w:r w:rsidDel="00000000" w:rsidR="00000000" w:rsidRPr="00000000">
        <w:rPr>
          <w:rtl w:val="0"/>
        </w:rPr>
        <w:t xml:space="preserve">SECTION 3. PURCHASE PRICE</w:t>
      </w:r>
    </w:p>
    <w:p w:rsidR="00000000" w:rsidDel="00000000" w:rsidP="00000000" w:rsidRDefault="00000000" w:rsidRPr="00000000" w14:paraId="00000040">
      <w:pPr>
        <w:rPr>
          <w:color w:val="000000"/>
          <w:sz w:val="24"/>
          <w:szCs w:val="24"/>
        </w:rPr>
      </w:pPr>
      <w:bookmarkStart w:colFirst="0" w:colLast="0" w:name="_heading=h.41mghml" w:id="38"/>
      <w:bookmarkEnd w:id="38"/>
      <w:r w:rsidDel="00000000" w:rsidR="00000000" w:rsidRPr="00000000">
        <w:rPr>
          <w:rtl w:val="0"/>
        </w:rPr>
      </w:r>
    </w:p>
    <w:p w:rsidR="00000000" w:rsidDel="00000000" w:rsidP="00000000" w:rsidRDefault="00000000" w:rsidRPr="00000000" w14:paraId="00000041">
      <w:pPr>
        <w:numPr>
          <w:ilvl w:val="1"/>
          <w:numId w:val="1"/>
        </w:numPr>
        <w:tabs>
          <w:tab w:val="left" w:leader="none" w:pos="928"/>
        </w:tabs>
        <w:ind w:left="930" w:right="235" w:hanging="706"/>
        <w:jc w:val="both"/>
        <w:rPr>
          <w:sz w:val="24"/>
          <w:szCs w:val="24"/>
        </w:rPr>
      </w:pPr>
      <w:bookmarkStart w:colFirst="0" w:colLast="0" w:name="_heading=h.2grqrue" w:id="39"/>
      <w:bookmarkEnd w:id="39"/>
      <w:r w:rsidDel="00000000" w:rsidR="00000000" w:rsidRPr="00000000">
        <w:rPr>
          <w:sz w:val="24"/>
          <w:szCs w:val="24"/>
          <w:rtl w:val="0"/>
        </w:rPr>
        <w:t xml:space="preserve">The purchase price for the Receivables </w:t>
      </w:r>
      <w:r w:rsidDel="00000000" w:rsidR="00000000" w:rsidRPr="00000000">
        <w:rPr>
          <w:color w:val="000000"/>
          <w:sz w:val="24"/>
          <w:szCs w:val="24"/>
          <w:rtl w:val="0"/>
        </w:rPr>
        <w:t xml:space="preserve">(“</w:t>
      </w:r>
      <w:r w:rsidDel="00000000" w:rsidR="00000000" w:rsidRPr="00000000">
        <w:rPr>
          <w:color w:val="000000"/>
          <w:sz w:val="24"/>
          <w:szCs w:val="24"/>
          <w:u w:val="single"/>
          <w:rtl w:val="0"/>
        </w:rPr>
        <w:t xml:space="preserve">Purchase Price</w:t>
      </w:r>
      <w:r w:rsidDel="00000000" w:rsidR="00000000" w:rsidRPr="00000000">
        <w:rPr>
          <w:color w:val="000000"/>
          <w:sz w:val="24"/>
          <w:szCs w:val="24"/>
          <w:rtl w:val="0"/>
        </w:rPr>
        <w:t xml:space="preserve">”) </w:t>
      </w:r>
      <w:r w:rsidDel="00000000" w:rsidR="00000000" w:rsidRPr="00000000">
        <w:rPr>
          <w:sz w:val="24"/>
          <w:szCs w:val="24"/>
          <w:rtl w:val="0"/>
        </w:rPr>
        <w:t xml:space="preserve">shall be the aggregate of </w:t>
      </w:r>
      <w:r w:rsidDel="00000000" w:rsidR="00000000" w:rsidRPr="00000000">
        <w:rPr>
          <w:b w:val="1"/>
          <w:sz w:val="24"/>
          <w:szCs w:val="24"/>
          <w:rtl w:val="0"/>
        </w:rPr>
        <w:t xml:space="preserve">USD </w:t>
      </w:r>
      <w:sdt>
        <w:sdtPr>
          <w:tag w:val="goog_rdk_5"/>
        </w:sdtPr>
        <w:sdtContent>
          <w:ins w:author="Danielle Jackson" w:id="2" w:date="2024-01-08T17:58:51Z">
            <w:r w:rsidDel="00000000" w:rsidR="00000000" w:rsidRPr="00000000">
              <w:rPr>
                <w:b w:val="1"/>
                <w:sz w:val="24"/>
                <w:szCs w:val="24"/>
                <w:rtl w:val="0"/>
              </w:rPr>
              <w:t xml:space="preserve">$</w:t>
            </w:r>
          </w:ins>
        </w:sdtContent>
      </w:sdt>
      <w:r w:rsidDel="00000000" w:rsidR="00000000" w:rsidRPr="00000000">
        <w:rPr>
          <w:b w:val="1"/>
          <w:sz w:val="24"/>
          <w:szCs w:val="24"/>
          <w:rtl w:val="0"/>
        </w:rPr>
        <w:t xml:space="preserve">232,238 </w:t>
      </w:r>
      <w:r w:rsidDel="00000000" w:rsidR="00000000" w:rsidRPr="00000000">
        <w:rPr>
          <w:sz w:val="24"/>
          <w:szCs w:val="24"/>
          <w:rtl w:val="0"/>
        </w:rPr>
        <w:t xml:space="preserve">(</w:t>
      </w:r>
      <w:r w:rsidDel="00000000" w:rsidR="00000000" w:rsidRPr="00000000">
        <w:rPr>
          <w:b w:val="1"/>
          <w:sz w:val="24"/>
          <w:szCs w:val="24"/>
          <w:rtl w:val="0"/>
        </w:rPr>
        <w:t xml:space="preserve">two hundred thirty-two thousand two hundred thirty-eight United States Dollars</w:t>
      </w:r>
      <w:r w:rsidDel="00000000" w:rsidR="00000000" w:rsidRPr="00000000">
        <w:rPr>
          <w:sz w:val="24"/>
          <w:szCs w:val="24"/>
          <w:rtl w:val="0"/>
        </w:rPr>
        <w:t xml:space="preserve">) which shall be payable by wire transfer of immediately available funds to the following account of the Assignor:</w:t>
      </w:r>
    </w:p>
    <w:p w:rsidR="00000000" w:rsidDel="00000000" w:rsidP="00000000" w:rsidRDefault="00000000" w:rsidRPr="00000000" w14:paraId="00000042">
      <w:pPr>
        <w:tabs>
          <w:tab w:val="left" w:leader="none" w:pos="928"/>
        </w:tabs>
        <w:ind w:left="930" w:right="235" w:firstLine="0"/>
        <w:rPr>
          <w:rFonts w:ascii="Red Hat Display" w:cs="Red Hat Display" w:eastAsia="Red Hat Display" w:hAnsi="Red Hat Display"/>
        </w:rPr>
      </w:pPr>
      <w:bookmarkStart w:colFirst="0" w:colLast="0" w:name="_heading=h.vx1227" w:id="40"/>
      <w:bookmarkEnd w:id="40"/>
      <w:r w:rsidDel="00000000" w:rsidR="00000000" w:rsidRPr="00000000">
        <w:rPr>
          <w:color w:val="000000"/>
          <w:sz w:val="24"/>
          <w:szCs w:val="24"/>
          <w:rtl w:val="0"/>
        </w:rPr>
        <w:br w:type="textWrapping"/>
      </w:r>
      <w:sdt>
        <w:sdtPr>
          <w:tag w:val="goog_rdk_6"/>
        </w:sdtPr>
        <w:sdtContent>
          <w:commentRangeStart w:id="2"/>
        </w:sdtContent>
      </w:sdt>
      <w:r w:rsidDel="00000000" w:rsidR="00000000" w:rsidRPr="00000000">
        <w:rPr>
          <w:rFonts w:ascii="Red Hat Display" w:cs="Red Hat Display" w:eastAsia="Red Hat Display" w:hAnsi="Red Hat Display"/>
          <w:rtl w:val="0"/>
        </w:rPr>
        <w:t xml:space="preserve">Account Name: </w:t>
        <w:tab/>
        <w:t xml:space="preserve">Spreedly, Inc.</w:t>
      </w:r>
    </w:p>
    <w:p w:rsidR="00000000" w:rsidDel="00000000" w:rsidP="00000000" w:rsidRDefault="00000000" w:rsidRPr="00000000" w14:paraId="00000043">
      <w:pPr>
        <w:tabs>
          <w:tab w:val="left" w:leader="none" w:pos="928"/>
        </w:tabs>
        <w:ind w:left="930" w:right="235" w:firstLine="0"/>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Account Number: </w:t>
        <w:tab/>
        <w:t xml:space="preserve">0024760830</w:t>
      </w:r>
    </w:p>
    <w:p w:rsidR="00000000" w:rsidDel="00000000" w:rsidP="00000000" w:rsidRDefault="00000000" w:rsidRPr="00000000" w14:paraId="00000044">
      <w:pPr>
        <w:tabs>
          <w:tab w:val="left" w:leader="none" w:pos="928"/>
        </w:tabs>
        <w:ind w:left="930" w:right="235" w:firstLine="0"/>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Routing &amp; Transit: </w:t>
        <w:tab/>
        <w:t xml:space="preserve">211170101</w:t>
      </w:r>
    </w:p>
    <w:p w:rsidR="00000000" w:rsidDel="00000000" w:rsidP="00000000" w:rsidRDefault="00000000" w:rsidRPr="00000000" w14:paraId="00000045">
      <w:pPr>
        <w:tabs>
          <w:tab w:val="left" w:leader="none" w:pos="928"/>
        </w:tabs>
        <w:ind w:left="930" w:right="235" w:firstLine="0"/>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Bank Address: </w:t>
        <w:tab/>
        <w:t xml:space="preserve">137 Bank Street, Waterbury, CT 06708</w:t>
      </w:r>
    </w:p>
    <w:p w:rsidR="00000000" w:rsidDel="00000000" w:rsidP="00000000" w:rsidRDefault="00000000" w:rsidRPr="00000000" w14:paraId="00000046">
      <w:pPr>
        <w:tabs>
          <w:tab w:val="left" w:leader="none" w:pos="928"/>
        </w:tabs>
        <w:ind w:left="930" w:right="235" w:firstLine="0"/>
        <w:rPr>
          <w:color w:val="000000"/>
          <w:sz w:val="24"/>
          <w:szCs w:val="24"/>
        </w:rPr>
      </w:pPr>
      <w:r w:rsidDel="00000000" w:rsidR="00000000" w:rsidRPr="00000000">
        <w:rPr>
          <w:rFonts w:ascii="Red Hat Display" w:cs="Red Hat Display" w:eastAsia="Red Hat Display" w:hAnsi="Red Hat Display"/>
          <w:rtl w:val="0"/>
        </w:rPr>
        <w:t xml:space="preserve">Bank SWIFT: </w:t>
        <w:tab/>
        <w:t xml:space="preserve">WENAUS31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ind w:left="930" w:firstLine="0"/>
        <w:rPr>
          <w:color w:val="000000"/>
          <w:sz w:val="24"/>
          <w:szCs w:val="24"/>
        </w:rPr>
      </w:pPr>
      <w:bookmarkStart w:colFirst="0" w:colLast="0" w:name="_heading=h.3fwokq0" w:id="41"/>
      <w:bookmarkEnd w:id="41"/>
      <w:r w:rsidDel="00000000" w:rsidR="00000000" w:rsidRPr="00000000">
        <w:rPr>
          <w:rtl w:val="0"/>
        </w:rPr>
      </w:r>
    </w:p>
    <w:p w:rsidR="00000000" w:rsidDel="00000000" w:rsidP="00000000" w:rsidRDefault="00000000" w:rsidRPr="00000000" w14:paraId="00000048">
      <w:pPr>
        <w:ind w:left="224" w:firstLine="0"/>
        <w:jc w:val="center"/>
        <w:rPr>
          <w:color w:val="000000"/>
          <w:sz w:val="24"/>
          <w:szCs w:val="24"/>
        </w:rPr>
      </w:pPr>
      <w:r w:rsidDel="00000000" w:rsidR="00000000" w:rsidRPr="00000000">
        <w:rPr>
          <w:rtl w:val="0"/>
        </w:rPr>
      </w:r>
    </w:p>
    <w:p w:rsidR="00000000" w:rsidDel="00000000" w:rsidP="00000000" w:rsidRDefault="00000000" w:rsidRPr="00000000" w14:paraId="00000049">
      <w:pPr>
        <w:ind w:left="224" w:firstLine="0"/>
        <w:jc w:val="center"/>
        <w:rPr>
          <w:color w:val="000000"/>
          <w:sz w:val="24"/>
          <w:szCs w:val="24"/>
        </w:rPr>
      </w:pPr>
      <w:r w:rsidDel="00000000" w:rsidR="00000000" w:rsidRPr="00000000">
        <w:rPr>
          <w:color w:val="000000"/>
          <w:sz w:val="24"/>
          <w:szCs w:val="24"/>
          <w:rtl w:val="0"/>
        </w:rPr>
        <w:t xml:space="preserve">SECTION 4. REPRESENTATIONS AND WARRANTIES</w:t>
      </w:r>
    </w:p>
    <w:p w:rsidR="00000000" w:rsidDel="00000000" w:rsidP="00000000" w:rsidRDefault="00000000" w:rsidRPr="00000000" w14:paraId="0000004A">
      <w:pPr>
        <w:rPr>
          <w:color w:val="000000"/>
          <w:sz w:val="24"/>
          <w:szCs w:val="24"/>
        </w:rPr>
      </w:pPr>
      <w:bookmarkStart w:colFirst="0" w:colLast="0" w:name="_heading=h.1v1yuxt" w:id="42"/>
      <w:bookmarkEnd w:id="42"/>
      <w:r w:rsidDel="00000000" w:rsidR="00000000" w:rsidRPr="00000000">
        <w:rPr>
          <w:rtl w:val="0"/>
        </w:rPr>
      </w:r>
    </w:p>
    <w:p w:rsidR="00000000" w:rsidDel="00000000" w:rsidP="00000000" w:rsidRDefault="00000000" w:rsidRPr="00000000" w14:paraId="0000004B">
      <w:pPr>
        <w:numPr>
          <w:ilvl w:val="1"/>
          <w:numId w:val="5"/>
        </w:numPr>
        <w:tabs>
          <w:tab w:val="left" w:leader="none" w:pos="839"/>
        </w:tabs>
        <w:ind w:left="838" w:hanging="562"/>
        <w:rPr>
          <w:color w:val="000000"/>
          <w:sz w:val="24"/>
          <w:szCs w:val="24"/>
        </w:rPr>
      </w:pPr>
      <w:r w:rsidDel="00000000" w:rsidR="00000000" w:rsidRPr="00000000">
        <w:rPr>
          <w:color w:val="000000"/>
          <w:sz w:val="24"/>
          <w:szCs w:val="24"/>
          <w:rtl w:val="0"/>
        </w:rPr>
        <w:t xml:space="preserve">Each party hereto represents and warrants that, as of the date hereof:</w:t>
      </w:r>
    </w:p>
    <w:p w:rsidR="00000000" w:rsidDel="00000000" w:rsidP="00000000" w:rsidRDefault="00000000" w:rsidRPr="00000000" w14:paraId="0000004C">
      <w:pPr>
        <w:rPr>
          <w:color w:val="000000"/>
          <w:sz w:val="24"/>
          <w:szCs w:val="24"/>
        </w:rPr>
      </w:pPr>
      <w:bookmarkStart w:colFirst="0" w:colLast="0" w:name="_heading=h.4f1mdlm" w:id="43"/>
      <w:bookmarkEnd w:id="43"/>
      <w:r w:rsidDel="00000000" w:rsidR="00000000" w:rsidRPr="00000000">
        <w:rPr>
          <w:rtl w:val="0"/>
        </w:rPr>
      </w:r>
    </w:p>
    <w:p w:rsidR="00000000" w:rsidDel="00000000" w:rsidP="00000000" w:rsidRDefault="00000000" w:rsidRPr="00000000" w14:paraId="0000004D">
      <w:pPr>
        <w:numPr>
          <w:ilvl w:val="2"/>
          <w:numId w:val="5"/>
        </w:numPr>
        <w:tabs>
          <w:tab w:val="left" w:leader="none" w:pos="1286"/>
        </w:tabs>
        <w:ind w:left="1285" w:right="138" w:hanging="360"/>
        <w:jc w:val="both"/>
        <w:rPr>
          <w:color w:val="000000"/>
          <w:sz w:val="24"/>
          <w:szCs w:val="24"/>
        </w:rPr>
      </w:pPr>
      <w:r w:rsidDel="00000000" w:rsidR="00000000" w:rsidRPr="00000000">
        <w:rPr>
          <w:color w:val="000000"/>
          <w:sz w:val="24"/>
          <w:szCs w:val="24"/>
          <w:rtl w:val="0"/>
        </w:rPr>
        <w:t xml:space="preserve">it is duly organized and validly existing under the laws of its jurisdiction of incorporation and has all requisite power and material governmental licenses, authorizations, consents and approvals to carry on their business as now conducted;</w:t>
      </w:r>
    </w:p>
    <w:p w:rsidR="00000000" w:rsidDel="00000000" w:rsidP="00000000" w:rsidRDefault="00000000" w:rsidRPr="00000000" w14:paraId="0000004E">
      <w:pPr>
        <w:spacing w:before="11" w:lineRule="auto"/>
        <w:rPr>
          <w:color w:val="000000"/>
          <w:sz w:val="21"/>
          <w:szCs w:val="21"/>
        </w:rPr>
      </w:pPr>
      <w:bookmarkStart w:colFirst="0" w:colLast="0" w:name="_heading=h.2u6wntf" w:id="44"/>
      <w:bookmarkEnd w:id="44"/>
      <w:r w:rsidDel="00000000" w:rsidR="00000000" w:rsidRPr="00000000">
        <w:rPr>
          <w:rtl w:val="0"/>
        </w:rPr>
      </w:r>
    </w:p>
    <w:p w:rsidR="00000000" w:rsidDel="00000000" w:rsidP="00000000" w:rsidRDefault="00000000" w:rsidRPr="00000000" w14:paraId="0000004F">
      <w:pPr>
        <w:numPr>
          <w:ilvl w:val="2"/>
          <w:numId w:val="5"/>
        </w:numPr>
        <w:tabs>
          <w:tab w:val="left" w:leader="none" w:pos="1286"/>
        </w:tabs>
        <w:ind w:left="1285" w:right="144" w:hanging="360"/>
        <w:jc w:val="both"/>
        <w:rPr>
          <w:color w:val="000000"/>
          <w:sz w:val="24"/>
          <w:szCs w:val="24"/>
        </w:rPr>
      </w:pPr>
      <w:r w:rsidDel="00000000" w:rsidR="00000000" w:rsidRPr="00000000">
        <w:rPr>
          <w:color w:val="000000"/>
          <w:sz w:val="24"/>
          <w:szCs w:val="24"/>
          <w:rtl w:val="0"/>
        </w:rPr>
        <w:t xml:space="preserve">the execution, delivery and performance by it of this Agreement are within its corporate powers and have been duly authorized by all necessary corporate action; and</w:t>
      </w:r>
    </w:p>
    <w:p w:rsidR="00000000" w:rsidDel="00000000" w:rsidP="00000000" w:rsidRDefault="00000000" w:rsidRPr="00000000" w14:paraId="00000050">
      <w:pPr>
        <w:rPr>
          <w:color w:val="000000"/>
          <w:sz w:val="24"/>
          <w:szCs w:val="24"/>
        </w:rPr>
      </w:pPr>
      <w:bookmarkStart w:colFirst="0" w:colLast="0" w:name="_heading=h.19c6y18" w:id="45"/>
      <w:bookmarkEnd w:id="45"/>
      <w:r w:rsidDel="00000000" w:rsidR="00000000" w:rsidRPr="00000000">
        <w:rPr>
          <w:rtl w:val="0"/>
        </w:rPr>
      </w:r>
    </w:p>
    <w:p w:rsidR="00000000" w:rsidDel="00000000" w:rsidP="00000000" w:rsidRDefault="00000000" w:rsidRPr="00000000" w14:paraId="00000051">
      <w:pPr>
        <w:numPr>
          <w:ilvl w:val="2"/>
          <w:numId w:val="5"/>
        </w:numPr>
        <w:tabs>
          <w:tab w:val="left" w:leader="none" w:pos="1286"/>
        </w:tabs>
        <w:ind w:left="1285" w:right="138" w:hanging="360"/>
        <w:jc w:val="both"/>
        <w:rPr>
          <w:color w:val="000000"/>
        </w:rPr>
      </w:pPr>
      <w:r w:rsidDel="00000000" w:rsidR="00000000" w:rsidRPr="00000000">
        <w:rPr>
          <w:color w:val="000000"/>
          <w:sz w:val="24"/>
          <w:szCs w:val="24"/>
          <w:rtl w:val="0"/>
        </w:rPr>
        <w:t xml:space="preserve">the Agreement has been duly executed and delivered by it, and constitutes its legal, valid and binding obligation, enforceable against it in accordance with its terms.</w:t>
      </w:r>
      <w:r w:rsidDel="00000000" w:rsidR="00000000" w:rsidRPr="00000000">
        <w:rPr>
          <w:rtl w:val="0"/>
        </w:rPr>
      </w:r>
    </w:p>
    <w:p w:rsidR="00000000" w:rsidDel="00000000" w:rsidP="00000000" w:rsidRDefault="00000000" w:rsidRPr="00000000" w14:paraId="00000052">
      <w:pPr>
        <w:rPr>
          <w:color w:val="000000"/>
          <w:sz w:val="24"/>
          <w:szCs w:val="24"/>
        </w:rPr>
      </w:pPr>
      <w:bookmarkStart w:colFirst="0" w:colLast="0" w:name="_heading=h.3tbugp1" w:id="46"/>
      <w:bookmarkEnd w:id="46"/>
      <w:r w:rsidDel="00000000" w:rsidR="00000000" w:rsidRPr="00000000">
        <w:rPr>
          <w:rtl w:val="0"/>
        </w:rPr>
      </w:r>
    </w:p>
    <w:p w:rsidR="00000000" w:rsidDel="00000000" w:rsidP="00000000" w:rsidRDefault="00000000" w:rsidRPr="00000000" w14:paraId="00000053">
      <w:pPr>
        <w:numPr>
          <w:ilvl w:val="1"/>
          <w:numId w:val="5"/>
        </w:numPr>
        <w:tabs>
          <w:tab w:val="left" w:leader="none" w:pos="839"/>
        </w:tabs>
        <w:spacing w:before="1" w:lineRule="auto"/>
        <w:ind w:left="838" w:hanging="721"/>
        <w:rPr>
          <w:color w:val="000000"/>
          <w:sz w:val="24"/>
          <w:szCs w:val="24"/>
        </w:rPr>
      </w:pPr>
      <w:r w:rsidDel="00000000" w:rsidR="00000000" w:rsidRPr="00000000">
        <w:rPr>
          <w:color w:val="000000"/>
          <w:sz w:val="24"/>
          <w:szCs w:val="24"/>
          <w:rtl w:val="0"/>
        </w:rPr>
        <w:t xml:space="preserve">The Assignor further represents and warrants that, as of the date hereof:</w:t>
      </w:r>
    </w:p>
    <w:p w:rsidR="00000000" w:rsidDel="00000000" w:rsidP="00000000" w:rsidRDefault="00000000" w:rsidRPr="00000000" w14:paraId="00000054">
      <w:pPr>
        <w:spacing w:before="11" w:lineRule="auto"/>
        <w:rPr>
          <w:color w:val="000000"/>
          <w:sz w:val="23"/>
          <w:szCs w:val="23"/>
        </w:rPr>
      </w:pPr>
      <w:bookmarkStart w:colFirst="0" w:colLast="0" w:name="_heading=h.28h4qwu" w:id="47"/>
      <w:bookmarkEnd w:id="47"/>
      <w:r w:rsidDel="00000000" w:rsidR="00000000" w:rsidRPr="00000000">
        <w:rPr>
          <w:rtl w:val="0"/>
        </w:rPr>
      </w:r>
    </w:p>
    <w:p w:rsidR="00000000" w:rsidDel="00000000" w:rsidP="00000000" w:rsidRDefault="00000000" w:rsidRPr="00000000" w14:paraId="00000055">
      <w:pPr>
        <w:numPr>
          <w:ilvl w:val="2"/>
          <w:numId w:val="5"/>
        </w:numPr>
        <w:tabs>
          <w:tab w:val="left" w:leader="none" w:pos="1290"/>
        </w:tabs>
        <w:ind w:left="1290" w:right="140" w:hanging="360"/>
        <w:jc w:val="both"/>
        <w:rPr>
          <w:sz w:val="24"/>
          <w:szCs w:val="24"/>
        </w:rPr>
      </w:pPr>
      <w:r w:rsidDel="00000000" w:rsidR="00000000" w:rsidRPr="00000000">
        <w:rPr>
          <w:color w:val="000000"/>
          <w:sz w:val="24"/>
          <w:szCs w:val="24"/>
          <w:rtl w:val="0"/>
        </w:rPr>
        <w:t xml:space="preserve">it is the sole legal and beneficial owner </w:t>
      </w:r>
      <w:r w:rsidDel="00000000" w:rsidR="00000000" w:rsidRPr="00000000">
        <w:rPr>
          <w:sz w:val="24"/>
          <w:szCs w:val="24"/>
          <w:rtl w:val="0"/>
        </w:rPr>
        <w:t xml:space="preserve">of the Receivables being assigned by it hereunder and that the Receivables and its rights thereto are free and clear of any adverse claim; and</w:t>
      </w:r>
    </w:p>
    <w:p w:rsidR="00000000" w:rsidDel="00000000" w:rsidP="00000000" w:rsidRDefault="00000000" w:rsidRPr="00000000" w14:paraId="00000056">
      <w:pPr>
        <w:tabs>
          <w:tab w:val="left" w:leader="none" w:pos="1290"/>
        </w:tabs>
        <w:ind w:left="1290" w:right="140" w:firstLine="0"/>
        <w:rPr>
          <w:sz w:val="24"/>
          <w:szCs w:val="24"/>
        </w:rPr>
      </w:pPr>
      <w:bookmarkStart w:colFirst="0" w:colLast="0" w:name="_heading=h.nmf14n" w:id="48"/>
      <w:bookmarkEnd w:id="48"/>
      <w:r w:rsidDel="00000000" w:rsidR="00000000" w:rsidRPr="00000000">
        <w:rPr>
          <w:rtl w:val="0"/>
        </w:rPr>
      </w:r>
    </w:p>
    <w:p w:rsidR="00000000" w:rsidDel="00000000" w:rsidP="00000000" w:rsidRDefault="00000000" w:rsidRPr="00000000" w14:paraId="00000057">
      <w:pPr>
        <w:numPr>
          <w:ilvl w:val="2"/>
          <w:numId w:val="5"/>
        </w:numPr>
        <w:ind w:left="1290" w:right="255" w:hanging="360"/>
        <w:jc w:val="both"/>
        <w:rPr>
          <w:sz w:val="24"/>
          <w:szCs w:val="24"/>
        </w:rPr>
      </w:pPr>
      <w:bookmarkStart w:colFirst="0" w:colLast="0" w:name="_heading=h.37m2jsg" w:id="49"/>
      <w:bookmarkEnd w:id="49"/>
      <w:r w:rsidDel="00000000" w:rsidR="00000000" w:rsidRPr="00000000">
        <w:rPr>
          <w:sz w:val="24"/>
          <w:szCs w:val="24"/>
          <w:rtl w:val="0"/>
        </w:rPr>
        <w:t xml:space="preserve">the Receivables are due and payable by the Account Debtor in the amount and manner provided in the Agreement between </w:t>
      </w:r>
      <w:r w:rsidDel="00000000" w:rsidR="00000000" w:rsidRPr="00000000">
        <w:rPr>
          <w:color w:val="000000"/>
          <w:sz w:val="24"/>
          <w:szCs w:val="24"/>
          <w:rtl w:val="0"/>
        </w:rPr>
        <w:t xml:space="preserve">the</w:t>
      </w:r>
      <w:r w:rsidDel="00000000" w:rsidR="00000000" w:rsidRPr="00000000">
        <w:rPr>
          <w:sz w:val="24"/>
          <w:szCs w:val="24"/>
          <w:rtl w:val="0"/>
        </w:rPr>
        <w:t xml:space="preserve"> Assignor and the Account Debtor attached as </w:t>
      </w:r>
      <w:r w:rsidDel="00000000" w:rsidR="00000000" w:rsidRPr="00000000">
        <w:rPr>
          <w:b w:val="1"/>
          <w:sz w:val="24"/>
          <w:szCs w:val="24"/>
          <w:rtl w:val="0"/>
        </w:rPr>
        <w:t xml:space="preserve">Annex A.</w:t>
      </w:r>
      <w:r w:rsidDel="00000000" w:rsidR="00000000" w:rsidRPr="00000000">
        <w:rPr>
          <w:rtl w:val="0"/>
        </w:rPr>
      </w:r>
    </w:p>
    <w:p w:rsidR="00000000" w:rsidDel="00000000" w:rsidP="00000000" w:rsidRDefault="00000000" w:rsidRPr="00000000" w14:paraId="00000058">
      <w:pPr>
        <w:spacing w:before="10" w:lineRule="auto"/>
        <w:rPr>
          <w:color w:val="000000"/>
          <w:sz w:val="23"/>
          <w:szCs w:val="23"/>
        </w:rPr>
      </w:pPr>
      <w:bookmarkStart w:colFirst="0" w:colLast="0" w:name="_heading=h.1mrcu09" w:id="50"/>
      <w:bookmarkEnd w:id="50"/>
      <w:r w:rsidDel="00000000" w:rsidR="00000000" w:rsidRPr="00000000">
        <w:rPr>
          <w:rtl w:val="0"/>
        </w:rPr>
      </w:r>
    </w:p>
    <w:p w:rsidR="00000000" w:rsidDel="00000000" w:rsidP="00000000" w:rsidRDefault="00000000" w:rsidRPr="00000000" w14:paraId="00000059">
      <w:pPr>
        <w:pStyle w:val="Heading1"/>
        <w:ind w:right="1590" w:firstLine="1602"/>
        <w:rPr/>
      </w:pPr>
      <w:r w:rsidDel="00000000" w:rsidR="00000000" w:rsidRPr="00000000">
        <w:rPr>
          <w:rtl w:val="0"/>
        </w:rPr>
        <w:t xml:space="preserve">SECTION 5. MISCELLANEOUS</w:t>
      </w:r>
    </w:p>
    <w:p w:rsidR="00000000" w:rsidDel="00000000" w:rsidP="00000000" w:rsidRDefault="00000000" w:rsidRPr="00000000" w14:paraId="0000005A">
      <w:pPr>
        <w:rPr>
          <w:color w:val="000000"/>
          <w:sz w:val="24"/>
          <w:szCs w:val="24"/>
        </w:rPr>
      </w:pPr>
      <w:bookmarkStart w:colFirst="0" w:colLast="0" w:name="_heading=h.46r0co2" w:id="51"/>
      <w:bookmarkEnd w:id="51"/>
      <w:r w:rsidDel="00000000" w:rsidR="00000000" w:rsidRPr="00000000">
        <w:rPr>
          <w:rtl w:val="0"/>
        </w:rPr>
      </w:r>
    </w:p>
    <w:p w:rsidR="00000000" w:rsidDel="00000000" w:rsidP="00000000" w:rsidRDefault="00000000" w:rsidRPr="00000000" w14:paraId="0000005B">
      <w:pPr>
        <w:numPr>
          <w:ilvl w:val="1"/>
          <w:numId w:val="4"/>
        </w:numPr>
        <w:tabs>
          <w:tab w:val="left" w:leader="none" w:pos="926"/>
        </w:tabs>
        <w:ind w:left="925" w:right="491" w:hanging="648"/>
        <w:jc w:val="both"/>
        <w:rPr>
          <w:color w:val="000000"/>
          <w:sz w:val="24"/>
          <w:szCs w:val="24"/>
        </w:rPr>
      </w:pPr>
      <w:r w:rsidDel="00000000" w:rsidR="00000000" w:rsidRPr="00000000">
        <w:rPr>
          <w:color w:val="000000"/>
          <w:sz w:val="24"/>
          <w:szCs w:val="24"/>
          <w:u w:val="single"/>
          <w:rtl w:val="0"/>
        </w:rPr>
        <w:t xml:space="preserve">Notices</w:t>
      </w:r>
      <w:r w:rsidDel="00000000" w:rsidR="00000000" w:rsidRPr="00000000">
        <w:rPr>
          <w:color w:val="000000"/>
          <w:sz w:val="24"/>
          <w:szCs w:val="24"/>
          <w:rtl w:val="0"/>
        </w:rPr>
        <w:t xml:space="preserve">. All notices and other communications shall be in writing and shall be sent to the addresses set forth below.</w:t>
      </w:r>
    </w:p>
    <w:p w:rsidR="00000000" w:rsidDel="00000000" w:rsidP="00000000" w:rsidRDefault="00000000" w:rsidRPr="00000000" w14:paraId="0000005C">
      <w:pPr>
        <w:rPr>
          <w:color w:val="000000"/>
          <w:sz w:val="24"/>
          <w:szCs w:val="24"/>
        </w:rPr>
      </w:pPr>
      <w:bookmarkStart w:colFirst="0" w:colLast="0" w:name="_heading=h.2lwamvv" w:id="52"/>
      <w:bookmarkEnd w:id="52"/>
      <w:r w:rsidDel="00000000" w:rsidR="00000000" w:rsidRPr="00000000">
        <w:rPr>
          <w:rtl w:val="0"/>
        </w:rPr>
      </w:r>
    </w:p>
    <w:p w:rsidR="00000000" w:rsidDel="00000000" w:rsidP="00000000" w:rsidRDefault="00000000" w:rsidRPr="00000000" w14:paraId="0000005D">
      <w:pPr>
        <w:spacing w:line="480" w:lineRule="auto"/>
        <w:ind w:left="277" w:firstLine="0"/>
        <w:rPr>
          <w:color w:val="000000"/>
          <w:sz w:val="24"/>
          <w:szCs w:val="24"/>
        </w:rPr>
      </w:pPr>
      <w:bookmarkStart w:colFirst="0" w:colLast="0" w:name="_heading=h.111kx3o" w:id="53"/>
      <w:bookmarkEnd w:id="53"/>
      <w:r w:rsidDel="00000000" w:rsidR="00000000" w:rsidRPr="00000000">
        <w:rPr>
          <w:color w:val="000000"/>
          <w:sz w:val="24"/>
          <w:szCs w:val="24"/>
          <w:rtl w:val="0"/>
        </w:rPr>
        <w:t xml:space="preserve">In the case of Assignor, to: </w:t>
      </w:r>
    </w:p>
    <w:sdt>
      <w:sdtPr>
        <w:tag w:val="goog_rdk_9"/>
      </w:sdtPr>
      <w:sdtContent>
        <w:p w:rsidR="00000000" w:rsidDel="00000000" w:rsidP="00000000" w:rsidRDefault="00000000" w:rsidRPr="00000000" w14:paraId="0000005E">
          <w:pPr>
            <w:spacing w:line="480" w:lineRule="auto"/>
            <w:ind w:left="277" w:firstLine="0"/>
            <w:rPr>
              <w:ins w:author="Danielle Jackson" w:id="3" w:date="2024-01-08T12:32:00Z"/>
              <w:color w:val="000000"/>
              <w:sz w:val="24"/>
              <w:szCs w:val="24"/>
            </w:rPr>
          </w:pPr>
          <w:sdt>
            <w:sdtPr>
              <w:tag w:val="goog_rdk_8"/>
            </w:sdtPr>
            <w:sdtContent>
              <w:ins w:author="Danielle Jackson" w:id="3" w:date="2024-01-08T12:32:00Z">
                <w:bookmarkStart w:colFirst="0" w:colLast="0" w:name="_heading=h.3l18frh" w:id="54"/>
                <w:bookmarkEnd w:id="54"/>
                <w:r w:rsidDel="00000000" w:rsidR="00000000" w:rsidRPr="00000000">
                  <w:rPr>
                    <w:color w:val="000000"/>
                    <w:sz w:val="24"/>
                    <w:szCs w:val="24"/>
                    <w:rtl w:val="0"/>
                  </w:rPr>
                  <w:t xml:space="preserve">Spreedly, Inc.</w:t>
                </w:r>
              </w:ins>
            </w:sdtContent>
          </w:sdt>
        </w:p>
      </w:sdtContent>
    </w:sdt>
    <w:sdt>
      <w:sdtPr>
        <w:tag w:val="goog_rdk_11"/>
      </w:sdtPr>
      <w:sdtContent>
        <w:p w:rsidR="00000000" w:rsidDel="00000000" w:rsidP="00000000" w:rsidRDefault="00000000" w:rsidRPr="00000000" w14:paraId="0000005F">
          <w:pPr>
            <w:spacing w:line="480" w:lineRule="auto"/>
            <w:ind w:left="277" w:firstLine="0"/>
            <w:rPr>
              <w:ins w:author="Danielle Jackson" w:id="3" w:date="2024-01-08T12:32:00Z"/>
              <w:color w:val="000000"/>
              <w:sz w:val="24"/>
              <w:szCs w:val="24"/>
            </w:rPr>
          </w:pPr>
          <w:sdt>
            <w:sdtPr>
              <w:tag w:val="goog_rdk_10"/>
            </w:sdtPr>
            <w:sdtContent>
              <w:ins w:author="Danielle Jackson" w:id="3" w:date="2024-01-08T12:32:00Z">
                <w:r w:rsidDel="00000000" w:rsidR="00000000" w:rsidRPr="00000000">
                  <w:rPr>
                    <w:color w:val="000000"/>
                    <w:sz w:val="24"/>
                    <w:szCs w:val="24"/>
                    <w:rtl w:val="0"/>
                  </w:rPr>
                  <w:t xml:space="preserve">300 Morris Street, Suite 400</w:t>
                </w:r>
              </w:ins>
            </w:sdtContent>
          </w:sdt>
        </w:p>
      </w:sdtContent>
    </w:sdt>
    <w:sdt>
      <w:sdtPr>
        <w:tag w:val="goog_rdk_13"/>
      </w:sdtPr>
      <w:sdtContent>
        <w:p w:rsidR="00000000" w:rsidDel="00000000" w:rsidP="00000000" w:rsidRDefault="00000000" w:rsidRPr="00000000" w14:paraId="00000060">
          <w:pPr>
            <w:spacing w:line="480" w:lineRule="auto"/>
            <w:ind w:left="277" w:firstLine="0"/>
            <w:rPr>
              <w:ins w:author="Danielle Jackson" w:id="3" w:date="2024-01-08T12:32:00Z"/>
              <w:color w:val="000000"/>
              <w:sz w:val="24"/>
              <w:szCs w:val="24"/>
            </w:rPr>
          </w:pPr>
          <w:sdt>
            <w:sdtPr>
              <w:tag w:val="goog_rdk_12"/>
            </w:sdtPr>
            <w:sdtContent>
              <w:ins w:author="Danielle Jackson" w:id="3" w:date="2024-01-08T12:32:00Z">
                <w:r w:rsidDel="00000000" w:rsidR="00000000" w:rsidRPr="00000000">
                  <w:rPr>
                    <w:color w:val="000000"/>
                    <w:sz w:val="24"/>
                    <w:szCs w:val="24"/>
                    <w:rtl w:val="0"/>
                  </w:rPr>
                  <w:t xml:space="preserve">Durham, NC 27701</w:t>
                </w:r>
              </w:ins>
            </w:sdtContent>
          </w:sdt>
        </w:p>
      </w:sdtContent>
    </w:sdt>
    <w:sdt>
      <w:sdtPr>
        <w:tag w:val="goog_rdk_19"/>
      </w:sdtPr>
      <w:sdtContent>
        <w:p w:rsidR="00000000" w:rsidDel="00000000" w:rsidP="00000000" w:rsidRDefault="00000000" w:rsidRPr="00000000" w14:paraId="00000061">
          <w:pPr>
            <w:spacing w:line="480" w:lineRule="auto"/>
            <w:ind w:left="277" w:firstLine="0"/>
            <w:rPr>
              <w:color w:val="000000"/>
              <w:sz w:val="24"/>
              <w:szCs w:val="24"/>
              <w:highlight w:val="yellow"/>
              <w:rPrChange w:author="Danielle Jackson" w:id="5" w:date="2024-01-08T12:33:00Z">
                <w:rPr>
                  <w:color w:val="000000"/>
                  <w:sz w:val="24"/>
                  <w:szCs w:val="24"/>
                </w:rPr>
              </w:rPrChange>
            </w:rPr>
          </w:pPr>
          <w:sdt>
            <w:sdtPr>
              <w:tag w:val="goog_rdk_14"/>
            </w:sdtPr>
            <w:sdtContent>
              <w:ins w:author="Danielle Jackson" w:id="3" w:date="2024-01-08T12:32:00Z">
                <w:r w:rsidDel="00000000" w:rsidR="00000000" w:rsidRPr="00000000">
                  <w:rPr>
                    <w:color w:val="000000"/>
                    <w:sz w:val="24"/>
                    <w:szCs w:val="24"/>
                    <w:rtl w:val="0"/>
                  </w:rPr>
                  <w:t xml:space="preserve">Attention: Legal</w:t>
                </w:r>
              </w:ins>
            </w:sdtContent>
          </w:sdt>
          <w:sdt>
            <w:sdtPr>
              <w:tag w:val="goog_rdk_15"/>
            </w:sdtPr>
            <w:sdtContent>
              <w:del w:author="Danielle Jackson" w:id="3" w:date="2024-01-08T12:32:00Z">
                <w:r w:rsidDel="00000000" w:rsidR="00000000" w:rsidRPr="00000000">
                  <w:rPr>
                    <w:color w:val="000000"/>
                    <w:sz w:val="24"/>
                    <w:szCs w:val="24"/>
                    <w:rtl w:val="0"/>
                  </w:rPr>
                  <w:delText xml:space="preserve">[NAME]</w:delText>
                </w:r>
              </w:del>
            </w:sdtContent>
          </w:sdt>
          <w:r w:rsidDel="00000000" w:rsidR="00000000" w:rsidRPr="00000000">
            <w:rPr>
              <w:rtl w:val="0"/>
            </w:rPr>
            <w:br w:type="textWrapping"/>
          </w:r>
          <w:sdt>
            <w:sdtPr>
              <w:tag w:val="goog_rdk_16"/>
            </w:sdtPr>
            <w:sdtContent>
              <w:del w:author="Danielle Jackson" w:id="4" w:date="2024-01-08T12:35:00Z">
                <w:r w:rsidDel="00000000" w:rsidR="00000000" w:rsidRPr="00000000">
                  <w:rPr>
                    <w:color w:val="000000"/>
                    <w:sz w:val="24"/>
                    <w:szCs w:val="24"/>
                    <w:rtl w:val="0"/>
                  </w:rPr>
                  <w:delText xml:space="preserve">[EMAIL]</w:delText>
                </w:r>
              </w:del>
            </w:sdtContent>
          </w:sdt>
          <w:sdt>
            <w:sdtPr>
              <w:tag w:val="goog_rdk_17"/>
            </w:sdtPr>
            <w:sdtContent>
              <w:ins w:author="Danielle Jackson" w:id="4" w:date="2024-01-08T12:35:00Z">
                <w:r w:rsidDel="00000000" w:rsidR="00000000" w:rsidRPr="00000000">
                  <w:rPr>
                    <w:color w:val="000000"/>
                    <w:sz w:val="24"/>
                    <w:szCs w:val="24"/>
                    <w:rtl w:val="0"/>
                  </w:rPr>
                  <w:t xml:space="preserve">legal@spreedly.com</w:t>
                </w:r>
              </w:ins>
            </w:sdtContent>
          </w:sdt>
          <w:r w:rsidDel="00000000" w:rsidR="00000000" w:rsidRPr="00000000">
            <w:rPr>
              <w:color w:val="000000"/>
              <w:sz w:val="24"/>
              <w:szCs w:val="24"/>
              <w:rtl w:val="0"/>
            </w:rPr>
            <w:br w:type="textWrapping"/>
            <w:t xml:space="preserve">In the case of Buyer, to: </w:t>
          </w:r>
          <w:sdt>
            <w:sdtPr>
              <w:tag w:val="goog_rdk_18"/>
            </w:sdtPr>
            <w:sdtContent>
              <w:r w:rsidDel="00000000" w:rsidR="00000000" w:rsidRPr="00000000">
                <w:rPr>
                  <w:rtl w:val="0"/>
                </w:rPr>
              </w:r>
            </w:sdtContent>
          </w:sdt>
        </w:p>
      </w:sdtContent>
    </w:sdt>
    <w:p w:rsidR="00000000" w:rsidDel="00000000" w:rsidP="00000000" w:rsidRDefault="00000000" w:rsidRPr="00000000" w14:paraId="00000062">
      <w:pPr>
        <w:ind w:left="278" w:firstLine="0"/>
        <w:rPr>
          <w:sz w:val="24"/>
          <w:szCs w:val="24"/>
        </w:rPr>
      </w:pPr>
      <w:r w:rsidDel="00000000" w:rsidR="00000000" w:rsidRPr="00000000">
        <w:rPr>
          <w:sz w:val="24"/>
          <w:szCs w:val="24"/>
          <w:rtl w:val="0"/>
        </w:rPr>
        <w:t xml:space="preserve">Sebastian Caputo</w:t>
        <w:br w:type="textWrapping"/>
        <w:t xml:space="preserve">SLCAPUTO@GMAIL.COM</w:t>
      </w:r>
    </w:p>
    <w:p w:rsidR="00000000" w:rsidDel="00000000" w:rsidP="00000000" w:rsidRDefault="00000000" w:rsidRPr="00000000" w14:paraId="00000063">
      <w:pPr>
        <w:ind w:left="278" w:firstLine="0"/>
        <w:rPr>
          <w:sz w:val="24"/>
          <w:szCs w:val="24"/>
        </w:rPr>
      </w:pPr>
      <w:bookmarkStart w:colFirst="0" w:colLast="0" w:name="_heading=h.206ipza" w:id="55"/>
      <w:bookmarkEnd w:id="55"/>
      <w:r w:rsidDel="00000000" w:rsidR="00000000" w:rsidRPr="00000000">
        <w:rPr>
          <w:rtl w:val="0"/>
        </w:rPr>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ind w:left="925" w:right="255" w:hanging="648"/>
        <w:jc w:val="both"/>
        <w:rPr>
          <w:color w:val="000000"/>
          <w:sz w:val="24"/>
          <w:szCs w:val="24"/>
        </w:rPr>
      </w:pPr>
      <w:r w:rsidDel="00000000" w:rsidR="00000000" w:rsidRPr="00000000">
        <w:rPr>
          <w:color w:val="000000"/>
          <w:sz w:val="24"/>
          <w:szCs w:val="24"/>
          <w:u w:val="single"/>
          <w:rtl w:val="0"/>
        </w:rPr>
        <w:t xml:space="preserve">Amendments, Waivers and Consents</w:t>
      </w:r>
      <w:r w:rsidDel="00000000" w:rsidR="00000000" w:rsidRPr="00000000">
        <w:rPr>
          <w:color w:val="000000"/>
          <w:sz w:val="24"/>
          <w:szCs w:val="24"/>
          <w:rtl w:val="0"/>
        </w:rPr>
        <w:t xml:space="preserve">. Any amendment, waiver or consent given pursuant to any provision of this Agreement shall be in writing and, in the case of any amendments, signed by the Assignor and the Buyer or their permitted successors and assigns.</w:t>
      </w:r>
    </w:p>
    <w:p w:rsidR="00000000" w:rsidDel="00000000" w:rsidP="00000000" w:rsidRDefault="00000000" w:rsidRPr="00000000" w14:paraId="00000065">
      <w:pPr>
        <w:rPr>
          <w:sz w:val="24"/>
          <w:szCs w:val="24"/>
        </w:rPr>
      </w:pPr>
      <w:bookmarkStart w:colFirst="0" w:colLast="0" w:name="_heading=h.4k668n3" w:id="56"/>
      <w:bookmarkEnd w:id="56"/>
      <w:r w:rsidDel="00000000" w:rsidR="00000000" w:rsidRPr="00000000">
        <w:rPr>
          <w:rtl w:val="0"/>
        </w:rPr>
      </w:r>
    </w:p>
    <w:p w:rsidR="00000000" w:rsidDel="00000000" w:rsidP="00000000" w:rsidRDefault="00000000" w:rsidRPr="00000000" w14:paraId="00000066">
      <w:pPr>
        <w:numPr>
          <w:ilvl w:val="1"/>
          <w:numId w:val="6"/>
        </w:numPr>
        <w:tabs>
          <w:tab w:val="left" w:leader="none" w:pos="986"/>
        </w:tabs>
        <w:ind w:left="985" w:right="257" w:hanging="708"/>
        <w:jc w:val="both"/>
        <w:rPr>
          <w:color w:val="000000"/>
          <w:sz w:val="24"/>
          <w:szCs w:val="24"/>
        </w:rPr>
      </w:pPr>
      <w:r w:rsidDel="00000000" w:rsidR="00000000" w:rsidRPr="00000000">
        <w:rPr>
          <w:sz w:val="24"/>
          <w:szCs w:val="24"/>
          <w:u w:val="single"/>
          <w:rtl w:val="0"/>
        </w:rPr>
        <w:t xml:space="preserve">Taxes</w:t>
      </w:r>
      <w:r w:rsidDel="00000000" w:rsidR="00000000" w:rsidRPr="00000000">
        <w:rPr>
          <w:sz w:val="24"/>
          <w:szCs w:val="24"/>
          <w:rtl w:val="0"/>
        </w:rPr>
        <w:t xml:space="preserve">. Assignor shall be responsible for all taxes, including but not limited to, all income taxes and withholding taxes, and all value added taxes, if any due or payable on or in connection with the Receivables or Assignor’s sale of the Receivables to Buyer under this Agreement, and Assignor shall indemnify, defend, and hold</w:t>
      </w:r>
      <w:r w:rsidDel="00000000" w:rsidR="00000000" w:rsidRPr="00000000">
        <w:rPr>
          <w:color w:val="000000"/>
          <w:sz w:val="24"/>
          <w:szCs w:val="24"/>
          <w:rtl w:val="0"/>
        </w:rPr>
        <w:t xml:space="preserve"> Buyer harmless from and against all claims or disputes with respect to such taxes.</w:t>
      </w:r>
    </w:p>
    <w:p w:rsidR="00000000" w:rsidDel="00000000" w:rsidP="00000000" w:rsidRDefault="00000000" w:rsidRPr="00000000" w14:paraId="00000067">
      <w:pPr>
        <w:spacing w:before="7" w:lineRule="auto"/>
        <w:rPr>
          <w:color w:val="000000"/>
          <w:sz w:val="32"/>
          <w:szCs w:val="32"/>
        </w:rPr>
      </w:pPr>
      <w:bookmarkStart w:colFirst="0" w:colLast="0" w:name="_heading=h.2zbgiuw" w:id="57"/>
      <w:bookmarkEnd w:id="57"/>
      <w:r w:rsidDel="00000000" w:rsidR="00000000" w:rsidRPr="00000000">
        <w:rPr>
          <w:rtl w:val="0"/>
        </w:rPr>
      </w:r>
    </w:p>
    <w:p w:rsidR="00000000" w:rsidDel="00000000" w:rsidP="00000000" w:rsidRDefault="00000000" w:rsidRPr="00000000" w14:paraId="00000068">
      <w:pPr>
        <w:ind w:left="1587" w:right="1590" w:firstLine="0"/>
        <w:jc w:val="center"/>
        <w:rPr/>
      </w:pPr>
      <w:r w:rsidDel="00000000" w:rsidR="00000000" w:rsidRPr="00000000">
        <w:rPr>
          <w:b w:val="1"/>
          <w:u w:val="single"/>
          <w:rtl w:val="0"/>
        </w:rPr>
        <w:t xml:space="preserve">SECTION 6. APPLICABLE LAW AND JURISDICTION</w:t>
      </w:r>
      <w:r w:rsidDel="00000000" w:rsidR="00000000" w:rsidRPr="00000000">
        <w:rPr>
          <w:rtl w:val="0"/>
        </w:rPr>
      </w:r>
    </w:p>
    <w:p w:rsidR="00000000" w:rsidDel="00000000" w:rsidP="00000000" w:rsidRDefault="00000000" w:rsidRPr="00000000" w14:paraId="00000069">
      <w:pPr>
        <w:rPr>
          <w:color w:val="000000"/>
          <w:sz w:val="21"/>
          <w:szCs w:val="21"/>
        </w:rPr>
      </w:pPr>
      <w:bookmarkStart w:colFirst="0" w:colLast="0" w:name="_heading=h.1egqt2p" w:id="58"/>
      <w:bookmarkEnd w:id="58"/>
      <w:r w:rsidDel="00000000" w:rsidR="00000000" w:rsidRPr="00000000">
        <w:rPr>
          <w:rtl w:val="0"/>
        </w:rPr>
      </w:r>
    </w:p>
    <w:p w:rsidR="00000000" w:rsidDel="00000000" w:rsidP="00000000" w:rsidRDefault="00000000" w:rsidRPr="00000000" w14:paraId="0000006A">
      <w:pPr>
        <w:numPr>
          <w:ilvl w:val="1"/>
          <w:numId w:val="3"/>
        </w:numPr>
        <w:tabs>
          <w:tab w:val="left" w:leader="none" w:pos="926"/>
        </w:tabs>
        <w:ind w:left="277" w:right="141" w:firstLine="0"/>
        <w:jc w:val="both"/>
        <w:rPr>
          <w:color w:val="000000"/>
          <w:sz w:val="24"/>
          <w:szCs w:val="24"/>
        </w:rPr>
      </w:pPr>
      <w:r w:rsidDel="00000000" w:rsidR="00000000" w:rsidRPr="00000000">
        <w:rPr>
          <w:color w:val="000000"/>
          <w:sz w:val="24"/>
          <w:szCs w:val="24"/>
          <w:u w:val="single"/>
          <w:rtl w:val="0"/>
        </w:rPr>
        <w:t xml:space="preserve">Governing Law</w:t>
      </w:r>
      <w:r w:rsidDel="00000000" w:rsidR="00000000" w:rsidRPr="00000000">
        <w:rPr>
          <w:color w:val="000000"/>
          <w:sz w:val="24"/>
          <w:szCs w:val="24"/>
          <w:rtl w:val="0"/>
        </w:rPr>
        <w:t xml:space="preserve">. This Agreement shall be construed in accordance with and governed by the law of the State of New York.</w:t>
      </w:r>
    </w:p>
    <w:p w:rsidR="00000000" w:rsidDel="00000000" w:rsidP="00000000" w:rsidRDefault="00000000" w:rsidRPr="00000000" w14:paraId="0000006B">
      <w:pPr>
        <w:rPr>
          <w:color w:val="000000"/>
          <w:sz w:val="24"/>
          <w:szCs w:val="24"/>
        </w:rPr>
      </w:pPr>
      <w:bookmarkStart w:colFirst="0" w:colLast="0" w:name="_heading=h.3ygebqi" w:id="59"/>
      <w:bookmarkEnd w:id="59"/>
      <w:r w:rsidDel="00000000" w:rsidR="00000000" w:rsidRPr="00000000">
        <w:rPr>
          <w:rtl w:val="0"/>
        </w:rPr>
      </w:r>
    </w:p>
    <w:p w:rsidR="00000000" w:rsidDel="00000000" w:rsidP="00000000" w:rsidRDefault="00000000" w:rsidRPr="00000000" w14:paraId="0000006C">
      <w:pPr>
        <w:numPr>
          <w:ilvl w:val="1"/>
          <w:numId w:val="3"/>
        </w:numPr>
        <w:tabs>
          <w:tab w:val="left" w:leader="none" w:pos="926"/>
        </w:tabs>
        <w:ind w:left="277" w:right="137" w:firstLine="0"/>
        <w:jc w:val="both"/>
        <w:rPr>
          <w:color w:val="000000"/>
          <w:sz w:val="24"/>
          <w:szCs w:val="24"/>
        </w:rPr>
      </w:pPr>
      <w:r w:rsidDel="00000000" w:rsidR="00000000" w:rsidRPr="00000000">
        <w:rPr>
          <w:color w:val="000000"/>
          <w:sz w:val="24"/>
          <w:szCs w:val="24"/>
          <w:u w:val="single"/>
          <w:rtl w:val="0"/>
        </w:rPr>
        <w:t xml:space="preserve">Submission to Jurisdiction</w:t>
      </w:r>
      <w:r w:rsidDel="00000000" w:rsidR="00000000" w:rsidRPr="00000000">
        <w:rPr>
          <w:color w:val="000000"/>
          <w:sz w:val="24"/>
          <w:szCs w:val="24"/>
          <w:rtl w:val="0"/>
        </w:rPr>
        <w:t xml:space="preserve">. The parties agree that any suit, action or proceeding with respect to this Agreement, or any judgment entered by any court in respect thereof, may be brought in the United States District Court for the Southern District of New York, in the Supreme Court of the State of New York sitting in New York County (including its Appellate Division), or in any other appellate court in the State of New York, and the parties hereby irrevocably submit to the exclusive jurisdiction of such courts for the purpose of any such suit, action, proceeding or judgment.</w:t>
      </w:r>
    </w:p>
    <w:p w:rsidR="00000000" w:rsidDel="00000000" w:rsidP="00000000" w:rsidRDefault="00000000" w:rsidRPr="00000000" w14:paraId="0000006D">
      <w:pPr>
        <w:spacing w:before="1" w:lineRule="auto"/>
        <w:rPr>
          <w:color w:val="000000"/>
          <w:sz w:val="24"/>
          <w:szCs w:val="24"/>
        </w:rPr>
      </w:pPr>
      <w:bookmarkStart w:colFirst="0" w:colLast="0" w:name="_heading=h.2dlolyb" w:id="60"/>
      <w:bookmarkEnd w:id="60"/>
      <w:r w:rsidDel="00000000" w:rsidR="00000000" w:rsidRPr="00000000">
        <w:rPr>
          <w:rtl w:val="0"/>
        </w:rPr>
      </w:r>
    </w:p>
    <w:p w:rsidR="00000000" w:rsidDel="00000000" w:rsidP="00000000" w:rsidRDefault="00000000" w:rsidRPr="00000000" w14:paraId="0000006E">
      <w:pPr>
        <w:pStyle w:val="Heading1"/>
        <w:numPr>
          <w:ilvl w:val="1"/>
          <w:numId w:val="3"/>
        </w:numPr>
        <w:tabs>
          <w:tab w:val="left" w:leader="none" w:pos="926"/>
        </w:tabs>
        <w:ind w:left="277" w:right="139" w:firstLine="0"/>
        <w:jc w:val="both"/>
        <w:rPr/>
      </w:pPr>
      <w:bookmarkStart w:colFirst="0" w:colLast="0" w:name="_heading=h.sqyw64" w:id="61"/>
      <w:bookmarkEnd w:id="61"/>
      <w:r w:rsidDel="00000000" w:rsidR="00000000" w:rsidRPr="00000000">
        <w:rPr>
          <w:u w:val="single"/>
          <w:rtl w:val="0"/>
        </w:rPr>
        <w:t xml:space="preserve">WAIVER OF JURY TRIAL</w:t>
      </w:r>
      <w:r w:rsidDel="00000000" w:rsidR="00000000" w:rsidRPr="00000000">
        <w:rPr>
          <w:rtl w:val="0"/>
        </w:rPr>
        <w:t xml:space="preserve">. EACH PARTY HERETO HEREBY WAIVES, TO THE FULLEST EXTENT PERMITTED BY APPLICABLE LAW, ANY RIGHT IT MAY HAVE TO A TRIAL BY JURY IN ANY LEGAL PROCEEDING DIRECTLY OR INDIRECTLY ARISING OUT OF OR RELATING TO THIS AGREEMENT OR THE TRANSACTIONS CONTEMPLATED HEREBY (WHETHER BASED ON CONTRACT, TORT OR ANY OTHER THEORY).  EACH PARTY HERETO</w:t>
      </w:r>
    </w:p>
    <w:p w:rsidR="00000000" w:rsidDel="00000000" w:rsidP="00000000" w:rsidRDefault="00000000" w:rsidRPr="00000000" w14:paraId="0000006F">
      <w:pPr>
        <w:ind w:left="277" w:right="141" w:firstLine="0"/>
        <w:jc w:val="both"/>
        <w:rPr>
          <w:sz w:val="24"/>
          <w:szCs w:val="24"/>
        </w:rPr>
      </w:pPr>
      <w:r w:rsidDel="00000000" w:rsidR="00000000" w:rsidRPr="00000000">
        <w:rPr>
          <w:sz w:val="24"/>
          <w:szCs w:val="24"/>
          <w:rtl w:val="0"/>
        </w:rPr>
        <w:t xml:space="preserve">(A)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w:t>
      </w:r>
      <w:r w:rsidDel="00000000" w:rsidR="00000000" w:rsidRPr="00000000">
        <w:rPr>
          <w:sz w:val="24"/>
          <w:szCs w:val="24"/>
          <w:u w:val="single"/>
          <w:rtl w:val="0"/>
        </w:rPr>
        <w:t xml:space="preserve">SECTION 6.3</w:t>
      </w:r>
      <w:r w:rsidDel="00000000" w:rsidR="00000000" w:rsidRPr="00000000">
        <w:rPr>
          <w:sz w:val="24"/>
          <w:szCs w:val="24"/>
          <w:rtl w:val="0"/>
        </w:rPr>
        <w:t xml:space="preserve">.</w:t>
      </w:r>
    </w:p>
    <w:p w:rsidR="00000000" w:rsidDel="00000000" w:rsidP="00000000" w:rsidRDefault="00000000" w:rsidRPr="00000000" w14:paraId="00000070">
      <w:pPr>
        <w:rPr>
          <w:color w:val="000000"/>
          <w:sz w:val="16"/>
          <w:szCs w:val="16"/>
        </w:rPr>
      </w:pPr>
      <w:bookmarkStart w:colFirst="0" w:colLast="0" w:name="_heading=h.3cqmetx" w:id="62"/>
      <w:bookmarkEnd w:id="62"/>
      <w:r w:rsidDel="00000000" w:rsidR="00000000" w:rsidRPr="00000000">
        <w:rPr>
          <w:rtl w:val="0"/>
        </w:rPr>
      </w:r>
    </w:p>
    <w:p w:rsidR="00000000" w:rsidDel="00000000" w:rsidP="00000000" w:rsidRDefault="00000000" w:rsidRPr="00000000" w14:paraId="00000071">
      <w:pPr>
        <w:spacing w:before="90" w:lineRule="auto"/>
        <w:ind w:left="1569" w:right="1590" w:firstLine="0"/>
        <w:jc w:val="center"/>
        <w:rPr>
          <w:sz w:val="24"/>
          <w:szCs w:val="24"/>
        </w:rPr>
        <w:sectPr>
          <w:headerReference r:id="rId11" w:type="default"/>
          <w:footerReference r:id="rId12" w:type="default"/>
          <w:type w:val="nextPage"/>
          <w:pgSz w:h="16840" w:w="11910" w:orient="portrait"/>
          <w:pgMar w:bottom="960" w:top="1340" w:left="1480" w:right="1500" w:header="0" w:footer="770"/>
        </w:sectPr>
      </w:pPr>
      <w:r w:rsidDel="00000000" w:rsidR="00000000" w:rsidRPr="00000000">
        <w:rPr>
          <w:sz w:val="24"/>
          <w:szCs w:val="24"/>
          <w:rtl w:val="0"/>
        </w:rPr>
        <w:t xml:space="preserve">[</w:t>
      </w:r>
      <w:r w:rsidDel="00000000" w:rsidR="00000000" w:rsidRPr="00000000">
        <w:rPr>
          <w:i w:val="1"/>
          <w:sz w:val="24"/>
          <w:szCs w:val="24"/>
          <w:rtl w:val="0"/>
        </w:rPr>
        <w:t xml:space="preserve">Remainder of this page intentionally left blank</w:t>
      </w:r>
      <w:r w:rsidDel="00000000" w:rsidR="00000000" w:rsidRPr="00000000">
        <w:rPr>
          <w:sz w:val="24"/>
          <w:szCs w:val="24"/>
          <w:rtl w:val="0"/>
        </w:rPr>
        <w:t xml:space="preserve">]</w:t>
      </w:r>
    </w:p>
    <w:p w:rsidR="00000000" w:rsidDel="00000000" w:rsidP="00000000" w:rsidRDefault="00000000" w:rsidRPr="00000000" w14:paraId="00000072">
      <w:pPr>
        <w:spacing w:before="76" w:lineRule="auto"/>
        <w:ind w:left="1569" w:right="1590" w:firstLine="0"/>
        <w:jc w:val="center"/>
        <w:rPr>
          <w:color w:val="000000"/>
          <w:sz w:val="24"/>
          <w:szCs w:val="24"/>
          <w:u w:val="single"/>
        </w:rPr>
      </w:pPr>
      <w:bookmarkStart w:colFirst="0" w:colLast="0" w:name="_heading=h.1rvwp1q" w:id="63"/>
      <w:bookmarkEnd w:id="63"/>
      <w:r w:rsidDel="00000000" w:rsidR="00000000" w:rsidRPr="00000000">
        <w:rPr>
          <w:rtl w:val="0"/>
        </w:rPr>
      </w:r>
    </w:p>
    <w:p w:rsidR="00000000" w:rsidDel="00000000" w:rsidP="00000000" w:rsidRDefault="00000000" w:rsidRPr="00000000" w14:paraId="00000073">
      <w:pPr>
        <w:spacing w:before="76" w:lineRule="auto"/>
        <w:ind w:left="1569" w:right="1590" w:firstLine="0"/>
        <w:jc w:val="center"/>
        <w:rPr>
          <w:color w:val="000000"/>
          <w:sz w:val="24"/>
          <w:szCs w:val="24"/>
          <w:u w:val="single"/>
        </w:rPr>
      </w:pPr>
      <w:r w:rsidDel="00000000" w:rsidR="00000000" w:rsidRPr="00000000">
        <w:rPr>
          <w:color w:val="000000"/>
          <w:sz w:val="24"/>
          <w:szCs w:val="24"/>
          <w:u w:val="single"/>
          <w:rtl w:val="0"/>
        </w:rPr>
        <w:t xml:space="preserve">Exhibit A</w:t>
      </w:r>
    </w:p>
    <w:p w:rsidR="00000000" w:rsidDel="00000000" w:rsidP="00000000" w:rsidRDefault="00000000" w:rsidRPr="00000000" w14:paraId="00000074">
      <w:pPr>
        <w:spacing w:before="76" w:lineRule="auto"/>
        <w:ind w:left="1569" w:right="1590" w:firstLine="0"/>
        <w:jc w:val="center"/>
        <w:rPr>
          <w:color w:val="000000"/>
          <w:sz w:val="24"/>
          <w:szCs w:val="24"/>
          <w:u w:val="single"/>
        </w:rPr>
      </w:pPr>
      <w:bookmarkStart w:colFirst="0" w:colLast="0" w:name="_heading=h.4bvk7pj" w:id="64"/>
      <w:bookmarkEnd w:id="64"/>
      <w:r w:rsidDel="00000000" w:rsidR="00000000" w:rsidRPr="00000000">
        <w:rPr>
          <w:rtl w:val="0"/>
        </w:rPr>
      </w:r>
    </w:p>
    <w:p w:rsidR="00000000" w:rsidDel="00000000" w:rsidP="00000000" w:rsidRDefault="00000000" w:rsidRPr="00000000" w14:paraId="00000075">
      <w:pPr>
        <w:spacing w:before="76" w:lineRule="auto"/>
        <w:ind w:left="1569" w:right="1590" w:firstLine="0"/>
        <w:jc w:val="center"/>
        <w:rPr>
          <w:color w:val="000000"/>
          <w:sz w:val="24"/>
          <w:szCs w:val="24"/>
        </w:rPr>
      </w:pPr>
      <w:r w:rsidDel="00000000" w:rsidR="00000000" w:rsidRPr="00000000">
        <w:rPr>
          <w:color w:val="000000"/>
          <w:sz w:val="24"/>
          <w:szCs w:val="24"/>
          <w:rtl w:val="0"/>
        </w:rPr>
        <w:t xml:space="preserve">Unpaid assigned invoice and payment agreement</w:t>
      </w:r>
    </w:p>
    <w:p w:rsidR="00000000" w:rsidDel="00000000" w:rsidP="00000000" w:rsidRDefault="00000000" w:rsidRPr="00000000" w14:paraId="00000076">
      <w:pPr>
        <w:spacing w:before="76" w:lineRule="auto"/>
        <w:ind w:left="1569" w:right="1590" w:hanging="1119"/>
        <w:jc w:val="center"/>
        <w:rPr>
          <w:color w:val="000000"/>
          <w:sz w:val="24"/>
          <w:szCs w:val="24"/>
        </w:rPr>
      </w:pPr>
      <w:bookmarkStart w:colFirst="0" w:colLast="0" w:name="_heading=h.2r0uhxc" w:id="65"/>
      <w:bookmarkEnd w:id="65"/>
      <w:r w:rsidDel="00000000" w:rsidR="00000000" w:rsidRPr="00000000">
        <w:rPr/>
        <w:drawing>
          <wp:inline distB="0" distT="0" distL="114300" distR="114300">
            <wp:extent cx="5610225" cy="603631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0225" cy="603631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8">
      <w:pPr>
        <w:spacing w:before="76" w:lineRule="auto"/>
        <w:ind w:left="1569" w:right="1590" w:firstLine="0"/>
        <w:jc w:val="center"/>
        <w:rPr>
          <w:color w:val="000000"/>
          <w:sz w:val="24"/>
          <w:szCs w:val="24"/>
        </w:rPr>
      </w:pPr>
      <w:r w:rsidDel="00000000" w:rsidR="00000000" w:rsidRPr="00000000">
        <w:br w:type="column"/>
      </w:r>
      <w:r w:rsidDel="00000000" w:rsidR="00000000" w:rsidRPr="00000000">
        <w:rPr>
          <w:color w:val="000000"/>
          <w:sz w:val="24"/>
          <w:szCs w:val="24"/>
          <w:u w:val="single"/>
          <w:rtl w:val="0"/>
        </w:rPr>
        <w:t xml:space="preserve">Exhibit B</w:t>
      </w:r>
      <w:r w:rsidDel="00000000" w:rsidR="00000000" w:rsidRPr="00000000">
        <w:rPr>
          <w:rtl w:val="0"/>
        </w:rPr>
      </w:r>
    </w:p>
    <w:p w:rsidR="00000000" w:rsidDel="00000000" w:rsidP="00000000" w:rsidRDefault="00000000" w:rsidRPr="00000000" w14:paraId="00000079">
      <w:pPr>
        <w:spacing w:before="2" w:lineRule="auto"/>
        <w:rPr>
          <w:color w:val="000000"/>
          <w:sz w:val="16"/>
          <w:szCs w:val="16"/>
        </w:rPr>
      </w:pPr>
      <w:bookmarkStart w:colFirst="0" w:colLast="0" w:name="_heading=h.1664s55" w:id="66"/>
      <w:bookmarkEnd w:id="66"/>
      <w:r w:rsidDel="00000000" w:rsidR="00000000" w:rsidRPr="00000000">
        <w:rPr>
          <w:rtl w:val="0"/>
        </w:rPr>
      </w:r>
    </w:p>
    <w:p w:rsidR="00000000" w:rsidDel="00000000" w:rsidP="00000000" w:rsidRDefault="00000000" w:rsidRPr="00000000" w14:paraId="0000007A">
      <w:pPr>
        <w:spacing w:before="90" w:lineRule="auto"/>
        <w:ind w:left="1568" w:right="1590" w:firstLine="0"/>
        <w:jc w:val="center"/>
        <w:rPr>
          <w:color w:val="000000"/>
          <w:sz w:val="24"/>
          <w:szCs w:val="24"/>
        </w:rPr>
      </w:pPr>
      <w:r w:rsidDel="00000000" w:rsidR="00000000" w:rsidRPr="00000000">
        <w:rPr>
          <w:color w:val="000000"/>
          <w:sz w:val="24"/>
          <w:szCs w:val="24"/>
          <w:u w:val="single"/>
          <w:rtl w:val="0"/>
        </w:rPr>
        <w:t xml:space="preserve">Form of Notice of Assignment</w:t>
      </w:r>
      <w:r w:rsidDel="00000000" w:rsidR="00000000" w:rsidRPr="00000000">
        <w:rPr>
          <w:rtl w:val="0"/>
        </w:rPr>
      </w:r>
    </w:p>
    <w:p w:rsidR="00000000" w:rsidDel="00000000" w:rsidP="00000000" w:rsidRDefault="00000000" w:rsidRPr="00000000" w14:paraId="0000007B">
      <w:pPr>
        <w:rPr>
          <w:color w:val="000000"/>
          <w:sz w:val="20"/>
          <w:szCs w:val="20"/>
        </w:rPr>
      </w:pPr>
      <w:r w:rsidDel="00000000" w:rsidR="00000000" w:rsidRPr="00000000">
        <w:rPr>
          <w:rtl w:val="0"/>
        </w:rPr>
      </w:r>
    </w:p>
    <w:p w:rsidR="00000000" w:rsidDel="00000000" w:rsidP="00000000" w:rsidRDefault="00000000" w:rsidRPr="00000000" w14:paraId="0000007C">
      <w:pPr>
        <w:spacing w:before="2" w:lineRule="auto"/>
        <w:rPr>
          <w:color w:val="000000"/>
          <w:sz w:val="20"/>
          <w:szCs w:val="20"/>
        </w:rPr>
      </w:pPr>
      <w:bookmarkStart w:colFirst="0" w:colLast="0" w:name="_heading=h.3q5sasy" w:id="67"/>
      <w:bookmarkEnd w:id="67"/>
      <w:r w:rsidDel="00000000" w:rsidR="00000000" w:rsidRPr="00000000">
        <w:rPr>
          <w:rtl w:val="0"/>
        </w:rPr>
      </w:r>
    </w:p>
    <w:p w:rsidR="00000000" w:rsidDel="00000000" w:rsidP="00000000" w:rsidRDefault="00000000" w:rsidRPr="00000000" w14:paraId="0000007D">
      <w:pPr>
        <w:spacing w:before="90" w:lineRule="auto"/>
        <w:ind w:right="136"/>
        <w:jc w:val="right"/>
        <w:rPr>
          <w:color w:val="000000"/>
          <w:sz w:val="24"/>
          <w:szCs w:val="24"/>
        </w:rPr>
      </w:pPr>
      <w:r w:rsidDel="00000000" w:rsidR="00000000" w:rsidRPr="00000000">
        <w:rPr>
          <w:color w:val="000000"/>
          <w:sz w:val="24"/>
          <w:szCs w:val="24"/>
          <w:u w:val="single"/>
          <w:rtl w:val="0"/>
        </w:rPr>
        <w:t xml:space="preserve">[•], 2023</w:t>
      </w:r>
      <w:r w:rsidDel="00000000" w:rsidR="00000000" w:rsidRPr="00000000">
        <w:rPr>
          <w:rtl w:val="0"/>
        </w:rPr>
      </w:r>
    </w:p>
    <w:p w:rsidR="00000000" w:rsidDel="00000000" w:rsidP="00000000" w:rsidRDefault="00000000" w:rsidRPr="00000000" w14:paraId="0000007E">
      <w:pPr>
        <w:spacing w:before="2" w:lineRule="auto"/>
        <w:rPr>
          <w:color w:val="000000"/>
          <w:sz w:val="16"/>
          <w:szCs w:val="16"/>
        </w:rPr>
      </w:pPr>
      <w:bookmarkStart w:colFirst="0" w:colLast="0" w:name="_heading=h.25b2l0r" w:id="68"/>
      <w:bookmarkEnd w:id="68"/>
      <w:r w:rsidDel="00000000" w:rsidR="00000000" w:rsidRPr="00000000">
        <w:rPr>
          <w:rtl w:val="0"/>
        </w:rPr>
      </w:r>
    </w:p>
    <w:p w:rsidR="00000000" w:rsidDel="00000000" w:rsidP="00000000" w:rsidRDefault="00000000" w:rsidRPr="00000000" w14:paraId="0000007F">
      <w:pPr>
        <w:spacing w:before="90" w:lineRule="auto"/>
        <w:rPr>
          <w:color w:val="000000"/>
          <w:sz w:val="24"/>
          <w:szCs w:val="24"/>
        </w:rPr>
      </w:pPr>
      <w:r w:rsidDel="00000000" w:rsidR="00000000" w:rsidRPr="00000000">
        <w:rPr>
          <w:color w:val="000000"/>
          <w:sz w:val="24"/>
          <w:szCs w:val="24"/>
          <w:rtl w:val="0"/>
        </w:rPr>
        <w:t xml:space="preserve">Messrs.</w:t>
      </w:r>
    </w:p>
    <w:p w:rsidR="00000000" w:rsidDel="00000000" w:rsidP="00000000" w:rsidRDefault="00000000" w:rsidRPr="00000000" w14:paraId="00000080">
      <w:pPr>
        <w:spacing w:before="5" w:lineRule="auto"/>
        <w:rPr>
          <w:color w:val="000000"/>
          <w:sz w:val="24"/>
          <w:szCs w:val="24"/>
        </w:rPr>
      </w:pPr>
      <w:r w:rsidDel="00000000" w:rsidR="00000000" w:rsidRPr="00000000">
        <w:rPr>
          <w:b w:val="1"/>
          <w:color w:val="000000"/>
          <w:sz w:val="24"/>
          <w:szCs w:val="24"/>
          <w:u w:val="single"/>
          <w:rtl w:val="0"/>
        </w:rPr>
        <w:t xml:space="preserve">Play Digital S.A.</w:t>
      </w:r>
      <w:r w:rsidDel="00000000" w:rsidR="00000000" w:rsidRPr="00000000">
        <w:rPr>
          <w:rtl w:val="0"/>
        </w:rPr>
      </w:r>
    </w:p>
    <w:p w:rsidR="00000000" w:rsidDel="00000000" w:rsidP="00000000" w:rsidRDefault="00000000" w:rsidRPr="00000000" w14:paraId="00000081">
      <w:pPr>
        <w:spacing w:before="7" w:lineRule="auto"/>
        <w:rPr>
          <w:color w:val="000000"/>
          <w:sz w:val="23"/>
          <w:szCs w:val="23"/>
        </w:rPr>
      </w:pPr>
      <w:r w:rsidDel="00000000" w:rsidR="00000000" w:rsidRPr="00000000">
        <w:rPr>
          <w:rtl w:val="0"/>
        </w:rPr>
      </w:r>
    </w:p>
    <w:p w:rsidR="00000000" w:rsidDel="00000000" w:rsidP="00000000" w:rsidRDefault="00000000" w:rsidRPr="00000000" w14:paraId="00000082">
      <w:pPr>
        <w:rPr>
          <w:color w:val="000000"/>
          <w:sz w:val="24"/>
          <w:szCs w:val="24"/>
        </w:rPr>
      </w:pPr>
      <w:bookmarkStart w:colFirst="0" w:colLast="0" w:name="_heading=h.kgcv8k" w:id="69"/>
      <w:bookmarkEnd w:id="69"/>
      <w:r w:rsidDel="00000000" w:rsidR="00000000" w:rsidRPr="00000000">
        <w:rPr>
          <w:rtl w:val="0"/>
        </w:rPr>
      </w:r>
    </w:p>
    <w:p w:rsidR="00000000" w:rsidDel="00000000" w:rsidP="00000000" w:rsidRDefault="00000000" w:rsidRPr="00000000" w14:paraId="00000083">
      <w:pPr>
        <w:rPr>
          <w:color w:val="000000"/>
          <w:sz w:val="24"/>
          <w:szCs w:val="24"/>
        </w:rPr>
      </w:pPr>
      <w:r w:rsidDel="00000000" w:rsidR="00000000" w:rsidRPr="00000000">
        <w:rPr>
          <w:color w:val="000000"/>
          <w:sz w:val="24"/>
          <w:szCs w:val="24"/>
          <w:rtl w:val="0"/>
        </w:rPr>
        <w:t xml:space="preserve">Dear Sirs,</w:t>
      </w:r>
    </w:p>
    <w:p w:rsidR="00000000" w:rsidDel="00000000" w:rsidP="00000000" w:rsidRDefault="00000000" w:rsidRPr="00000000" w14:paraId="00000084">
      <w:pPr>
        <w:rPr>
          <w:color w:val="000000"/>
          <w:sz w:val="24"/>
          <w:szCs w:val="24"/>
        </w:rPr>
      </w:pPr>
      <w:r w:rsidDel="00000000" w:rsidR="00000000" w:rsidRPr="00000000">
        <w:rPr>
          <w:rtl w:val="0"/>
        </w:rPr>
      </w:r>
    </w:p>
    <w:p w:rsidR="00000000" w:rsidDel="00000000" w:rsidP="00000000" w:rsidRDefault="00000000" w:rsidRPr="00000000" w14:paraId="00000085">
      <w:pPr>
        <w:rPr>
          <w:color w:val="000000"/>
          <w:sz w:val="24"/>
          <w:szCs w:val="24"/>
        </w:rPr>
      </w:pPr>
      <w:bookmarkStart w:colFirst="0" w:colLast="0" w:name="_heading=h.34g0dwd" w:id="70"/>
      <w:bookmarkEnd w:id="70"/>
      <w:r w:rsidDel="00000000" w:rsidR="00000000" w:rsidRPr="00000000">
        <w:rPr>
          <w:rtl w:val="0"/>
        </w:rPr>
      </w:r>
    </w:p>
    <w:p w:rsidR="00000000" w:rsidDel="00000000" w:rsidP="00000000" w:rsidRDefault="00000000" w:rsidRPr="00000000" w14:paraId="00000086">
      <w:pPr>
        <w:jc w:val="both"/>
        <w:rPr>
          <w:color w:val="000000"/>
          <w:sz w:val="24"/>
          <w:szCs w:val="24"/>
        </w:rPr>
      </w:pPr>
      <w:bookmarkStart w:colFirst="0" w:colLast="0" w:name="_heading=h.1jlao46" w:id="71"/>
      <w:bookmarkEnd w:id="71"/>
      <w:r w:rsidDel="00000000" w:rsidR="00000000" w:rsidRPr="00000000">
        <w:rPr>
          <w:color w:val="000000"/>
          <w:sz w:val="24"/>
          <w:szCs w:val="24"/>
          <w:rtl w:val="0"/>
        </w:rPr>
        <w:t xml:space="preserve">We address you in our capacity as legal representatives of </w:t>
      </w:r>
      <w:r w:rsidDel="00000000" w:rsidR="00000000" w:rsidRPr="00000000">
        <w:rPr>
          <w:b w:val="1"/>
          <w:color w:val="000000"/>
          <w:sz w:val="24"/>
          <w:szCs w:val="24"/>
          <w:rtl w:val="0"/>
        </w:rPr>
        <w:t xml:space="preserve">Spreedly, Inc</w:t>
      </w:r>
      <w:r w:rsidDel="00000000" w:rsidR="00000000" w:rsidRPr="00000000">
        <w:rPr>
          <w:color w:val="000000"/>
          <w:sz w:val="24"/>
          <w:szCs w:val="24"/>
          <w:rtl w:val="0"/>
        </w:rPr>
        <w:t xml:space="preserve"> (the “Company”), and in connection with the agreement entitled “Acuerdo de Pago” between </w:t>
      </w:r>
      <w:r w:rsidDel="00000000" w:rsidR="00000000" w:rsidRPr="00000000">
        <w:rPr>
          <w:b w:val="1"/>
          <w:color w:val="000000"/>
          <w:sz w:val="24"/>
          <w:szCs w:val="24"/>
          <w:rtl w:val="0"/>
        </w:rPr>
        <w:t xml:space="preserve">Play Digital S.A.</w:t>
      </w:r>
      <w:r w:rsidDel="00000000" w:rsidR="00000000" w:rsidRPr="00000000">
        <w:rPr>
          <w:color w:val="000000"/>
          <w:sz w:val="24"/>
          <w:szCs w:val="24"/>
          <w:rtl w:val="0"/>
        </w:rPr>
        <w:t xml:space="preserve">, as debtor, and the Company, as creditor, dated [date] (the “</w:t>
      </w:r>
      <w:r w:rsidDel="00000000" w:rsidR="00000000" w:rsidRPr="00000000">
        <w:rPr>
          <w:color w:val="000000"/>
          <w:sz w:val="24"/>
          <w:szCs w:val="24"/>
          <w:u w:val="single"/>
          <w:rtl w:val="0"/>
        </w:rPr>
        <w:t xml:space="preserve">Payment Agreement</w:t>
      </w:r>
      <w:r w:rsidDel="00000000" w:rsidR="00000000" w:rsidRPr="00000000">
        <w:rPr>
          <w:color w:val="000000"/>
          <w:sz w:val="24"/>
          <w:szCs w:val="24"/>
          <w:rtl w:val="0"/>
        </w:rPr>
        <w:t xml:space="preserve">”).</w:t>
      </w:r>
    </w:p>
    <w:p w:rsidR="00000000" w:rsidDel="00000000" w:rsidP="00000000" w:rsidRDefault="00000000" w:rsidRPr="00000000" w14:paraId="00000087">
      <w:pPr>
        <w:rPr>
          <w:color w:val="000000"/>
          <w:sz w:val="24"/>
          <w:szCs w:val="24"/>
        </w:rPr>
      </w:pPr>
      <w:bookmarkStart w:colFirst="0" w:colLast="0" w:name="_heading=h.43ky6rz" w:id="72"/>
      <w:bookmarkEnd w:id="72"/>
      <w:r w:rsidDel="00000000" w:rsidR="00000000" w:rsidRPr="00000000">
        <w:rPr>
          <w:rtl w:val="0"/>
        </w:rPr>
      </w:r>
    </w:p>
    <w:p w:rsidR="00000000" w:rsidDel="00000000" w:rsidP="00000000" w:rsidRDefault="00000000" w:rsidRPr="00000000" w14:paraId="00000088">
      <w:pPr>
        <w:spacing w:before="1" w:lineRule="auto"/>
        <w:jc w:val="both"/>
        <w:rPr>
          <w:color w:val="000000"/>
          <w:sz w:val="24"/>
          <w:szCs w:val="24"/>
        </w:rPr>
      </w:pPr>
      <w:bookmarkStart w:colFirst="0" w:colLast="0" w:name="_heading=h.2iq8gzs" w:id="73"/>
      <w:bookmarkEnd w:id="73"/>
      <w:r w:rsidDel="00000000" w:rsidR="00000000" w:rsidRPr="00000000">
        <w:rPr>
          <w:color w:val="000000"/>
          <w:sz w:val="24"/>
          <w:szCs w:val="24"/>
          <w:rtl w:val="0"/>
        </w:rPr>
        <w:t xml:space="preserve">In connection therewith, we hereby notify you that we have assigned and transferred to Blasaca S.A.S., a corporation incorporated in Republica Oriental del Uruguay (the “</w:t>
      </w:r>
      <w:r w:rsidDel="00000000" w:rsidR="00000000" w:rsidRPr="00000000">
        <w:rPr>
          <w:color w:val="000000"/>
          <w:sz w:val="24"/>
          <w:szCs w:val="24"/>
          <w:u w:val="single"/>
          <w:rtl w:val="0"/>
        </w:rPr>
        <w:t xml:space="preserve">Assignee</w:t>
      </w:r>
      <w:r w:rsidDel="00000000" w:rsidR="00000000" w:rsidRPr="00000000">
        <w:rPr>
          <w:color w:val="000000"/>
          <w:sz w:val="24"/>
          <w:szCs w:val="24"/>
          <w:rtl w:val="0"/>
        </w:rPr>
        <w:t xml:space="preserve">”), as of the date hereof, all of our rights to the amount of </w:t>
      </w:r>
      <w:r w:rsidDel="00000000" w:rsidR="00000000" w:rsidRPr="00000000">
        <w:rPr>
          <w:sz w:val="24"/>
          <w:szCs w:val="24"/>
          <w:rtl w:val="0"/>
        </w:rPr>
        <w:t xml:space="preserve">[</w:t>
      </w:r>
      <w:r w:rsidDel="00000000" w:rsidR="00000000" w:rsidRPr="00000000">
        <w:rPr>
          <w:sz w:val="24"/>
          <w:szCs w:val="24"/>
          <w:highlight w:val="yellow"/>
          <w:rtl w:val="0"/>
        </w:rPr>
        <w:t xml:space="preserve">letras</w:t>
      </w:r>
      <w:r w:rsidDel="00000000" w:rsidR="00000000" w:rsidRPr="00000000">
        <w:rPr>
          <w:sz w:val="24"/>
          <w:szCs w:val="24"/>
          <w:rtl w:val="0"/>
        </w:rPr>
        <w:t xml:space="preserve">]</w:t>
      </w:r>
      <w:r w:rsidDel="00000000" w:rsidR="00000000" w:rsidRPr="00000000">
        <w:rPr>
          <w:color w:val="000000"/>
          <w:sz w:val="24"/>
          <w:szCs w:val="24"/>
          <w:rtl w:val="0"/>
        </w:rPr>
        <w:t xml:space="preserve"> [•], due and payable by the Account Debtor to the Assignor as described in said Payment Agreement (the “</w:t>
      </w:r>
      <w:r w:rsidDel="00000000" w:rsidR="00000000" w:rsidRPr="00000000">
        <w:rPr>
          <w:color w:val="000000"/>
          <w:sz w:val="24"/>
          <w:szCs w:val="24"/>
          <w:u w:val="single"/>
          <w:rtl w:val="0"/>
        </w:rPr>
        <w:t xml:space="preserve">Receivables</w:t>
      </w:r>
      <w:r w:rsidDel="00000000" w:rsidR="00000000" w:rsidRPr="00000000">
        <w:rPr>
          <w:color w:val="000000"/>
          <w:sz w:val="24"/>
          <w:szCs w:val="24"/>
          <w:rtl w:val="0"/>
        </w:rPr>
        <w:t xml:space="preserve">”). </w:t>
      </w:r>
    </w:p>
    <w:p w:rsidR="00000000" w:rsidDel="00000000" w:rsidP="00000000" w:rsidRDefault="00000000" w:rsidRPr="00000000" w14:paraId="00000089">
      <w:pPr>
        <w:rPr>
          <w:color w:val="000000"/>
          <w:sz w:val="24"/>
          <w:szCs w:val="24"/>
        </w:rPr>
      </w:pPr>
      <w:bookmarkStart w:colFirst="0" w:colLast="0" w:name="_heading=h.xvir7l" w:id="74"/>
      <w:bookmarkEnd w:id="74"/>
      <w:r w:rsidDel="00000000" w:rsidR="00000000" w:rsidRPr="00000000">
        <w:rPr>
          <w:rtl w:val="0"/>
        </w:rPr>
      </w:r>
    </w:p>
    <w:p w:rsidR="00000000" w:rsidDel="00000000" w:rsidP="00000000" w:rsidRDefault="00000000" w:rsidRPr="00000000" w14:paraId="0000008A">
      <w:pPr>
        <w:jc w:val="both"/>
        <w:rPr>
          <w:color w:val="000000"/>
          <w:sz w:val="24"/>
          <w:szCs w:val="24"/>
        </w:rPr>
        <w:sectPr>
          <w:headerReference r:id="rId14" w:type="default"/>
          <w:footerReference r:id="rId15" w:type="default"/>
          <w:type w:val="nextPage"/>
          <w:pgSz w:h="16840" w:w="11910" w:orient="portrait"/>
          <w:pgMar w:bottom="280" w:top="1340" w:left="1480" w:right="1500" w:header="0" w:footer="0"/>
        </w:sectPr>
      </w:pPr>
      <w:r w:rsidDel="00000000" w:rsidR="00000000" w:rsidRPr="00000000">
        <w:rPr>
          <w:color w:val="000000"/>
          <w:sz w:val="24"/>
          <w:szCs w:val="24"/>
          <w:rtl w:val="0"/>
        </w:rPr>
        <w:t xml:space="preserve">We request that you take proper notice of such assignment and transfer and carry out all necessary actions for the prompt payment of the Receivables to the Assignee.</w:t>
      </w:r>
    </w:p>
    <w:p w:rsidR="00000000" w:rsidDel="00000000" w:rsidP="00000000" w:rsidRDefault="00000000" w:rsidRPr="00000000" w14:paraId="0000008B">
      <w:pPr>
        <w:spacing w:before="90" w:lineRule="auto"/>
        <w:ind w:left="118" w:firstLine="0"/>
        <w:rPr>
          <w:color w:val="000000"/>
          <w:sz w:val="24"/>
          <w:szCs w:val="24"/>
        </w:rPr>
      </w:pPr>
      <w:bookmarkStart w:colFirst="0" w:colLast="0" w:name="_heading=h.3hv69ve" w:id="75"/>
      <w:bookmarkEnd w:id="75"/>
      <w:r w:rsidDel="00000000" w:rsidR="00000000" w:rsidRPr="00000000">
        <w:rPr>
          <w:color w:val="000000"/>
          <w:sz w:val="24"/>
          <w:szCs w:val="24"/>
          <w:rtl w:val="0"/>
        </w:rPr>
        <w:t xml:space="preserve">Sincerely,</w:t>
      </w:r>
    </w:p>
    <w:p w:rsidR="00000000" w:rsidDel="00000000" w:rsidP="00000000" w:rsidRDefault="00000000" w:rsidRPr="00000000" w14:paraId="0000008C">
      <w:pPr>
        <w:spacing w:before="10" w:lineRule="auto"/>
        <w:rPr/>
      </w:pPr>
      <w:bookmarkStart w:colFirst="0" w:colLast="0" w:name="_heading=h.1x0gk37" w:id="76"/>
      <w:bookmarkEnd w:id="76"/>
      <w:r w:rsidDel="00000000" w:rsidR="00000000" w:rsidRPr="00000000">
        <w:br w:type="column"/>
      </w:r>
      <w:r w:rsidDel="00000000" w:rsidR="00000000" w:rsidRPr="00000000">
        <w:rPr>
          <w:rtl w:val="0"/>
        </w:rPr>
      </w:r>
    </w:p>
    <w:p w:rsidR="00000000" w:rsidDel="00000000" w:rsidP="00000000" w:rsidRDefault="00000000" w:rsidRPr="00000000" w14:paraId="0000008D">
      <w:pPr>
        <w:spacing w:before="10" w:lineRule="auto"/>
        <w:rPr/>
      </w:pPr>
      <w:r w:rsidDel="00000000" w:rsidR="00000000" w:rsidRPr="00000000">
        <w:rPr>
          <w:rtl w:val="0"/>
        </w:rPr>
      </w:r>
    </w:p>
    <w:p w:rsidR="00000000" w:rsidDel="00000000" w:rsidP="00000000" w:rsidRDefault="00000000" w:rsidRPr="00000000" w14:paraId="0000008E">
      <w:pPr>
        <w:spacing w:before="10" w:lineRule="auto"/>
        <w:rPr/>
      </w:pPr>
      <w:r w:rsidDel="00000000" w:rsidR="00000000" w:rsidRPr="00000000">
        <w:rPr>
          <w:rtl w:val="0"/>
        </w:rPr>
      </w:r>
    </w:p>
    <w:p w:rsidR="00000000" w:rsidDel="00000000" w:rsidP="00000000" w:rsidRDefault="00000000" w:rsidRPr="00000000" w14:paraId="0000008F">
      <w:pPr>
        <w:spacing w:before="10" w:lineRule="auto"/>
        <w:rPr>
          <w:sz w:val="31"/>
          <w:szCs w:val="31"/>
        </w:rPr>
      </w:pPr>
      <w:r w:rsidDel="00000000" w:rsidR="00000000" w:rsidRPr="00000000">
        <w:rPr>
          <w:b w:val="1"/>
          <w:rtl w:val="0"/>
        </w:rPr>
        <w:t xml:space="preserve">Spreedly, Inc</w:t>
      </w:r>
      <w:r w:rsidDel="00000000" w:rsidR="00000000" w:rsidRPr="00000000">
        <w:rPr>
          <w:rtl w:val="0"/>
        </w:rPr>
      </w:r>
    </w:p>
    <w:p w:rsidR="00000000" w:rsidDel="00000000" w:rsidP="00000000" w:rsidRDefault="00000000" w:rsidRPr="00000000" w14:paraId="00000090">
      <w:pPr>
        <w:rPr>
          <w:color w:val="000000"/>
        </w:rPr>
      </w:pPr>
      <w:bookmarkStart w:colFirst="0" w:colLast="0" w:name="_heading=h.4h042r0" w:id="77"/>
      <w:bookmarkEnd w:id="77"/>
      <w:r w:rsidDel="00000000" w:rsidR="00000000" w:rsidRPr="00000000">
        <w:rPr>
          <w:rtl w:val="0"/>
        </w:rPr>
      </w:r>
    </w:p>
    <w:p w:rsidR="00000000" w:rsidDel="00000000" w:rsidP="00000000" w:rsidRDefault="00000000" w:rsidRPr="00000000" w14:paraId="00000091">
      <w:pPr>
        <w:tabs>
          <w:tab w:val="left" w:leader="none" w:pos="3774"/>
        </w:tabs>
        <w:ind w:left="550" w:right="109" w:hanging="432"/>
        <w:rPr>
          <w:color w:val="000000"/>
          <w:sz w:val="24"/>
          <w:szCs w:val="24"/>
        </w:rPr>
      </w:pPr>
      <w:r w:rsidDel="00000000" w:rsidR="00000000" w:rsidRPr="00000000">
        <w:rPr>
          <w:color w:val="000000"/>
          <w:sz w:val="24"/>
          <w:szCs w:val="24"/>
          <w:rtl w:val="0"/>
        </w:rPr>
        <w:t xml:space="preserve">By: </w:t>
      </w:r>
      <w:r w:rsidDel="00000000" w:rsidR="00000000" w:rsidRPr="00000000">
        <w:rPr>
          <w:color w:val="000000"/>
          <w:sz w:val="24"/>
          <w:szCs w:val="24"/>
          <w:u w:val="single"/>
          <w:rtl w:val="0"/>
        </w:rPr>
        <w:tab/>
        <w:tab/>
      </w:r>
      <w:r w:rsidDel="00000000" w:rsidR="00000000" w:rsidRPr="00000000">
        <w:rPr>
          <w:color w:val="000000"/>
          <w:sz w:val="24"/>
          <w:szCs w:val="24"/>
          <w:rtl w:val="0"/>
        </w:rPr>
        <w:t xml:space="preserve"> </w:t>
        <w:br w:type="textWrapping"/>
        <w:t xml:space="preserve">[•]</w:t>
      </w:r>
    </w:p>
    <w:p w:rsidR="00000000" w:rsidDel="00000000" w:rsidP="00000000" w:rsidRDefault="00000000" w:rsidRPr="00000000" w14:paraId="00000092">
      <w:pPr>
        <w:ind w:left="550" w:firstLine="0"/>
        <w:rPr>
          <w:color w:val="000000"/>
          <w:sz w:val="24"/>
          <w:szCs w:val="24"/>
        </w:rPr>
      </w:pPr>
      <w:r w:rsidDel="00000000" w:rsidR="00000000" w:rsidRPr="00000000">
        <w:rPr>
          <w:rtl w:val="0"/>
        </w:rPr>
      </w:r>
    </w:p>
    <w:p w:rsidR="00000000" w:rsidDel="00000000" w:rsidP="00000000" w:rsidRDefault="00000000" w:rsidRPr="00000000" w14:paraId="00000093">
      <w:pPr>
        <w:ind w:left="550" w:firstLine="0"/>
        <w:rPr>
          <w:color w:val="000000"/>
          <w:sz w:val="24"/>
          <w:szCs w:val="24"/>
        </w:rPr>
      </w:pPr>
      <w:r w:rsidDel="00000000" w:rsidR="00000000" w:rsidRPr="00000000">
        <w:rPr>
          <w:rtl w:val="0"/>
        </w:rPr>
      </w:r>
    </w:p>
    <w:p w:rsidR="00000000" w:rsidDel="00000000" w:rsidP="00000000" w:rsidRDefault="00000000" w:rsidRPr="00000000" w14:paraId="00000094">
      <w:pPr>
        <w:ind w:left="550" w:firstLine="0"/>
        <w:rPr>
          <w:color w:val="000000"/>
          <w:sz w:val="24"/>
          <w:szCs w:val="24"/>
        </w:rPr>
      </w:pPr>
      <w:r w:rsidDel="00000000" w:rsidR="00000000" w:rsidRPr="00000000">
        <w:rPr>
          <w:rtl w:val="0"/>
        </w:rPr>
      </w:r>
    </w:p>
    <w:p w:rsidR="00000000" w:rsidDel="00000000" w:rsidP="00000000" w:rsidRDefault="00000000" w:rsidRPr="00000000" w14:paraId="00000095">
      <w:pPr>
        <w:ind w:left="550" w:firstLine="0"/>
        <w:rPr>
          <w:color w:val="000000"/>
          <w:sz w:val="24"/>
          <w:szCs w:val="24"/>
        </w:rPr>
      </w:pPr>
      <w:r w:rsidDel="00000000" w:rsidR="00000000" w:rsidRPr="00000000">
        <w:rPr>
          <w:rtl w:val="0"/>
        </w:rPr>
      </w:r>
    </w:p>
    <w:p w:rsidR="00000000" w:rsidDel="00000000" w:rsidP="00000000" w:rsidRDefault="00000000" w:rsidRPr="00000000" w14:paraId="00000096">
      <w:pPr>
        <w:tabs>
          <w:tab w:val="left" w:leader="none" w:pos="3774"/>
        </w:tabs>
        <w:ind w:left="550" w:right="109" w:hanging="432"/>
        <w:rPr>
          <w:color w:val="000000"/>
          <w:sz w:val="24"/>
          <w:szCs w:val="24"/>
        </w:rPr>
        <w:sectPr>
          <w:headerReference r:id="rId16" w:type="default"/>
          <w:footerReference r:id="rId17" w:type="default"/>
          <w:type w:val="continuous"/>
          <w:pgSz w:h="16840" w:w="11910" w:orient="portrait"/>
          <w:pgMar w:bottom="960" w:top="1340" w:left="1480" w:right="1500" w:header="0" w:footer="0"/>
          <w:cols w:equalWidth="0" w:num="2">
            <w:col w:space="3917" w:w="2506.5"/>
            <w:col w:space="0" w:w="2506.5"/>
          </w:cols>
        </w:sectPr>
      </w:pPr>
      <w:r w:rsidDel="00000000" w:rsidR="00000000" w:rsidRPr="00000000">
        <w:rPr>
          <w:color w:val="000000"/>
          <w:sz w:val="24"/>
          <w:szCs w:val="24"/>
          <w:rtl w:val="0"/>
        </w:rPr>
        <w:t xml:space="preserve">By: </w:t>
      </w:r>
      <w:r w:rsidDel="00000000" w:rsidR="00000000" w:rsidRPr="00000000">
        <w:rPr>
          <w:color w:val="000000"/>
          <w:sz w:val="24"/>
          <w:szCs w:val="24"/>
          <w:u w:val="single"/>
          <w:rtl w:val="0"/>
        </w:rPr>
        <w:tab/>
        <w:tab/>
      </w:r>
      <w:r w:rsidDel="00000000" w:rsidR="00000000" w:rsidRPr="00000000">
        <w:rPr>
          <w:color w:val="000000"/>
          <w:sz w:val="24"/>
          <w:szCs w:val="24"/>
          <w:rtl w:val="0"/>
        </w:rPr>
        <w:t xml:space="preserve"> </w:t>
        <w:br w:type="textWrapping"/>
        <w:t xml:space="preserve">[•]</w:t>
      </w:r>
    </w:p>
    <w:p w:rsidR="00000000" w:rsidDel="00000000" w:rsidP="00000000" w:rsidRDefault="00000000" w:rsidRPr="00000000" w14:paraId="00000097">
      <w:pPr>
        <w:ind w:left="550" w:firstLine="0"/>
        <w:rPr>
          <w:color w:val="000000"/>
          <w:sz w:val="24"/>
          <w:szCs w:val="24"/>
        </w:rPr>
        <w:sectPr>
          <w:headerReference r:id="rId18" w:type="default"/>
          <w:footerReference r:id="rId19" w:type="default"/>
          <w:type w:val="continuous"/>
          <w:pgSz w:h="16840" w:w="11910" w:orient="portrait"/>
          <w:pgMar w:bottom="960" w:top="1340" w:left="1480" w:right="1500" w:header="0" w:footer="0"/>
          <w:cols w:equalWidth="0" w:num="2">
            <w:col w:space="3917" w:w="2506.5"/>
            <w:col w:space="0" w:w="2506.5"/>
          </w:cols>
        </w:sectPr>
      </w:pPr>
      <w:r w:rsidDel="00000000" w:rsidR="00000000" w:rsidRPr="00000000">
        <w:rPr>
          <w:rtl w:val="0"/>
        </w:rPr>
      </w:r>
    </w:p>
    <w:p w:rsidR="00000000" w:rsidDel="00000000" w:rsidP="00000000" w:rsidRDefault="00000000" w:rsidRPr="00000000" w14:paraId="00000098">
      <w:pPr>
        <w:rPr>
          <w:color w:val="000000"/>
          <w:sz w:val="20"/>
          <w:szCs w:val="20"/>
        </w:rPr>
      </w:pPr>
      <w:r w:rsidDel="00000000" w:rsidR="00000000" w:rsidRPr="00000000">
        <w:rPr>
          <w:rtl w:val="0"/>
        </w:rPr>
      </w:r>
    </w:p>
    <w:p w:rsidR="00000000" w:rsidDel="00000000" w:rsidP="00000000" w:rsidRDefault="00000000" w:rsidRPr="00000000" w14:paraId="00000099">
      <w:pPr>
        <w:spacing w:before="3" w:lineRule="auto"/>
        <w:rPr>
          <w:color w:val="000000"/>
          <w:sz w:val="20"/>
          <w:szCs w:val="20"/>
        </w:rPr>
      </w:pPr>
      <w:bookmarkStart w:colFirst="0" w:colLast="0" w:name="_heading=h.2w5ecyt" w:id="78"/>
      <w:bookmarkEnd w:id="78"/>
      <w:r w:rsidDel="00000000" w:rsidR="00000000" w:rsidRPr="00000000">
        <w:rPr>
          <w:rtl w:val="0"/>
        </w:rPr>
      </w:r>
    </w:p>
    <w:p w:rsidR="00000000" w:rsidDel="00000000" w:rsidP="00000000" w:rsidRDefault="00000000" w:rsidRPr="00000000" w14:paraId="0000009A">
      <w:pPr>
        <w:spacing w:before="89" w:line="480" w:lineRule="auto"/>
        <w:ind w:left="118" w:right="4249" w:firstLine="0"/>
        <w:rPr>
          <w:color w:val="000000"/>
          <w:sz w:val="24"/>
          <w:szCs w:val="24"/>
        </w:rPr>
      </w:pPr>
      <w:bookmarkStart w:colFirst="0" w:colLast="0" w:name="_heading=h.1baon6m" w:id="79"/>
      <w:bookmarkEnd w:id="79"/>
      <w:r w:rsidDel="00000000" w:rsidR="00000000" w:rsidRPr="00000000">
        <w:rPr>
          <w:color w:val="000000"/>
          <w:sz w:val="24"/>
          <w:szCs w:val="24"/>
          <w:rtl w:val="0"/>
        </w:rPr>
        <w:t xml:space="preserve">Accepted and acknowledged this on  [•], 2023</w:t>
      </w:r>
      <w:r w:rsidDel="00000000" w:rsidR="00000000" w:rsidRPr="00000000">
        <w:rPr>
          <w:strike w:val="1"/>
          <w:color w:val="ff0000"/>
          <w:sz w:val="24"/>
          <w:szCs w:val="24"/>
          <w:rtl w:val="0"/>
        </w:rPr>
        <w:t xml:space="preserve"> </w:t>
      </w:r>
      <w:r w:rsidDel="00000000" w:rsidR="00000000" w:rsidRPr="00000000">
        <w:rPr>
          <w:b w:val="1"/>
          <w:color w:val="000000"/>
          <w:sz w:val="24"/>
          <w:szCs w:val="24"/>
          <w:rtl w:val="0"/>
        </w:rPr>
        <w:t xml:space="preserve">Play Digital S.A.</w:t>
      </w:r>
      <w:r w:rsidDel="00000000" w:rsidR="00000000" w:rsidRPr="00000000">
        <w:rPr>
          <w:rtl w:val="0"/>
        </w:rPr>
      </w:r>
    </w:p>
    <w:p w:rsidR="00000000" w:rsidDel="00000000" w:rsidP="00000000" w:rsidRDefault="00000000" w:rsidRPr="00000000" w14:paraId="0000009B">
      <w:pPr>
        <w:rPr>
          <w:color w:val="000000"/>
          <w:sz w:val="24"/>
          <w:szCs w:val="24"/>
        </w:rPr>
      </w:pPr>
      <w:bookmarkStart w:colFirst="0" w:colLast="0" w:name="_heading=h.3vac5uf" w:id="80"/>
      <w:bookmarkEnd w:id="80"/>
      <w:r w:rsidDel="00000000" w:rsidR="00000000" w:rsidRPr="00000000">
        <w:rPr>
          <w:rtl w:val="0"/>
        </w:rPr>
      </w:r>
    </w:p>
    <w:p w:rsidR="00000000" w:rsidDel="00000000" w:rsidP="00000000" w:rsidRDefault="00000000" w:rsidRPr="00000000" w14:paraId="0000009C">
      <w:pPr>
        <w:tabs>
          <w:tab w:val="left" w:leader="none" w:pos="3774"/>
        </w:tabs>
        <w:spacing w:before="1" w:lineRule="auto"/>
        <w:ind w:left="550" w:right="5150" w:hanging="432"/>
        <w:rPr>
          <w:color w:val="000000"/>
          <w:sz w:val="24"/>
          <w:szCs w:val="24"/>
        </w:rPr>
      </w:pPr>
      <w:bookmarkStart w:colFirst="0" w:colLast="0" w:name="_heading=h.2afmg28" w:id="81"/>
      <w:bookmarkEnd w:id="81"/>
      <w:r w:rsidDel="00000000" w:rsidR="00000000" w:rsidRPr="00000000">
        <w:rPr>
          <w:color w:val="000000"/>
          <w:sz w:val="24"/>
          <w:szCs w:val="24"/>
          <w:rtl w:val="0"/>
        </w:rPr>
        <w:t xml:space="preserve">By: </w:t>
      </w:r>
      <w:r w:rsidDel="00000000" w:rsidR="00000000" w:rsidRPr="00000000">
        <w:rPr>
          <w:color w:val="000000"/>
          <w:sz w:val="24"/>
          <w:szCs w:val="24"/>
          <w:u w:val="single"/>
          <w:rtl w:val="0"/>
        </w:rPr>
        <w:tab/>
        <w:tab/>
      </w:r>
      <w:r w:rsidDel="00000000" w:rsidR="00000000" w:rsidRPr="00000000">
        <w:rPr>
          <w:color w:val="000000"/>
          <w:sz w:val="24"/>
          <w:szCs w:val="24"/>
          <w:rtl w:val="0"/>
        </w:rPr>
        <w:t xml:space="preserve"> Name:</w:t>
      </w:r>
    </w:p>
    <w:p w:rsidR="00000000" w:rsidDel="00000000" w:rsidP="00000000" w:rsidRDefault="00000000" w:rsidRPr="00000000" w14:paraId="0000009D">
      <w:pPr>
        <w:ind w:left="550" w:firstLine="0"/>
        <w:rPr>
          <w:color w:val="000000"/>
          <w:sz w:val="24"/>
          <w:szCs w:val="24"/>
        </w:rPr>
      </w:pPr>
      <w:r w:rsidDel="00000000" w:rsidR="00000000" w:rsidRPr="00000000">
        <w:rPr>
          <w:color w:val="000000"/>
          <w:sz w:val="24"/>
          <w:szCs w:val="24"/>
          <w:rtl w:val="0"/>
        </w:rPr>
        <w:t xml:space="preserve">Title: </w:t>
      </w:r>
    </w:p>
    <w:p w:rsidR="00000000" w:rsidDel="00000000" w:rsidP="00000000" w:rsidRDefault="00000000" w:rsidRPr="00000000" w14:paraId="0000009E">
      <w:pPr>
        <w:widowControl w:val="1"/>
        <w:rPr/>
      </w:pPr>
      <w:r w:rsidDel="00000000" w:rsidR="00000000" w:rsidRPr="00000000">
        <w:rPr>
          <w:color w:val="000000"/>
          <w:sz w:val="24"/>
          <w:szCs w:val="24"/>
          <w:rtl w:val="0"/>
        </w:rPr>
        <w:t xml:space="preserve"> </w:t>
      </w:r>
      <w:r w:rsidDel="00000000" w:rsidR="00000000" w:rsidRPr="00000000">
        <w:rPr>
          <w:rtl w:val="0"/>
        </w:rPr>
      </w:r>
    </w:p>
    <w:sectPr>
      <w:headerReference r:id="rId20" w:type="default"/>
      <w:footerReference r:id="rId21" w:type="default"/>
      <w:type w:val="nextPage"/>
      <w:pgSz w:h="16840" w:w="11910" w:orient="portrait"/>
      <w:pgMar w:bottom="280" w:top="1580" w:left="1480" w:right="150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le Jackson" w:id="2" w:date="2024-01-08T17:59:3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@jrgolenbiewski@spreedly.com please confirm. Is this correct?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jrgolenbiewski@spreedly.com_</w:t>
      </w:r>
    </w:p>
  </w:comment>
  <w:comment w:author="Danielle Jackson" w:id="1" w:date="2024-01-08T17:58:22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@jrgolenbiewski@spreedly.com please confirm. Is this correct?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jrgolenbiewski@spreedly.com_</w:t>
      </w:r>
    </w:p>
  </w:comment>
  <w:comment w:author="Danielle Jackson" w:id="0" w:date="2024-01-08T18:00:08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@jgardner@spreedly.com is this change acceptable?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C" w15:done="0"/>
  <w15:commentEx w15:paraId="000000AE" w15:done="0"/>
  <w15:commentEx w15:paraId="000000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1574800</wp:posOffset>
              </wp:positionH>
              <wp:positionV relativeFrom="paragraph">
                <wp:posOffset>10033000</wp:posOffset>
              </wp:positionV>
              <wp:extent cx="2451100" cy="209550"/>
              <wp:effectExtent b="0" l="0" r="0" t="0"/>
              <wp:wrapNone/>
              <wp:docPr id="1" name=""/>
              <a:graphic>
                <a:graphicData uri="http://schemas.microsoft.com/office/word/2010/wordprocessingShape">
                  <wps:wsp>
                    <wps:cNvSpPr/>
                    <wps:cNvPr id="2" name="Shape 2"/>
                    <wps:spPr>
                      <a:xfrm>
                        <a:off x="4134738" y="3689513"/>
                        <a:ext cx="242252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[Assignment Agreemnt – Signature Page]</w:t>
                          </w:r>
                        </w:p>
                        <w:p w:rsidR="00000000" w:rsidDel="00000000" w:rsidP="00000000" w:rsidRDefault="00000000" w:rsidRPr="00000000">
                          <w:pPr>
                            <w:spacing w:after="0" w:before="11.000000238418579" w:line="240"/>
                            <w:ind w:left="2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1574800</wp:posOffset>
              </wp:positionH>
              <wp:positionV relativeFrom="paragraph">
                <wp:posOffset>10033000</wp:posOffset>
              </wp:positionV>
              <wp:extent cx="2451100" cy="2095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51100" cy="2095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line="14.399999999999999" w:lineRule="auto"/>
      <w:rPr>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widowControl w:val="1"/>
      <w:rPr>
        <w:sz w:val="24"/>
        <w:szCs w:val="24"/>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line="14.399999999999999" w:lineRule="auto"/>
      <w:rPr>
        <w:color w:val="000000"/>
        <w:sz w:val="2"/>
        <w:szCs w:val="2"/>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line="14.399999999999999" w:lineRule="auto"/>
      <w:rPr>
        <w:sz w:val="2"/>
        <w:szCs w:val="2"/>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line="14.399999999999999" w:lineRule="auto"/>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widowControl w:val="1"/>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widowControl w:val="1"/>
      <w:rPr>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widowControl w:val="1"/>
      <w:rPr>
        <w:color w:val="000000"/>
        <w:sz w:val="2"/>
        <w:szCs w:val="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widowControl w:val="1"/>
      <w:rPr>
        <w:sz w:val="24"/>
        <w:szCs w:val="2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widowControl w:val="1"/>
      <w:rPr>
        <w:sz w:val="16"/>
        <w:szCs w:val="16"/>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widowControl w:val="1"/>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30" w:hanging="706"/>
      </w:pPr>
      <w:rPr>
        <w:vertAlign w:val="baseline"/>
      </w:rPr>
    </w:lvl>
    <w:lvl w:ilvl="1">
      <w:start w:val="1"/>
      <w:numFmt w:val="decimal"/>
      <w:lvlText w:val="%1.%2"/>
      <w:lvlJc w:val="left"/>
      <w:pPr>
        <w:ind w:left="930" w:hanging="706"/>
      </w:pPr>
      <w:rPr>
        <w:rFonts w:ascii="Times New Roman" w:cs="Times New Roman" w:eastAsia="Times New Roman" w:hAnsi="Times New Roman"/>
        <w:b w:val="0"/>
        <w:i w:val="0"/>
        <w:sz w:val="24"/>
        <w:szCs w:val="24"/>
        <w:vertAlign w:val="baseline"/>
      </w:rPr>
    </w:lvl>
    <w:lvl w:ilvl="2">
      <w:start w:val="1"/>
      <w:numFmt w:val="lowerLetter"/>
      <w:lvlText w:val="(%3)"/>
      <w:lvlJc w:val="left"/>
      <w:pPr>
        <w:ind w:left="1290" w:hanging="360"/>
      </w:pPr>
      <w:rPr>
        <w:rFonts w:ascii="Times New Roman" w:cs="Times New Roman" w:eastAsia="Times New Roman" w:hAnsi="Times New Roman"/>
        <w:b w:val="0"/>
        <w:i w:val="0"/>
        <w:sz w:val="24"/>
        <w:szCs w:val="24"/>
        <w:vertAlign w:val="baseline"/>
      </w:rPr>
    </w:lvl>
    <w:lvl w:ilvl="3">
      <w:start w:val="0"/>
      <w:numFmt w:val="bullet"/>
      <w:lvlText w:val="•"/>
      <w:lvlJc w:val="left"/>
      <w:pPr>
        <w:ind w:left="2994" w:hanging="360"/>
      </w:pPr>
      <w:rPr>
        <w:vertAlign w:val="baseline"/>
      </w:rPr>
    </w:lvl>
    <w:lvl w:ilvl="4">
      <w:start w:val="0"/>
      <w:numFmt w:val="bullet"/>
      <w:lvlText w:val="•"/>
      <w:lvlJc w:val="left"/>
      <w:pPr>
        <w:ind w:left="3842" w:hanging="360"/>
      </w:pPr>
      <w:rPr>
        <w:vertAlign w:val="baseline"/>
      </w:rPr>
    </w:lvl>
    <w:lvl w:ilvl="5">
      <w:start w:val="0"/>
      <w:numFmt w:val="bullet"/>
      <w:lvlText w:val="•"/>
      <w:lvlJc w:val="left"/>
      <w:pPr>
        <w:ind w:left="4689" w:hanging="360"/>
      </w:pPr>
      <w:rPr>
        <w:vertAlign w:val="baseline"/>
      </w:rPr>
    </w:lvl>
    <w:lvl w:ilvl="6">
      <w:start w:val="0"/>
      <w:numFmt w:val="bullet"/>
      <w:lvlText w:val="•"/>
      <w:lvlJc w:val="left"/>
      <w:pPr>
        <w:ind w:left="5536" w:hanging="360"/>
      </w:pPr>
      <w:rPr>
        <w:vertAlign w:val="baseline"/>
      </w:rPr>
    </w:lvl>
    <w:lvl w:ilvl="7">
      <w:start w:val="0"/>
      <w:numFmt w:val="bullet"/>
      <w:lvlText w:val="•"/>
      <w:lvlJc w:val="left"/>
      <w:pPr>
        <w:ind w:left="6384" w:hanging="360"/>
      </w:pPr>
      <w:rPr>
        <w:vertAlign w:val="baseline"/>
      </w:rPr>
    </w:lvl>
    <w:lvl w:ilvl="8">
      <w:start w:val="0"/>
      <w:numFmt w:val="bullet"/>
      <w:lvlText w:val="•"/>
      <w:lvlJc w:val="left"/>
      <w:pPr>
        <w:ind w:left="7231" w:hanging="360"/>
      </w:pPr>
      <w:rPr>
        <w:vertAlign w:val="baseline"/>
      </w:rPr>
    </w:lvl>
  </w:abstractNum>
  <w:abstractNum w:abstractNumId="2">
    <w:lvl w:ilvl="0">
      <w:start w:val="1"/>
      <w:numFmt w:val="decimal"/>
      <w:lvlText w:val="%1."/>
      <w:lvlJc w:val="left"/>
      <w:pPr>
        <w:ind w:left="925" w:hanging="648"/>
      </w:pPr>
      <w:rPr>
        <w:rFonts w:ascii="Times New Roman" w:cs="Times New Roman" w:eastAsia="Times New Roman" w:hAnsi="Times New Roman"/>
        <w:b w:val="0"/>
        <w:i w:val="0"/>
        <w:sz w:val="24"/>
        <w:szCs w:val="24"/>
        <w:vertAlign w:val="baseline"/>
      </w:rPr>
    </w:lvl>
    <w:lvl w:ilvl="1">
      <w:start w:val="1"/>
      <w:numFmt w:val="decimal"/>
      <w:lvlText w:val="%1.%2"/>
      <w:lvlJc w:val="left"/>
      <w:pPr>
        <w:ind w:left="925" w:hanging="648"/>
      </w:pPr>
      <w:rPr>
        <w:rFonts w:ascii="Times New Roman" w:cs="Times New Roman" w:eastAsia="Times New Roman" w:hAnsi="Times New Roman"/>
        <w:b w:val="0"/>
        <w:i w:val="0"/>
        <w:sz w:val="24"/>
        <w:szCs w:val="24"/>
        <w:vertAlign w:val="baseline"/>
      </w:rPr>
    </w:lvl>
    <w:lvl w:ilvl="2">
      <w:start w:val="0"/>
      <w:numFmt w:val="bullet"/>
      <w:lvlText w:val="•"/>
      <w:lvlJc w:val="left"/>
      <w:pPr>
        <w:ind w:left="2521" w:hanging="648"/>
      </w:pPr>
      <w:rPr>
        <w:vertAlign w:val="baseline"/>
      </w:rPr>
    </w:lvl>
    <w:lvl w:ilvl="3">
      <w:start w:val="0"/>
      <w:numFmt w:val="bullet"/>
      <w:lvlText w:val="•"/>
      <w:lvlJc w:val="left"/>
      <w:pPr>
        <w:ind w:left="3321" w:hanging="648"/>
      </w:pPr>
      <w:rPr>
        <w:vertAlign w:val="baseline"/>
      </w:rPr>
    </w:lvl>
    <w:lvl w:ilvl="4">
      <w:start w:val="0"/>
      <w:numFmt w:val="bullet"/>
      <w:lvlText w:val="•"/>
      <w:lvlJc w:val="left"/>
      <w:pPr>
        <w:ind w:left="4122" w:hanging="648"/>
      </w:pPr>
      <w:rPr>
        <w:vertAlign w:val="baseline"/>
      </w:rPr>
    </w:lvl>
    <w:lvl w:ilvl="5">
      <w:start w:val="0"/>
      <w:numFmt w:val="bullet"/>
      <w:lvlText w:val="•"/>
      <w:lvlJc w:val="left"/>
      <w:pPr>
        <w:ind w:left="4923" w:hanging="648"/>
      </w:pPr>
      <w:rPr>
        <w:vertAlign w:val="baseline"/>
      </w:rPr>
    </w:lvl>
    <w:lvl w:ilvl="6">
      <w:start w:val="0"/>
      <w:numFmt w:val="bullet"/>
      <w:lvlText w:val="•"/>
      <w:lvlJc w:val="left"/>
      <w:pPr>
        <w:ind w:left="5723" w:hanging="648.0000000000009"/>
      </w:pPr>
      <w:rPr>
        <w:vertAlign w:val="baseline"/>
      </w:rPr>
    </w:lvl>
    <w:lvl w:ilvl="7">
      <w:start w:val="0"/>
      <w:numFmt w:val="bullet"/>
      <w:lvlText w:val="•"/>
      <w:lvlJc w:val="left"/>
      <w:pPr>
        <w:ind w:left="6524" w:hanging="648"/>
      </w:pPr>
      <w:rPr>
        <w:vertAlign w:val="baseline"/>
      </w:rPr>
    </w:lvl>
    <w:lvl w:ilvl="8">
      <w:start w:val="0"/>
      <w:numFmt w:val="bullet"/>
      <w:lvlText w:val="•"/>
      <w:lvlJc w:val="left"/>
      <w:pPr>
        <w:ind w:left="7325" w:hanging="648"/>
      </w:pPr>
      <w:rPr>
        <w:vertAlign w:val="baseline"/>
      </w:rPr>
    </w:lvl>
  </w:abstractNum>
  <w:abstractNum w:abstractNumId="3">
    <w:lvl w:ilvl="0">
      <w:start w:val="6"/>
      <w:numFmt w:val="decimal"/>
      <w:lvlText w:val="%1"/>
      <w:lvlJc w:val="left"/>
      <w:pPr>
        <w:ind w:left="277" w:hanging="648"/>
      </w:pPr>
      <w:rPr>
        <w:vertAlign w:val="baseline"/>
      </w:rPr>
    </w:lvl>
    <w:lvl w:ilvl="1">
      <w:start w:val="1"/>
      <w:numFmt w:val="decimal"/>
      <w:lvlText w:val="%1.%2."/>
      <w:lvlJc w:val="left"/>
      <w:pPr>
        <w:ind w:left="277" w:hanging="648"/>
      </w:pPr>
      <w:rPr>
        <w:rFonts w:ascii="Times New Roman" w:cs="Times New Roman" w:eastAsia="Times New Roman" w:hAnsi="Times New Roman"/>
        <w:b w:val="0"/>
        <w:i w:val="0"/>
        <w:sz w:val="24"/>
        <w:szCs w:val="24"/>
        <w:vertAlign w:val="baseline"/>
      </w:rPr>
    </w:lvl>
    <w:lvl w:ilvl="2">
      <w:start w:val="0"/>
      <w:numFmt w:val="bullet"/>
      <w:lvlText w:val="•"/>
      <w:lvlJc w:val="left"/>
      <w:pPr>
        <w:ind w:left="2009" w:hanging="647"/>
      </w:pPr>
      <w:rPr>
        <w:vertAlign w:val="baseline"/>
      </w:rPr>
    </w:lvl>
    <w:lvl w:ilvl="3">
      <w:start w:val="0"/>
      <w:numFmt w:val="bullet"/>
      <w:lvlText w:val="•"/>
      <w:lvlJc w:val="left"/>
      <w:pPr>
        <w:ind w:left="2873" w:hanging="648"/>
      </w:pPr>
      <w:rPr>
        <w:vertAlign w:val="baseline"/>
      </w:rPr>
    </w:lvl>
    <w:lvl w:ilvl="4">
      <w:start w:val="0"/>
      <w:numFmt w:val="bullet"/>
      <w:lvlText w:val="•"/>
      <w:lvlJc w:val="left"/>
      <w:pPr>
        <w:ind w:left="3738" w:hanging="648"/>
      </w:pPr>
      <w:rPr>
        <w:vertAlign w:val="baseline"/>
      </w:rPr>
    </w:lvl>
    <w:lvl w:ilvl="5">
      <w:start w:val="0"/>
      <w:numFmt w:val="bullet"/>
      <w:lvlText w:val="•"/>
      <w:lvlJc w:val="left"/>
      <w:pPr>
        <w:ind w:left="4603" w:hanging="648"/>
      </w:pPr>
      <w:rPr>
        <w:vertAlign w:val="baseline"/>
      </w:rPr>
    </w:lvl>
    <w:lvl w:ilvl="6">
      <w:start w:val="0"/>
      <w:numFmt w:val="bullet"/>
      <w:lvlText w:val="•"/>
      <w:lvlJc w:val="left"/>
      <w:pPr>
        <w:ind w:left="5467" w:hanging="648"/>
      </w:pPr>
      <w:rPr>
        <w:vertAlign w:val="baseline"/>
      </w:rPr>
    </w:lvl>
    <w:lvl w:ilvl="7">
      <w:start w:val="0"/>
      <w:numFmt w:val="bullet"/>
      <w:lvlText w:val="•"/>
      <w:lvlJc w:val="left"/>
      <w:pPr>
        <w:ind w:left="6332" w:hanging="647"/>
      </w:pPr>
      <w:rPr>
        <w:vertAlign w:val="baseline"/>
      </w:rPr>
    </w:lvl>
    <w:lvl w:ilvl="8">
      <w:start w:val="0"/>
      <w:numFmt w:val="bullet"/>
      <w:lvlText w:val="•"/>
      <w:lvlJc w:val="left"/>
      <w:pPr>
        <w:ind w:left="7197" w:hanging="647"/>
      </w:pPr>
      <w:rPr>
        <w:vertAlign w:val="baseline"/>
      </w:rPr>
    </w:lvl>
  </w:abstractNum>
  <w:abstractNum w:abstractNumId="4">
    <w:lvl w:ilvl="0">
      <w:start w:val="5"/>
      <w:numFmt w:val="decimal"/>
      <w:lvlText w:val="%1"/>
      <w:lvlJc w:val="left"/>
      <w:pPr>
        <w:ind w:left="925" w:hanging="648"/>
      </w:pPr>
      <w:rPr>
        <w:vertAlign w:val="baseline"/>
      </w:rPr>
    </w:lvl>
    <w:lvl w:ilvl="1">
      <w:start w:val="1"/>
      <w:numFmt w:val="decimal"/>
      <w:lvlText w:val="%1.%2."/>
      <w:lvlJc w:val="left"/>
      <w:pPr>
        <w:ind w:left="925" w:hanging="648"/>
      </w:pPr>
      <w:rPr>
        <w:rFonts w:ascii="Times New Roman" w:cs="Times New Roman" w:eastAsia="Times New Roman" w:hAnsi="Times New Roman"/>
        <w:b w:val="0"/>
        <w:i w:val="0"/>
        <w:sz w:val="24"/>
        <w:szCs w:val="24"/>
        <w:vertAlign w:val="baseline"/>
      </w:rPr>
    </w:lvl>
    <w:lvl w:ilvl="2">
      <w:start w:val="0"/>
      <w:numFmt w:val="bullet"/>
      <w:lvlText w:val="•"/>
      <w:lvlJc w:val="left"/>
      <w:pPr>
        <w:ind w:left="2521" w:hanging="648"/>
      </w:pPr>
      <w:rPr>
        <w:vertAlign w:val="baseline"/>
      </w:rPr>
    </w:lvl>
    <w:lvl w:ilvl="3">
      <w:start w:val="0"/>
      <w:numFmt w:val="bullet"/>
      <w:lvlText w:val="•"/>
      <w:lvlJc w:val="left"/>
      <w:pPr>
        <w:ind w:left="3321" w:hanging="648"/>
      </w:pPr>
      <w:rPr>
        <w:vertAlign w:val="baseline"/>
      </w:rPr>
    </w:lvl>
    <w:lvl w:ilvl="4">
      <w:start w:val="0"/>
      <w:numFmt w:val="bullet"/>
      <w:lvlText w:val="•"/>
      <w:lvlJc w:val="left"/>
      <w:pPr>
        <w:ind w:left="4122" w:hanging="648"/>
      </w:pPr>
      <w:rPr>
        <w:vertAlign w:val="baseline"/>
      </w:rPr>
    </w:lvl>
    <w:lvl w:ilvl="5">
      <w:start w:val="0"/>
      <w:numFmt w:val="bullet"/>
      <w:lvlText w:val="•"/>
      <w:lvlJc w:val="left"/>
      <w:pPr>
        <w:ind w:left="4923" w:hanging="648"/>
      </w:pPr>
      <w:rPr>
        <w:vertAlign w:val="baseline"/>
      </w:rPr>
    </w:lvl>
    <w:lvl w:ilvl="6">
      <w:start w:val="0"/>
      <w:numFmt w:val="bullet"/>
      <w:lvlText w:val="•"/>
      <w:lvlJc w:val="left"/>
      <w:pPr>
        <w:ind w:left="5723" w:hanging="648.0000000000009"/>
      </w:pPr>
      <w:rPr>
        <w:vertAlign w:val="baseline"/>
      </w:rPr>
    </w:lvl>
    <w:lvl w:ilvl="7">
      <w:start w:val="0"/>
      <w:numFmt w:val="bullet"/>
      <w:lvlText w:val="•"/>
      <w:lvlJc w:val="left"/>
      <w:pPr>
        <w:ind w:left="6524" w:hanging="648"/>
      </w:pPr>
      <w:rPr>
        <w:vertAlign w:val="baseline"/>
      </w:rPr>
    </w:lvl>
    <w:lvl w:ilvl="8">
      <w:start w:val="0"/>
      <w:numFmt w:val="bullet"/>
      <w:lvlText w:val="•"/>
      <w:lvlJc w:val="left"/>
      <w:pPr>
        <w:ind w:left="7325" w:hanging="648"/>
      </w:pPr>
      <w:rPr>
        <w:vertAlign w:val="baseline"/>
      </w:rPr>
    </w:lvl>
  </w:abstractNum>
  <w:abstractNum w:abstractNumId="5">
    <w:lvl w:ilvl="0">
      <w:start w:val="4"/>
      <w:numFmt w:val="decimal"/>
      <w:lvlText w:val="%1"/>
      <w:lvlJc w:val="left"/>
      <w:pPr>
        <w:ind w:left="838" w:hanging="562"/>
      </w:pPr>
      <w:rPr>
        <w:vertAlign w:val="baseline"/>
      </w:rPr>
    </w:lvl>
    <w:lvl w:ilvl="1">
      <w:start w:val="1"/>
      <w:numFmt w:val="decimal"/>
      <w:lvlText w:val="%1.%2."/>
      <w:lvlJc w:val="left"/>
      <w:pPr>
        <w:ind w:left="838" w:hanging="562"/>
      </w:pPr>
      <w:rPr>
        <w:rFonts w:ascii="Times New Roman" w:cs="Times New Roman" w:eastAsia="Times New Roman" w:hAnsi="Times New Roman"/>
        <w:b w:val="0"/>
        <w:i w:val="0"/>
        <w:sz w:val="24"/>
        <w:szCs w:val="24"/>
        <w:vertAlign w:val="baseline"/>
      </w:rPr>
    </w:lvl>
    <w:lvl w:ilvl="2">
      <w:start w:val="1"/>
      <w:numFmt w:val="lowerLetter"/>
      <w:lvlText w:val="(%3)"/>
      <w:lvlJc w:val="left"/>
      <w:pPr>
        <w:ind w:left="1290" w:hanging="360"/>
      </w:pPr>
      <w:rPr>
        <w:vertAlign w:val="baseline"/>
      </w:rPr>
    </w:lvl>
    <w:lvl w:ilvl="3">
      <w:start w:val="0"/>
      <w:numFmt w:val="bullet"/>
      <w:lvlText w:val="•"/>
      <w:lvlJc w:val="left"/>
      <w:pPr>
        <w:ind w:left="2253" w:hanging="360"/>
      </w:pPr>
      <w:rPr>
        <w:vertAlign w:val="baseline"/>
      </w:rPr>
    </w:lvl>
    <w:lvl w:ilvl="4">
      <w:start w:val="0"/>
      <w:numFmt w:val="bullet"/>
      <w:lvlText w:val="•"/>
      <w:lvlJc w:val="left"/>
      <w:pPr>
        <w:ind w:left="3206" w:hanging="360"/>
      </w:pPr>
      <w:rPr>
        <w:vertAlign w:val="baseline"/>
      </w:rPr>
    </w:lvl>
    <w:lvl w:ilvl="5">
      <w:start w:val="0"/>
      <w:numFmt w:val="bullet"/>
      <w:lvlText w:val="•"/>
      <w:lvlJc w:val="left"/>
      <w:pPr>
        <w:ind w:left="4159" w:hanging="360"/>
      </w:pPr>
      <w:rPr>
        <w:vertAlign w:val="baseline"/>
      </w:rPr>
    </w:lvl>
    <w:lvl w:ilvl="6">
      <w:start w:val="0"/>
      <w:numFmt w:val="bullet"/>
      <w:lvlText w:val="•"/>
      <w:lvlJc w:val="left"/>
      <w:pPr>
        <w:ind w:left="5113" w:hanging="360"/>
      </w:pPr>
      <w:rPr>
        <w:vertAlign w:val="baseline"/>
      </w:rPr>
    </w:lvl>
    <w:lvl w:ilvl="7">
      <w:start w:val="0"/>
      <w:numFmt w:val="bullet"/>
      <w:lvlText w:val="•"/>
      <w:lvlJc w:val="left"/>
      <w:pPr>
        <w:ind w:left="6066" w:hanging="360"/>
      </w:pPr>
      <w:rPr>
        <w:vertAlign w:val="baseline"/>
      </w:rPr>
    </w:lvl>
    <w:lvl w:ilvl="8">
      <w:start w:val="0"/>
      <w:numFmt w:val="bullet"/>
      <w:lvlText w:val="•"/>
      <w:lvlJc w:val="left"/>
      <w:pPr>
        <w:ind w:left="7019" w:hanging="360"/>
      </w:pPr>
      <w:rPr>
        <w:vertAlign w:val="baseline"/>
      </w:rPr>
    </w:lvl>
  </w:abstractNum>
  <w:abstractNum w:abstractNumId="6">
    <w:lvl w:ilvl="0">
      <w:start w:val="155852544"/>
      <w:numFmt w:val="decimal"/>
      <w:lvlText w:val="%1"/>
      <w:lvlJc w:val="left"/>
      <w:pPr>
        <w:ind w:left="925" w:hanging="648"/>
      </w:pPr>
      <w:rPr>
        <w:color w:val="0000ff"/>
        <w:u w:val="single"/>
        <w:vertAlign w:val="baseline"/>
      </w:rPr>
    </w:lvl>
    <w:lvl w:ilvl="1">
      <w:start w:val="155852592"/>
      <w:numFmt w:val="decimal"/>
      <w:lvlText w:val="%1.%2."/>
      <w:lvlJc w:val="left"/>
      <w:pPr>
        <w:ind w:left="925" w:hanging="648"/>
      </w:pPr>
      <w:rPr>
        <w:vertAlign w:val="baseline"/>
      </w:rPr>
    </w:lvl>
    <w:lvl w:ilvl="2">
      <w:start w:val="155861088"/>
      <w:numFmt w:val="bullet"/>
      <w:lvlText w:val="•"/>
      <w:lvlJc w:val="left"/>
      <w:pPr>
        <w:ind w:left="2521" w:hanging="648"/>
      </w:pPr>
      <w:rPr>
        <w:color w:val="0000ff"/>
        <w:u w:val="single"/>
        <w:vertAlign w:val="baseline"/>
      </w:rPr>
    </w:lvl>
    <w:lvl w:ilvl="3">
      <w:start w:val="155861232"/>
      <w:numFmt w:val="bullet"/>
      <w:lvlText w:val="•"/>
      <w:lvlJc w:val="left"/>
      <w:pPr>
        <w:ind w:left="3321" w:hanging="648"/>
      </w:pPr>
      <w:rPr>
        <w:color w:val="0000ff"/>
        <w:u w:val="single"/>
        <w:vertAlign w:val="baseline"/>
      </w:rPr>
    </w:lvl>
    <w:lvl w:ilvl="4">
      <w:start w:val="155861376"/>
      <w:numFmt w:val="bullet"/>
      <w:lvlText w:val="•"/>
      <w:lvlJc w:val="left"/>
      <w:pPr>
        <w:ind w:left="4122" w:hanging="648"/>
      </w:pPr>
      <w:rPr>
        <w:color w:val="0000ff"/>
        <w:u w:val="single"/>
        <w:vertAlign w:val="baseline"/>
      </w:rPr>
    </w:lvl>
    <w:lvl w:ilvl="5">
      <w:start w:val="155861568"/>
      <w:numFmt w:val="bullet"/>
      <w:lvlText w:val="•"/>
      <w:lvlJc w:val="left"/>
      <w:pPr>
        <w:ind w:left="4923" w:hanging="648"/>
      </w:pPr>
      <w:rPr>
        <w:color w:val="0000ff"/>
        <w:u w:val="single"/>
        <w:vertAlign w:val="baseline"/>
      </w:rPr>
    </w:lvl>
    <w:lvl w:ilvl="6">
      <w:start w:val="155861424"/>
      <w:numFmt w:val="bullet"/>
      <w:lvlText w:val="•"/>
      <w:lvlJc w:val="left"/>
      <w:pPr>
        <w:ind w:left="5723" w:hanging="648.0000000000009"/>
      </w:pPr>
      <w:rPr>
        <w:color w:val="0000ff"/>
        <w:u w:val="single"/>
        <w:vertAlign w:val="baseline"/>
      </w:rPr>
    </w:lvl>
    <w:lvl w:ilvl="7">
      <w:start w:val="155864496"/>
      <w:numFmt w:val="bullet"/>
      <w:lvlText w:val="•"/>
      <w:lvlJc w:val="left"/>
      <w:pPr>
        <w:ind w:left="6524" w:hanging="648"/>
      </w:pPr>
      <w:rPr>
        <w:color w:val="0000ff"/>
        <w:u w:val="single"/>
        <w:vertAlign w:val="baseline"/>
      </w:rPr>
    </w:lvl>
    <w:lvl w:ilvl="8">
      <w:start w:val="155864544"/>
      <w:numFmt w:val="bullet"/>
      <w:lvlText w:val="•"/>
      <w:lvlJc w:val="left"/>
      <w:pPr>
        <w:ind w:left="7325" w:hanging="648"/>
      </w:pPr>
      <w:rPr>
        <w:color w:val="0000ff"/>
        <w:u w:val="singl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2" w:right="1587"/>
      <w:jc w:val="center"/>
    </w:pPr>
    <w:rPr>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eader" Target="header2.xml"/><Relationship Id="rId10" Type="http://schemas.openxmlformats.org/officeDocument/2006/relationships/footer" Target="footer1.xml"/><Relationship Id="rId21"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footer" Target="footer6.xml"/><Relationship Id="rId6" Type="http://schemas.openxmlformats.org/officeDocument/2006/relationships/styles" Target="styles.xml"/><Relationship Id="rId18" Type="http://schemas.openxmlformats.org/officeDocument/2006/relationships/header" Target="header6.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dnGa+7RWwDUz5Ynt+D0rE8s4Cw==">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2022-04-06T03:00:00Z</vt:lpwstr>
  </property>
  <property fmtid="{D5CDD505-2E9C-101B-9397-08002B2CF9AE}" pid="3" name="TaxCatchAll">
    <vt:lpwstr>TaxCatchAll</vt:lpwstr>
  </property>
  <property fmtid="{D5CDD505-2E9C-101B-9397-08002B2CF9AE}" pid="4" name="lcf76f155ced4ddcb4097134ff3c332f">
    <vt:lpwstr>lcf76f155ced4ddcb4097134ff3c332f</vt:lpwstr>
  </property>
  <property fmtid="{D5CDD505-2E9C-101B-9397-08002B2CF9AE}" pid="5" name="Creator">
    <vt:lpwstr>Microsoft® Word 2016</vt:lpwstr>
  </property>
  <property fmtid="{D5CDD505-2E9C-101B-9397-08002B2CF9AE}" pid="6" name="Created">
    <vt:lpwstr>2022-02-11T03:00:00Z</vt:lpwstr>
  </property>
</Properties>
</file>