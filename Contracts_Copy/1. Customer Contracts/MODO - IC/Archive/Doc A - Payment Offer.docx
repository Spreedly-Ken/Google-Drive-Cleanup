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76" w:lineRule="auto"/>
        <w:ind w:left="1575" w:right="1590" w:firstLine="0"/>
        <w:jc w:val="center"/>
        <w:rPr/>
      </w:pPr>
      <w:bookmarkStart w:colFirst="0" w:colLast="0" w:name="_heading=h.gjdgxs" w:id="0"/>
      <w:bookmarkEnd w:id="0"/>
      <w:r w:rsidDel="00000000" w:rsidR="00000000" w:rsidRPr="00000000">
        <w:rPr>
          <w:rtl w:val="0"/>
        </w:rPr>
        <w:t xml:space="preserve">PAYMENT OFFER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spacing w:before="91" w:lineRule="auto"/>
        <w:jc w:val="right"/>
        <w:rPr/>
      </w:pPr>
      <w:r w:rsidDel="00000000" w:rsidR="00000000" w:rsidRPr="00000000">
        <w:rPr>
          <w:rtl w:val="0"/>
        </w:rPr>
        <w:t xml:space="preserve">[•], Republica Argentina, </w:t>
      </w:r>
      <w:sdt>
        <w:sdtPr>
          <w:tag w:val="goog_rdk_0"/>
        </w:sdtPr>
        <w:sdtContent>
          <w:ins w:author="Danielle Jackson" w:id="0" w:date="2023-12-19T19:58:38Z">
            <w:r w:rsidDel="00000000" w:rsidR="00000000" w:rsidRPr="00000000">
              <w:rPr>
                <w:rtl w:val="0"/>
              </w:rPr>
              <w:t xml:space="preserve">December __, 2023</w:t>
            </w:r>
          </w:ins>
        </w:sdtContent>
      </w:sdt>
      <w:sdt>
        <w:sdtPr>
          <w:tag w:val="goog_rdk_1"/>
        </w:sdtPr>
        <w:sdtContent>
          <w:del w:author="Danielle Jackson" w:id="0" w:date="2023-12-19T19:58:38Z">
            <w:r w:rsidDel="00000000" w:rsidR="00000000" w:rsidRPr="00000000">
              <w:rPr>
                <w:rtl w:val="0"/>
              </w:rPr>
              <w:delText xml:space="preserve">April 8, 2022</w:delText>
            </w:r>
          </w:del>
        </w:sdtContent>
      </w:sdt>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sdt>
      <w:sdtPr>
        <w:tag w:val="goog_rdk_4"/>
      </w:sdtPr>
      <w:sdtContent>
        <w:p w:rsidR="00000000" w:rsidDel="00000000" w:rsidP="00000000" w:rsidRDefault="00000000" w:rsidRPr="00000000" w14:paraId="00000006">
          <w:pPr>
            <w:ind w:left="119" w:firstLine="0"/>
            <w:rPr>
              <w:ins w:author="Danielle Jackson" w:id="1" w:date="2023-12-19T19:55:24Z"/>
              <w:rFonts w:ascii="Times New Roman" w:cs="Times New Roman" w:eastAsia="Times New Roman" w:hAnsi="Times New Roman"/>
              <w:b w:val="0"/>
              <w:i w:val="0"/>
              <w:smallCaps w:val="0"/>
              <w:strike w:val="0"/>
              <w:color w:val="000000"/>
              <w:sz w:val="13"/>
              <w:szCs w:val="13"/>
              <w:u w:val="none"/>
              <w:shd w:fill="auto" w:val="clear"/>
              <w:vertAlign w:val="baseline"/>
            </w:rPr>
          </w:pPr>
          <w:sdt>
            <w:sdtPr>
              <w:tag w:val="goog_rdk_3"/>
            </w:sdtPr>
            <w:sdtContent>
              <w:ins w:author="Danielle Jackson" w:id="1" w:date="2023-12-19T19:55:24Z">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Spreedly, Inc. </w:t>
                </w:r>
              </w:ins>
            </w:sdtContent>
          </w:sdt>
        </w:p>
      </w:sdtContent>
    </w:sdt>
    <w:sdt>
      <w:sdtPr>
        <w:tag w:val="goog_rdk_6"/>
      </w:sdtPr>
      <w:sdtContent>
        <w:p w:rsidR="00000000" w:rsidDel="00000000" w:rsidP="00000000" w:rsidRDefault="00000000" w:rsidRPr="00000000" w14:paraId="00000007">
          <w:pPr>
            <w:ind w:left="119" w:firstLine="0"/>
            <w:rPr>
              <w:ins w:author="Danielle Jackson" w:id="1" w:date="2023-12-19T19:55:24Z"/>
              <w:rFonts w:ascii="Times New Roman" w:cs="Times New Roman" w:eastAsia="Times New Roman" w:hAnsi="Times New Roman"/>
              <w:b w:val="0"/>
              <w:i w:val="0"/>
              <w:smallCaps w:val="0"/>
              <w:strike w:val="0"/>
              <w:color w:val="000000"/>
              <w:sz w:val="13"/>
              <w:szCs w:val="13"/>
              <w:u w:val="none"/>
              <w:shd w:fill="auto" w:val="clear"/>
              <w:vertAlign w:val="baseline"/>
            </w:rPr>
          </w:pPr>
          <w:sdt>
            <w:sdtPr>
              <w:tag w:val="goog_rdk_5"/>
            </w:sdtPr>
            <w:sdtContent>
              <w:ins w:author="Danielle Jackson" w:id="1" w:date="2023-12-19T19:55:24Z">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300 Morris Street, Suite 400,</w:t>
                </w:r>
              </w:ins>
            </w:sdtContent>
          </w:sdt>
        </w:p>
      </w:sdtContent>
    </w:sdt>
    <w:p w:rsidR="00000000" w:rsidDel="00000000" w:rsidP="00000000" w:rsidRDefault="00000000" w:rsidRPr="00000000" w14:paraId="00000008">
      <w:pPr>
        <w:ind w:left="119" w:firstLine="0"/>
        <w:rPr>
          <w:b w:val="1"/>
        </w:rPr>
      </w:pPr>
      <w:sdt>
        <w:sdtPr>
          <w:tag w:val="goog_rdk_7"/>
        </w:sdtPr>
        <w:sdtContent>
          <w:ins w:author="Danielle Jackson" w:id="1" w:date="2023-12-19T19:55:24Z">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Durham, NC 27701</w:t>
            </w:r>
          </w:ins>
        </w:sdtContent>
      </w:sdt>
      <w:sdt>
        <w:sdtPr>
          <w:tag w:val="goog_rdk_8"/>
        </w:sdtPr>
        <w:sdtContent>
          <w:del w:author="Danielle Jackson" w:id="1" w:date="2023-12-19T19:55:24Z">
            <w:r w:rsidDel="00000000" w:rsidR="00000000" w:rsidRPr="00000000">
              <w:rPr>
                <w:b w:val="1"/>
                <w:rtl w:val="0"/>
              </w:rPr>
              <w:delText xml:space="preserve">[Proveedor Exterior]</w:delText>
            </w:r>
          </w:del>
        </w:sdtContent>
      </w:sdt>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ind w:left="118" w:firstLine="0"/>
        <w:rPr/>
      </w:pPr>
      <w:r w:rsidDel="00000000" w:rsidR="00000000" w:rsidRPr="00000000">
        <w:rPr>
          <w:rtl w:val="0"/>
        </w:rPr>
        <w:t xml:space="preserve">Dear Sirs,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0C">
      <w:pPr>
        <w:spacing w:before="91" w:lineRule="auto"/>
        <w:ind w:right="138"/>
        <w:jc w:val="right"/>
        <w:rPr/>
      </w:pPr>
      <w:r w:rsidDel="00000000" w:rsidR="00000000" w:rsidRPr="00000000">
        <w:rPr>
          <w:rtl w:val="0"/>
        </w:rPr>
        <w:t xml:space="preserve">Irrevocable Payment Offer letter Nº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spacing w:before="209" w:lineRule="auto"/>
        <w:ind w:left="118" w:firstLine="0"/>
        <w:rPr/>
      </w:pPr>
      <w:r w:rsidDel="00000000" w:rsidR="00000000" w:rsidRPr="00000000">
        <w:rPr>
          <w:rtl w:val="0"/>
        </w:rPr>
        <w:t xml:space="preserve">As consequence of the foreign exchange restrictions and requirements in place in Argentina, that limit our ability to pay you in foreign currency the invoices set on Annex 1, we hereby extend our irrevocable offer to settle the unpaid invoices set on </w:t>
      </w:r>
      <w:sdt>
        <w:sdtPr>
          <w:tag w:val="goog_rdk_9"/>
        </w:sdtPr>
        <w:sdtContent>
          <w:ins w:author="Danielle Jackson" w:id="2" w:date="2023-12-19T20:26:46Z">
            <w:r w:rsidDel="00000000" w:rsidR="00000000" w:rsidRPr="00000000">
              <w:rPr>
                <w:rtl w:val="0"/>
              </w:rPr>
              <w:t xml:space="preserve">Exhibit A</w:t>
            </w:r>
          </w:ins>
        </w:sdtContent>
      </w:sdt>
      <w:sdt>
        <w:sdtPr>
          <w:tag w:val="goog_rdk_10"/>
        </w:sdtPr>
        <w:sdtContent>
          <w:del w:author="Danielle Jackson" w:id="2" w:date="2023-12-19T20:26:46Z">
            <w:r w:rsidDel="00000000" w:rsidR="00000000" w:rsidRPr="00000000">
              <w:rPr>
                <w:rtl w:val="0"/>
              </w:rPr>
              <w:delText xml:space="preserve">Annex 1</w:delText>
            </w:r>
          </w:del>
        </w:sdtContent>
      </w:sdt>
      <w:r w:rsidDel="00000000" w:rsidR="00000000" w:rsidRPr="00000000">
        <w:rPr>
          <w:rtl w:val="0"/>
        </w:rPr>
        <w:t xml:space="preserve"> with the payment of ARS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1">
      <w:pPr>
        <w:ind w:left="118" w:firstLine="0"/>
        <w:rPr/>
      </w:pPr>
      <w:r w:rsidDel="00000000" w:rsidR="00000000" w:rsidRPr="00000000">
        <w:rPr>
          <w:rtl w:val="0"/>
        </w:rPr>
        <w:t xml:space="preserve">Our offer remains valid for the next 5 days from the date herein and shall constitute a binding agreement between the parties upon our receipt of your acceptance letter.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spacing w:before="1" w:lineRule="auto"/>
        <w:ind w:left="118" w:firstLine="0"/>
        <w:rPr/>
      </w:pPr>
      <w:r w:rsidDel="00000000" w:rsidR="00000000" w:rsidRPr="00000000">
        <w:rPr>
          <w:rtl w:val="0"/>
        </w:rPr>
        <w:t xml:space="preserve">Regards,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4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2"/>
        </w:sdtPr>
        <w:sdtContent>
          <w:ins w:author="Danielle Jackson" w:id="3" w:date="2023-12-19T19:57:58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Play Digital S.A.</w:t>
            </w:r>
          </w:ins>
        </w:sdtContent>
      </w:sdt>
      <w:sdt>
        <w:sdtPr>
          <w:tag w:val="goog_rdk_13"/>
        </w:sdtPr>
        <w:sdtContent>
          <w:del w:author="Danielle Jackson" w:id="3" w:date="2023-12-19T19:57:58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[ARG DEUDOR]</w:delText>
            </w:r>
          </w:del>
        </w:sdtContent>
      </w:sdt>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15"/>
        </w:tabs>
        <w:spacing w:after="0" w:before="231" w:line="240" w:lineRule="auto"/>
        <w:ind w:left="5591" w:right="109" w:hanging="432.000000000000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Name: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footerReference r:id="rId7" w:type="default"/>
          <w:pgSz w:h="16840" w:w="11910" w:orient="portrait"/>
          <w:pgMar w:bottom="960" w:top="1340" w:left="1480" w:right="1500" w:header="0" w:footer="77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1569" w:right="159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Exhibit A</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1569" w:right="159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1569" w:right="159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List of unpaid Invoices from </w:t>
      </w:r>
      <w:sdt>
        <w:sdtPr>
          <w:tag w:val="goog_rdk_14"/>
        </w:sdtPr>
        <w:sdtContent>
          <w:ins w:author="Danielle Jackson" w:id="4" w:date="2023-12-19T20:26:55Z">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Play Digital S.A</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ins>
        </w:sdtContent>
      </w:sdt>
      <w:sdt>
        <w:sdtPr>
          <w:tag w:val="goog_rdk_15"/>
        </w:sdtPr>
        <w:sdtContent>
          <w:del w:author="Danielle Jackson" w:id="4" w:date="2023-12-19T20:26:55Z">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delText xml:space="preserve">[ARG DEUDOR]</w:delText>
            </w:r>
          </w:del>
        </w:sdtContent>
      </w:sdt>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1569" w:right="159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1569" w:right="159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1569" w:right="159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1569" w:right="159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1569" w:right="159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1569" w:right="159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1569" w:right="159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1569" w:right="159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1569" w:right="159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1569" w:right="159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1569" w:right="159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1569" w:right="159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1569" w:right="159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1569" w:right="159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1569" w:right="159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1569" w:right="159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1569" w:right="159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1569" w:right="159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1569" w:right="159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1569" w:right="159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1569" w:right="159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1569" w:right="159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1569" w:right="159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1569" w:right="159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1569" w:right="159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1569" w:right="159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1569" w:right="159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1569" w:right="159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1569" w:right="159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1569" w:right="159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1569" w:right="159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1569" w:right="159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1569" w:right="159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1569" w:right="159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1569" w:right="159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1569" w:right="159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sectPr>
      <w:footerReference r:id="rId8" w:type="default"/>
      <w:type w:val="nextPage"/>
      <w:pgSz w:h="16840" w:w="11910" w:orient="portrait"/>
      <w:pgMar w:bottom="280" w:top="1340" w:left="1480" w:right="150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1600200</wp:posOffset>
              </wp:positionH>
              <wp:positionV relativeFrom="paragraph">
                <wp:posOffset>10058400</wp:posOffset>
              </wp:positionV>
              <wp:extent cx="2432050" cy="190500"/>
              <wp:effectExtent b="0" l="0" r="0" t="0"/>
              <wp:wrapNone/>
              <wp:docPr id="1" name=""/>
              <a:graphic>
                <a:graphicData uri="http://schemas.microsoft.com/office/word/2010/wordprocessingShape">
                  <wps:wsp>
                    <wps:cNvSpPr/>
                    <wps:cNvPr id="2" name="Shape 2"/>
                    <wps:spPr>
                      <a:xfrm>
                        <a:off x="4134738" y="3689513"/>
                        <a:ext cx="2422525" cy="180975"/>
                      </a:xfrm>
                      <a:prstGeom prst="rect">
                        <a:avLst/>
                      </a:prstGeom>
                      <a:noFill/>
                      <a:ln>
                        <a:noFill/>
                      </a:ln>
                    </wps:spPr>
                    <wps:txbx>
                      <w:txbxContent>
                        <w:p w:rsidR="00000000" w:rsidDel="00000000" w:rsidP="00000000" w:rsidRDefault="00000000" w:rsidRPr="00000000">
                          <w:pPr>
                            <w:spacing w:after="0" w:before="11.000000238418579" w:line="240"/>
                            <w:ind w:left="20" w:right="0" w:firstLine="20"/>
                            <w:jc w:val="left"/>
                            <w:textDirection w:val="btLr"/>
                          </w:pPr>
                          <w:r w:rsidDel="00000000" w:rsidR="00000000" w:rsidRPr="00000000">
                            <w:rPr>
                              <w:rFonts w:ascii="Times New Roman" w:cs="Times New Roman" w:eastAsia="Times New Roman" w:hAnsi="Times New Roman"/>
                              <w:b w:val="0"/>
                              <w:i w:val="1"/>
                              <w:smallCaps w:val="0"/>
                              <w:strike w:val="0"/>
                              <w:color w:val="000000"/>
                              <w:sz w:val="22"/>
                              <w:vertAlign w:val="baseline"/>
                            </w:rPr>
                            <w:t xml:space="preserve">[FX Settlement Agreement]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1600200</wp:posOffset>
              </wp:positionH>
              <wp:positionV relativeFrom="paragraph">
                <wp:posOffset>10058400</wp:posOffset>
              </wp:positionV>
              <wp:extent cx="2432050" cy="1905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432050" cy="19050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602" w:right="1587"/>
      <w:jc w:val="center"/>
    </w:pPr>
    <w:rPr>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mP1nuaxoSPCJkWdqBo6sSWVEWQ==">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2022-04-06T00:00:00Z</vt:lpwstr>
  </property>
  <property fmtid="{D5CDD505-2E9C-101B-9397-08002B2CF9AE}" pid="3" name="Creator">
    <vt:lpwstr>Microsoft® Word 2016</vt:lpwstr>
  </property>
  <property fmtid="{D5CDD505-2E9C-101B-9397-08002B2CF9AE}" pid="4" name="Created">
    <vt:lpwstr>2022-02-11T00:00:00Z</vt:lpwstr>
  </property>
</Properties>
</file>