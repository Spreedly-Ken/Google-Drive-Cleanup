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Notice of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[•], 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Messrs.</w:t>
      </w:r>
    </w:p>
    <w:sdt>
      <w:sdtPr>
        <w:tag w:val="goog_rdk_4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ins w:author="Danielle Jackson" w:id="1" w:date="2023-12-19T20:02:57Z"/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Danielle Jackson" w:id="0" w:date="2023-12-19T20:02:3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Play Digital S.A.</w:t>
                </w:r>
              </w:ins>
            </w:sdtContent>
          </w:sdt>
          <w:sdt>
            <w:sdtPr>
              <w:tag w:val="goog_rdk_2"/>
            </w:sdtPr>
            <w:sdtContent>
              <w:del w:author="Danielle Jackson" w:id="0" w:date="2023-12-19T20:02:39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delText xml:space="preserve">[ARG Debtor]</w:delText>
                </w:r>
              </w:del>
            </w:sdtContent>
          </w:sdt>
          <w:sdt>
            <w:sdtPr>
              <w:tag w:val="goog_rdk_3"/>
            </w:sdtPr>
            <w:sdtContent>
              <w:ins w:author="Danielle Jackson" w:id="1" w:date="2023-12-19T20:02:57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ins w:author="Danielle Jackson" w:id="1" w:date="2023-12-19T20:02:57Z"/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sdt>
            <w:sdtPr>
              <w:tag w:val="goog_rdk_5"/>
            </w:sdtPr>
            <w:sdtContent>
              <w:ins w:author="Danielle Jackson" w:id="1" w:date="2023-12-19T20:02:5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Av. Alem 882</w:t>
                </w:r>
              </w:ins>
            </w:sdtContent>
          </w:sdt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b w:val="1"/>
              <w:sz w:val="24"/>
              <w:szCs w:val="24"/>
              <w:rPrChange w:author="Danielle Jackson" w:id="2" w:date="2023-12-19T20:02:57Z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rPrChange>
            </w:rPr>
          </w:pPr>
          <w:sdt>
            <w:sdtPr>
              <w:tag w:val="goog_rdk_7"/>
            </w:sdtPr>
            <w:sdtContent>
              <w:ins w:author="Danielle Jackson" w:id="1" w:date="2023-12-19T20:02:57Z"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Buenos Aires, Argentina</w:t>
                </w:r>
              </w:ins>
            </w:sdtContent>
          </w:sdt>
          <w:sdt>
            <w:sdtPr>
              <w:tag w:val="goog_rdk_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Dear Sirs,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address you in our capacity as </w:t>
      </w:r>
      <w:sdt>
        <w:sdtPr>
          <w:tag w:val="goog_rdk_10"/>
        </w:sdtPr>
        <w:sdtContent>
          <w:ins w:author="Danielle Jackson" w:id="3" w:date="2023-12-19T20:28:4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attorney-in-fact</w:t>
            </w:r>
          </w:ins>
        </w:sdtContent>
      </w:sdt>
      <w:sdt>
        <w:sdtPr>
          <w:tag w:val="goog_rdk_11"/>
        </w:sdtPr>
        <w:sdtContent>
          <w:del w:author="Danielle Jackson" w:id="3" w:date="2023-12-19T20:28:4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[•]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sdt>
        <w:sdtPr>
          <w:tag w:val="goog_rdk_12"/>
        </w:sdtPr>
        <w:sdtContent>
          <w:ins w:author="Danielle Jackson" w:id="4" w:date="2023-12-19T20:00:3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ly, Inc.</w:t>
            </w:r>
          </w:ins>
        </w:sdtContent>
      </w:sdt>
      <w:sdt>
        <w:sdtPr>
          <w:tag w:val="goog_rdk_13"/>
        </w:sdtPr>
        <w:sdtContent>
          <w:del w:author="Danielle Jackson" w:id="4" w:date="2023-12-19T20:00:31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[Assignor]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“Company”), and in connection with the Payment Offer from </w:t>
      </w:r>
      <w:sdt>
        <w:sdtPr>
          <w:tag w:val="goog_rdk_14"/>
        </w:sdtPr>
        <w:sdtContent>
          <w:ins w:author="Danielle Jackson" w:id="5" w:date="2023-12-19T19:59:4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Play Digital S.A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ins>
        </w:sdtContent>
      </w:sdt>
      <w:sdt>
        <w:sdtPr>
          <w:tag w:val="goog_rdk_15"/>
        </w:sdtPr>
        <w:sdtContent>
          <w:del w:author="Danielle Jackson" w:id="5" w:date="2023-12-19T19:59:45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[ARG Debtor]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dated </w:t>
      </w:r>
      <w:sdt>
        <w:sdtPr>
          <w:tag w:val="goog_rdk_16"/>
        </w:sdtPr>
        <w:sdtContent>
          <w:ins w:author="Danielle Jackson" w:id="6" w:date="2023-12-19T20:00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December __, 2023</w:t>
            </w:r>
          </w:ins>
        </w:sdtContent>
      </w:sdt>
      <w:sdt>
        <w:sdtPr>
          <w:tag w:val="goog_rdk_17"/>
        </w:sdtPr>
        <w:sdtContent>
          <w:del w:author="Danielle Jackson" w:id="6" w:date="2023-12-19T20:00:0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[•]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accepted by </w:t>
      </w:r>
      <w:sdt>
        <w:sdtPr>
          <w:tag w:val="goog_rdk_18"/>
        </w:sdtPr>
        <w:sdtContent>
          <w:ins w:author="Danielle Jackson" w:id="7" w:date="2023-12-19T20:31:5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ins>
        </w:sdtContent>
      </w:sdt>
      <w:sdt>
        <w:sdtPr>
          <w:tag w:val="goog_rdk_19"/>
        </w:sdtPr>
        <w:sdtContent>
          <w:del w:author="Danielle Jackson" w:id="7" w:date="2023-12-19T20:31:5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[Proveedor Ext]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</w:t>
      </w:r>
      <w:sdt>
        <w:sdtPr>
          <w:tag w:val="goog_rdk_20"/>
        </w:sdtPr>
        <w:sdtContent>
          <w:ins w:author="Danielle Jackson" w:id="8" w:date="2023-12-19T20:00:1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December __, 20203</w:t>
            </w:r>
          </w:ins>
        </w:sdtContent>
      </w:sdt>
      <w:sdt>
        <w:sdtPr>
          <w:tag w:val="goog_rdk_21"/>
        </w:sdtPr>
        <w:sdtContent>
          <w:del w:author="Danielle Jackson" w:id="8" w:date="2023-12-19T20:00:16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[•]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Payment Agreement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connection therewith, we hereby notify you that we have assigned and transferred to [Uru Factoring], a company with domicile at [•]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Assignee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”), as of the date hereof, all of our rights to the amount of </w:t>
      </w:r>
      <w:sdt>
        <w:sdtPr>
          <w:tag w:val="goog_rdk_22"/>
        </w:sdtPr>
        <w:sdtContent>
          <w:del w:author="Danielle Jackson" w:id="9" w:date="2023-12-19T20:04:3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AR$ [•] (Argentine Pesos One [•] with 00/100), due and payable by the </w:t>
      </w:r>
      <w:sdt>
        <w:sdtPr>
          <w:tag w:val="goog_rdk_23"/>
        </w:sdtPr>
        <w:sdtContent>
          <w:ins w:author="Danielle Jackson" w:id="10" w:date="2023-12-19T20:01:1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lay Digital S.A.</w:t>
            </w:r>
          </w:ins>
        </w:sdtContent>
      </w:sdt>
      <w:sdt>
        <w:sdtPr>
          <w:tag w:val="goog_rdk_24"/>
        </w:sdtPr>
        <w:sdtContent>
          <w:del w:author="Danielle Jackson" w:id="10" w:date="2023-12-19T20:01:12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delText xml:space="preserve">[ARG Debtor]</w:delText>
            </w:r>
          </w:del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Assignor (the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Receivables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request that you take proper notice of such assignment and transfer and carry out all necessary actions for the prompt payment of the Receivables to the Assignee.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544" w:firstLine="0"/>
        <w:rPr>
          <w:sz w:val="24"/>
          <w:szCs w:val="24"/>
        </w:rPr>
      </w:pPr>
      <w:sdt>
        <w:sdtPr>
          <w:tag w:val="goog_rdk_26"/>
        </w:sdtPr>
        <w:sdtContent>
          <w:ins w:author="Danielle Jackson" w:id="11" w:date="2023-12-19T20:01:52Z">
            <w:r w:rsidDel="00000000" w:rsidR="00000000" w:rsidRPr="00000000">
              <w:rPr>
                <w:sz w:val="24"/>
                <w:szCs w:val="24"/>
                <w:rtl w:val="0"/>
              </w:rPr>
              <w:t xml:space="preserve">Spreedly, Inc.</w:t>
            </w:r>
          </w:ins>
        </w:sdtContent>
      </w:sdt>
      <w:sdt>
        <w:sdtPr>
          <w:tag w:val="goog_rdk_27"/>
        </w:sdtPr>
        <w:sdtContent>
          <w:del w:author="Danielle Jackson" w:id="11" w:date="2023-12-19T20:01:52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[Assignor].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5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By:__________________________</w:t>
      </w:r>
    </w:p>
    <w:p w:rsidR="00000000" w:rsidDel="00000000" w:rsidP="00000000" w:rsidRDefault="00000000" w:rsidRPr="00000000" w14:paraId="0000001A">
      <w:pPr>
        <w:ind w:left="35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</w:t>
      </w:r>
    </w:p>
    <w:p w:rsidR="00000000" w:rsidDel="00000000" w:rsidP="00000000" w:rsidRDefault="00000000" w:rsidRPr="00000000" w14:paraId="0000001B">
      <w:pPr>
        <w:ind w:left="35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Accepted and acknowledged this </w:t>
      </w:r>
      <w:sdt>
        <w:sdtPr>
          <w:tag w:val="goog_rdk_28"/>
        </w:sdtPr>
        <w:sdtContent>
          <w:ins w:author="Danielle Jackson" w:id="12" w:date="2023-12-19T20:02:08Z">
            <w:r w:rsidDel="00000000" w:rsidR="00000000" w:rsidRPr="00000000">
              <w:rPr>
                <w:sz w:val="24"/>
                <w:szCs w:val="24"/>
                <w:rtl w:val="0"/>
              </w:rPr>
              <w:t xml:space="preserve">December </w:t>
            </w:r>
          </w:ins>
        </w:sdtContent>
      </w:sdt>
      <w:r w:rsidDel="00000000" w:rsidR="00000000" w:rsidRPr="00000000">
        <w:rPr>
          <w:sz w:val="24"/>
          <w:szCs w:val="24"/>
          <w:rtl w:val="0"/>
        </w:rPr>
        <w:t xml:space="preserve">[•], 202</w:t>
      </w:r>
      <w:sdt>
        <w:sdtPr>
          <w:tag w:val="goog_rdk_29"/>
        </w:sdtPr>
        <w:sdtContent>
          <w:ins w:author="Danielle Jackson" w:id="13" w:date="2023-12-19T20:02:13Z"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ins>
        </w:sdtContent>
      </w:sdt>
      <w:sdt>
        <w:sdtPr>
          <w:tag w:val="goog_rdk_30"/>
        </w:sdtPr>
        <w:sdtContent>
          <w:del w:author="Danielle Jackson" w:id="13" w:date="2023-12-19T20:02:13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2</w:delText>
            </w:r>
          </w:del>
        </w:sdtContent>
      </w:sdt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sdt>
        <w:sdtPr>
          <w:tag w:val="goog_rdk_32"/>
        </w:sdtPr>
        <w:sdtContent>
          <w:ins w:author="Danielle Jackson" w:id="14" w:date="2023-12-19T20:02:22Z">
            <w:r w:rsidDel="00000000" w:rsidR="00000000" w:rsidRPr="00000000">
              <w:rPr>
                <w:sz w:val="24"/>
                <w:szCs w:val="24"/>
                <w:rtl w:val="0"/>
              </w:rPr>
              <w:t xml:space="preserve">Play Digital S.A.</w:t>
            </w:r>
          </w:ins>
        </w:sdtContent>
      </w:sdt>
      <w:sdt>
        <w:sdtPr>
          <w:tag w:val="goog_rdk_33"/>
        </w:sdtPr>
        <w:sdtContent>
          <w:del w:author="Danielle Jackson" w:id="14" w:date="2023-12-19T20:02:22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Arg Debtor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 __________________________</w:t>
        <w:tab/>
        <w:tab/>
        <w:tab/>
        <w:t xml:space="preserve">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[•]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Title: 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BtZ9h3MWYh8QzfQ+oaiJiv89Aw==">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