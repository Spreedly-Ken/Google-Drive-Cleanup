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#Q-03442</w:t>
      </w:r>
    </w:p>
    <w:p w:rsidR="00000000" w:rsidDel="00000000" w:rsidP="00000000" w:rsidRDefault="00000000" w:rsidRPr="00000000" w14:paraId="00000003">
      <w:pPr>
        <w:spacing w:after="160" w:lineRule="auto"/>
        <w:ind w:right="-14"/>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8"/>
        <w:gridCol w:w="1620"/>
        <w:gridCol w:w="3852"/>
        <w:tblGridChange w:id="0">
          <w:tblGrid>
            <w:gridCol w:w="4608"/>
            <w:gridCol w:w="1620"/>
            <w:gridCol w:w="3852"/>
          </w:tblGrid>
        </w:tblGridChange>
      </w:tblGrid>
      <w:tr>
        <w:trPr>
          <w:cantSplit w:val="0"/>
          <w:tblHeader w:val="0"/>
        </w:trPr>
        <w:tc>
          <w:tcPr/>
          <w:p w:rsidR="00000000" w:rsidDel="00000000" w:rsidP="00000000" w:rsidRDefault="00000000" w:rsidRPr="00000000" w14:paraId="00000004">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5">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6">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7">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8">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rPr>
                <w:rFonts w:ascii="Arial" w:cs="Arial" w:eastAsia="Arial" w:hAnsi="Arial"/>
                <w:b w:val="1"/>
                <w:sz w:val="18"/>
                <w:szCs w:val="18"/>
              </w:rPr>
            </w:pPr>
            <w:r w:rsidDel="00000000" w:rsidR="00000000" w:rsidRPr="00000000">
              <w:rPr>
                <w:rtl w:val="0"/>
              </w:rPr>
            </w:r>
          </w:p>
        </w:tc>
      </w:tr>
      <w:tr>
        <w:trPr>
          <w:cantSplit w:val="0"/>
          <w:trHeight w:val="1771" w:hRule="atLeast"/>
          <w:tblHeader w:val="0"/>
        </w:trPr>
        <w:tc>
          <w:tcPr/>
          <w:p w:rsidR="00000000" w:rsidDel="00000000" w:rsidP="00000000" w:rsidRDefault="00000000" w:rsidRPr="00000000" w14:paraId="0000000B">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sdt>
              <w:sdtPr>
                <w:tag w:val="goog_rdk_0"/>
              </w:sdtPr>
              <w:sdtContent>
                <w:ins w:author="Danielle Jackson​​" w:id="0" w:date="2024-02-28T12:44:10Z">
                  <w:r w:rsidDel="00000000" w:rsidR="00000000" w:rsidRPr="00000000">
                    <w:rPr>
                      <w:rFonts w:ascii="Arial" w:cs="Arial" w:eastAsia="Arial" w:hAnsi="Arial"/>
                      <w:b w:val="1"/>
                      <w:sz w:val="18"/>
                      <w:szCs w:val="18"/>
                      <w:rtl w:val="0"/>
                    </w:rPr>
                    <w:t xml:space="preserve"> </w:t>
                  </w:r>
                </w:ins>
              </w:sdtContent>
            </w:sdt>
            <w:r w:rsidDel="00000000" w:rsidR="00000000" w:rsidRPr="00000000">
              <w:rPr>
                <w:rFonts w:ascii="Arial" w:cs="Arial" w:eastAsia="Arial" w:hAnsi="Arial"/>
                <w:color w:val="000000"/>
                <w:sz w:val="18"/>
                <w:szCs w:val="18"/>
                <w:rtl w:val="0"/>
              </w:rPr>
              <w:t xml:space="preserve">Ryan Ewers</w:t>
            </w:r>
            <w:r w:rsidDel="00000000" w:rsidR="00000000" w:rsidRPr="00000000">
              <w:rPr>
                <w:rtl w:val="0"/>
              </w:rPr>
            </w:r>
          </w:p>
          <w:p w:rsidR="00000000" w:rsidDel="00000000" w:rsidP="00000000" w:rsidRDefault="00000000" w:rsidRPr="00000000" w14:paraId="0000000C">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sdt>
              <w:sdtPr>
                <w:tag w:val="goog_rdk_1"/>
              </w:sdtPr>
              <w:sdtContent>
                <w:ins w:author="Danielle Jackson​​" w:id="1" w:date="2024-02-28T12:44:12Z">
                  <w:r w:rsidDel="00000000" w:rsidR="00000000" w:rsidRPr="00000000">
                    <w:rPr>
                      <w:rFonts w:ascii="Arial" w:cs="Arial" w:eastAsia="Arial" w:hAnsi="Arial"/>
                      <w:b w:val="1"/>
                      <w:sz w:val="18"/>
                      <w:szCs w:val="18"/>
                      <w:rtl w:val="0"/>
                    </w:rPr>
                    <w:t xml:space="preserve"> </w:t>
                  </w:r>
                </w:ins>
              </w:sdtContent>
            </w:sdt>
            <w:r w:rsidDel="00000000" w:rsidR="00000000" w:rsidRPr="00000000">
              <w:rPr>
                <w:rFonts w:ascii="Arial" w:cs="Arial" w:eastAsia="Arial" w:hAnsi="Arial"/>
                <w:color w:val="000000"/>
                <w:sz w:val="18"/>
                <w:szCs w:val="18"/>
                <w:rtl w:val="0"/>
              </w:rPr>
              <w:t xml:space="preserve">Supreme Golf</w:t>
            </w:r>
            <w:sdt>
              <w:sdtPr>
                <w:tag w:val="goog_rdk_2"/>
              </w:sdtPr>
              <w:sdtContent>
                <w:ins w:author="Danielle Jackson​​" w:id="2" w:date="2024-02-28T12:44:16Z">
                  <w:r w:rsidDel="00000000" w:rsidR="00000000" w:rsidRPr="00000000">
                    <w:rPr>
                      <w:rFonts w:ascii="Arial" w:cs="Arial" w:eastAsia="Arial" w:hAnsi="Arial"/>
                      <w:color w:val="000000"/>
                      <w:sz w:val="18"/>
                      <w:szCs w:val="18"/>
                      <w:rtl w:val="0"/>
                    </w:rPr>
                    <w:t xml:space="preserve">, Inc</w:t>
                  </w:r>
                </w:ins>
              </w:sdtContent>
            </w:sdt>
            <w:r w:rsidDel="00000000" w:rsidR="00000000" w:rsidRPr="00000000">
              <w:rPr>
                <w:rtl w:val="0"/>
              </w:rPr>
            </w:r>
          </w:p>
          <w:p w:rsidR="00000000" w:rsidDel="00000000" w:rsidP="00000000" w:rsidRDefault="00000000" w:rsidRPr="00000000" w14:paraId="0000000D">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sdt>
              <w:sdtPr>
                <w:tag w:val="goog_rdk_3"/>
              </w:sdtPr>
              <w:sdtContent>
                <w:ins w:author="Danielle Jackson​​" w:id="3" w:date="2024-02-28T12:44:32Z">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000000"/>
                      <w:sz w:val="18"/>
                      <w:szCs w:val="18"/>
                      <w:rtl w:val="0"/>
                    </w:rPr>
                    <w:t xml:space="preserve">45-2220112</w:t>
                  </w:r>
                </w:ins>
              </w:sdtContent>
            </w:sdt>
            <w:r w:rsidDel="00000000" w:rsidR="00000000" w:rsidRPr="00000000">
              <w:rPr>
                <w:rtl w:val="0"/>
              </w:rPr>
            </w:r>
          </w:p>
          <w:p w:rsidR="00000000" w:rsidDel="00000000" w:rsidP="00000000" w:rsidRDefault="00000000" w:rsidRPr="00000000" w14:paraId="0000000E">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w:t>
            </w:r>
            <w:sdt>
              <w:sdtPr>
                <w:tag w:val="goog_rdk_4"/>
              </w:sdtPr>
              <w:sdtContent>
                <w:ins w:author="Danielle Jackson​​" w:id="4" w:date="2024-02-28T12:50:02Z">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000000"/>
                      <w:sz w:val="18"/>
                      <w:szCs w:val="18"/>
                      <w:rtl w:val="0"/>
                    </w:rPr>
                    <w:t xml:space="preserve">190 Civic Circle, Ste 201, Lewisville, TX 75067</w:t>
                  </w:r>
                </w:ins>
              </w:sdtContent>
            </w:sdt>
            <w:sdt>
              <w:sdtPr>
                <w:tag w:val="goog_rdk_5"/>
              </w:sdtPr>
              <w:sdtContent>
                <w:del w:author="Danielle Jackson​​" w:id="4" w:date="2024-02-28T12:50:02Z">
                  <w:r w:rsidDel="00000000" w:rsidR="00000000" w:rsidRPr="00000000">
                    <w:rPr>
                      <w:rFonts w:ascii="Arial" w:cs="Arial" w:eastAsia="Arial" w:hAnsi="Arial"/>
                      <w:color w:val="000000"/>
                      <w:sz w:val="18"/>
                      <w:szCs w:val="18"/>
                      <w:rtl w:val="0"/>
                    </w:rPr>
                    <w:delText xml:space="preserve">400 N Saint Paul St Ste 950, Dallas, TX 75201, United States</w:delText>
                  </w:r>
                </w:del>
              </w:sdtContent>
            </w:sdt>
            <w:r w:rsidDel="00000000" w:rsidR="00000000" w:rsidRPr="00000000">
              <w:rPr>
                <w:rtl w:val="0"/>
              </w:rPr>
            </w:r>
          </w:p>
          <w:p w:rsidR="00000000" w:rsidDel="00000000" w:rsidP="00000000" w:rsidRDefault="00000000" w:rsidRPr="00000000" w14:paraId="0000000F">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w:t>
            </w:r>
            <w:sdt>
              <w:sdtPr>
                <w:tag w:val="goog_rdk_6"/>
              </w:sdtPr>
              <w:sdtContent>
                <w:ins w:author="Danielle Jackson​​" w:id="5" w:date="2024-02-28T12:44:34Z">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0"/>
                      <w:sz w:val="18"/>
                      <w:szCs w:val="18"/>
                      <w:rtl w:val="0"/>
                    </w:rPr>
                    <w:t xml:space="preserve">George Waugh</w:t>
                  </w:r>
                </w:ins>
              </w:sdtContent>
            </w:sdt>
            <w:r w:rsidDel="00000000" w:rsidR="00000000" w:rsidRPr="00000000">
              <w:rPr>
                <w:rtl w:val="0"/>
              </w:rPr>
            </w:r>
          </w:p>
        </w:tc>
        <w:tc>
          <w:tcPr/>
          <w:p w:rsidR="00000000" w:rsidDel="00000000" w:rsidP="00000000" w:rsidRDefault="00000000" w:rsidRPr="00000000" w14:paraId="00000010">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1">
            <w:pPr>
              <w:spacing w:after="160" w:lineRule="auto"/>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February 28, 2024</w:t>
            </w:r>
          </w:p>
          <w:p w:rsidR="00000000" w:rsidDel="00000000" w:rsidP="00000000" w:rsidRDefault="00000000" w:rsidRPr="00000000" w14:paraId="00000012">
            <w:pPr>
              <w:spacing w:after="160" w:lineRule="auto"/>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February 29, 2024</w:t>
            </w:r>
          </w:p>
          <w:p w:rsidR="00000000" w:rsidDel="00000000" w:rsidP="00000000" w:rsidRDefault="00000000" w:rsidRPr="00000000" w14:paraId="00000013">
            <w:pPr>
              <w:spacing w:after="160" w:lineRule="auto"/>
              <w:ind w:right="-14"/>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4">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spacing w:after="160" w:lineRule="auto"/>
        <w:ind w:right="-14"/>
        <w:jc w:val="both"/>
        <w:rPr>
          <w:rFonts w:ascii="Arial" w:cs="Arial" w:eastAsia="Arial" w:hAnsi="Arial"/>
          <w:sz w:val="18"/>
          <w:szCs w:val="18"/>
        </w:rPr>
      </w:pPr>
      <w:r w:rsidDel="00000000" w:rsidR="00000000" w:rsidRPr="00000000">
        <w:rPr>
          <w:rFonts w:ascii="Arial" w:cs="Arial" w:eastAsia="Arial" w:hAnsi="Arial"/>
          <w:color w:val="000000"/>
          <w:sz w:val="18"/>
          <w:szCs w:val="18"/>
          <w:highlight w:val="white"/>
          <w:rtl w:val="0"/>
        </w:rPr>
        <w:t xml:space="preserve">This Order Form is entered into between the entity identified above as “Customer” and Spreedly, Inc. effective as of the last day it is signed and is subject to the Agreement (defined below) which is hereby incorporated by reference. For purposes of this Order Form, “Agreement” means </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16">
      <w:pPr>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In the event of any conflict between the terms of the Agreement and this Order Form, the Order Form will govern. Capitalized terms used but not defined in this Order Form have the meanings set forth in the Agreement or in the Documentation.</w:t>
      </w: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620"/>
        </w:tabs>
        <w:spacing w:after="0" w:before="0" w:line="264"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Term of this Order Form is 12-months, after which this Order Form will terminate unless the parties agree in writing to renew for an additional 12-month period (a “Renewal Term” and, together with the Initial Term, the “Term”). To ensure that Customer will not experience an interruption in access to the Platform, in the event of non-renewal of this Order Form, Customer’s account will revert to a month-to-month subscription plan at the then-current list pricing governed by the Terms of Service.</w:t>
      </w:r>
      <w:sdt>
        <w:sdtPr>
          <w:tag w:val="goog_rdk_7"/>
        </w:sdtPr>
        <w:sdtContent>
          <w:ins w:author="Danielle Jackson​​" w:id="6" w:date="2024-02-28T13:04:42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ins>
          <w:sdt>
            <w:sdtPr>
              <w:tag w:val="goog_rdk_8"/>
            </w:sdtPr>
            <w:sdtContent>
              <w:commentRangeStart w:id="0"/>
            </w:sdtContent>
          </w:sdt>
          <w:ins w:author="Danielle Jackson​​" w:id="6" w:date="2024-02-28T13:04:42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services and </w:t>
            </w:r>
            <w:r w:rsidDel="00000000" w:rsidR="00000000" w:rsidRPr="00000000">
              <w:rPr>
                <w:rFonts w:ascii="Arial" w:cs="Arial" w:eastAsia="Arial" w:hAnsi="Arial"/>
                <w:sz w:val="18"/>
                <w:szCs w:val="18"/>
                <w:rtl w:val="0"/>
              </w:rPr>
              <w:t xml:space="preserve">Initial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Term will begin February 28, 2024.</w:t>
            </w:r>
          </w:ins>
        </w:sdtContent>
      </w:sdt>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7"/>
          <w:tab w:val="left" w:leader="none" w:pos="1620"/>
        </w:tabs>
        <w:spacing w:after="0" w:before="0" w:line="264" w:lineRule="auto"/>
        <w:ind w:left="36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620"/>
        </w:tabs>
        <w:spacing w:after="120" w:before="0" w:line="264"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Platform Fees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For each Contract Year, Customer will pay Spreedly the “Annual Platform Fee” in Table 1 which entitles Customer to access and use the services of the Spreedly Platform as set out in the applicable Documentation, including: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c212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access to Level 1 PCI Compliant Card Storage and Tokenization;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c212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connections to any of Spreedly’s Supported Gateway integrations;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c212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use of existing 3DS2 services and gateway Supported Payment Methods; and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c212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all currently available Payment Method Distribution receiver endpoints.</w:t>
      </w:r>
      <w:r w:rsidDel="00000000" w:rsidR="00000000" w:rsidRPr="00000000">
        <w:rPr>
          <w:rtl w:val="0"/>
        </w:rPr>
      </w:r>
    </w:p>
    <w:p w:rsidR="00000000" w:rsidDel="00000000" w:rsidP="00000000" w:rsidRDefault="00000000" w:rsidRPr="00000000" w14:paraId="0000001F">
      <w:pPr>
        <w:rPr>
          <w:rFonts w:ascii="Arial" w:cs="Arial" w:eastAsia="Arial" w:hAnsi="Arial"/>
          <w:b w:val="1"/>
          <w:sz w:val="18"/>
          <w:szCs w:val="18"/>
        </w:rPr>
      </w:pPr>
      <w:r w:rsidDel="00000000" w:rsidR="00000000" w:rsidRPr="00000000">
        <w:rPr>
          <w:rtl w:val="0"/>
        </w:rPr>
      </w:r>
    </w:p>
    <w:tbl>
      <w:tblPr>
        <w:tblStyle w:val="Table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rHeight w:val="267" w:hRule="atLeast"/>
          <w:tblHeader w:val="0"/>
        </w:trPr>
        <w:tc>
          <w:tcPr>
            <w:gridSpan w:val="2"/>
            <w:tcBorders>
              <w:top w:color="d7d2cb" w:space="0" w:sz="4" w:val="single"/>
              <w:left w:color="d7d2cb" w:space="0" w:sz="4" w:val="single"/>
              <w:right w:color="d7d2cb" w:space="0" w:sz="4" w:val="single"/>
            </w:tcBorders>
            <w:shd w:fill="0077c8" w:val="clear"/>
          </w:tcPr>
          <w:p w:rsidR="00000000" w:rsidDel="00000000" w:rsidP="00000000" w:rsidRDefault="00000000" w:rsidRPr="00000000" w14:paraId="00000020">
            <w:pPr>
              <w:jc w:val="center"/>
              <w:rPr>
                <w:rFonts w:ascii="Arial" w:cs="Arial" w:eastAsia="Arial" w:hAnsi="Arial"/>
                <w:b w:val="1"/>
                <w:color w:val="545859"/>
                <w:sz w:val="20"/>
                <w:szCs w:val="20"/>
              </w:rPr>
            </w:pPr>
            <w:r w:rsidDel="00000000" w:rsidR="00000000" w:rsidRPr="00000000">
              <w:rPr>
                <w:rFonts w:ascii="Arial" w:cs="Arial" w:eastAsia="Arial" w:hAnsi="Arial"/>
                <w:b w:val="1"/>
                <w:color w:val="ffffff"/>
                <w:sz w:val="18"/>
                <w:szCs w:val="18"/>
                <w:rtl w:val="0"/>
              </w:rPr>
              <w:t xml:space="preserve">Table 1</w:t>
            </w:r>
            <w:r w:rsidDel="00000000" w:rsidR="00000000" w:rsidRPr="00000000">
              <w:rPr>
                <w:rtl w:val="0"/>
              </w:rPr>
            </w:r>
          </w:p>
        </w:tc>
      </w:tr>
      <w:tr>
        <w:trPr>
          <w:cantSplit w:val="0"/>
          <w:tblHeader w:val="0"/>
        </w:trPr>
        <w:tc>
          <w:tcPr>
            <w:tcBorders>
              <w:left w:color="d7d2cb" w:space="0" w:sz="4" w:val="single"/>
            </w:tcBorders>
            <w:shd w:fill="auto" w:val="clear"/>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18"/>
                <w:szCs w:val="18"/>
                <w:rtl w:val="0"/>
              </w:rPr>
              <w:t xml:space="preserve">Annual Platform Fee:</w:t>
            </w:r>
            <w:r w:rsidDel="00000000" w:rsidR="00000000" w:rsidRPr="00000000">
              <w:rPr>
                <w:rtl w:val="0"/>
              </w:rPr>
            </w:r>
          </w:p>
        </w:tc>
        <w:tc>
          <w:tcPr>
            <w:tcBorders>
              <w:right w:color="d7d2cb" w:space="0" w:sz="4" w:val="single"/>
            </w:tcBorders>
            <w:shd w:fill="auto" w:val="clear"/>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$18,000.00</w:t>
            </w:r>
            <w:r w:rsidDel="00000000" w:rsidR="00000000" w:rsidRPr="00000000">
              <w:rPr>
                <w:rtl w:val="0"/>
              </w:rPr>
            </w:r>
          </w:p>
        </w:tc>
      </w:tr>
      <w:tr>
        <w:trPr>
          <w:cantSplit w:val="0"/>
          <w:trHeight w:val="274" w:hRule="atLeast"/>
          <w:tblHeader w:val="0"/>
        </w:trPr>
        <w:tc>
          <w:tcPr>
            <w:tcBorders>
              <w:left w:color="d7d2cb" w:space="0" w:sz="4" w:val="single"/>
            </w:tcBorders>
            <w:shd w:fill="auto" w:val="clear"/>
          </w:tcPr>
          <w:p w:rsidR="00000000" w:rsidDel="00000000" w:rsidP="00000000" w:rsidRDefault="00000000" w:rsidRPr="00000000" w14:paraId="00000024">
            <w:pPr>
              <w:rPr>
                <w:rFonts w:ascii="Arial" w:cs="Arial" w:eastAsia="Arial" w:hAnsi="Arial"/>
                <w:sz w:val="18"/>
                <w:szCs w:val="18"/>
              </w:rPr>
            </w:pPr>
            <w:r w:rsidDel="00000000" w:rsidR="00000000" w:rsidRPr="00000000">
              <w:rPr>
                <w:rFonts w:ascii="Arial" w:cs="Arial" w:eastAsia="Arial" w:hAnsi="Arial"/>
                <w:sz w:val="18"/>
                <w:szCs w:val="18"/>
                <w:rtl w:val="0"/>
              </w:rPr>
              <w:t xml:space="preserve">   Discount – </w:t>
            </w:r>
            <w:r w:rsidDel="00000000" w:rsidR="00000000" w:rsidRPr="00000000">
              <w:rPr>
                <w:rFonts w:ascii="Arial" w:cs="Arial" w:eastAsia="Arial" w:hAnsi="Arial"/>
                <w:color w:val="1c212b"/>
                <w:sz w:val="18"/>
                <w:szCs w:val="18"/>
                <w:highlight w:val="white"/>
                <w:rtl w:val="0"/>
              </w:rPr>
              <w:t xml:space="preserve">(</w:t>
            </w:r>
            <w:r w:rsidDel="00000000" w:rsidR="00000000" w:rsidRPr="00000000">
              <w:rPr>
                <w:rFonts w:ascii="Arial" w:cs="Arial" w:eastAsia="Arial" w:hAnsi="Arial"/>
                <w:color w:val="000000"/>
                <w:sz w:val="18"/>
                <w:szCs w:val="18"/>
                <w:highlight w:val="white"/>
                <w:rtl w:val="0"/>
              </w:rPr>
              <w:t xml:space="preserve">$72,000.00</w:t>
            </w:r>
            <w:sdt>
              <w:sdtPr>
                <w:tag w:val="goog_rdk_9"/>
              </w:sdtPr>
              <w:sdtContent>
                <w:del w:author="Danielle Jackson​​" w:id="7" w:date="2024-02-28T12:46:48Z">
                  <w:r w:rsidDel="00000000" w:rsidR="00000000" w:rsidRPr="00000000">
                    <w:rPr>
                      <w:rFonts w:ascii="Arial" w:cs="Arial" w:eastAsia="Arial" w:hAnsi="Arial"/>
                      <w:color w:val="1c212b"/>
                      <w:sz w:val="18"/>
                      <w:szCs w:val="18"/>
                      <w:highlight w:val="white"/>
                      <w:rtl w:val="0"/>
                    </w:rPr>
                    <w:delText xml:space="preserve"> </w:delText>
                  </w:r>
                </w:del>
              </w:sdtContent>
            </w:sdt>
            <w:r w:rsidDel="00000000" w:rsidR="00000000" w:rsidRPr="00000000">
              <w:rPr>
                <w:rFonts w:ascii="Arial" w:cs="Arial" w:eastAsia="Arial" w:hAnsi="Arial"/>
                <w:color w:val="1c212b"/>
                <w:sz w:val="18"/>
                <w:szCs w:val="18"/>
                <w:highlight w:val="white"/>
                <w:rtl w:val="0"/>
              </w:rPr>
              <w:t xml:space="preserve">)</w:t>
            </w:r>
            <w:r w:rsidDel="00000000" w:rsidR="00000000" w:rsidRPr="00000000">
              <w:rPr>
                <w:rtl w:val="0"/>
              </w:rPr>
            </w:r>
          </w:p>
        </w:tc>
        <w:tc>
          <w:tcPr>
            <w:tcBorders>
              <w:right w:color="d7d2cb" w:space="0" w:sz="4" w:val="single"/>
            </w:tcBorders>
            <w:shd w:fill="auto" w:val="clear"/>
          </w:tcPr>
          <w:p w:rsidR="00000000" w:rsidDel="00000000" w:rsidP="00000000" w:rsidRDefault="00000000" w:rsidRPr="00000000" w14:paraId="00000025">
            <w:pPr>
              <w:rPr>
                <w:rFonts w:ascii="Arial" w:cs="Arial" w:eastAsia="Arial" w:hAnsi="Arial"/>
                <w:color w:val="000000"/>
                <w:sz w:val="18"/>
                <w:szCs w:val="18"/>
              </w:rPr>
            </w:pPr>
            <w:r w:rsidDel="00000000" w:rsidR="00000000" w:rsidRPr="00000000">
              <w:rPr>
                <w:rtl w:val="0"/>
              </w:rPr>
            </w:r>
          </w:p>
        </w:tc>
      </w:tr>
      <w:tr>
        <w:trPr>
          <w:cantSplit w:val="0"/>
          <w:tblHeader w:val="0"/>
        </w:trPr>
        <w:tc>
          <w:tcPr>
            <w:tcBorders>
              <w:left w:color="d7d2cb" w:space="0" w:sz="4" w:val="single"/>
            </w:tcBorders>
            <w:shd w:fill="auto" w:val="clear"/>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18"/>
                <w:szCs w:val="18"/>
                <w:rtl w:val="0"/>
              </w:rPr>
              <w:t xml:space="preserve">API Usage Fee:</w:t>
            </w:r>
            <w:r w:rsidDel="00000000" w:rsidR="00000000" w:rsidRPr="00000000">
              <w:rPr>
                <w:rtl w:val="0"/>
              </w:rPr>
            </w:r>
          </w:p>
        </w:tc>
        <w:tc>
          <w:tcPr>
            <w:tcBorders>
              <w:right w:color="d7d2cb" w:space="0" w:sz="4" w:val="single"/>
            </w:tcBorders>
            <w:shd w:fill="auto" w:val="clea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color w:val="000000"/>
                <w:sz w:val="18"/>
                <w:szCs w:val="18"/>
                <w:rtl w:val="0"/>
              </w:rPr>
              <w:t xml:space="preserve">$18,000.00</w:t>
            </w:r>
            <w:r w:rsidDel="00000000" w:rsidR="00000000" w:rsidRPr="00000000">
              <w:rPr>
                <w:rtl w:val="0"/>
              </w:rPr>
            </w:r>
          </w:p>
        </w:tc>
      </w:tr>
      <w:tr>
        <w:trPr>
          <w:cantSplit w:val="0"/>
          <w:tblHeader w:val="0"/>
        </w:trPr>
        <w:tc>
          <w:tcPr>
            <w:tcBorders>
              <w:left w:color="d7d2cb" w:space="0" w:sz="4" w:val="single"/>
            </w:tcBorders>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rtl w:val="0"/>
              </w:rPr>
              <w:t xml:space="preserve">Included API Calls – </w:t>
            </w:r>
            <w:r w:rsidDel="00000000" w:rsidR="00000000" w:rsidRPr="00000000">
              <w:rPr>
                <w:rFonts w:ascii="Arial" w:cs="Arial" w:eastAsia="Arial" w:hAnsi="Arial"/>
                <w:color w:val="000000"/>
                <w:sz w:val="18"/>
                <w:szCs w:val="18"/>
                <w:rtl w:val="0"/>
              </w:rPr>
              <w:t xml:space="preserve">1,800,000</w:t>
            </w:r>
            <w:r w:rsidDel="00000000" w:rsidR="00000000" w:rsidRPr="00000000">
              <w:rPr>
                <w:rtl w:val="0"/>
              </w:rPr>
            </w:r>
          </w:p>
        </w:tc>
        <w:tc>
          <w:tcPr>
            <w:tcBorders>
              <w:right w:color="d7d2cb" w:space="0" w:sz="4" w:val="single"/>
            </w:tcBorders>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r>
      <w:tr>
        <w:trPr>
          <w:cantSplit w:val="0"/>
          <w:tblHeader w:val="0"/>
        </w:trPr>
        <w:tc>
          <w:tcPr>
            <w:tcBorders>
              <w:left w:color="d7d2cb" w:space="0" w:sz="4" w:val="single"/>
            </w:tcBorders>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18"/>
                <w:szCs w:val="18"/>
                <w:rtl w:val="0"/>
              </w:rPr>
              <w:t xml:space="preserve">   Cost per API Call – </w:t>
            </w:r>
            <w:r w:rsidDel="00000000" w:rsidR="00000000" w:rsidRPr="00000000">
              <w:rPr>
                <w:rFonts w:ascii="Arial" w:cs="Arial" w:eastAsia="Arial" w:hAnsi="Arial"/>
                <w:color w:val="000000"/>
                <w:sz w:val="18"/>
                <w:szCs w:val="18"/>
                <w:rtl w:val="0"/>
              </w:rPr>
              <w:t xml:space="preserve">$0.01000</w:t>
            </w:r>
            <w:r w:rsidDel="00000000" w:rsidR="00000000" w:rsidRPr="00000000">
              <w:rPr>
                <w:rtl w:val="0"/>
              </w:rPr>
            </w:r>
          </w:p>
        </w:tc>
        <w:tc>
          <w:tcPr>
            <w:tcBorders>
              <w:right w:color="d7d2cb" w:space="0" w:sz="4" w:val="single"/>
            </w:tcBorders>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r>
      <w:tr>
        <w:trPr>
          <w:cantSplit w:val="0"/>
          <w:tblHeader w:val="0"/>
        </w:trPr>
        <w:tc>
          <w:tcPr>
            <w:tcBorders>
              <w:left w:color="d7d2cb" w:space="0" w:sz="4" w:val="single"/>
              <w:bottom w:color="d7d2cb" w:space="0" w:sz="12" w:val="single"/>
            </w:tcBorders>
          </w:tcPr>
          <w:p w:rsidR="00000000" w:rsidDel="00000000" w:rsidP="00000000" w:rsidRDefault="00000000" w:rsidRPr="00000000" w14:paraId="0000002C">
            <w:pPr>
              <w:rPr>
                <w:rFonts w:ascii="Arial" w:cs="Arial" w:eastAsia="Arial" w:hAnsi="Arial"/>
                <w:sz w:val="20"/>
                <w:szCs w:val="20"/>
              </w:rPr>
            </w:pPr>
            <w:sdt>
              <w:sdtPr>
                <w:tag w:val="goog_rdk_11"/>
              </w:sdtPr>
              <w:sdtContent>
                <w:del w:author="Danielle Jackson​​" w:id="8" w:date="2024-02-28T12:47:44Z">
                  <w:r w:rsidDel="00000000" w:rsidR="00000000" w:rsidRPr="00000000">
                    <w:rPr>
                      <w:rFonts w:ascii="Arial" w:cs="Arial" w:eastAsia="Arial" w:hAnsi="Arial"/>
                      <w:color w:val="000000"/>
                      <w:sz w:val="18"/>
                      <w:szCs w:val="18"/>
                      <w:rtl w:val="0"/>
                    </w:rPr>
                    <w:delText xml:space="preserve">Professional</w:delText>
                  </w:r>
                </w:del>
              </w:sdtContent>
            </w:sdt>
            <w:sdt>
              <w:sdtPr>
                <w:tag w:val="goog_rdk_12"/>
              </w:sdtPr>
              <w:sdtContent>
                <w:ins w:author="Danielle Jackson​​" w:id="8" w:date="2024-02-28T12:47:44Z">
                  <w:r w:rsidDel="00000000" w:rsidR="00000000" w:rsidRPr="00000000">
                    <w:rPr>
                      <w:rFonts w:ascii="Arial" w:cs="Arial" w:eastAsia="Arial" w:hAnsi="Arial"/>
                      <w:color w:val="000000"/>
                      <w:sz w:val="18"/>
                      <w:szCs w:val="18"/>
                      <w:rtl w:val="0"/>
                    </w:rPr>
                    <w:t xml:space="preserve">Business</w:t>
                  </w:r>
                </w:ins>
              </w:sdtContent>
            </w:sdt>
            <w:r w:rsidDel="00000000" w:rsidR="00000000" w:rsidRPr="00000000">
              <w:rPr>
                <w:rFonts w:ascii="Arial" w:cs="Arial" w:eastAsia="Arial" w:hAnsi="Arial"/>
                <w:sz w:val="18"/>
                <w:szCs w:val="18"/>
                <w:rtl w:val="0"/>
              </w:rPr>
              <w:t xml:space="preserve"> Support</w:t>
            </w:r>
            <w:r w:rsidDel="00000000" w:rsidR="00000000" w:rsidRPr="00000000">
              <w:rPr>
                <w:rtl w:val="0"/>
              </w:rPr>
            </w:r>
          </w:p>
        </w:tc>
        <w:tc>
          <w:tcPr>
            <w:tcBorders>
              <w:bottom w:color="d7d2cb" w:space="0" w:sz="12" w:val="single"/>
              <w:right w:color="d7d2cb" w:space="0" w:sz="4" w:val="single"/>
            </w:tcBorders>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18"/>
                <w:szCs w:val="18"/>
                <w:rtl w:val="0"/>
              </w:rPr>
              <w:t xml:space="preserve">Included</w:t>
            </w:r>
            <w:r w:rsidDel="00000000" w:rsidR="00000000" w:rsidRPr="00000000">
              <w:rPr>
                <w:rtl w:val="0"/>
              </w:rPr>
            </w:r>
          </w:p>
        </w:tc>
      </w:tr>
      <w:tr>
        <w:trPr>
          <w:cantSplit w:val="0"/>
          <w:tblHeader w:val="0"/>
        </w:trPr>
        <w:tc>
          <w:tcPr>
            <w:tcBorders>
              <w:top w:color="d7d2cb" w:space="0" w:sz="12" w:val="single"/>
            </w:tcBorders>
            <w:shd w:fill="a7e9e1" w:val="clear"/>
          </w:tcPr>
          <w:p w:rsidR="00000000" w:rsidDel="00000000" w:rsidP="00000000" w:rsidRDefault="00000000" w:rsidRPr="00000000" w14:paraId="0000002E">
            <w:pPr>
              <w:rPr>
                <w:rFonts w:ascii="Arial" w:cs="Arial" w:eastAsia="Arial" w:hAnsi="Arial"/>
                <w:b w:val="1"/>
                <w:color w:val="545859"/>
                <w:sz w:val="20"/>
                <w:szCs w:val="20"/>
              </w:rPr>
            </w:pPr>
            <w:r w:rsidDel="00000000" w:rsidR="00000000" w:rsidRPr="00000000">
              <w:rPr>
                <w:rFonts w:ascii="Arial" w:cs="Arial" w:eastAsia="Arial" w:hAnsi="Arial"/>
                <w:b w:val="1"/>
                <w:sz w:val="18"/>
                <w:szCs w:val="18"/>
                <w:rtl w:val="0"/>
              </w:rPr>
              <w:t xml:space="preserve">Committed Annual Fees</w:t>
            </w:r>
            <w:r w:rsidDel="00000000" w:rsidR="00000000" w:rsidRPr="00000000">
              <w:rPr>
                <w:rtl w:val="0"/>
              </w:rPr>
            </w:r>
          </w:p>
        </w:tc>
        <w:tc>
          <w:tcPr>
            <w:tcBorders>
              <w:top w:color="d7d2cb" w:space="0" w:sz="12" w:val="single"/>
            </w:tcBorders>
            <w:shd w:fill="a7e9e1" w:val="clear"/>
          </w:tcPr>
          <w:p w:rsidR="00000000" w:rsidDel="00000000" w:rsidP="00000000" w:rsidRDefault="00000000" w:rsidRPr="00000000" w14:paraId="0000002F">
            <w:pPr>
              <w:rPr>
                <w:rFonts w:ascii="Arial" w:cs="Arial" w:eastAsia="Arial" w:hAnsi="Arial"/>
                <w:b w:val="1"/>
                <w:color w:val="545859"/>
                <w:sz w:val="20"/>
                <w:szCs w:val="20"/>
              </w:rPr>
            </w:pPr>
            <w:r w:rsidDel="00000000" w:rsidR="00000000" w:rsidRPr="00000000">
              <w:rPr>
                <w:rFonts w:ascii="Arial" w:cs="Arial" w:eastAsia="Arial" w:hAnsi="Arial"/>
                <w:b w:val="1"/>
                <w:color w:val="000000"/>
                <w:sz w:val="18"/>
                <w:szCs w:val="18"/>
                <w:rtl w:val="0"/>
              </w:rPr>
              <w:t xml:space="preserve">$36,000.00</w:t>
            </w:r>
            <w:r w:rsidDel="00000000" w:rsidR="00000000" w:rsidRPr="00000000">
              <w:rPr>
                <w:rtl w:val="0"/>
              </w:rPr>
            </w:r>
          </w:p>
        </w:tc>
      </w:tr>
    </w:tbl>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u w:val="single"/>
          <w:rtl w:val="0"/>
        </w:rPr>
        <w:t xml:space="preserve">One-Time Platform Discount</w:t>
      </w:r>
      <w:r w:rsidDel="00000000" w:rsidR="00000000" w:rsidRPr="00000000">
        <w:rPr>
          <w:rFonts w:ascii="Arial" w:cs="Arial" w:eastAsia="Arial" w:hAnsi="Arial"/>
          <w:color w:val="000000"/>
          <w:sz w:val="18"/>
          <w:szCs w:val="18"/>
          <w:highlight w:val="white"/>
          <w:rtl w:val="0"/>
        </w:rPr>
        <w:t xml:space="preserve">. If this Order Form becomes effective on or before February 29, 2024, Spreedly will apply a one-time discount of $72,000.00 to the Annual Platform Fee applied to the first Contract Year. </w:t>
      </w:r>
    </w:p>
    <w:p w:rsidR="00000000" w:rsidDel="00000000" w:rsidP="00000000" w:rsidRDefault="00000000" w:rsidRPr="00000000" w14:paraId="00000032">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API Usage Fees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In addition to the Annual Platform Fee, Customer is pre-purchasing 1,800,000 API calls to the Spreedly Platform at a cost of $0.01000 per call (“API Usage Fee”) to be utilized during the Initial Term. If Customer exceeds 1,800,000 API calls in any Contract Year, Spreedly will charge Customer monthly in arrears an overage rate determined by the contract month in which Customer first exceeds the pre-purchased API calls.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overage first occurs in months 1 through 10 of the Contract Year, Spreedly will charge 2 times the rate for the pre-purchased API calls for the remainder of the same Contract Year.</w:t>
      </w:r>
      <w:r w:rsidDel="00000000" w:rsidR="00000000" w:rsidRPr="00000000">
        <w:rPr>
          <w:rtl w:val="0"/>
        </w:rPr>
      </w:r>
    </w:p>
    <w:sdt>
      <w:sdtPr>
        <w:tag w:val="goog_rdk_14"/>
      </w:sdtPr>
      <w:sdtContent>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del w:author="Danielle Jackson​​" w:id="9" w:date="2024-02-28T12:48:14Z"/>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overage first occurs in months 11 or 12 of the Contract Year, Spreedly will charge 1.5 times the rate for the pre-purchased API calls for the remainder of the same Contract Year.</w:t>
          </w:r>
          <w:sdt>
            <w:sdtPr>
              <w:tag w:val="goog_rdk_13"/>
            </w:sdtPr>
            <w:sdtContent>
              <w:del w:author="Danielle Jackson​​" w:id="9" w:date="2024-02-28T12:48:14Z">
                <w:r w:rsidDel="00000000" w:rsidR="00000000" w:rsidRPr="00000000">
                  <w:rPr>
                    <w:rtl w:val="0"/>
                  </w:rPr>
                </w:r>
              </w:del>
            </w:sdtContent>
          </w:sdt>
        </w:p>
      </w:sdtContent>
    </w:sd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Renewal Fees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Except as otherwise agreed by the Parties in writing, this Order Form will automatically renew as described in Section 1 at the same committed API usage and the Annual Platform Fee and API Usage Fee will increase by 6% over the prior 12-months in each successive Renewal Term.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
      <w:sdtPr>
        <w:tag w:val="goog_rdk_16"/>
      </w:sdtPr>
      <w:sdtContent>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ins w:author="Danielle Jackson​​" w:id="10" w:date="2024-02-28T12:48:19Z"/>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Advanced Vaulting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Spreedly’s Advanced Vaulting service will be charged the greater of (i) the rate corresponding to the number of enrolled payment methods in each month of service as set out in Table 2 below or (ii) the minimum committed fee of $1,100.00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sdt>
            <w:sdtPr>
              <w:tag w:val="goog_rdk_15"/>
            </w:sdtPr>
            <w:sdtContent>
              <w:ins w:author="Danielle Jackson​​" w:id="10" w:date="2024-02-28T12:48:19Z">
                <w:r w:rsidDel="00000000" w:rsidR="00000000" w:rsidRPr="00000000">
                  <w:rPr>
                    <w:rtl w:val="0"/>
                  </w:rPr>
                </w:r>
              </w:ins>
            </w:sdtContent>
          </w:sdt>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pPr w:leftFromText="180" w:rightFromText="180" w:topFromText="180" w:bottomFromText="180" w:vertAnchor="text" w:horzAnchor="text" w:tblpX="-30" w:tblpY="0"/>
        <w:tblW w:w="9314.0" w:type="dxa"/>
        <w:jc w:val="left"/>
        <w:tblBorders>
          <w:top w:color="d7d2cd" w:space="0" w:sz="8" w:val="single"/>
          <w:left w:color="d7d2cd" w:space="0" w:sz="8" w:val="single"/>
          <w:bottom w:color="d7d2cd" w:space="0" w:sz="8" w:val="single"/>
          <w:right w:color="d7d2cd" w:space="0" w:sz="8" w:val="single"/>
          <w:insideH w:color="d7d2cd" w:space="0" w:sz="8" w:val="single"/>
          <w:insideV w:color="d7d2cd" w:space="0" w:sz="8" w:val="single"/>
        </w:tblBorders>
        <w:tblLayout w:type="fixed"/>
        <w:tblLook w:val="0400"/>
      </w:tblPr>
      <w:tblGrid>
        <w:gridCol w:w="440"/>
        <w:gridCol w:w="2634"/>
        <w:gridCol w:w="3366"/>
        <w:gridCol w:w="2874"/>
        <w:tblGridChange w:id="0">
          <w:tblGrid>
            <w:gridCol w:w="440"/>
            <w:gridCol w:w="2634"/>
            <w:gridCol w:w="3366"/>
            <w:gridCol w:w="2874"/>
          </w:tblGrid>
        </w:tblGridChange>
      </w:tblGrid>
      <w:tr>
        <w:trPr>
          <w:cantSplit w:val="0"/>
          <w:trHeight w:val="145" w:hRule="atLeast"/>
          <w:tblHeader w:val="0"/>
        </w:trPr>
        <w:tc>
          <w:tcPr>
            <w:gridSpan w:val="4"/>
            <w:tcBorders>
              <w:top w:color="d7d2cd" w:space="0" w:sz="8" w:val="single"/>
              <w:left w:color="d7d2cd" w:space="0" w:sz="8" w:val="single"/>
              <w:bottom w:color="000000" w:space="0" w:sz="0" w:val="nil"/>
              <w:right w:color="d7d2cd" w:space="0" w:sz="8" w:val="single"/>
            </w:tcBorders>
            <w:shd w:fill="0077c8" w:val="clear"/>
            <w:tcMar>
              <w:top w:w="15.0" w:type="dxa"/>
              <w:left w:w="15.0" w:type="dxa"/>
              <w:bottom w:w="15.0" w:type="dxa"/>
              <w:right w:w="15.0" w:type="dxa"/>
            </w:tcMar>
          </w:tcPr>
          <w:p w:rsidR="00000000" w:rsidDel="00000000" w:rsidP="00000000" w:rsidRDefault="00000000" w:rsidRPr="00000000" w14:paraId="0000003C">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2</w:t>
            </w:r>
          </w:p>
        </w:tc>
      </w:tr>
      <w:tr>
        <w:trPr>
          <w:cantSplit w:val="0"/>
          <w:trHeight w:val="343" w:hRule="atLeast"/>
          <w:tblHeader w:val="0"/>
        </w:trPr>
        <w:tc>
          <w:tcPr>
            <w:tcBorders>
              <w:top w:color="000000" w:space="0" w:sz="0" w:val="nil"/>
              <w:left w:color="000000" w:space="0" w:sz="0" w:val="nil"/>
              <w:bottom w:color="000000" w:space="0" w:sz="0" w:val="nil"/>
              <w:right w:color="000000" w:space="0" w:sz="0" w:val="nil"/>
            </w:tcBorders>
            <w:shd w:fill="a7e9e1" w:val="clear"/>
            <w:tcMar>
              <w:top w:w="15.0" w:type="dxa"/>
              <w:left w:w="15.0" w:type="dxa"/>
              <w:bottom w:w="15.0" w:type="dxa"/>
              <w:right w:w="15.0" w:type="dxa"/>
            </w:tcMar>
          </w:tcPr>
          <w:p w:rsidR="00000000" w:rsidDel="00000000" w:rsidP="00000000" w:rsidRDefault="00000000" w:rsidRPr="00000000" w14:paraId="00000040">
            <w:pPr>
              <w:spacing w:after="60" w:before="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7e9e1" w:val="clear"/>
            <w:tcMar>
              <w:top w:w="15.0" w:type="dxa"/>
              <w:left w:w="15.0" w:type="dxa"/>
              <w:bottom w:w="15.0" w:type="dxa"/>
              <w:right w:w="15.0" w:type="dxa"/>
            </w:tcMar>
          </w:tcPr>
          <w:p w:rsidR="00000000" w:rsidDel="00000000" w:rsidP="00000000" w:rsidRDefault="00000000" w:rsidRPr="00000000" w14:paraId="00000041">
            <w:pPr>
              <w:spacing w:after="60" w:before="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 of Payment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7e9e1" w:val="clear"/>
            <w:tcMar>
              <w:top w:w="15.0" w:type="dxa"/>
              <w:left w:w="15.0" w:type="dxa"/>
              <w:bottom w:w="15.0" w:type="dxa"/>
              <w:right w:w="15.0" w:type="dxa"/>
            </w:tcMar>
          </w:tcPr>
          <w:p w:rsidR="00000000" w:rsidDel="00000000" w:rsidP="00000000" w:rsidRDefault="00000000" w:rsidRPr="00000000" w14:paraId="00000042">
            <w:pPr>
              <w:spacing w:after="60" w:before="6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Monthly Fee Per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7e9e1" w:val="clear"/>
            <w:tcMar>
              <w:top w:w="15.0" w:type="dxa"/>
              <w:left w:w="15.0" w:type="dxa"/>
              <w:bottom w:w="15.0" w:type="dxa"/>
              <w:right w:w="15.0" w:type="dxa"/>
            </w:tcMar>
          </w:tcPr>
          <w:p w:rsidR="00000000" w:rsidDel="00000000" w:rsidP="00000000" w:rsidRDefault="00000000" w:rsidRPr="00000000" w14:paraId="00000043">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Discount through</w:t>
            </w:r>
            <w:sdt>
              <w:sdtPr>
                <w:tag w:val="goog_rdk_17"/>
              </w:sdtPr>
              <w:sdtContent>
                <w:ins w:author="Danielle Jackson​​" w:id="11" w:date="2024-02-28T12:53:15Z">
                  <w:r w:rsidDel="00000000" w:rsidR="00000000" w:rsidRPr="00000000">
                    <w:rPr>
                      <w:rFonts w:ascii="Arial" w:cs="Arial" w:eastAsia="Arial" w:hAnsi="Arial"/>
                      <w:b w:val="1"/>
                      <w:sz w:val="18"/>
                      <w:szCs w:val="18"/>
                      <w:rtl w:val="0"/>
                    </w:rPr>
                    <w:t xml:space="preserve"> February 27, 2024</w:t>
                  </w:r>
                </w:ins>
              </w:sdtContent>
            </w:sdt>
            <w:r w:rsidDel="00000000" w:rsidR="00000000" w:rsidRPr="00000000">
              <w:rPr>
                <w:rFonts w:ascii="Arial" w:cs="Arial" w:eastAsia="Arial" w:hAnsi="Arial"/>
                <w:b w:val="1"/>
                <w:sz w:val="18"/>
                <w:szCs w:val="18"/>
                <w:rtl w:val="0"/>
              </w:rPr>
              <w:t xml:space="preserve"> </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6">
            <w:pPr>
              <w:spacing w:after="60" w:before="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7">
            <w:pPr>
              <w:spacing w:after="60" w:before="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$0.0200</w:t>
            </w:r>
            <w:r w:rsidDel="00000000" w:rsidR="00000000" w:rsidRPr="00000000">
              <w:rPr>
                <w:rtl w:val="0"/>
              </w:rPr>
            </w:r>
          </w:p>
        </w:tc>
      </w:tr>
      <w:tr>
        <w:trPr>
          <w:cantSplit w:val="0"/>
          <w:trHeight w:val="289" w:hRule="atLeast"/>
          <w:tblHeader w:val="0"/>
        </w:trPr>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8">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9">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A">
            <w:pPr>
              <w:spacing w:after="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B">
            <w:pPr>
              <w:spacing w:after="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$0.0180</w:t>
            </w: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C">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D">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E">
            <w:pPr>
              <w:spacing w:after="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bottom w:w="15.0" w:type="dxa"/>
              <w:right w:w="15.0" w:type="dxa"/>
            </w:tcMar>
          </w:tcPr>
          <w:p w:rsidR="00000000" w:rsidDel="00000000" w:rsidP="00000000" w:rsidRDefault="00000000" w:rsidRPr="00000000" w14:paraId="0000004F">
            <w:pPr>
              <w:spacing w:after="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$0.0160</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dt>
      <w:sdtPr>
        <w:tag w:val="goog_rdk_23"/>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Danielle Jackson​​" w:id="15" w:date="2024-02-28T12:48:30Z"/>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this Order Form becomes effective on or before February 29, 2024</w:t>
          </w:r>
          <w:sdt>
            <w:sdtPr>
              <w:tag w:val="goog_rdk_18"/>
            </w:sdtPr>
            <w:sdtContent>
              <w:ins w:author="Danielle Jackson​​" w:id="12" w:date="2024-02-28T12:51:58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ins>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Spreedly agrees to apply a 20% discount to the payment method enrollment rate through </w:t>
          </w:r>
          <w:sdt>
            <w:sdtPr>
              <w:tag w:val="goog_rdk_19"/>
            </w:sdtPr>
            <w:sdtContent>
              <w:ins w:author="Danielle Jackson​​" w:id="13" w:date="2024-02-28T13:06:13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February 27, 2024</w:t>
                </w:r>
              </w:ins>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Unless otherwise agreed by the Parties in writing, the Advanced Vaulting Fees during any Renewal Term will be charged without a discount at the standard rates set forth in Table </w:t>
          </w:r>
          <w:sdt>
            <w:sdtPr>
              <w:tag w:val="goog_rdk_20"/>
            </w:sdtPr>
            <w:sdtContent>
              <w:ins w:author="Danielle Jackson​​" w:id="14" w:date="2024-02-28T12:52:37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ins>
            </w:sdtContent>
          </w:sdt>
          <w:sdt>
            <w:sdtPr>
              <w:tag w:val="goog_rdk_21"/>
            </w:sdtPr>
            <w:sdtContent>
              <w:del w:author="Danielle Jackson​​" w:id="14" w:date="2024-02-28T12:52:37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delText xml:space="preserve">2</w:delText>
                </w:r>
              </w:del>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sdt>
            <w:sdtPr>
              <w:tag w:val="goog_rdk_22"/>
            </w:sdtPr>
            <w:sdtContent>
              <w:ins w:author="Danielle Jackson​​" w:id="15" w:date="2024-02-28T12:48:30Z">
                <w:r w:rsidDel="00000000" w:rsidR="00000000" w:rsidRPr="00000000">
                  <w:rPr>
                    <w:rtl w:val="0"/>
                  </w:rPr>
                </w:r>
              </w:ins>
            </w:sdtContent>
          </w:sdt>
        </w:p>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350.0" w:type="dxa"/>
        <w:jc w:val="left"/>
        <w:tblBorders>
          <w:top w:color="d7d2cd" w:space="0" w:sz="4" w:val="single"/>
          <w:left w:color="d7d2cd" w:space="0" w:sz="4" w:val="single"/>
          <w:bottom w:color="d7d2cd" w:space="0" w:sz="4" w:val="single"/>
          <w:right w:color="d7d2cd" w:space="0" w:sz="4" w:val="single"/>
        </w:tblBorders>
        <w:tblLayout w:type="fixed"/>
        <w:tblLook w:val="0400"/>
      </w:tblPr>
      <w:tblGrid>
        <w:gridCol w:w="421"/>
        <w:gridCol w:w="2390"/>
        <w:gridCol w:w="3212"/>
        <w:gridCol w:w="3327"/>
        <w:tblGridChange w:id="0">
          <w:tblGrid>
            <w:gridCol w:w="421"/>
            <w:gridCol w:w="2390"/>
            <w:gridCol w:w="3212"/>
            <w:gridCol w:w="3327"/>
          </w:tblGrid>
        </w:tblGridChange>
      </w:tblGrid>
      <w:tr>
        <w:trPr>
          <w:cantSplit w:val="0"/>
          <w:tblHeader w:val="0"/>
        </w:trPr>
        <w:tc>
          <w:tcPr>
            <w:gridSpan w:val="4"/>
            <w:shd w:fill="0077c8" w:val="clear"/>
            <w:tcMar>
              <w:top w:w="0.0" w:type="dxa"/>
              <w:left w:w="0.0" w:type="dxa"/>
              <w:bottom w:w="0.0" w:type="dxa"/>
              <w:right w:w="0.0" w:type="dxa"/>
            </w:tcMar>
          </w:tcPr>
          <w:p w:rsidR="00000000" w:rsidDel="00000000" w:rsidP="00000000" w:rsidRDefault="00000000" w:rsidRPr="00000000" w14:paraId="00000053">
            <w:pPr>
              <w:tabs>
                <w:tab w:val="left" w:leader="none" w:pos="3695"/>
                <w:tab w:val="center" w:leader="none" w:pos="4567"/>
              </w:tabs>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w:t>
            </w:r>
            <w:sdt>
              <w:sdtPr>
                <w:tag w:val="goog_rdk_24"/>
              </w:sdtPr>
              <w:sdtContent>
                <w:ins w:author="Danielle Jackson​​" w:id="16" w:date="2024-02-28T12:51:39Z">
                  <w:r w:rsidDel="00000000" w:rsidR="00000000" w:rsidRPr="00000000">
                    <w:rPr>
                      <w:rFonts w:ascii="Arial" w:cs="Arial" w:eastAsia="Arial" w:hAnsi="Arial"/>
                      <w:b w:val="1"/>
                      <w:color w:val="ffffff"/>
                      <w:sz w:val="18"/>
                      <w:szCs w:val="18"/>
                      <w:rtl w:val="0"/>
                    </w:rPr>
                    <w:t xml:space="preserve">3</w:t>
                  </w:r>
                </w:ins>
              </w:sdtContent>
            </w:sdt>
            <w:sdt>
              <w:sdtPr>
                <w:tag w:val="goog_rdk_25"/>
              </w:sdtPr>
              <w:sdtContent>
                <w:del w:author="Danielle Jackson​​" w:id="16" w:date="2024-02-28T12:51:39Z">
                  <w:r w:rsidDel="00000000" w:rsidR="00000000" w:rsidRPr="00000000">
                    <w:rPr>
                      <w:rFonts w:ascii="Arial" w:cs="Arial" w:eastAsia="Arial" w:hAnsi="Arial"/>
                      <w:b w:val="1"/>
                      <w:color w:val="ffffff"/>
                      <w:sz w:val="18"/>
                      <w:szCs w:val="18"/>
                      <w:rtl w:val="0"/>
                    </w:rPr>
                    <w:delText xml:space="preserve">2</w:delText>
                  </w:r>
                </w:del>
              </w:sdtContent>
            </w:sdt>
            <w:r w:rsidDel="00000000" w:rsidR="00000000" w:rsidRPr="00000000">
              <w:rPr>
                <w:rtl w:val="0"/>
              </w:rPr>
            </w:r>
          </w:p>
        </w:tc>
      </w:tr>
      <w:tr>
        <w:trPr>
          <w:cantSplit w:val="0"/>
          <w:tblHeader w:val="0"/>
        </w:trPr>
        <w:tc>
          <w:tcPr>
            <w:shd w:fill="a7e9e1" w:val="clear"/>
            <w:tcMar>
              <w:top w:w="0.0" w:type="dxa"/>
              <w:left w:w="0.0" w:type="dxa"/>
              <w:bottom w:w="0.0" w:type="dxa"/>
              <w:right w:w="0.0" w:type="dxa"/>
            </w:tcMar>
          </w:tcPr>
          <w:p w:rsidR="00000000" w:rsidDel="00000000" w:rsidP="00000000" w:rsidRDefault="00000000" w:rsidRPr="00000000" w14:paraId="00000057">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shd w:fill="a7e9e1" w:val="clear"/>
            <w:tcMar>
              <w:top w:w="0.0" w:type="dxa"/>
              <w:left w:w="0.0" w:type="dxa"/>
              <w:bottom w:w="0.0" w:type="dxa"/>
              <w:right w:w="0.0" w:type="dxa"/>
            </w:tcMar>
          </w:tcPr>
          <w:p w:rsidR="00000000" w:rsidDel="00000000" w:rsidP="00000000" w:rsidRDefault="00000000" w:rsidRPr="00000000" w14:paraId="00000058">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shd w:fill="a7e9e1" w:val="clear"/>
            <w:tcMar>
              <w:top w:w="0.0" w:type="dxa"/>
              <w:left w:w="0.0" w:type="dxa"/>
              <w:bottom w:w="0.0" w:type="dxa"/>
              <w:right w:w="0.0" w:type="dxa"/>
            </w:tcMar>
          </w:tcPr>
          <w:p w:rsidR="00000000" w:rsidDel="00000000" w:rsidP="00000000" w:rsidRDefault="00000000" w:rsidRPr="00000000" w14:paraId="00000059">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c>
          <w:tcPr>
            <w:shd w:fill="a7e9e1" w:val="clear"/>
          </w:tcPr>
          <w:p w:rsidR="00000000" w:rsidDel="00000000" w:rsidP="00000000" w:rsidRDefault="00000000" w:rsidRPr="00000000" w14:paraId="0000005A">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Monthly Fee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B">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05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Mar>
              <w:top w:w="0.0" w:type="dxa"/>
              <w:left w:w="0.0" w:type="dxa"/>
              <w:bottom w:w="0.0" w:type="dxa"/>
              <w:right w:w="0.0" w:type="dxa"/>
            </w:tcMar>
          </w:tcPr>
          <w:p w:rsidR="00000000" w:rsidDel="00000000" w:rsidP="00000000" w:rsidRDefault="00000000" w:rsidRPr="00000000" w14:paraId="0000005D">
            <w:pPr>
              <w:spacing w:after="60" w:before="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$0.0200</w:t>
            </w:r>
            <w:r w:rsidDel="00000000" w:rsidR="00000000" w:rsidRPr="00000000">
              <w:rPr>
                <w:rtl w:val="0"/>
              </w:rPr>
            </w:r>
          </w:p>
        </w:tc>
        <w:tc>
          <w:tcPr>
            <w:vMerge w:val="restart"/>
            <w:vAlign w:val="center"/>
          </w:tcPr>
          <w:p w:rsidR="00000000" w:rsidDel="00000000" w:rsidP="00000000" w:rsidRDefault="00000000" w:rsidRPr="00000000" w14:paraId="0000005E">
            <w:pP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$1,100.00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5F">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060">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Mar>
              <w:top w:w="0.0" w:type="dxa"/>
              <w:left w:w="0.0" w:type="dxa"/>
              <w:bottom w:w="0.0" w:type="dxa"/>
              <w:right w:w="0.0" w:type="dxa"/>
            </w:tcMar>
          </w:tcPr>
          <w:p w:rsidR="00000000" w:rsidDel="00000000" w:rsidP="00000000" w:rsidRDefault="00000000" w:rsidRPr="00000000" w14:paraId="00000061">
            <w:pPr>
              <w:spacing w:after="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$0.0180</w:t>
            </w: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63">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064">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Mar>
              <w:top w:w="0.0" w:type="dxa"/>
              <w:left w:w="0.0" w:type="dxa"/>
              <w:bottom w:w="0.0" w:type="dxa"/>
              <w:right w:w="0.0" w:type="dxa"/>
            </w:tcMar>
          </w:tcPr>
          <w:p w:rsidR="00000000" w:rsidDel="00000000" w:rsidP="00000000" w:rsidRDefault="00000000" w:rsidRPr="00000000" w14:paraId="00000065">
            <w:pPr>
              <w:spacing w:after="60" w:lineRule="auto"/>
              <w:jc w:val="cente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$0.0160</w:t>
            </w:r>
            <w:r w:rsidDel="00000000" w:rsidR="00000000" w:rsidRPr="00000000">
              <w:rPr>
                <w:rtl w:val="0"/>
              </w:rPr>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1c212b"/>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using Advanced Vaulting,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Support Services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Customer has selected </w:t>
      </w:r>
      <w:sdt>
        <w:sdtPr>
          <w:tag w:val="goog_rdk_26"/>
        </w:sdtPr>
        <w:sdtContent>
          <w:del w:author="Danielle Jackson​​" w:id="17" w:date="2024-02-28T12:53:31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delText xml:space="preserve">Professional</w:delText>
            </w:r>
          </w:del>
        </w:sdtContent>
      </w:sdt>
      <w:sdt>
        <w:sdtPr>
          <w:tag w:val="goog_rdk_27"/>
        </w:sdtPr>
        <w:sdtContent>
          <w:ins w:author="Danielle Jackson​​" w:id="17" w:date="2024-02-28T12:53:31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Business</w:t>
            </w:r>
          </w:ins>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payment of the applicable fees, Spreedly will provide the technical Support Services in accordance with the Support Service Terms posted at</w:t>
      </w:r>
      <w:hyperlink r:id="r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https://www.spreedly.com/support-services-terms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at the support level specified in this Order Form.</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Payments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will pay the Committed Annual Fees for the first Contract Year in full within 30 days of the Order Form Effective Date. Each subsequent annual payment of the Committed Annual Fees will be invoiced at least </w:t>
      </w:r>
      <w:sdt>
        <w:sdtPr>
          <w:tag w:val="goog_rdk_28"/>
        </w:sdtPr>
        <w:sdtContent>
          <w:del w:author="Danielle Jackson​​" w:id="18" w:date="2024-02-28T12:54:22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delText xml:space="preserve"> </w:delText>
            </w:r>
          </w:del>
        </w:sdtContent>
      </w:sd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 days prior to the anniversary of the Order Form Effective Date (“Annual Renewal Date”) and will be due and payable prior to the Annual Renewal Date.</w:t>
      </w:r>
      <w:r w:rsidDel="00000000" w:rsidR="00000000" w:rsidRPr="00000000">
        <w:rPr>
          <w:rtl w:val="0"/>
        </w:rPr>
      </w:r>
    </w:p>
    <w:p w:rsidR="00000000" w:rsidDel="00000000" w:rsidP="00000000" w:rsidRDefault="00000000" w:rsidRPr="00000000" w14:paraId="0000006D">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Customer will pay the applicable fees for Advanced Vaulting, and additional API Usages Fees (if any), will be invoiced monthly. All Fees are due and payable within 30 days of the invoice date are subject to the terms prescribed in the Agreement.</w:t>
      </w:r>
      <w:r w:rsidDel="00000000" w:rsidR="00000000" w:rsidRPr="00000000">
        <w:rPr>
          <w:rtl w:val="0"/>
        </w:rPr>
      </w:r>
    </w:p>
    <w:p w:rsidR="00000000" w:rsidDel="00000000" w:rsidP="00000000" w:rsidRDefault="00000000" w:rsidRPr="00000000" w14:paraId="0000006F">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0">
      <w:pPr>
        <w:jc w:val="both"/>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All payments are subject to the terms prescribed in the Agreement.</w:t>
      </w:r>
      <w:r w:rsidDel="00000000" w:rsidR="00000000" w:rsidRPr="00000000">
        <w:rPr>
          <w:rtl w:val="0"/>
        </w:rPr>
      </w:r>
    </w:p>
    <w:p w:rsidR="00000000" w:rsidDel="00000000" w:rsidP="00000000" w:rsidRDefault="00000000" w:rsidRPr="00000000" w14:paraId="0000007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Customer may elect to pay all amounts due under this Order Form either by:</w:t>
      </w:r>
      <w:r w:rsidDel="00000000" w:rsidR="00000000" w:rsidRPr="00000000">
        <w:rPr>
          <w:rtl w:val="0"/>
        </w:rPr>
      </w:r>
    </w:p>
    <w:p w:rsidR="00000000" w:rsidDel="00000000" w:rsidP="00000000" w:rsidRDefault="00000000" w:rsidRPr="00000000" w14:paraId="00000073">
      <w:pPr>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ind w:left="81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numPr>
          <w:ilvl w:val="0"/>
          <w:numId w:val="1"/>
        </w:numPr>
        <w:ind w:left="810" w:hanging="45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r w:rsidDel="00000000" w:rsidR="00000000" w:rsidRPr="00000000">
        <w:rPr>
          <w:rtl w:val="0"/>
        </w:rPr>
      </w:r>
    </w:p>
    <w:p w:rsidR="00000000" w:rsidDel="00000000" w:rsidP="00000000" w:rsidRDefault="00000000" w:rsidRPr="00000000" w14:paraId="0000007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Receiver:Webster Bank</w:t>
      </w:r>
      <w:r w:rsidDel="00000000" w:rsidR="00000000" w:rsidRPr="00000000">
        <w:rPr>
          <w:rtl w:val="0"/>
        </w:rPr>
      </w:r>
    </w:p>
    <w:p w:rsidR="00000000" w:rsidDel="00000000" w:rsidP="00000000" w:rsidRDefault="00000000" w:rsidRPr="00000000" w14:paraId="00000078">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ABA/Routing #: </w:t>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079">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SWIFT Code:</w:t>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07A">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Beneficiary:</w:t>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7B">
      <w:pPr>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Spreedly, Inc.</w:t>
      </w:r>
      <w:r w:rsidDel="00000000" w:rsidR="00000000" w:rsidRPr="00000000">
        <w:rPr>
          <w:rtl w:val="0"/>
        </w:rPr>
      </w:r>
    </w:p>
    <w:p w:rsidR="00000000" w:rsidDel="00000000" w:rsidP="00000000" w:rsidRDefault="00000000" w:rsidRPr="00000000" w14:paraId="0000007D">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300 Morris Street, Suite 400</w:t>
      </w:r>
      <w:r w:rsidDel="00000000" w:rsidR="00000000" w:rsidRPr="00000000">
        <w:rPr>
          <w:rtl w:val="0"/>
        </w:rPr>
      </w:r>
    </w:p>
    <w:p w:rsidR="00000000" w:rsidDel="00000000" w:rsidP="00000000" w:rsidRDefault="00000000" w:rsidRPr="00000000" w14:paraId="0000007E">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Durham, NC 27701</w:t>
      </w:r>
      <w:r w:rsidDel="00000000" w:rsidR="00000000" w:rsidRPr="00000000">
        <w:rPr>
          <w:rtl w:val="0"/>
        </w:rPr>
      </w:r>
    </w:p>
    <w:p w:rsidR="00000000" w:rsidDel="00000000" w:rsidP="00000000" w:rsidRDefault="00000000" w:rsidRPr="00000000" w14:paraId="0000007F">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USA</w:t>
      </w:r>
      <w:r w:rsidDel="00000000" w:rsidR="00000000" w:rsidRPr="00000000">
        <w:rPr>
          <w:rtl w:val="0"/>
        </w:rPr>
      </w:r>
    </w:p>
    <w:p w:rsidR="00000000" w:rsidDel="00000000" w:rsidP="00000000" w:rsidRDefault="00000000" w:rsidRPr="00000000" w14:paraId="00000080">
      <w:pPr>
        <w:ind w:left="1440" w:firstLine="0"/>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or</w:t>
      </w:r>
      <w:r w:rsidDel="00000000" w:rsidR="00000000" w:rsidRPr="00000000">
        <w:rPr>
          <w:rtl w:val="0"/>
        </w:rPr>
      </w:r>
    </w:p>
    <w:p w:rsidR="00000000" w:rsidDel="00000000" w:rsidP="00000000" w:rsidRDefault="00000000" w:rsidRPr="00000000" w14:paraId="00000081">
      <w:pPr>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numPr>
          <w:ilvl w:val="0"/>
          <w:numId w:val="1"/>
        </w:numPr>
        <w:ind w:left="810" w:hanging="45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r w:rsidDel="00000000" w:rsidR="00000000" w:rsidRPr="00000000">
        <w:rPr>
          <w:rtl w:val="0"/>
        </w:rPr>
      </w:r>
    </w:p>
    <w:p w:rsidR="00000000" w:rsidDel="00000000" w:rsidP="00000000" w:rsidRDefault="00000000" w:rsidRPr="00000000" w14:paraId="0000008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4">
      <w:pPr>
        <w:tabs>
          <w:tab w:val="left" w:leader="none" w:pos="1080"/>
        </w:tabs>
        <w:spacing w:after="240" w:lineRule="auto"/>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If Customer fails to make any payment when due then, in addition to all other remedies that may be available,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8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7">
      <w:pPr>
        <w:jc w:val="center"/>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88">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spacing w:after="180" w:line="206" w:lineRule="auto"/>
        <w:ind w:left="72"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spacing w:after="180" w:line="206" w:lineRule="auto"/>
        <w:ind w:left="72" w:firstLine="0"/>
        <w:jc w:val="both"/>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5"/>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8B">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8D">
            <w:pPr>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8E">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8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Supreme Golf</w:t>
            </w:r>
            <w:sdt>
              <w:sdtPr>
                <w:tag w:val="goog_rdk_29"/>
              </w:sdtPr>
              <w:sdtContent>
                <w:ins w:author="Danielle Jackson​​" w:id="19" w:date="2024-02-28T12:54:56Z">
                  <w:r w:rsidDel="00000000" w:rsidR="00000000" w:rsidRPr="00000000">
                    <w:rPr>
                      <w:rFonts w:ascii="Arial" w:cs="Arial" w:eastAsia="Arial" w:hAnsi="Arial"/>
                      <w:b w:val="1"/>
                      <w:sz w:val="18"/>
                      <w:szCs w:val="18"/>
                      <w:rtl w:val="0"/>
                    </w:rPr>
                    <w:t xml:space="preserve">, Inc</w:t>
                  </w:r>
                </w:ins>
              </w:sdtContent>
            </w:sdt>
            <w:r w:rsidDel="00000000" w:rsidR="00000000" w:rsidRPr="00000000">
              <w:rPr>
                <w:rtl w:val="0"/>
              </w:rPr>
            </w:r>
          </w:p>
          <w:p w:rsidR="00000000" w:rsidDel="00000000" w:rsidP="00000000" w:rsidRDefault="00000000" w:rsidRPr="00000000" w14:paraId="00000091">
            <w:pPr>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 </w:t>
            </w:r>
            <w:r w:rsidDel="00000000" w:rsidR="00000000" w:rsidRPr="00000000">
              <w:rPr>
                <w:rFonts w:ascii="Arial" w:cs="Arial" w:eastAsia="Arial" w:hAnsi="Arial"/>
                <w:color w:val="ffffff"/>
                <w:sz w:val="18"/>
                <w:szCs w:val="18"/>
                <w:rtl w:val="0"/>
              </w:rPr>
              <w:t xml:space="preserve">[spreedlyIncSignerSignature_R09ugHy]</w:t>
            </w:r>
            <w:r w:rsidDel="00000000" w:rsidR="00000000" w:rsidRPr="00000000">
              <w:rPr>
                <w:rtl w:val="0"/>
              </w:rPr>
            </w:r>
          </w:p>
        </w:tc>
        <w:tc>
          <w:tcPr/>
          <w:p w:rsidR="00000000" w:rsidDel="00000000" w:rsidP="00000000" w:rsidRDefault="00000000" w:rsidRPr="00000000" w14:paraId="00000094">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5">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 </w:t>
            </w:r>
            <w:r w:rsidDel="00000000" w:rsidR="00000000" w:rsidRPr="00000000">
              <w:rPr>
                <w:rFonts w:ascii="Arial" w:cs="Arial" w:eastAsia="Arial" w:hAnsi="Arial"/>
                <w:color w:val="ffffff"/>
                <w:sz w:val="18"/>
                <w:szCs w:val="18"/>
                <w:rtl w:val="0"/>
              </w:rPr>
              <w:t xml:space="preserve">[counterpartySignerSignature_CP4NHjm]</w:t>
            </w:r>
            <w:r w:rsidDel="00000000" w:rsidR="00000000" w:rsidRPr="00000000">
              <w:rPr>
                <w:rtl w:val="0"/>
              </w:rPr>
            </w:r>
          </w:p>
        </w:tc>
      </w:tr>
      <w:tr>
        <w:trPr>
          <w:cantSplit w:val="0"/>
          <w:tblHeader w:val="0"/>
        </w:trPr>
        <w:tc>
          <w:tcPr/>
          <w:p w:rsidR="00000000" w:rsidDel="00000000" w:rsidP="00000000" w:rsidRDefault="00000000" w:rsidRPr="00000000" w14:paraId="00000097">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r>
            <w:r w:rsidDel="00000000" w:rsidR="00000000" w:rsidRPr="00000000">
              <w:rPr>
                <w:rFonts w:ascii="Arial" w:cs="Arial" w:eastAsia="Arial" w:hAnsi="Arial"/>
                <w:color w:val="ffffff"/>
                <w:sz w:val="18"/>
                <w:szCs w:val="18"/>
                <w:rtl w:val="0"/>
              </w:rPr>
              <w:t xml:space="preserve">[spreedlyIncSignerName_aGs5twl]</w:t>
            </w:r>
            <w:r w:rsidDel="00000000" w:rsidR="00000000" w:rsidRPr="00000000">
              <w:rPr>
                <w:rtl w:val="0"/>
              </w:rPr>
            </w:r>
          </w:p>
        </w:tc>
        <w:tc>
          <w:tcPr/>
          <w:p w:rsidR="00000000" w:rsidDel="00000000" w:rsidP="00000000" w:rsidRDefault="00000000" w:rsidRPr="00000000" w14:paraId="00000099">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A">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B">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r>
            <w:r w:rsidDel="00000000" w:rsidR="00000000" w:rsidRPr="00000000">
              <w:rPr>
                <w:rFonts w:ascii="Arial" w:cs="Arial" w:eastAsia="Arial" w:hAnsi="Arial"/>
                <w:color w:val="ffffff"/>
                <w:sz w:val="18"/>
                <w:szCs w:val="18"/>
                <w:rtl w:val="0"/>
              </w:rPr>
              <w:t xml:space="preserve">[counterpartySignerName_PvhJYKM]</w:t>
            </w:r>
            <w:r w:rsidDel="00000000" w:rsidR="00000000" w:rsidRPr="00000000">
              <w:rPr>
                <w:rtl w:val="0"/>
              </w:rPr>
            </w:r>
          </w:p>
        </w:tc>
      </w:tr>
      <w:tr>
        <w:trPr>
          <w:cantSplit w:val="0"/>
          <w:tblHeader w:val="0"/>
        </w:trPr>
        <w:tc>
          <w:tcPr/>
          <w:p w:rsidR="00000000" w:rsidDel="00000000" w:rsidP="00000000" w:rsidRDefault="00000000" w:rsidRPr="00000000" w14:paraId="0000009C">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 </w:t>
            </w:r>
            <w:r w:rsidDel="00000000" w:rsidR="00000000" w:rsidRPr="00000000">
              <w:rPr>
                <w:rFonts w:ascii="Arial" w:cs="Arial" w:eastAsia="Arial" w:hAnsi="Arial"/>
                <w:color w:val="ffffff"/>
                <w:sz w:val="18"/>
                <w:szCs w:val="18"/>
                <w:rtl w:val="0"/>
              </w:rPr>
              <w:t xml:space="preserve">[spreedlyIncSignerTitle_ZyQyU2f]</w:t>
            </w:r>
            <w:r w:rsidDel="00000000" w:rsidR="00000000" w:rsidRPr="00000000">
              <w:rPr>
                <w:rtl w:val="0"/>
              </w:rPr>
            </w:r>
          </w:p>
        </w:tc>
        <w:tc>
          <w:tcPr/>
          <w:p w:rsidR="00000000" w:rsidDel="00000000" w:rsidP="00000000" w:rsidRDefault="00000000" w:rsidRPr="00000000" w14:paraId="0000009E">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9F">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0">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 </w:t>
            </w:r>
            <w:r w:rsidDel="00000000" w:rsidR="00000000" w:rsidRPr="00000000">
              <w:rPr>
                <w:rFonts w:ascii="Arial" w:cs="Arial" w:eastAsia="Arial" w:hAnsi="Arial"/>
                <w:color w:val="ffffff"/>
                <w:sz w:val="18"/>
                <w:szCs w:val="18"/>
                <w:rtl w:val="0"/>
              </w:rPr>
              <w:t xml:space="preserve">[counterpartySignerTextField_21WHs7X||1]</w:t>
            </w:r>
            <w:r w:rsidDel="00000000" w:rsidR="00000000" w:rsidRPr="00000000">
              <w:rPr>
                <w:rtl w:val="0"/>
              </w:rPr>
            </w:r>
          </w:p>
        </w:tc>
      </w:tr>
      <w:tr>
        <w:trPr>
          <w:cantSplit w:val="0"/>
          <w:tblHeader w:val="0"/>
        </w:trPr>
        <w:tc>
          <w:tcPr/>
          <w:p w:rsidR="00000000" w:rsidDel="00000000" w:rsidP="00000000" w:rsidRDefault="00000000" w:rsidRPr="00000000" w14:paraId="000000A1">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2">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w:t>
            </w:r>
            <w:r w:rsidDel="00000000" w:rsidR="00000000" w:rsidRPr="00000000">
              <w:rPr>
                <w:rFonts w:ascii="Arial" w:cs="Arial" w:eastAsia="Arial" w:hAnsi="Arial"/>
                <w:color w:val="ffffff"/>
                <w:sz w:val="18"/>
                <w:szCs w:val="18"/>
                <w:rtl w:val="0"/>
              </w:rPr>
              <w:t xml:space="preserve">[spreedlyIncSignerDateField_pxxsWmM]</w:t>
            </w:r>
            <w:r w:rsidDel="00000000" w:rsidR="00000000" w:rsidRPr="00000000">
              <w:rPr>
                <w:rtl w:val="0"/>
              </w:rPr>
            </w:r>
          </w:p>
        </w:tc>
        <w:tc>
          <w:tcPr/>
          <w:p w:rsidR="00000000" w:rsidDel="00000000" w:rsidP="00000000" w:rsidRDefault="00000000" w:rsidRPr="00000000" w14:paraId="000000A3">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4">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5">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 </w:t>
            </w:r>
            <w:r w:rsidDel="00000000" w:rsidR="00000000" w:rsidRPr="00000000">
              <w:rPr>
                <w:rFonts w:ascii="Arial" w:cs="Arial" w:eastAsia="Arial" w:hAnsi="Arial"/>
                <w:color w:val="ffffff"/>
                <w:sz w:val="18"/>
                <w:szCs w:val="18"/>
                <w:rtl w:val="0"/>
              </w:rPr>
              <w:t xml:space="preserve">[counterpartySignerDateField_QWQECB9]</w:t>
            </w:r>
            <w:r w:rsidDel="00000000" w:rsidR="00000000" w:rsidRPr="00000000">
              <w:rPr>
                <w:rtl w:val="0"/>
              </w:rPr>
            </w:r>
          </w:p>
        </w:tc>
      </w:tr>
    </w:tbl>
    <w:p w:rsidR="00000000" w:rsidDel="00000000" w:rsidP="00000000" w:rsidRDefault="00000000" w:rsidRPr="00000000" w14:paraId="000000A6">
      <w:pPr>
        <w:rPr>
          <w:rFonts w:ascii="Arial" w:cs="Arial" w:eastAsia="Arial" w:hAnsi="Arial"/>
          <w:sz w:val="18"/>
          <w:szCs w:val="18"/>
        </w:rPr>
      </w:pPr>
      <w:r w:rsidDel="00000000" w:rsidR="00000000" w:rsidRPr="00000000">
        <w:rPr>
          <w:rtl w:val="0"/>
        </w:rPr>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Jackson" w:id="0" w:date="2024-02-28T13:06:37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Jason Gardner I have added this language in order to enter a discount date for the AV Discount Table below (Table 2). George Waugh confirmed that customer is looking to sign today and the AV discount is for the whole term.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tabs>
        <w:tab w:val="center" w:leader="none" w:pos="4680"/>
        <w:tab w:val="right" w:leader="none" w:pos="10800"/>
      </w:tabs>
      <w:ind w:left="3240" w:firstLine="0"/>
      <w:rPr>
        <w:rFonts w:ascii="Arial" w:cs="Arial" w:eastAsia="Arial" w:hAnsi="Arial"/>
        <w:sz w:val="16"/>
        <w:szCs w:val="16"/>
      </w:rPr>
    </w:pPr>
    <w:r w:rsidDel="00000000" w:rsidR="00000000" w:rsidRPr="00000000">
      <w:rPr>
        <w:rFonts w:ascii="Arial" w:cs="Arial" w:eastAsia="Arial" w:hAnsi="Arial"/>
        <w:sz w:val="16"/>
        <w:szCs w:val="16"/>
        <w:rtl w:val="0"/>
      </w:rPr>
      <w:tab/>
      <w:tab/>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-28569</wp:posOffset>
          </wp:positionV>
          <wp:extent cx="1405956" cy="322799"/>
          <wp:effectExtent b="0" l="0" r="0" t="0"/>
          <wp:wrapNone/>
          <wp:docPr descr="A blue text on a white background&#10;&#10;Description automatically generated" id="15" name="image1.jpg"/>
          <a:graphic>
            <a:graphicData uri="http://schemas.openxmlformats.org/drawingml/2006/picture">
              <pic:pic>
                <pic:nvPicPr>
                  <pic:cNvPr descr="A blue text on a white background&#10;&#10;Description automatically generated" id="0" name="image1.jpg"/>
                  <pic:cNvPicPr preferRelativeResize="0"/>
                </pic:nvPicPr>
                <pic:blipFill>
                  <a:blip r:embed="rId1"/>
                  <a:srcRect b="0" l="20" r="2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3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D8622B"/>
    <w:pPr>
      <w:spacing w:after="100" w:afterAutospacing="1" w:before="100" w:beforeAutospacing="1"/>
    </w:p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numbering" w:styleId="Style1" w:customStyle="1">
    <w:name w:val="Style1"/>
    <w:uiPriority w:val="99"/>
    <w:rsid w:val="00195429"/>
  </w:style>
  <w:style w:type="paragraph" w:styleId="RBHStandarL1" w:customStyle="1">
    <w:name w:val="RBHStandar_L1"/>
    <w:basedOn w:val="Normal"/>
    <w:rsid w:val="00BD62BA"/>
    <w:pPr>
      <w:numPr>
        <w:numId w:val="21"/>
      </w:numPr>
      <w:spacing w:after="240"/>
      <w:outlineLvl w:val="0"/>
    </w:pPr>
    <w:rPr>
      <w:szCs w:val="20"/>
    </w:rPr>
  </w:style>
  <w:style w:type="paragraph" w:styleId="RBHStandarL2" w:customStyle="1">
    <w:name w:val="RBHStandar_L2"/>
    <w:basedOn w:val="RBHStandarL1"/>
    <w:link w:val="RBHStandarL2Char"/>
    <w:rsid w:val="00BD62BA"/>
    <w:pPr>
      <w:numPr>
        <w:ilvl w:val="1"/>
      </w:numPr>
      <w:outlineLvl w:val="1"/>
    </w:pPr>
  </w:style>
  <w:style w:type="character" w:styleId="RBHStandarL2Char" w:customStyle="1">
    <w:name w:val="RBHStandar_L2 Char"/>
    <w:basedOn w:val="DefaultParagraphFont"/>
    <w:link w:val="RBHStandarL2"/>
    <w:rsid w:val="00BD62BA"/>
    <w:rPr>
      <w:szCs w:val="20"/>
    </w:rPr>
  </w:style>
  <w:style w:type="paragraph" w:styleId="RBHStandarL3" w:customStyle="1">
    <w:name w:val="RBHStandar_L3"/>
    <w:basedOn w:val="RBHStandarL2"/>
    <w:rsid w:val="00BD62BA"/>
    <w:pPr>
      <w:numPr>
        <w:ilvl w:val="2"/>
      </w:numPr>
      <w:ind w:left="3240"/>
      <w:outlineLvl w:val="2"/>
    </w:pPr>
  </w:style>
  <w:style w:type="paragraph" w:styleId="RBHStandarL4" w:customStyle="1">
    <w:name w:val="RBHStandar_L4"/>
    <w:basedOn w:val="RBHStandarL3"/>
    <w:rsid w:val="00BD62BA"/>
    <w:pPr>
      <w:numPr>
        <w:ilvl w:val="3"/>
      </w:numPr>
      <w:ind w:left="4680" w:hanging="1080"/>
      <w:outlineLvl w:val="3"/>
    </w:pPr>
  </w:style>
  <w:style w:type="paragraph" w:styleId="RBHStandarL5" w:customStyle="1">
    <w:name w:val="RBHStandar_L5"/>
    <w:basedOn w:val="RBHStandarL4"/>
    <w:rsid w:val="00BD62BA"/>
    <w:pPr>
      <w:numPr>
        <w:ilvl w:val="4"/>
      </w:numPr>
      <w:ind w:left="5760" w:hanging="1080"/>
      <w:outlineLvl w:val="4"/>
    </w:pPr>
  </w:style>
  <w:style w:type="paragraph" w:styleId="RBHStandarL6" w:customStyle="1">
    <w:name w:val="RBHStandar_L6"/>
    <w:basedOn w:val="RBHStandarL5"/>
    <w:rsid w:val="00BD62BA"/>
    <w:pPr>
      <w:numPr>
        <w:ilvl w:val="5"/>
      </w:numPr>
      <w:ind w:left="7200" w:hanging="1440"/>
      <w:outlineLvl w:val="5"/>
    </w:pPr>
  </w:style>
  <w:style w:type="paragraph" w:styleId="RBHStandarL7" w:customStyle="1">
    <w:name w:val="RBHStandar_L7"/>
    <w:basedOn w:val="RBHStandarL6"/>
    <w:rsid w:val="00BD62BA"/>
    <w:pPr>
      <w:numPr>
        <w:ilvl w:val="6"/>
      </w:numPr>
      <w:ind w:left="8640" w:hanging="1800"/>
      <w:outlineLvl w:val="6"/>
    </w:pPr>
  </w:style>
  <w:style w:type="paragraph" w:styleId="RBHStandarL8" w:customStyle="1">
    <w:name w:val="RBHStandar_L8"/>
    <w:basedOn w:val="RBHStandarL7"/>
    <w:rsid w:val="00BD62BA"/>
    <w:pPr>
      <w:numPr>
        <w:ilvl w:val="7"/>
      </w:numPr>
      <w:ind w:left="9720" w:hanging="1800"/>
      <w:outlineLvl w:val="7"/>
    </w:pPr>
  </w:style>
  <w:style w:type="paragraph" w:styleId="RBHStandarL9" w:customStyle="1">
    <w:name w:val="RBHStandar_L9"/>
    <w:basedOn w:val="RBHStandarL8"/>
    <w:rsid w:val="00BD62BA"/>
    <w:pPr>
      <w:numPr>
        <w:ilvl w:val="8"/>
      </w:numPr>
      <w:ind w:left="11160" w:hanging="2160"/>
      <w:outlineLvl w:val="8"/>
    </w:pPr>
  </w:style>
  <w:style w:type="paragraph" w:styleId="Style2" w:customStyle="1">
    <w:name w:val="Style2"/>
    <w:basedOn w:val="Normal"/>
    <w:qFormat w:val="1"/>
    <w:rsid w:val="00BD62BA"/>
    <w:pPr>
      <w:spacing w:before="240"/>
      <w:jc w:val="center"/>
    </w:pPr>
    <w:rPr>
      <w:i w:val="1"/>
      <w:szCs w:val="22"/>
    </w:r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top w:w="15.0" w:type="dxa"/>
        <w:left w:w="15.0" w:type="dxa"/>
        <w:bottom w:w="15.0" w:type="dxa"/>
        <w:right w:w="15.0" w:type="dxa"/>
      </w:tblCellMar>
    </w:tblPr>
  </w:style>
  <w:style w:type="table" w:styleId="aff5" w:customStyle="1">
    <w:basedOn w:val="TableNormal"/>
    <w:tblPr>
      <w:tblStyleRowBandSize w:val="1"/>
      <w:tblStyleColBandSize w:val="1"/>
      <w:tblCellMar>
        <w:top w:w="15.0" w:type="dxa"/>
        <w:left w:w="15.0" w:type="dxa"/>
        <w:bottom w:w="15.0" w:type="dxa"/>
        <w:right w:w="15.0" w:type="dxa"/>
      </w:tblCellMar>
    </w:tblPr>
  </w:style>
  <w:style w:type="character" w:styleId="PageNumber">
    <w:name w:val="page number"/>
    <w:basedOn w:val="DefaultParagraphFont"/>
    <w:uiPriority w:val="99"/>
    <w:semiHidden w:val="1"/>
    <w:unhideWhenUsed w:val="1"/>
    <w:rsid w:val="00840A77"/>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spreedly.com/support-services-terms"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preedly.com/support-services-ter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w="http://schemas.openxmlformats.org/wordprocessingml/2006/main" xmlns:w14="http://schemas.microsoft.com/office/word/2010/wordml" xmlns:w15="http://schemas.microsoft.com/office/word/2012/wordml" xmlns:w16cid="http://schemas.microsoft.com/office/word/2016/wordml/cid" xmlns:w16cex="http://schemas.microsoft.com/office/word/2018/wordml/cex" xmlns:mc="http://schemas.openxmlformats.org/markup-compatibility/2006" name="Office Theme" mc:Ignorable="w14 w15 w16cid w16cex">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HCk02XRAng/a+uGvNho2a7eVQ==">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2023-10-31T16:17:00Z</dcterms:created>
  <dc:creator>Jason Gardner</dc:creator>
</cp:coreProperties>
</file>