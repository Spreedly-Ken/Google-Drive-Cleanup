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468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4">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65"/>
        <w:gridCol w:w="720"/>
        <w:gridCol w:w="4095"/>
        <w:tblGridChange w:id="0">
          <w:tblGrid>
            <w:gridCol w:w="5265"/>
            <w:gridCol w:w="720"/>
            <w:gridCol w:w="4095"/>
          </w:tblGrid>
        </w:tblGridChange>
      </w:tblGrid>
      <w:tr>
        <w:trPr>
          <w:cantSplit w:val="0"/>
          <w:tblHeader w:val="0"/>
        </w:trPr>
        <w:tc>
          <w:tcPr/>
          <w:p w:rsidR="00000000" w:rsidDel="00000000" w:rsidP="00000000" w:rsidRDefault="00000000" w:rsidRPr="00000000" w14:paraId="00000005">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6">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9">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A">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C">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To: </w:t>
            </w:r>
            <w:r w:rsidDel="00000000" w:rsidR="00000000" w:rsidRPr="00000000">
              <w:rPr>
                <w:rFonts w:ascii="Arial" w:cs="Arial" w:eastAsia="Arial" w:hAnsi="Arial"/>
                <w:sz w:val="18"/>
                <w:szCs w:val="18"/>
                <w:rtl w:val="0"/>
              </w:rPr>
              <w:t xml:space="preserve">Caitlan Shumaker, Chief of Staff</w:t>
            </w:r>
          </w:p>
          <w:p w:rsidR="00000000" w:rsidDel="00000000" w:rsidP="00000000" w:rsidRDefault="00000000" w:rsidRPr="00000000" w14:paraId="0000000D">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sz w:val="18"/>
                <w:szCs w:val="18"/>
                <w:rtl w:val="0"/>
              </w:rPr>
              <w:t xml:space="preserve">ReCharge Inc.</w:t>
            </w:r>
            <w:r w:rsidDel="00000000" w:rsidR="00000000" w:rsidRPr="00000000">
              <w:rPr>
                <w:rtl w:val="0"/>
              </w:rPr>
            </w:r>
          </w:p>
          <w:p w:rsidR="00000000" w:rsidDel="00000000" w:rsidP="00000000" w:rsidRDefault="00000000" w:rsidRPr="00000000" w14:paraId="0000000E">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color w:val="000000"/>
                <w:sz w:val="18"/>
                <w:szCs w:val="18"/>
                <w:rtl w:val="0"/>
              </w:rPr>
              <w:t xml:space="preserve">1507 20th St., Santa Monica, CA 90404</w:t>
            </w:r>
            <w:r w:rsidDel="00000000" w:rsidR="00000000" w:rsidRPr="00000000">
              <w:rPr>
                <w:rtl w:val="0"/>
              </w:rPr>
            </w:r>
          </w:p>
          <w:p w:rsidR="00000000" w:rsidDel="00000000" w:rsidP="00000000" w:rsidRDefault="00000000" w:rsidRPr="00000000" w14:paraId="0000000F">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Helen Kruskamp, Enterprise Account Executive</w:t>
            </w:r>
          </w:p>
        </w:tc>
        <w:tc>
          <w:tcPr/>
          <w:p w:rsidR="00000000" w:rsidDel="00000000" w:rsidP="00000000" w:rsidRDefault="00000000" w:rsidRPr="00000000" w14:paraId="00000010">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1">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Order Form Issued: </w:t>
            </w:r>
            <w:r w:rsidDel="00000000" w:rsidR="00000000" w:rsidRPr="00000000">
              <w:rPr>
                <w:rFonts w:ascii="Arial" w:cs="Arial" w:eastAsia="Arial" w:hAnsi="Arial"/>
                <w:sz w:val="18"/>
                <w:szCs w:val="18"/>
                <w:rtl w:val="0"/>
              </w:rPr>
              <w:t xml:space="preserve">October 20, 2022</w:t>
            </w:r>
          </w:p>
          <w:p w:rsidR="00000000" w:rsidDel="00000000" w:rsidP="00000000" w:rsidRDefault="00000000" w:rsidRPr="00000000" w14:paraId="00000012">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Support Level:</w:t>
            </w:r>
            <w:r w:rsidDel="00000000" w:rsidR="00000000" w:rsidRPr="00000000">
              <w:rPr>
                <w:rFonts w:ascii="Arial" w:cs="Arial" w:eastAsia="Arial" w:hAnsi="Arial"/>
                <w:sz w:val="18"/>
                <w:szCs w:val="18"/>
                <w:rtl w:val="0"/>
              </w:rPr>
              <w:t xml:space="preserve"> Professional</w:t>
            </w:r>
          </w:p>
        </w:tc>
      </w:tr>
    </w:tbl>
    <w:p w:rsidR="00000000" w:rsidDel="00000000" w:rsidP="00000000" w:rsidRDefault="00000000" w:rsidRPr="00000000" w14:paraId="00000013">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4">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attached below as Appendix A. </w:t>
      </w:r>
    </w:p>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tabs>
          <w:tab w:val="left" w:leader="none" w:pos="547"/>
          <w:tab w:val="left" w:leader="none" w:pos="1620"/>
        </w:tabs>
        <w:spacing w:line="264"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Order Form Term</w:t>
      </w:r>
    </w:p>
    <w:p w:rsidR="00000000" w:rsidDel="00000000" w:rsidP="00000000" w:rsidRDefault="00000000" w:rsidRPr="00000000" w14:paraId="00000018">
      <w:pPr>
        <w:tabs>
          <w:tab w:val="left" w:leader="none" w:pos="547"/>
          <w:tab w:val="left" w:leader="none" w:pos="1620"/>
        </w:tabs>
        <w:spacing w:line="264"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The initial term of this order form is 12 months, </w:t>
      </w:r>
      <w:sdt>
        <w:sdtPr>
          <w:tag w:val="goog_rdk_0"/>
        </w:sdtPr>
        <w:sdtContent>
          <w:ins w:author="Jason Gardner" w:id="0" w:date="2022-11-09T08:34:00Z"/>
          <w:sdt>
            <w:sdtPr>
              <w:tag w:val="goog_rdk_1"/>
            </w:sdtPr>
            <w:sdtContent>
              <w:commentRangeStart w:id="0"/>
            </w:sdtContent>
          </w:sdt>
          <w:ins w:author="Jason Gardner" w:id="0" w:date="2022-11-09T08:34:00Z">
            <w:r w:rsidDel="00000000" w:rsidR="00000000" w:rsidRPr="00000000">
              <w:rPr>
                <w:rFonts w:ascii="Arial" w:cs="Arial" w:eastAsia="Arial" w:hAnsi="Arial"/>
                <w:sz w:val="18"/>
                <w:szCs w:val="18"/>
                <w:rtl w:val="0"/>
              </w:rPr>
              <w:t xml:space="preserve">after which this Order Form will automatically renew for successive 12-month periods (each, a “Renewal Term” and, together with the Initial Term, the “Term”) unless either party has provided written notice of its intent to not renew not less than thirty (30) days prior to the expiration of the then-current Initial or Renewal Term. Each 12 months of service is a “Contract Year”.</w:t>
            </w:r>
          </w:ins>
        </w:sdtContent>
      </w:sdt>
      <w:sdt>
        <w:sdtPr>
          <w:tag w:val="goog_rdk_2"/>
        </w:sdtPr>
        <w:sdtContent>
          <w:ins w:author="Angelica Espaldon​​" w:id="1" w:date="2022-10-21T15:06:00Z">
            <w:sdt>
              <w:sdtPr>
                <w:tag w:val="goog_rdk_3"/>
              </w:sdtPr>
              <w:sdtContent>
                <w:del w:author="Jason Gardner" w:id="2" w:date="2022-11-09T08:34:00Z">
                  <w:commentRangeEnd w:id="0"/>
                  <w:r w:rsidDel="00000000" w:rsidR="00000000" w:rsidRPr="00000000">
                    <w:commentReference w:id="0"/>
                  </w:r>
                  <w:r w:rsidDel="00000000" w:rsidR="00000000" w:rsidRPr="00000000">
                    <w:rPr>
                      <w:rFonts w:ascii="Arial" w:cs="Arial" w:eastAsia="Arial" w:hAnsi="Arial"/>
                      <w:sz w:val="18"/>
                      <w:szCs w:val="18"/>
                      <w:rtl w:val="0"/>
                    </w:rPr>
                    <w:delText xml:space="preserve">and shall be renewed upon the mutual agreement of the Parties. </w:delText>
                  </w:r>
                </w:del>
              </w:sdtContent>
            </w:sdt>
          </w:ins>
        </w:sdtContent>
      </w:sdt>
      <w:sdt>
        <w:sdtPr>
          <w:tag w:val="goog_rdk_4"/>
        </w:sdtPr>
        <w:sdtContent>
          <w:del w:author="Angelica Espaldon​​" w:id="3" w:date="2022-10-21T15:06:00Z">
            <w:r w:rsidDel="00000000" w:rsidR="00000000" w:rsidRPr="00000000">
              <w:rPr>
                <w:rFonts w:ascii="Arial" w:cs="Arial" w:eastAsia="Arial" w:hAnsi="Arial"/>
                <w:sz w:val="18"/>
                <w:szCs w:val="18"/>
                <w:rtl w:val="0"/>
              </w:rPr>
              <w:delText xml:space="preserve">after which this Order Form will automatically renew for successive 12-month periods (each, a “Renewal Term” and, together with the Initial Term, the “Term”) unless either party has provided written notice of its intent not to renew not less than sixty (60) days before the expiration of the then-current Initial or Renewal Term.</w:delText>
            </w:r>
          </w:del>
        </w:sdtContent>
      </w:sdt>
      <w:r w:rsidDel="00000000" w:rsidR="00000000" w:rsidRPr="00000000">
        <w:rPr>
          <w:rFonts w:ascii="Arial" w:cs="Arial" w:eastAsia="Arial" w:hAnsi="Arial"/>
          <w:sz w:val="18"/>
          <w:szCs w:val="18"/>
          <w:rtl w:val="0"/>
        </w:rPr>
        <w:t xml:space="preserve"> </w:t>
      </w:r>
      <w:sdt>
        <w:sdtPr>
          <w:tag w:val="goog_rdk_5"/>
        </w:sdtPr>
        <w:sdtContent>
          <w:del w:author="Angelica Espaldon​​" w:id="4" w:date="2022-10-21T15:06:00Z">
            <w:r w:rsidDel="00000000" w:rsidR="00000000" w:rsidRPr="00000000">
              <w:rPr>
                <w:rFonts w:ascii="Arial" w:cs="Arial" w:eastAsia="Arial" w:hAnsi="Arial"/>
                <w:sz w:val="18"/>
                <w:szCs w:val="18"/>
                <w:rtl w:val="0"/>
              </w:rPr>
              <w:delText xml:space="preserve">The Initial Term and each subsequent 12 months of service hereunder will be deemed a “Contract Year”.</w:delText>
            </w:r>
          </w:del>
        </w:sdtContent>
      </w:sdt>
      <w:r w:rsidDel="00000000" w:rsidR="00000000" w:rsidRPr="00000000">
        <w:rPr>
          <w:rtl w:val="0"/>
        </w:rPr>
      </w:r>
    </w:p>
    <w:p w:rsidR="00000000" w:rsidDel="00000000" w:rsidP="00000000" w:rsidRDefault="00000000" w:rsidRPr="00000000" w14:paraId="00000019">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 Platform Fees</w:t>
      </w:r>
    </w:p>
    <w:p w:rsidR="00000000" w:rsidDel="00000000" w:rsidP="00000000" w:rsidRDefault="00000000" w:rsidRPr="00000000" w14:paraId="0000001B">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For each Contract Year, Customer will pay Spreedly an “Annual Platform Fee” which entitles Customer to the</w:t>
      </w:r>
    </w:p>
    <w:p w:rsidR="00000000" w:rsidDel="00000000" w:rsidP="00000000" w:rsidRDefault="00000000" w:rsidRPr="00000000" w14:paraId="0000001C">
      <w:pPr>
        <w:jc w:val="left"/>
        <w:rPr>
          <w:rFonts w:ascii="Arial" w:cs="Arial" w:eastAsia="Arial" w:hAnsi="Arial"/>
          <w:b w:val="1"/>
          <w:sz w:val="18"/>
          <w:szCs w:val="18"/>
        </w:rPr>
      </w:pPr>
      <w:r w:rsidDel="00000000" w:rsidR="00000000" w:rsidRPr="00000000">
        <w:rPr>
          <w:rFonts w:ascii="Arial" w:cs="Arial" w:eastAsia="Arial" w:hAnsi="Arial"/>
          <w:sz w:val="18"/>
          <w:szCs w:val="18"/>
          <w:rtl w:val="0"/>
        </w:rPr>
        <w:t xml:space="preserve">services set out in the table below.</w:t>
      </w:r>
      <w:r w:rsidDel="00000000" w:rsidR="00000000" w:rsidRPr="00000000">
        <w:rPr>
          <w:rtl w:val="0"/>
        </w:rPr>
      </w:r>
    </w:p>
    <w:p w:rsidR="00000000" w:rsidDel="00000000" w:rsidP="00000000" w:rsidRDefault="00000000" w:rsidRPr="00000000" w14:paraId="0000001D">
      <w:pPr>
        <w:jc w:val="left"/>
        <w:rPr>
          <w:rFonts w:ascii="Lato" w:cs="Lato" w:eastAsia="Lato" w:hAnsi="Lato"/>
          <w:b w:val="1"/>
          <w:sz w:val="18"/>
          <w:szCs w:val="18"/>
        </w:rPr>
      </w:pPr>
      <w:r w:rsidDel="00000000" w:rsidR="00000000" w:rsidRPr="00000000">
        <w:rPr>
          <w:rtl w:val="0"/>
        </w:rPr>
      </w:r>
    </w:p>
    <w:tbl>
      <w:tblPr>
        <w:tblStyle w:val="Table2"/>
        <w:tblW w:w="8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1230"/>
        <w:tblGridChange w:id="0">
          <w:tblGrid>
            <w:gridCol w:w="6930"/>
            <w:gridCol w:w="1230"/>
          </w:tblGrid>
        </w:tblGridChange>
      </w:tblGrid>
      <w:tr>
        <w:trPr>
          <w:cantSplit w:val="0"/>
          <w:trHeight w:val="386"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1E">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Approved Enterprise Pricing for ReCharge, Inc.</w:t>
            </w:r>
          </w:p>
        </w:tc>
      </w:tr>
      <w:tr>
        <w:trPr>
          <w:cantSplit w:val="0"/>
          <w:trHeight w:val="186"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20">
            <w:pPr>
              <w:widowControl w:val="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Annual Platform Fee (12 months)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21">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$75,000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Enterprise Assurance Agreement &amp; SLAs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Included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Professional-Tier Support Subscription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Included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Payment Essentials Module</w:t>
            </w:r>
          </w:p>
          <w:p w:rsidR="00000000" w:rsidDel="00000000" w:rsidP="00000000" w:rsidRDefault="00000000" w:rsidRPr="00000000" w14:paraId="00000027">
            <w:pPr>
              <w:widowControl w:val="0"/>
              <w:numPr>
                <w:ilvl w:val="0"/>
                <w:numId w:val="1"/>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Universal Vaulting and Tokenization - included</w:t>
            </w:r>
          </w:p>
          <w:p w:rsidR="00000000" w:rsidDel="00000000" w:rsidP="00000000" w:rsidRDefault="00000000" w:rsidRPr="00000000" w14:paraId="00000028">
            <w:pPr>
              <w:widowControl w:val="0"/>
              <w:numPr>
                <w:ilvl w:val="0"/>
                <w:numId w:val="1"/>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Security Suite (MFA, RBAC, SSO) - included</w:t>
            </w:r>
          </w:p>
          <w:p w:rsidR="00000000" w:rsidDel="00000000" w:rsidP="00000000" w:rsidRDefault="00000000" w:rsidRPr="00000000" w14:paraId="00000029">
            <w:pPr>
              <w:widowControl w:val="0"/>
              <w:numPr>
                <w:ilvl w:val="0"/>
                <w:numId w:val="1"/>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PCI Compliant Card Storage - unlimited</w:t>
            </w:r>
          </w:p>
          <w:p w:rsidR="00000000" w:rsidDel="00000000" w:rsidP="00000000" w:rsidRDefault="00000000" w:rsidRPr="00000000" w14:paraId="0000002A">
            <w:pPr>
              <w:widowControl w:val="0"/>
              <w:numPr>
                <w:ilvl w:val="0"/>
                <w:numId w:val="1"/>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All Spreedly gateway connectors - unlimited</w:t>
            </w:r>
          </w:p>
          <w:p w:rsidR="00000000" w:rsidDel="00000000" w:rsidP="00000000" w:rsidRDefault="00000000" w:rsidRPr="00000000" w14:paraId="0000002B">
            <w:pPr>
              <w:widowControl w:val="0"/>
              <w:numPr>
                <w:ilvl w:val="0"/>
                <w:numId w:val="1"/>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All Spreedly PMD Receiver endpoints - unlimited</w:t>
            </w:r>
          </w:p>
          <w:p w:rsidR="00000000" w:rsidDel="00000000" w:rsidP="00000000" w:rsidRDefault="00000000" w:rsidRPr="00000000" w14:paraId="0000002C">
            <w:pPr>
              <w:widowControl w:val="0"/>
              <w:numPr>
                <w:ilvl w:val="0"/>
                <w:numId w:val="1"/>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Access to 3DS2 services, ApplePay, and GooglePay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Included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2E">
            <w:pPr>
              <w:widowControl w:val="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API Usage Fee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2F">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$150,000</w:t>
            </w:r>
          </w:p>
        </w:tc>
      </w:tr>
      <w:tr>
        <w:trPr>
          <w:cantSplit w:val="0"/>
          <w:trHeight w:val="3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Committed APIs during initial term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20,000,000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Cost per API call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$0.0075</w:t>
            </w:r>
          </w:p>
        </w:tc>
      </w:tr>
      <w:tr>
        <w:trPr>
          <w:cantSplit w:val="0"/>
          <w:trHeight w:val="36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34">
            <w:pPr>
              <w:widowControl w:val="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Annual Fees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5">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$225,000</w:t>
            </w:r>
          </w:p>
        </w:tc>
      </w:tr>
    </w:tbl>
    <w:p w:rsidR="00000000" w:rsidDel="00000000" w:rsidP="00000000" w:rsidRDefault="00000000" w:rsidRPr="00000000" w14:paraId="00000036">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7">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8">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 API Usage Fees</w:t>
      </w:r>
    </w:p>
    <w:p w:rsidR="00000000" w:rsidDel="00000000" w:rsidP="00000000" w:rsidRDefault="00000000" w:rsidRPr="00000000" w14:paraId="00000039">
      <w:pPr>
        <w:jc w:val="left"/>
        <w:rPr>
          <w:rFonts w:ascii="Arial" w:cs="Arial" w:eastAsia="Arial" w:hAnsi="Arial"/>
          <w:b w:val="1"/>
          <w:sz w:val="18"/>
          <w:szCs w:val="18"/>
        </w:rPr>
      </w:pPr>
      <w:r w:rsidDel="00000000" w:rsidR="00000000" w:rsidRPr="00000000">
        <w:rPr>
          <w:rFonts w:ascii="Arial" w:cs="Arial" w:eastAsia="Arial" w:hAnsi="Arial"/>
          <w:sz w:val="18"/>
          <w:szCs w:val="18"/>
          <w:rtl w:val="0"/>
        </w:rPr>
        <w:t xml:space="preserve">In addition to the Annual Platform Fee, Customer is pre-purchasing 20,000,000 API calls for use during the Initial Term at a cost per API call rate of $0.0075 (“API Usage Fee”). Spreedly will invoice Customer monthly in arrears at the rate of $0.0075 for any additional API calls which exceed the initial purchase volume of 20,000,000. Payment of the additional API calls shall be in accordance with Section </w:t>
      </w:r>
      <w:sdt>
        <w:sdtPr>
          <w:tag w:val="goog_rdk_6"/>
        </w:sdtPr>
        <w:sdtContent>
          <w:ins w:author="Jason Gardner" w:id="5" w:date="2022-11-09T08:39:00Z">
            <w:r w:rsidDel="00000000" w:rsidR="00000000" w:rsidRPr="00000000">
              <w:rPr>
                <w:rFonts w:ascii="Arial" w:cs="Arial" w:eastAsia="Arial" w:hAnsi="Arial"/>
                <w:sz w:val="18"/>
                <w:szCs w:val="18"/>
                <w:rtl w:val="0"/>
              </w:rPr>
              <w:t xml:space="preserve">7 </w:t>
            </w:r>
          </w:ins>
        </w:sdtContent>
      </w:sdt>
      <w:r w:rsidDel="00000000" w:rsidR="00000000" w:rsidRPr="00000000">
        <w:rPr>
          <w:rFonts w:ascii="Arial" w:cs="Arial" w:eastAsia="Arial" w:hAnsi="Arial"/>
          <w:sz w:val="18"/>
          <w:szCs w:val="18"/>
          <w:rtl w:val="0"/>
        </w:rPr>
        <w:t xml:space="preserve">of the Agreement. </w:t>
      </w:r>
      <w:r w:rsidDel="00000000" w:rsidR="00000000" w:rsidRPr="00000000">
        <w:rPr>
          <w:rtl w:val="0"/>
        </w:rPr>
      </w:r>
    </w:p>
    <w:p w:rsidR="00000000" w:rsidDel="00000000" w:rsidP="00000000" w:rsidRDefault="00000000" w:rsidRPr="00000000" w14:paraId="0000003A">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B">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4) Renewal Terms Fees: </w:t>
      </w:r>
      <w:sdt>
        <w:sdtPr>
          <w:tag w:val="goog_rdk_7"/>
        </w:sdtPr>
        <w:sdtContent>
          <w:ins w:author="Jason Gardner" w:id="6" w:date="2022-11-09T08:40:00Z">
            <w:r w:rsidDel="00000000" w:rsidR="00000000" w:rsidRPr="00000000">
              <w:rPr>
                <w:rFonts w:ascii="Arial" w:cs="Arial" w:eastAsia="Arial" w:hAnsi="Arial"/>
                <w:color w:val="000000"/>
                <w:sz w:val="18"/>
                <w:szCs w:val="18"/>
                <w:highlight w:val="white"/>
                <w:rtl w:val="0"/>
              </w:rPr>
              <w:t xml:space="preserve">Except as otherwise agreed by the Parties in writing, the Annual Platform Fee and API Usage Fee will increase by 4% over the prior Contract Year in each successive Renewal Term.</w:t>
            </w:r>
          </w:ins>
        </w:sdtContent>
      </w:sdt>
      <w:sdt>
        <w:sdtPr>
          <w:tag w:val="goog_rdk_8"/>
        </w:sdtPr>
        <w:sdtContent>
          <w:ins w:author="Angelica Espaldon​​" w:id="7" w:date="2022-10-21T15:09:00Z">
            <w:sdt>
              <w:sdtPr>
                <w:tag w:val="goog_rdk_9"/>
              </w:sdtPr>
              <w:sdtContent>
                <w:del w:author="Jason Gardner" w:id="8" w:date="2022-11-09T08:39:00Z">
                  <w:r w:rsidDel="00000000" w:rsidR="00000000" w:rsidRPr="00000000">
                    <w:rPr>
                      <w:rFonts w:ascii="Arial" w:cs="Arial" w:eastAsia="Arial" w:hAnsi="Arial"/>
                      <w:b w:val="1"/>
                      <w:sz w:val="18"/>
                      <w:szCs w:val="18"/>
                      <w:rtl w:val="0"/>
                    </w:rPr>
                    <w:delText xml:space="preserve">Intentionally Deleted. </w:delText>
                  </w:r>
                </w:del>
              </w:sdtContent>
            </w:sdt>
          </w:ins>
        </w:sdtContent>
      </w:sdt>
      <w:sdt>
        <w:sdtPr>
          <w:tag w:val="goog_rdk_10"/>
        </w:sdtPr>
        <w:sdtContent>
          <w:del w:author="Angelica Espaldon​​" w:id="9" w:date="2022-10-21T15:09:00Z">
            <w:r w:rsidDel="00000000" w:rsidR="00000000" w:rsidRPr="00000000">
              <w:rPr>
                <w:rFonts w:ascii="Arial" w:cs="Arial" w:eastAsia="Arial" w:hAnsi="Arial"/>
                <w:sz w:val="18"/>
                <w:szCs w:val="18"/>
                <w:rtl w:val="0"/>
              </w:rPr>
              <w:delText xml:space="preserve">Except as otherwise agreed by the Parties in writing, the Annual Platform Fee and API Usage Fee will increase by 6% over the prior Contract Year in each successive Renewal Term. For example, the Annual Platform Fee will increase to $79,500 in the first Renewal Term, and the API call rate will increase to $0.00795 per API call.</w:delText>
            </w:r>
          </w:del>
        </w:sdtContent>
      </w:sdt>
      <w:r w:rsidDel="00000000" w:rsidR="00000000" w:rsidRPr="00000000">
        <w:rPr>
          <w:rtl w:val="0"/>
        </w:rPr>
      </w:r>
    </w:p>
    <w:p w:rsidR="00000000" w:rsidDel="00000000" w:rsidP="00000000" w:rsidRDefault="00000000" w:rsidRPr="00000000" w14:paraId="0000003C">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D">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Support Services. </w:t>
      </w:r>
    </w:p>
    <w:p w:rsidR="00000000" w:rsidDel="00000000" w:rsidP="00000000" w:rsidRDefault="00000000" w:rsidRPr="00000000" w14:paraId="0000003E">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Upon payment of the applicable fees, Spreedly will provide the technical Support Services in accordance with the Support Service Terms posted at https://www.spreedly.com/support-services-terms at the Professional Support level.</w:t>
      </w:r>
    </w:p>
    <w:p w:rsidR="00000000" w:rsidDel="00000000" w:rsidP="00000000" w:rsidRDefault="00000000" w:rsidRPr="00000000" w14:paraId="0000003F">
      <w:pPr>
        <w:jc w:val="left"/>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40">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7) Payments:</w:t>
      </w:r>
      <w:r w:rsidDel="00000000" w:rsidR="00000000" w:rsidRPr="00000000">
        <w:rPr>
          <w:rFonts w:ascii="Arial" w:cs="Arial" w:eastAsia="Arial" w:hAnsi="Arial"/>
          <w:sz w:val="18"/>
          <w:szCs w:val="18"/>
          <w:rtl w:val="0"/>
        </w:rPr>
        <w:t xml:space="preserve">  </w:t>
      </w:r>
    </w:p>
    <w:sdt>
      <w:sdtPr>
        <w:tag w:val="goog_rdk_13"/>
      </w:sdtPr>
      <w:sdtContent>
        <w:p w:rsidR="00000000" w:rsidDel="00000000" w:rsidP="00000000" w:rsidRDefault="00000000" w:rsidRPr="00000000" w14:paraId="00000041">
          <w:pPr>
            <w:rPr>
              <w:del w:author="Angelica Espaldon​​" w:id="11" w:date="2022-10-21T15:14:00Z"/>
              <w:rFonts w:ascii="Arial" w:cs="Arial" w:eastAsia="Arial" w:hAnsi="Arial"/>
              <w:sz w:val="18"/>
              <w:szCs w:val="18"/>
            </w:rPr>
          </w:pPr>
          <w:r w:rsidDel="00000000" w:rsidR="00000000" w:rsidRPr="00000000">
            <w:rPr>
              <w:rFonts w:ascii="Arial" w:cs="Arial" w:eastAsia="Arial" w:hAnsi="Arial"/>
              <w:sz w:val="18"/>
              <w:szCs w:val="18"/>
              <w:rtl w:val="0"/>
            </w:rPr>
            <w:t xml:space="preserve">All payments are subject to the terms prescribed in Section 7 of the Agreement. Customer will pay the Total Annual Fees of $225,000 for the first year of the Initial Term in full within 30 days of the Order Form Effective Date.</w:t>
          </w:r>
          <w:sdt>
            <w:sdtPr>
              <w:tag w:val="goog_rdk_11"/>
            </w:sdtPr>
            <w:sdtContent>
              <w:ins w:author="Jason Gardner" w:id="10" w:date="2022-11-09T08:41:00Z">
                <w:r w:rsidDel="00000000" w:rsidR="00000000" w:rsidRPr="00000000">
                  <w:rPr>
                    <w:rFonts w:ascii="Arial" w:cs="Arial" w:eastAsia="Arial" w:hAnsi="Arial"/>
                    <w:sz w:val="18"/>
                    <w:szCs w:val="18"/>
                    <w:rtl w:val="0"/>
                  </w:rPr>
                  <w:t xml:space="preserve"> Each subsequent annual payment will be invoiced no less than 30 days prior to the anniversary of the Effective Date.</w:t>
                </w:r>
              </w:ins>
            </w:sdtContent>
          </w:sdt>
          <w:sdt>
            <w:sdtPr>
              <w:tag w:val="goog_rdk_12"/>
            </w:sdtPr>
            <w:sdtContent>
              <w:del w:author="Angelica Espaldon​​" w:id="11" w:date="2022-10-21T15:14:00Z">
                <w:r w:rsidDel="00000000" w:rsidR="00000000" w:rsidRPr="00000000">
                  <w:rPr>
                    <w:rFonts w:ascii="Arial" w:cs="Arial" w:eastAsia="Arial" w:hAnsi="Arial"/>
                    <w:sz w:val="18"/>
                    <w:szCs w:val="18"/>
                    <w:rtl w:val="0"/>
                  </w:rPr>
                  <w:delText xml:space="preserve"> Each subsequent annual payment shall be invoiced 30 days prior to the anniversary Effective Date (“</w:delText>
                </w:r>
                <w:r w:rsidDel="00000000" w:rsidR="00000000" w:rsidRPr="00000000">
                  <w:rPr>
                    <w:rFonts w:ascii="Arial" w:cs="Arial" w:eastAsia="Arial" w:hAnsi="Arial"/>
                    <w:b w:val="1"/>
                    <w:sz w:val="18"/>
                    <w:szCs w:val="18"/>
                    <w:rtl w:val="0"/>
                  </w:rPr>
                  <w:delText xml:space="preserve">Annual</w:delText>
                </w:r>
                <w:r w:rsidDel="00000000" w:rsidR="00000000" w:rsidRPr="00000000">
                  <w:rPr>
                    <w:rFonts w:ascii="Arial" w:cs="Arial" w:eastAsia="Arial" w:hAnsi="Arial"/>
                    <w:sz w:val="18"/>
                    <w:szCs w:val="18"/>
                    <w:rtl w:val="0"/>
                  </w:rPr>
                  <w:delText xml:space="preserve"> </w:delText>
                </w:r>
                <w:r w:rsidDel="00000000" w:rsidR="00000000" w:rsidRPr="00000000">
                  <w:rPr>
                    <w:rFonts w:ascii="Arial" w:cs="Arial" w:eastAsia="Arial" w:hAnsi="Arial"/>
                    <w:b w:val="1"/>
                    <w:sz w:val="18"/>
                    <w:szCs w:val="18"/>
                    <w:rtl w:val="0"/>
                  </w:rPr>
                  <w:delText xml:space="preserve">Renewal Date</w:delText>
                </w:r>
                <w:r w:rsidDel="00000000" w:rsidR="00000000" w:rsidRPr="00000000">
                  <w:rPr>
                    <w:rFonts w:ascii="Arial" w:cs="Arial" w:eastAsia="Arial" w:hAnsi="Arial"/>
                    <w:sz w:val="18"/>
                    <w:szCs w:val="18"/>
                    <w:rtl w:val="0"/>
                  </w:rPr>
                  <w:delText xml:space="preserve">”) and shall be due and payable 30 days after the Annual Renewal Date. </w:delText>
                </w:r>
              </w:del>
            </w:sdtContent>
          </w:sdt>
        </w:p>
      </w:sdtContent>
    </w:sdt>
    <w:p w:rsidR="00000000" w:rsidDel="00000000" w:rsidP="00000000" w:rsidRDefault="00000000" w:rsidRPr="00000000" w14:paraId="0000004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3">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44">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5">
      <w:pPr>
        <w:numPr>
          <w:ilvl w:val="0"/>
          <w:numId w:val="2"/>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46">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7">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48">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49">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4A">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4B">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4C">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4D">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4E">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4F">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numPr>
          <w:ilvl w:val="0"/>
          <w:numId w:val="2"/>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51">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4">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[Signatures on Next Page]</w:t>
      </w:r>
      <w:r w:rsidDel="00000000" w:rsidR="00000000" w:rsidRPr="00000000">
        <w:br w:type="page"/>
      </w:r>
      <w:r w:rsidDel="00000000" w:rsidR="00000000" w:rsidRPr="00000000">
        <w:rPr>
          <w:rtl w:val="0"/>
        </w:rPr>
      </w:r>
    </w:p>
    <w:p w:rsidR="00000000" w:rsidDel="00000000" w:rsidP="00000000" w:rsidRDefault="00000000" w:rsidRPr="00000000" w14:paraId="00000056">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spacing w:after="180" w:line="206" w:lineRule="auto"/>
        <w:ind w:left="72"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Amendment by their duly authorized representatives in one or more counterparts, each of which will be deemed an original.</w:t>
      </w:r>
      <w:r w:rsidDel="00000000" w:rsidR="00000000" w:rsidRPr="00000000">
        <w:rPr>
          <w:rtl w:val="0"/>
        </w:rPr>
      </w:r>
    </w:p>
    <w:tbl>
      <w:tblPr>
        <w:tblStyle w:val="Table3"/>
        <w:tblW w:w="9378.0" w:type="dxa"/>
        <w:jc w:val="left"/>
        <w:tblInd w:w="19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58">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9">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A">
            <w:pPr>
              <w:spacing w:after="180" w:line="181"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5B">
            <w:pPr>
              <w:spacing w:after="180" w:line="181"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5C">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D">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E">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F">
            <w:pPr>
              <w:spacing w:after="180" w:line="181"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ReCharge Inc.</w:t>
            </w:r>
          </w:p>
          <w:p w:rsidR="00000000" w:rsidDel="00000000" w:rsidP="00000000" w:rsidRDefault="00000000" w:rsidRPr="00000000" w14:paraId="00000060">
            <w:pPr>
              <w:spacing w:after="180" w:line="181"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2">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63">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4">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5">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66">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7">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68">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9">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A">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6B">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C">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6D">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E">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F">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70">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1">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72">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73">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75">
      <w:pPr>
        <w:spacing w:after="180" w:line="201" w:lineRule="auto"/>
        <w:ind w:right="72"/>
        <w:rPr>
          <w:rFonts w:ascii="Arial" w:cs="Arial" w:eastAsia="Arial" w:hAnsi="Arial"/>
          <w:sz w:val="18"/>
          <w:szCs w:val="18"/>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Gardner" w:id="0" w:date="2022-11-09T08:37:0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our customers this is a critical payments service. Auto-renew protects both parties from an abrupt stop if we cannot agree on renewal terms. We can agree to a shorter cancellation notice (30 days) if that's preferrable.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88390" cy="625475"/>
              <wp:effectExtent b="0" l="0" r="0" t="0"/>
              <wp:wrapNone/>
              <wp:docPr id="15"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88390" cy="625475"/>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88390" cy="6254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-28569</wp:posOffset>
          </wp:positionV>
          <wp:extent cx="1405956" cy="322799"/>
          <wp:effectExtent b="0" l="0" r="0" t="0"/>
          <wp:wrapNone/>
          <wp:docPr id="1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table" w:styleId="a3" w:customStyle="1">
    <w:basedOn w:val="TableNormal"/>
    <w:rPr>
      <w:rFonts w:ascii="Times New Roman" w:cs="Times New Roman" w:eastAsia="Times New Roman" w:hAnsi="Times New Roman"/>
      <w:sz w:val="22"/>
      <w:szCs w:val="22"/>
    </w:rPr>
    <w:tblPr>
      <w:tblStyleRowBandSize w:val="1"/>
      <w:tblStyleColBandSize w:val="1"/>
    </w:tblPr>
  </w:style>
  <w:style w:type="table" w:styleId="a4" w:customStyle="1">
    <w:basedOn w:val="TableNormal"/>
    <w:rPr>
      <w:rFonts w:ascii="Times New Roman" w:cs="Times New Roman" w:eastAsia="Times New Roman" w:hAnsi="Times New Roman"/>
      <w:sz w:val="22"/>
      <w:szCs w:val="22"/>
    </w:rPr>
    <w:tblPr>
      <w:tblStyleRowBandSize w:val="1"/>
      <w:tblStyleColBandSize w:val="1"/>
    </w:tblPr>
  </w:style>
  <w:style w:type="table" w:styleId="a5" w:customStyle="1">
    <w:basedOn w:val="TableNormal"/>
    <w:rPr>
      <w:rFonts w:ascii="Times New Roman" w:cs="Times New Roman" w:eastAsia="Times New Roman" w:hAnsi="Times New Roman"/>
      <w:sz w:val="22"/>
      <w:szCs w:val="22"/>
    </w:rPr>
    <w:tblPr>
      <w:tblStyleRowBandSize w:val="1"/>
      <w:tblStyleColBandSize w:val="1"/>
    </w:tblPr>
  </w:style>
  <w:style w:type="table" w:styleId="a6" w:customStyle="1">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table" w:styleId="a7" w:customStyle="1">
    <w:basedOn w:val="TableNormal"/>
    <w:rPr>
      <w:rFonts w:ascii="Times New Roman" w:cs="Times New Roman" w:eastAsia="Times New Roman" w:hAnsi="Times New Roman"/>
      <w:sz w:val="22"/>
      <w:szCs w:val="22"/>
    </w:rPr>
    <w:tblPr>
      <w:tblStyleRowBandSize w:val="1"/>
      <w:tblStyleColBandSize w:val="1"/>
    </w:tblPr>
  </w:style>
  <w:style w:type="table" w:styleId="a8" w:customStyle="1">
    <w:basedOn w:val="TableNormal"/>
    <w:rPr>
      <w:rFonts w:ascii="Times New Roman" w:cs="Times New Roman" w:eastAsia="Times New Roman" w:hAnsi="Times New Roman"/>
      <w:sz w:val="22"/>
      <w:szCs w:val="22"/>
    </w:rPr>
    <w:tblPr>
      <w:tblStyleRowBandSize w:val="1"/>
      <w:tblStyleColBandSize w:val="1"/>
    </w:tblPr>
  </w:style>
  <w:style w:type="table" w:styleId="a9" w:customStyle="1">
    <w:basedOn w:val="TableNormal"/>
    <w:rPr>
      <w:rFonts w:ascii="Times New Roman" w:cs="Times New Roman" w:eastAsia="Times New Roman" w:hAnsi="Times New Roman"/>
      <w:sz w:val="22"/>
      <w:szCs w:val="22"/>
    </w:rPr>
    <w:tblPr>
      <w:tblStyleRowBandSize w:val="1"/>
      <w:tblStyleColBandSize w:val="1"/>
    </w:tblPr>
  </w:style>
  <w:style w:type="table" w:styleId="aa" w:customStyle="1">
    <w:basedOn w:val="TableNormal"/>
    <w:rPr>
      <w:rFonts w:ascii="Times New Roman" w:cs="Times New Roman" w:eastAsia="Times New Roman" w:hAnsi="Times New Roman"/>
      <w:sz w:val="22"/>
      <w:szCs w:val="22"/>
    </w:rPr>
    <w:tblPr>
      <w:tblStyleRowBandSize w:val="1"/>
      <w:tblStyleColBandSize w:val="1"/>
    </w:tblPr>
  </w:style>
  <w:style w:type="table" w:styleId="ab" w:customStyle="1">
    <w:basedOn w:val="TableNormal"/>
    <w:rPr>
      <w:rFonts w:ascii="Times New Roman" w:cs="Times New Roman" w:eastAsia="Times New Roman" w:hAnsi="Times New Roman"/>
      <w:sz w:val="22"/>
      <w:szCs w:val="22"/>
    </w:rPr>
    <w:tblPr>
      <w:tblStyleRowBandSize w:val="1"/>
      <w:tblStyleColBandSize w:val="1"/>
    </w:tblPr>
  </w:style>
  <w:style w:type="table" w:styleId="ac" w:customStyle="1">
    <w:basedOn w:val="TableNormal"/>
    <w:rPr>
      <w:rFonts w:ascii="Times New Roman" w:cs="Times New Roman" w:eastAsia="Times New Roman" w:hAnsi="Times New Roman"/>
      <w:sz w:val="22"/>
      <w:szCs w:val="22"/>
    </w:rPr>
    <w:tblPr>
      <w:tblStyleRowBandSize w:val="1"/>
      <w:tblStyleColBandSize w:val="1"/>
    </w:tblPr>
  </w:style>
  <w:style w:type="table" w:styleId="ad" w:customStyle="1">
    <w:basedOn w:val="TableNormal"/>
    <w:rPr>
      <w:rFonts w:ascii="Times New Roman" w:cs="Times New Roman" w:eastAsia="Times New Roman" w:hAnsi="Times New Roman"/>
      <w:sz w:val="22"/>
      <w:szCs w:val="22"/>
    </w:rPr>
    <w:tblPr>
      <w:tblStyleRowBandSize w:val="1"/>
      <w:tblStyleColBandSize w:val="1"/>
    </w:tblPr>
  </w:style>
  <w:style w:type="paragraph" w:styleId="Revision">
    <w:name w:val="Revision"/>
    <w:hidden w:val="1"/>
    <w:uiPriority w:val="99"/>
    <w:semiHidden w:val="1"/>
    <w:rsid w:val="002D01BB"/>
    <w:pPr>
      <w:jc w:val="left"/>
    </w:p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mVCGPQ/Ti761g0yHVeUCChTw9g==">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2022-10-20T13:33:00Z</dcterms:created>
</cp:coreProperties>
</file>