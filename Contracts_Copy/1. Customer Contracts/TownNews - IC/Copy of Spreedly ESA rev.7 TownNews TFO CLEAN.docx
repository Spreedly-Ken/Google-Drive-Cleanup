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u w:val="single"/>
          <w:rtl w:val="0"/>
        </w:rPr>
        <w:t xml:space="preserve">INN Partners, L.C., d/b/a Blox Digital</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sdt>
            <w:sdtPr>
              <w:tag w:val="goog_rdk_2"/>
            </w:sdtPr>
            <w:sdtContent>
              <w:p w:rsidR="00000000" w:rsidDel="00000000" w:rsidP="00000000" w:rsidRDefault="00000000" w:rsidRPr="00000000" w14:paraId="00000013">
                <w:pPr>
                  <w:ind w:right="-14"/>
                  <w:rPr>
                    <w:rFonts w:ascii="Arial" w:cs="Arial" w:eastAsia="Arial" w:hAnsi="Arial"/>
                    <w:sz w:val="16"/>
                    <w:szCs w:val="16"/>
                    <w:rPrChange w:author="George Waugh" w:id="0" w:date="2023-09-15T15:41:57Z">
                      <w:rPr>
                        <w:rFonts w:ascii="Arial" w:cs="Arial" w:eastAsia="Arial" w:hAnsi="Arial"/>
                        <w:sz w:val="16"/>
                        <w:szCs w:val="16"/>
                        <w:shd w:fill="ffd966" w:val="clear"/>
                      </w:rPr>
                    </w:rPrChange>
                  </w:rPr>
                </w:pPr>
                <w:sdt>
                  <w:sdtPr>
                    <w:tag w:val="goog_rdk_0"/>
                  </w:sdtPr>
                  <w:sdtContent>
                    <w:r w:rsidDel="00000000" w:rsidR="00000000" w:rsidRPr="00000000">
                      <w:rPr>
                        <w:rFonts w:ascii="Arial" w:cs="Arial" w:eastAsia="Arial" w:hAnsi="Arial"/>
                        <w:sz w:val="18"/>
                        <w:szCs w:val="18"/>
                        <w:u w:val="single"/>
                        <w:rtl w:val="0"/>
                        <w:rPrChange w:author="George Waugh" w:id="0" w:date="2023-09-15T15:41:57Z">
                          <w:rPr>
                            <w:rFonts w:ascii="Arial" w:cs="Arial" w:eastAsia="Arial" w:hAnsi="Arial"/>
                            <w:sz w:val="18"/>
                            <w:szCs w:val="18"/>
                            <w:u w:val="single"/>
                            <w:shd w:fill="ffd966" w:val="clear"/>
                          </w:rPr>
                        </w:rPrChange>
                      </w:rPr>
                      <w:t xml:space="preserve">INN Partners, L.C., d/b/a Blox Digital</w:t>
                    </w:r>
                  </w:sdtContent>
                </w:sdt>
                <w:sdt>
                  <w:sdtPr>
                    <w:tag w:val="goog_rdk_1"/>
                  </w:sdtPr>
                  <w:sdtContent>
                    <w:r w:rsidDel="00000000" w:rsidR="00000000" w:rsidRPr="00000000">
                      <w:rPr>
                        <w:rtl w:val="0"/>
                      </w:rPr>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sdt>
            <w:sdtPr>
              <w:tag w:val="goog_rdk_5"/>
            </w:sdtPr>
            <w:sdtContent>
              <w:p w:rsidR="00000000" w:rsidDel="00000000" w:rsidP="00000000" w:rsidRDefault="00000000" w:rsidRPr="00000000" w14:paraId="0000001A">
                <w:pPr>
                  <w:ind w:right="-14"/>
                  <w:rPr>
                    <w:rFonts w:ascii="Arial" w:cs="Arial" w:eastAsia="Arial" w:hAnsi="Arial"/>
                    <w:sz w:val="16"/>
                    <w:szCs w:val="16"/>
                    <w:rPrChange w:author="George Waugh" w:id="0" w:date="2023-09-15T15:41:57Z">
                      <w:rPr>
                        <w:rFonts w:ascii="Arial" w:cs="Arial" w:eastAsia="Arial" w:hAnsi="Arial"/>
                        <w:sz w:val="16"/>
                        <w:szCs w:val="16"/>
                        <w:shd w:fill="ffd966" w:val="clear"/>
                      </w:rPr>
                    </w:rPrChange>
                  </w:rPr>
                </w:pPr>
                <w:sdt>
                  <w:sdtPr>
                    <w:tag w:val="goog_rdk_3"/>
                  </w:sdtPr>
                  <w:sdtContent>
                    <w:r w:rsidDel="00000000" w:rsidR="00000000" w:rsidRPr="00000000">
                      <w:rPr>
                        <w:rFonts w:ascii="Arial" w:cs="Arial" w:eastAsia="Arial" w:hAnsi="Arial"/>
                        <w:sz w:val="18"/>
                        <w:szCs w:val="18"/>
                        <w:rtl w:val="0"/>
                        <w:rPrChange w:author="George Waugh" w:id="0" w:date="2023-09-15T15:41:57Z">
                          <w:rPr>
                            <w:rFonts w:ascii="Arial" w:cs="Arial" w:eastAsia="Arial" w:hAnsi="Arial"/>
                            <w:sz w:val="18"/>
                            <w:szCs w:val="18"/>
                            <w:shd w:fill="ffd966" w:val="clear"/>
                          </w:rPr>
                        </w:rPrChange>
                      </w:rPr>
                      <w:t xml:space="preserve">1033 7th St, Ste 200, East Moline, IL 61244</w:t>
                    </w:r>
                  </w:sdtContent>
                </w:sdt>
                <w:sdt>
                  <w:sdtPr>
                    <w:tag w:val="goog_rdk_4"/>
                  </w:sdtPr>
                  <w:sdtContent>
                    <w:r w:rsidDel="00000000" w:rsidR="00000000" w:rsidRPr="00000000">
                      <w:rPr>
                        <w:rtl w:val="0"/>
                      </w:rPr>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1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1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1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sdt>
            <w:sdtPr>
              <w:tag w:val="goog_rdk_7"/>
            </w:sdtPr>
            <w:sdtContent>
              <w:p w:rsidR="00000000" w:rsidDel="00000000" w:rsidP="00000000" w:rsidRDefault="00000000" w:rsidRPr="00000000" w14:paraId="00000021">
                <w:pPr>
                  <w:rPr>
                    <w:rFonts w:ascii="Arial" w:cs="Arial" w:eastAsia="Arial" w:hAnsi="Arial"/>
                    <w:sz w:val="16"/>
                    <w:szCs w:val="16"/>
                    <w:rPrChange w:author="George Waugh" w:id="0" w:date="2023-09-15T15:41:57Z">
                      <w:rPr>
                        <w:rFonts w:ascii="Arial" w:cs="Arial" w:eastAsia="Arial" w:hAnsi="Arial"/>
                        <w:sz w:val="16"/>
                        <w:szCs w:val="16"/>
                        <w:shd w:fill="ffd966" w:val="clear"/>
                      </w:rPr>
                    </w:rPrChange>
                  </w:rPr>
                </w:pPr>
                <w:sdt>
                  <w:sdtPr>
                    <w:tag w:val="goog_rdk_6"/>
                  </w:sdtPr>
                  <w:sdtContent>
                    <w:r w:rsidDel="00000000" w:rsidR="00000000" w:rsidRPr="00000000">
                      <w:rPr>
                        <w:rFonts w:ascii="Arial" w:cs="Arial" w:eastAsia="Arial" w:hAnsi="Arial"/>
                        <w:sz w:val="16"/>
                        <w:szCs w:val="16"/>
                        <w:rtl w:val="0"/>
                        <w:rPrChange w:author="George Waugh" w:id="0" w:date="2023-09-15T15:41:57Z">
                          <w:rPr>
                            <w:rFonts w:ascii="Arial" w:cs="Arial" w:eastAsia="Arial" w:hAnsi="Arial"/>
                            <w:sz w:val="16"/>
                            <w:szCs w:val="16"/>
                            <w:shd w:fill="ffd966" w:val="clear"/>
                          </w:rPr>
                        </w:rPrChange>
                      </w:rPr>
                      <w:t xml:space="preserve">USA</w:t>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2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4">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5">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7">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8">
            <w:pPr>
              <w:tabs>
                <w:tab w:val="left" w:leader="none" w:pos="2430"/>
              </w:tabs>
              <w:spacing w:after="60" w:before="120" w:lineRule="auto"/>
              <w:ind w:right="-14"/>
              <w:rPr>
                <w:rFonts w:ascii="Arial" w:cs="Arial" w:eastAsia="Arial" w:hAnsi="Arial"/>
                <w:b w:val="1"/>
                <w:sz w:val="16"/>
                <w:szCs w:val="16"/>
                <w:shd w:fill="ffd966" w:val="clear"/>
              </w:rPr>
            </w:pPr>
            <w:r w:rsidDel="00000000" w:rsidR="00000000" w:rsidRPr="00000000">
              <w:rPr>
                <w:rtl w:val="0"/>
              </w:rPr>
            </w:r>
          </w:p>
          <w:p w:rsidR="00000000" w:rsidDel="00000000" w:rsidP="00000000" w:rsidRDefault="00000000" w:rsidRPr="00000000" w14:paraId="00000029">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2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George Waugh</w:t>
            </w:r>
          </w:p>
        </w:tc>
        <w:tc>
          <w:tcPr>
            <w:tcBorders>
              <w:top w:color="000000" w:space="0" w:sz="0" w:val="nil"/>
              <w:bottom w:color="000000" w:space="0" w:sz="0" w:val="nil"/>
            </w:tcBorders>
            <w:shd w:fill="f3f3f3" w:val="clear"/>
          </w:tcPr>
          <w:p w:rsidR="00000000" w:rsidDel="00000000" w:rsidP="00000000" w:rsidRDefault="00000000" w:rsidRPr="00000000" w14:paraId="0000002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sdt>
            <w:sdtPr>
              <w:tag w:val="goog_rdk_9"/>
            </w:sdtPr>
            <w:sdtContent>
              <w:p w:rsidR="00000000" w:rsidDel="00000000" w:rsidP="00000000" w:rsidRDefault="00000000" w:rsidRPr="00000000" w14:paraId="00000031">
                <w:pPr>
                  <w:tabs>
                    <w:tab w:val="left" w:leader="none" w:pos="2430"/>
                  </w:tabs>
                  <w:spacing w:after="40" w:before="40" w:lineRule="auto"/>
                  <w:ind w:right="-14"/>
                  <w:rPr>
                    <w:rFonts w:ascii="Arial" w:cs="Arial" w:eastAsia="Arial" w:hAnsi="Arial"/>
                    <w:sz w:val="16"/>
                    <w:szCs w:val="16"/>
                    <w:rPrChange w:author="George Waugh" w:id="1" w:date="2023-09-15T15:41:50Z">
                      <w:rPr>
                        <w:rFonts w:ascii="Arial" w:cs="Arial" w:eastAsia="Arial" w:hAnsi="Arial"/>
                        <w:sz w:val="16"/>
                        <w:szCs w:val="16"/>
                        <w:shd w:fill="ffd966" w:val="clear"/>
                      </w:rPr>
                    </w:rPrChange>
                  </w:rPr>
                </w:pPr>
                <w:sdt>
                  <w:sdtPr>
                    <w:tag w:val="goog_rdk_8"/>
                  </w:sdtPr>
                  <w:sdtContent>
                    <w:r w:rsidDel="00000000" w:rsidR="00000000" w:rsidRPr="00000000">
                      <w:rPr>
                        <w:rFonts w:ascii="Arial" w:cs="Arial" w:eastAsia="Arial" w:hAnsi="Arial"/>
                        <w:sz w:val="16"/>
                        <w:szCs w:val="16"/>
                        <w:rtl w:val="0"/>
                        <w:rPrChange w:author="George Waugh" w:id="1" w:date="2023-09-15T15:41:50Z">
                          <w:rPr>
                            <w:rFonts w:ascii="Arial" w:cs="Arial" w:eastAsia="Arial" w:hAnsi="Arial"/>
                            <w:sz w:val="16"/>
                            <w:szCs w:val="16"/>
                            <w:shd w:fill="ffd966" w:val="clear"/>
                          </w:rPr>
                        </w:rPrChange>
                      </w:rPr>
                      <w:t xml:space="preserve">Meagan Danielsen</w:t>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3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4">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Senior Enterprise Account Exec</w:t>
            </w:r>
          </w:p>
        </w:tc>
        <w:tc>
          <w:tcPr>
            <w:tcBorders>
              <w:top w:color="000000" w:space="0" w:sz="0" w:val="nil"/>
              <w:bottom w:color="000000" w:space="0" w:sz="0" w:val="nil"/>
            </w:tcBorders>
            <w:shd w:fill="f3f3f3" w:val="clear"/>
          </w:tcPr>
          <w:p w:rsidR="00000000" w:rsidDel="00000000" w:rsidP="00000000" w:rsidRDefault="00000000" w:rsidRPr="00000000" w14:paraId="00000036">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sdt>
            <w:sdtPr>
              <w:tag w:val="goog_rdk_11"/>
            </w:sdtPr>
            <w:sdtContent>
              <w:p w:rsidR="00000000" w:rsidDel="00000000" w:rsidP="00000000" w:rsidRDefault="00000000" w:rsidRPr="00000000" w14:paraId="00000038">
                <w:pPr>
                  <w:tabs>
                    <w:tab w:val="left" w:leader="none" w:pos="2430"/>
                  </w:tabs>
                  <w:spacing w:after="40" w:before="40" w:lineRule="auto"/>
                  <w:ind w:right="-14"/>
                  <w:rPr>
                    <w:rFonts w:ascii="Arial" w:cs="Arial" w:eastAsia="Arial" w:hAnsi="Arial"/>
                    <w:sz w:val="16"/>
                    <w:szCs w:val="16"/>
                    <w:rPrChange w:author="George Waugh" w:id="1" w:date="2023-09-15T15:41:50Z">
                      <w:rPr>
                        <w:rFonts w:ascii="Arial" w:cs="Arial" w:eastAsia="Arial" w:hAnsi="Arial"/>
                        <w:sz w:val="16"/>
                        <w:szCs w:val="16"/>
                        <w:shd w:fill="ffd966" w:val="clear"/>
                      </w:rPr>
                    </w:rPrChange>
                  </w:rPr>
                </w:pPr>
                <w:sdt>
                  <w:sdtPr>
                    <w:tag w:val="goog_rdk_10"/>
                  </w:sdtPr>
                  <w:sdtContent>
                    <w:r w:rsidDel="00000000" w:rsidR="00000000" w:rsidRPr="00000000">
                      <w:rPr>
                        <w:rFonts w:ascii="Arial" w:cs="Arial" w:eastAsia="Arial" w:hAnsi="Arial"/>
                        <w:sz w:val="16"/>
                        <w:szCs w:val="16"/>
                        <w:rtl w:val="0"/>
                        <w:rPrChange w:author="George Waugh" w:id="1" w:date="2023-09-15T15:41:50Z">
                          <w:rPr>
                            <w:rFonts w:ascii="Arial" w:cs="Arial" w:eastAsia="Arial" w:hAnsi="Arial"/>
                            <w:sz w:val="16"/>
                            <w:szCs w:val="16"/>
                            <w:shd w:fill="ffd966" w:val="clear"/>
                          </w:rPr>
                        </w:rPrChange>
                      </w:rPr>
                      <w:t xml:space="preserve">Director of Product</w:t>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3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B">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C">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(888) 727-7750</w:t>
            </w:r>
          </w:p>
        </w:tc>
        <w:tc>
          <w:tcPr>
            <w:tcBorders>
              <w:top w:color="000000" w:space="0" w:sz="0" w:val="nil"/>
              <w:bottom w:color="000000" w:space="0" w:sz="0" w:val="nil"/>
            </w:tcBorders>
            <w:shd w:fill="f3f3f3" w:val="clear"/>
          </w:tcPr>
          <w:p w:rsidR="00000000" w:rsidDel="00000000" w:rsidP="00000000" w:rsidRDefault="00000000" w:rsidRPr="00000000" w14:paraId="0000003D">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sdt>
            <w:sdtPr>
              <w:tag w:val="goog_rdk_13"/>
            </w:sdtPr>
            <w:sdtContent>
              <w:p w:rsidR="00000000" w:rsidDel="00000000" w:rsidP="00000000" w:rsidRDefault="00000000" w:rsidRPr="00000000" w14:paraId="0000003F">
                <w:pPr>
                  <w:tabs>
                    <w:tab w:val="left" w:leader="none" w:pos="2430"/>
                  </w:tabs>
                  <w:spacing w:after="40" w:before="40" w:lineRule="auto"/>
                  <w:ind w:right="-14"/>
                  <w:rPr>
                    <w:rFonts w:ascii="Arial" w:cs="Arial" w:eastAsia="Arial" w:hAnsi="Arial"/>
                    <w:sz w:val="16"/>
                    <w:szCs w:val="16"/>
                    <w:rPrChange w:author="George Waugh" w:id="1" w:date="2023-09-15T15:41:50Z">
                      <w:rPr>
                        <w:rFonts w:ascii="Arial" w:cs="Arial" w:eastAsia="Arial" w:hAnsi="Arial"/>
                        <w:sz w:val="16"/>
                        <w:szCs w:val="16"/>
                        <w:shd w:fill="ffd966" w:val="clear"/>
                      </w:rPr>
                    </w:rPrChange>
                  </w:rPr>
                </w:pPr>
                <w:sdt>
                  <w:sdtPr>
                    <w:tag w:val="goog_rdk_12"/>
                  </w:sdtPr>
                  <w:sdtContent>
                    <w:r w:rsidDel="00000000" w:rsidR="00000000" w:rsidRPr="00000000">
                      <w:rPr>
                        <w:rFonts w:ascii="Arial" w:cs="Arial" w:eastAsia="Arial" w:hAnsi="Arial"/>
                        <w:sz w:val="16"/>
                        <w:szCs w:val="16"/>
                        <w:rtl w:val="0"/>
                        <w:rPrChange w:author="George Waugh" w:id="1" w:date="2023-09-15T15:41:50Z">
                          <w:rPr>
                            <w:rFonts w:ascii="Arial" w:cs="Arial" w:eastAsia="Arial" w:hAnsi="Arial"/>
                            <w:sz w:val="16"/>
                            <w:szCs w:val="16"/>
                            <w:shd w:fill="ffd966" w:val="clear"/>
                          </w:rPr>
                        </w:rPrChange>
                      </w:rPr>
                      <w:t xml:space="preserve">563-484-9240</w:t>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4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3">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gwaugh@spreedly.com</w:t>
            </w:r>
          </w:p>
        </w:tc>
        <w:tc>
          <w:tcPr>
            <w:tcBorders>
              <w:top w:color="000000" w:space="0" w:sz="0" w:val="nil"/>
              <w:bottom w:color="000000" w:space="0" w:sz="0" w:val="nil"/>
            </w:tcBorders>
            <w:shd w:fill="f3f3f3" w:val="clear"/>
          </w:tcPr>
          <w:p w:rsidR="00000000" w:rsidDel="00000000" w:rsidP="00000000" w:rsidRDefault="00000000" w:rsidRPr="00000000" w14:paraId="00000044">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sdt>
            <w:sdtPr>
              <w:tag w:val="goog_rdk_15"/>
            </w:sdtPr>
            <w:sdtContent>
              <w:p w:rsidR="00000000" w:rsidDel="00000000" w:rsidP="00000000" w:rsidRDefault="00000000" w:rsidRPr="00000000" w14:paraId="00000046">
                <w:pPr>
                  <w:rPr>
                    <w:rFonts w:ascii="Arial" w:cs="Arial" w:eastAsia="Arial" w:hAnsi="Arial"/>
                    <w:sz w:val="16"/>
                    <w:szCs w:val="16"/>
                    <w:rPrChange w:author="George Waugh" w:id="1" w:date="2023-09-15T15:41:50Z">
                      <w:rPr>
                        <w:rFonts w:ascii="Arial" w:cs="Arial" w:eastAsia="Arial" w:hAnsi="Arial"/>
                        <w:sz w:val="16"/>
                        <w:szCs w:val="16"/>
                        <w:shd w:fill="ffd966" w:val="clear"/>
                      </w:rPr>
                    </w:rPrChange>
                  </w:rPr>
                </w:pPr>
                <w:sdt>
                  <w:sdtPr>
                    <w:tag w:val="goog_rdk_14"/>
                  </w:sdtPr>
                  <w:sdtContent>
                    <w:r w:rsidDel="00000000" w:rsidR="00000000" w:rsidRPr="00000000">
                      <w:rPr>
                        <w:rFonts w:ascii="Arial" w:cs="Arial" w:eastAsia="Arial" w:hAnsi="Arial"/>
                        <w:sz w:val="16"/>
                        <w:szCs w:val="16"/>
                        <w:rtl w:val="0"/>
                        <w:rPrChange w:author="George Waugh" w:id="1" w:date="2023-09-15T15:41:50Z">
                          <w:rPr>
                            <w:rFonts w:ascii="Arial" w:cs="Arial" w:eastAsia="Arial" w:hAnsi="Arial"/>
                            <w:sz w:val="16"/>
                            <w:szCs w:val="16"/>
                            <w:shd w:fill="ffd966" w:val="clear"/>
                          </w:rPr>
                        </w:rPrChange>
                      </w:rPr>
                      <w:t xml:space="preserve">Meagan.Danielsen@lee.net</w:t>
                    </w:r>
                  </w:sdtContent>
                </w:sdt>
              </w:p>
            </w:sdtContent>
          </w:sdt>
        </w:tc>
        <w:tc>
          <w:tcPr>
            <w:tcBorders>
              <w:top w:color="000000" w:space="0" w:sz="0" w:val="nil"/>
              <w:bottom w:color="000000" w:space="0" w:sz="0" w:val="nil"/>
            </w:tcBorders>
            <w:shd w:fill="f3f3f3" w:val="clear"/>
          </w:tcPr>
          <w:p w:rsidR="00000000" w:rsidDel="00000000" w:rsidP="00000000" w:rsidRDefault="00000000" w:rsidRPr="00000000" w14:paraId="0000004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D">
            <w:pPr>
              <w:tabs>
                <w:tab w:val="left" w:leader="none" w:pos="2430"/>
              </w:tabs>
              <w:spacing w:before="19" w:lineRule="auto"/>
              <w:ind w:right="-20"/>
              <w:rPr>
                <w:rFonts w:ascii="Arial" w:cs="Arial" w:eastAsia="Arial" w:hAnsi="Arial"/>
                <w:b w:val="1"/>
                <w:sz w:val="16"/>
                <w:szCs w:val="16"/>
                <w:shd w:fill="ffd966" w:val="clear"/>
              </w:rPr>
            </w:pPr>
            <w:r w:rsidDel="00000000" w:rsidR="00000000" w:rsidRPr="00000000">
              <w:rPr>
                <w:rtl w:val="0"/>
              </w:rPr>
            </w:r>
          </w:p>
          <w:p w:rsidR="00000000" w:rsidDel="00000000" w:rsidP="00000000" w:rsidRDefault="00000000" w:rsidRPr="00000000" w14:paraId="0000004E">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3">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4">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sdt>
            <w:sdtPr>
              <w:tag w:val="goog_rdk_20"/>
            </w:sdtPr>
            <w:sdtContent>
              <w:p w:rsidR="00000000" w:rsidDel="00000000" w:rsidP="00000000" w:rsidRDefault="00000000" w:rsidRPr="00000000" w14:paraId="00000057">
                <w:pPr>
                  <w:tabs>
                    <w:tab w:val="left" w:leader="none" w:pos="2430"/>
                  </w:tabs>
                  <w:spacing w:before="19" w:lineRule="auto"/>
                  <w:ind w:right="-20"/>
                  <w:rPr>
                    <w:rFonts w:ascii="Arial" w:cs="Arial" w:eastAsia="Arial" w:hAnsi="Arial"/>
                    <w:sz w:val="16"/>
                    <w:szCs w:val="16"/>
                    <w:rPrChange w:author="George Waugh" w:id="3" w:date="2023-09-15T15:42:06Z">
                      <w:rPr>
                        <w:rFonts w:ascii="Arial" w:cs="Arial" w:eastAsia="Arial" w:hAnsi="Arial"/>
                        <w:sz w:val="16"/>
                        <w:szCs w:val="16"/>
                        <w:shd w:fill="ffd966" w:val="clear"/>
                      </w:rPr>
                    </w:rPrChange>
                  </w:rPr>
                </w:pPr>
                <w:sdt>
                  <w:sdtPr>
                    <w:tag w:val="goog_rdk_17"/>
                  </w:sdtPr>
                  <w:sdtContent>
                    <w:del w:author="George Waugh" w:id="2" w:date="2023-09-15T15:39:53Z"/>
                    <w:sdt>
                      <w:sdtPr>
                        <w:tag w:val="goog_rdk_18"/>
                      </w:sdtPr>
                      <w:sdtContent>
                        <w:del w:author="George Waugh" w:id="2" w:date="2023-09-15T15:39:53Z">
                          <w:r w:rsidDel="00000000" w:rsidR="00000000" w:rsidRPr="00000000">
                            <w:rPr>
                              <w:rFonts w:ascii="Arial" w:cs="Arial" w:eastAsia="Arial" w:hAnsi="Arial"/>
                              <w:sz w:val="16"/>
                              <w:szCs w:val="16"/>
                              <w:rtl w:val="0"/>
                              <w:rPrChange w:author="George Waugh" w:id="3" w:date="2023-09-15T15:42:06Z">
                                <w:rPr>
                                  <w:rFonts w:ascii="Arial" w:cs="Arial" w:eastAsia="Arial" w:hAnsi="Arial"/>
                                  <w:sz w:val="16"/>
                                  <w:szCs w:val="16"/>
                                  <w:shd w:fill="ffd966" w:val="clear"/>
                                </w:rPr>
                              </w:rPrChange>
                            </w:rPr>
                            <w:delText xml:space="preserve">Please Complete</w:delText>
                          </w:r>
                        </w:del>
                      </w:sdtContent>
                    </w:sdt>
                    <w:del w:author="George Waugh" w:id="2" w:date="2023-09-15T15:39:53Z"/>
                  </w:sdtContent>
                </w:sdt>
                <w:sdt>
                  <w:sdtPr>
                    <w:tag w:val="goog_rdk_19"/>
                  </w:sdtPr>
                  <w:sdtContent>
                    <w:r w:rsidDel="00000000" w:rsidR="00000000" w:rsidRPr="00000000">
                      <w:rPr>
                        <w:rtl w:val="0"/>
                      </w:rPr>
                    </w:r>
                  </w:sdtContent>
                </w:sdt>
              </w:p>
            </w:sdtContent>
          </w:sdt>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B">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sdt>
            <w:sdtPr>
              <w:tag w:val="goog_rdk_25"/>
            </w:sdtPr>
            <w:sdtContent>
              <w:p w:rsidR="00000000" w:rsidDel="00000000" w:rsidP="00000000" w:rsidRDefault="00000000" w:rsidRPr="00000000" w14:paraId="0000005E">
                <w:pPr>
                  <w:tabs>
                    <w:tab w:val="left" w:leader="none" w:pos="2430"/>
                  </w:tabs>
                  <w:spacing w:before="19" w:lineRule="auto"/>
                  <w:ind w:right="-20"/>
                  <w:rPr>
                    <w:rFonts w:ascii="Arial" w:cs="Arial" w:eastAsia="Arial" w:hAnsi="Arial"/>
                    <w:sz w:val="16"/>
                    <w:szCs w:val="16"/>
                    <w:rPrChange w:author="George Waugh" w:id="3" w:date="2023-09-15T15:42:06Z">
                      <w:rPr>
                        <w:rFonts w:ascii="Arial" w:cs="Arial" w:eastAsia="Arial" w:hAnsi="Arial"/>
                        <w:sz w:val="16"/>
                        <w:szCs w:val="16"/>
                        <w:shd w:fill="ffd966" w:val="clear"/>
                      </w:rPr>
                    </w:rPrChange>
                  </w:rPr>
                </w:pPr>
                <w:sdt>
                  <w:sdtPr>
                    <w:tag w:val="goog_rdk_22"/>
                  </w:sdtPr>
                  <w:sdtContent>
                    <w:del w:author="George Waugh" w:id="4" w:date="2023-09-15T15:40:00Z"/>
                    <w:sdt>
                      <w:sdtPr>
                        <w:tag w:val="goog_rdk_23"/>
                      </w:sdtPr>
                      <w:sdtContent>
                        <w:del w:author="George Waugh" w:id="4" w:date="2023-09-15T15:40:00Z">
                          <w:r w:rsidDel="00000000" w:rsidR="00000000" w:rsidRPr="00000000">
                            <w:rPr>
                              <w:rFonts w:ascii="Arial" w:cs="Arial" w:eastAsia="Arial" w:hAnsi="Arial"/>
                              <w:sz w:val="16"/>
                              <w:szCs w:val="16"/>
                              <w:rtl w:val="0"/>
                              <w:rPrChange w:author="George Waugh" w:id="3" w:date="2023-09-15T15:42:06Z">
                                <w:rPr>
                                  <w:rFonts w:ascii="Arial" w:cs="Arial" w:eastAsia="Arial" w:hAnsi="Arial"/>
                                  <w:sz w:val="16"/>
                                  <w:szCs w:val="16"/>
                                  <w:shd w:fill="ffd966" w:val="clear"/>
                                </w:rPr>
                              </w:rPrChange>
                            </w:rPr>
                            <w:delText xml:space="preserve">Please Complete</w:delText>
                          </w:r>
                        </w:del>
                      </w:sdtContent>
                    </w:sdt>
                    <w:del w:author="George Waugh" w:id="4" w:date="2023-09-15T15:40:00Z"/>
                  </w:sdtContent>
                </w:sdt>
                <w:sdt>
                  <w:sdtPr>
                    <w:tag w:val="goog_rdk_24"/>
                  </w:sdtPr>
                  <w:sdtContent>
                    <w:r w:rsidDel="00000000" w:rsidR="00000000" w:rsidRPr="00000000">
                      <w:rPr>
                        <w:rtl w:val="0"/>
                      </w:rPr>
                    </w:r>
                  </w:sdtContent>
                </w:sdt>
              </w:p>
            </w:sdtContent>
          </w:sdt>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F">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1">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2">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sdt>
            <w:sdtPr>
              <w:tag w:val="goog_rdk_30"/>
            </w:sdtPr>
            <w:sdtContent>
              <w:p w:rsidR="00000000" w:rsidDel="00000000" w:rsidP="00000000" w:rsidRDefault="00000000" w:rsidRPr="00000000" w14:paraId="00000065">
                <w:pPr>
                  <w:tabs>
                    <w:tab w:val="left" w:leader="none" w:pos="2430"/>
                  </w:tabs>
                  <w:spacing w:before="19" w:lineRule="auto"/>
                  <w:ind w:right="-20"/>
                  <w:rPr>
                    <w:rFonts w:ascii="Arial" w:cs="Arial" w:eastAsia="Arial" w:hAnsi="Arial"/>
                    <w:sz w:val="16"/>
                    <w:szCs w:val="16"/>
                    <w:rPrChange w:author="George Waugh" w:id="3" w:date="2023-09-15T15:42:06Z">
                      <w:rPr>
                        <w:rFonts w:ascii="Arial" w:cs="Arial" w:eastAsia="Arial" w:hAnsi="Arial"/>
                        <w:sz w:val="16"/>
                        <w:szCs w:val="16"/>
                        <w:shd w:fill="ffd966" w:val="clear"/>
                      </w:rPr>
                    </w:rPrChange>
                  </w:rPr>
                </w:pPr>
                <w:sdt>
                  <w:sdtPr>
                    <w:tag w:val="goog_rdk_27"/>
                  </w:sdtPr>
                  <w:sdtContent>
                    <w:del w:author="George Waugh" w:id="5" w:date="2023-09-15T15:40:03Z"/>
                    <w:sdt>
                      <w:sdtPr>
                        <w:tag w:val="goog_rdk_28"/>
                      </w:sdtPr>
                      <w:sdtContent>
                        <w:del w:author="George Waugh" w:id="5" w:date="2023-09-15T15:40:03Z">
                          <w:r w:rsidDel="00000000" w:rsidR="00000000" w:rsidRPr="00000000">
                            <w:rPr>
                              <w:rFonts w:ascii="Arial" w:cs="Arial" w:eastAsia="Arial" w:hAnsi="Arial"/>
                              <w:sz w:val="16"/>
                              <w:szCs w:val="16"/>
                              <w:rtl w:val="0"/>
                              <w:rPrChange w:author="George Waugh" w:id="3" w:date="2023-09-15T15:42:06Z">
                                <w:rPr>
                                  <w:rFonts w:ascii="Arial" w:cs="Arial" w:eastAsia="Arial" w:hAnsi="Arial"/>
                                  <w:sz w:val="16"/>
                                  <w:szCs w:val="16"/>
                                  <w:shd w:fill="ffd966" w:val="clear"/>
                                </w:rPr>
                              </w:rPrChange>
                            </w:rPr>
                            <w:delText xml:space="preserve">Please Complete</w:delText>
                          </w:r>
                        </w:del>
                      </w:sdtContent>
                    </w:sdt>
                    <w:del w:author="George Waugh" w:id="5" w:date="2023-09-15T15:40:03Z"/>
                  </w:sdtContent>
                </w:sdt>
                <w:sdt>
                  <w:sdtPr>
                    <w:tag w:val="goog_rdk_29"/>
                  </w:sdtPr>
                  <w:sdtContent>
                    <w:r w:rsidDel="00000000" w:rsidR="00000000" w:rsidRPr="00000000">
                      <w:rPr>
                        <w:rtl w:val="0"/>
                      </w:rPr>
                    </w:r>
                  </w:sdtContent>
                </w:sdt>
              </w:p>
            </w:sdtContent>
          </w:sdt>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6">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bl>
    <w:sdt>
      <w:sdtPr>
        <w:tag w:val="goog_rdk_34"/>
      </w:sdtPr>
      <w:sdtContent>
        <w:p w:rsidR="00000000" w:rsidDel="00000000" w:rsidP="00000000" w:rsidRDefault="00000000" w:rsidRPr="00000000" w14:paraId="0000006E">
          <w:pPr>
            <w:jc w:val="both"/>
            <w:rPr>
              <w:rFonts w:ascii="Arial" w:cs="Arial" w:eastAsia="Arial" w:hAnsi="Arial"/>
              <w:b w:val="1"/>
              <w:sz w:val="18"/>
              <w:szCs w:val="18"/>
              <w:rPrChange w:author="Stecher, Terri" w:id="7" w:date="2023-09-07T10:08:00Z">
                <w:rPr>
                  <w:rFonts w:ascii="Arial" w:cs="Arial" w:eastAsia="Arial" w:hAnsi="Arial"/>
                  <w:sz w:val="18"/>
                  <w:szCs w:val="18"/>
                </w:rPr>
              </w:rPrChange>
            </w:rPr>
          </w:pPr>
          <w:sdt>
            <w:sdtPr>
              <w:tag w:val="goog_rdk_32"/>
            </w:sdtPr>
            <w:sdtContent>
              <w:ins w:author="Stecher, Terri" w:id="6" w:date="2023-09-07T10:07:00Z">
                <w:r w:rsidDel="00000000" w:rsidR="00000000" w:rsidRPr="00000000">
                  <w:rPr>
                    <w:rFonts w:ascii="Arial" w:cs="Arial" w:eastAsia="Arial" w:hAnsi="Arial"/>
                    <w:sz w:val="18"/>
                    <w:szCs w:val="18"/>
                    <w:rtl w:val="0"/>
                  </w:rPr>
                  <w:tab/>
                  <w:tab/>
                  <w:tab/>
                  <w:tab/>
                  <w:tab/>
                  <w:tab/>
                  <w:tab/>
                </w:r>
                <w:r w:rsidDel="00000000" w:rsidR="00000000" w:rsidRPr="00000000">
                  <w:rPr>
                    <w:rFonts w:ascii="Arial" w:cs="Arial" w:eastAsia="Arial" w:hAnsi="Arial"/>
                    <w:b w:val="1"/>
                    <w:sz w:val="18"/>
                    <w:szCs w:val="18"/>
                    <w:rtl w:val="0"/>
                  </w:rPr>
                  <w:t xml:space="preserve">[NTD – Complete billing info]</w:t>
                </w:r>
              </w:ins>
            </w:sdtContent>
          </w:sdt>
          <w:sdt>
            <w:sdtPr>
              <w:tag w:val="goog_rdk_33"/>
            </w:sdtPr>
            <w:sdtContent>
              <w:r w:rsidDel="00000000" w:rsidR="00000000" w:rsidRPr="00000000">
                <w:rPr>
                  <w:rtl w:val="0"/>
                </w:rPr>
              </w:r>
            </w:sdtContent>
          </w:sdt>
        </w:p>
      </w:sdtContent>
    </w:sdt>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9">
      <w:pPr>
        <w:tabs>
          <w:tab w:val="left" w:leader="none"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and the Data Security Policy, in each case as amended from time-to-time.</w:t>
      </w:r>
      <w:r w:rsidDel="00000000" w:rsidR="00000000" w:rsidRPr="00000000">
        <w:rPr>
          <w:rtl w:val="0"/>
        </w:rPr>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or any other third-party. </w:t>
      </w:r>
      <w:r w:rsidDel="00000000" w:rsidR="00000000" w:rsidRPr="00000000">
        <w:rPr>
          <w:rtl w:val="0"/>
        </w:rPr>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makes available to Customer at: </w:t>
      </w:r>
      <w:hyperlink r:id="rId9">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 and costs).</w:t>
      </w:r>
      <w:r w:rsidDel="00000000" w:rsidR="00000000" w:rsidRPr="00000000">
        <w:rPr>
          <w:rtl w:val="0"/>
        </w:rPr>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3znysh7" w:id="1"/>
      <w:bookmarkEnd w:id="1"/>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8E">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8F">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Del="00000000" w:rsidR="00000000" w:rsidRPr="00000000">
        <w:rPr>
          <w:rtl w:val="0"/>
        </w:rPr>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4">
      <w:pPr>
        <w:numPr>
          <w:ilvl w:val="2"/>
          <w:numId w:val="2"/>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et92p0" w:id="2"/>
      <w:bookmarkEnd w:id="2"/>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reasonably necessary or useful to improve the Platform or for any other reason, from time-to-time in Spreedly’s reasonable discretion, </w:t>
      </w:r>
      <w:sdt>
        <w:sdtPr>
          <w:tag w:val="goog_rdk_35"/>
        </w:sdtPr>
        <w:sdtContent>
          <w:ins w:author="Jason Gardner" w:id="8" w:date="2023-09-11T09:52:00Z">
            <w:r w:rsidDel="00000000" w:rsidR="00000000" w:rsidRPr="00000000">
              <w:rPr>
                <w:rFonts w:ascii="Arial" w:cs="Arial" w:eastAsia="Arial" w:hAnsi="Arial"/>
                <w:color w:val="000000"/>
                <w:sz w:val="18"/>
                <w:szCs w:val="18"/>
                <w:rtl w:val="0"/>
              </w:rPr>
              <w:t xml:space="preserve">and without notice to</w:t>
            </w:r>
          </w:ins>
        </w:sdtContent>
      </w:sdt>
      <w:sdt>
        <w:sdtPr>
          <w:tag w:val="goog_rdk_36"/>
        </w:sdtPr>
        <w:sdtContent>
          <w:del w:author="Stecher, Terri" w:id="9" w:date="2023-09-07T10:09:00Z"/>
          <w:sdt>
            <w:sdtPr>
              <w:tag w:val="goog_rdk_37"/>
            </w:sdtPr>
            <w:sdtContent>
              <w:commentRangeStart w:id="0"/>
            </w:sdtContent>
          </w:sdt>
          <w:del w:author="Stecher, Terri" w:id="9" w:date="2023-09-07T10:09:00Z">
            <w:r w:rsidDel="00000000" w:rsidR="00000000" w:rsidRPr="00000000">
              <w:rPr>
                <w:rFonts w:ascii="Arial" w:cs="Arial" w:eastAsia="Arial" w:hAnsi="Arial"/>
                <w:color w:val="000000"/>
                <w:sz w:val="18"/>
                <w:szCs w:val="18"/>
                <w:rtl w:val="0"/>
              </w:rPr>
              <w:delText xml:space="preserve">and without notice to </w:delText>
            </w:r>
          </w:del>
        </w:sdtContent>
      </w:sdt>
      <w:sdt>
        <w:sdtPr>
          <w:tag w:val="goog_rdk_38"/>
        </w:sdtPr>
        <w:sdtContent>
          <w:ins w:author="Stecher, Terri" w:id="9" w:date="2023-09-07T10:09:00Z">
            <w:sdt>
              <w:sdtPr>
                <w:tag w:val="goog_rdk_39"/>
              </w:sdtPr>
              <w:sdtContent>
                <w:del w:author="Jason Gardner" w:id="10" w:date="2023-09-11T09:52:00Z">
                  <w:r w:rsidDel="00000000" w:rsidR="00000000" w:rsidRPr="00000000">
                    <w:rPr>
                      <w:rFonts w:ascii="Arial" w:cs="Arial" w:eastAsia="Arial" w:hAnsi="Arial"/>
                      <w:color w:val="000000"/>
                      <w:sz w:val="18"/>
                      <w:szCs w:val="18"/>
                      <w:rtl w:val="0"/>
                    </w:rPr>
                    <w:delText xml:space="preserve">with reasonable advance notice to</w:delText>
                  </w:r>
                  <w:commentRangeEnd w:id="0"/>
                  <w:r w:rsidDel="00000000" w:rsidR="00000000" w:rsidRPr="00000000">
                    <w:commentReference w:id="0"/>
                  </w:r>
                  <w:r w:rsidDel="00000000" w:rsidR="00000000" w:rsidRPr="00000000">
                    <w:rPr>
                      <w:rFonts w:ascii="Arial" w:cs="Arial" w:eastAsia="Arial" w:hAnsi="Arial"/>
                      <w:color w:val="000000"/>
                      <w:sz w:val="18"/>
                      <w:szCs w:val="18"/>
                      <w:rtl w:val="0"/>
                    </w:rPr>
                    <w:delText xml:space="preserve"> </w:delText>
                  </w:r>
                </w:del>
              </w:sdtContent>
            </w:sdt>
          </w:ins>
        </w:sdtContent>
      </w:sdt>
      <w:r w:rsidDel="00000000" w:rsidR="00000000" w:rsidRPr="00000000">
        <w:rPr>
          <w:rFonts w:ascii="Arial" w:cs="Arial" w:eastAsia="Arial" w:hAnsi="Arial"/>
          <w:color w:val="000000"/>
          <w:sz w:val="18"/>
          <w:szCs w:val="18"/>
          <w:rtl w:val="0"/>
        </w:rPr>
        <w:t xml:space="preserve">Customer; provided, however, that Spreedly will not make any such changes that will materially adversely affect its features or functionality available to Customer during the Term.  Such changes may include upgrades, bug fixes, patches and other error corrections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 Spreedly may periodically </w:t>
      </w:r>
      <w:r w:rsidDel="00000000" w:rsidR="00000000" w:rsidRPr="00000000">
        <w:rPr>
          <w:rFonts w:ascii="Arial" w:cs="Arial" w:eastAsia="Arial" w:hAnsi="Arial"/>
          <w:sz w:val="18"/>
          <w:szCs w:val="18"/>
          <w:rtl w:val="0"/>
        </w:rPr>
        <w:t xml:space="preserve">offer new features, enhancements, and/or optional product upgrades to the Platform at an additional cost (“Upgrades”). If Customer chooses to utilize such Upgrades, any new charges incurred in connection therewith must be agreed to in a new Order Form.  If Customer declines the upgrade charges, Spreedly shall provide service through the remaining Term </w:t>
      </w:r>
      <w:sdt>
        <w:sdtPr>
          <w:tag w:val="goog_rdk_40"/>
        </w:sdtPr>
        <w:sdtContent>
          <w:del w:author="Jason Gardner" w:id="11" w:date="2023-09-11T09:59:00Z">
            <w:r w:rsidDel="00000000" w:rsidR="00000000" w:rsidRPr="00000000">
              <w:rPr>
                <w:rFonts w:ascii="Arial" w:cs="Arial" w:eastAsia="Arial" w:hAnsi="Arial"/>
                <w:sz w:val="18"/>
                <w:szCs w:val="18"/>
                <w:rtl w:val="0"/>
              </w:rPr>
              <w:delText xml:space="preserve">at the agreed cost</w:delText>
            </w:r>
          </w:del>
        </w:sdtContent>
      </w:sdt>
      <w:sdt>
        <w:sdtPr>
          <w:tag w:val="goog_rdk_41"/>
        </w:sdtPr>
        <w:sdtContent>
          <w:ins w:author="Jason Gardner" w:id="11" w:date="2023-09-11T09:59:00Z">
            <w:r w:rsidDel="00000000" w:rsidR="00000000" w:rsidRPr="00000000">
              <w:rPr>
                <w:rFonts w:ascii="Arial" w:cs="Arial" w:eastAsia="Arial" w:hAnsi="Arial"/>
                <w:sz w:val="18"/>
                <w:szCs w:val="18"/>
                <w:rtl w:val="0"/>
              </w:rPr>
              <w:t xml:space="preserve">as provided in the applicable Order Form</w:t>
            </w:r>
          </w:ins>
        </w:sdtContent>
      </w:sdt>
      <w:sdt>
        <w:sdtPr>
          <w:tag w:val="goog_rdk_42"/>
        </w:sdtPr>
        <w:sdtContent>
          <w:ins w:author="Stecher, Terri" w:id="12" w:date="2023-09-07T10:10:00Z">
            <w:r w:rsidDel="00000000" w:rsidR="00000000" w:rsidRPr="00000000">
              <w:rPr>
                <w:rFonts w:ascii="Arial" w:cs="Arial" w:eastAsia="Arial" w:hAnsi="Arial"/>
                <w:sz w:val="18"/>
                <w:szCs w:val="18"/>
                <w:rtl w:val="0"/>
              </w:rPr>
              <w:t xml:space="preserve">. </w:t>
            </w:r>
          </w:ins>
        </w:sdtContent>
      </w:sdt>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tyjcwt"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w:t>
      </w:r>
      <w:sdt>
        <w:sdtPr>
          <w:tag w:val="goog_rdk_43"/>
        </w:sdtPr>
        <w:sdtContent>
          <w:commentRangeStart w:id="1"/>
        </w:sdtContent>
      </w:sdt>
      <w:r w:rsidDel="00000000" w:rsidR="00000000" w:rsidRPr="00000000">
        <w:rPr>
          <w:rFonts w:ascii="Arial" w:cs="Arial" w:eastAsia="Arial" w:hAnsi="Arial"/>
          <w:color w:val="000000"/>
          <w:sz w:val="18"/>
          <w:szCs w:val="18"/>
          <w:rtl w:val="0"/>
        </w:rPr>
        <w:t xml:space="preserve">that has been disclosed in writing </w:t>
      </w:r>
      <w:sdt>
        <w:sdtPr>
          <w:tag w:val="goog_rdk_44"/>
        </w:sdtPr>
        <w:sdtContent>
          <w:del w:author="Jason Gardner" w:id="13" w:date="2023-09-11T10:35:00Z">
            <w:r w:rsidDel="00000000" w:rsidR="00000000" w:rsidRPr="00000000">
              <w:rPr>
                <w:rFonts w:ascii="Arial" w:cs="Arial" w:eastAsia="Arial" w:hAnsi="Arial"/>
                <w:color w:val="000000"/>
                <w:sz w:val="18"/>
                <w:szCs w:val="18"/>
                <w:rtl w:val="0"/>
              </w:rPr>
              <w:delText xml:space="preserve">in the manner</w:delText>
            </w:r>
            <w:commentRangeEnd w:id="1"/>
            <w:r w:rsidDel="00000000" w:rsidR="00000000" w:rsidRPr="00000000">
              <w:commentReference w:id="1"/>
            </w:r>
            <w:r w:rsidDel="00000000" w:rsidR="00000000" w:rsidRPr="00000000">
              <w:rPr>
                <w:rFonts w:ascii="Arial" w:cs="Arial" w:eastAsia="Arial" w:hAnsi="Arial"/>
                <w:color w:val="000000"/>
                <w:sz w:val="18"/>
                <w:szCs w:val="18"/>
                <w:rtl w:val="0"/>
              </w:rPr>
              <w:delText xml:space="preserve"> described </w:delText>
            </w:r>
          </w:del>
        </w:sdtContent>
      </w:sdt>
      <w:r w:rsidDel="00000000" w:rsidR="00000000" w:rsidRPr="00000000">
        <w:rPr>
          <w:rFonts w:ascii="Arial" w:cs="Arial" w:eastAsia="Arial" w:hAnsi="Arial"/>
          <w:color w:val="000000"/>
          <w:sz w:val="18"/>
          <w:szCs w:val="18"/>
          <w:rtl w:val="0"/>
        </w:rPr>
        <w:t xml:space="preserve">and agrees that the Reputable Hosting Services Provider’s security programs, policies, procedures, controls and technologies are consistent with industry best practices and comply with the requirements of the Data Security Policy.</w:t>
      </w:r>
      <w:r w:rsidDel="00000000" w:rsidR="00000000" w:rsidRPr="00000000">
        <w:rPr>
          <w:rtl w:val="0"/>
        </w:rPr>
      </w:r>
    </w:p>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Suspension of Services and Platform Access</w:t>
      </w:r>
      <w:r w:rsidDel="00000000" w:rsidR="00000000" w:rsidRPr="00000000">
        <w:rPr>
          <w:rFonts w:ascii="Arial" w:cs="Arial" w:eastAsia="Arial" w:hAnsi="Arial"/>
          <w:color w:val="000000"/>
          <w:sz w:val="18"/>
          <w:szCs w:val="18"/>
          <w:rtl w:val="0"/>
        </w:rPr>
        <w:t xml:space="preserve">.  Spreedly may suspend or deny Customer’s access to or use of all or any part of the Platform and Support Services, without any liability to Customer or others, if (i) Spreedly is required to do so by Law or court order; or (ii) Customer has (A) </w:t>
      </w:r>
      <w:r w:rsidDel="00000000" w:rsidR="00000000" w:rsidRPr="00000000">
        <w:rPr>
          <w:rFonts w:ascii="Arial" w:cs="Arial" w:eastAsia="Arial" w:hAnsi="Arial"/>
          <w:sz w:val="18"/>
          <w:szCs w:val="18"/>
          <w:rtl w:val="0"/>
        </w:rPr>
        <w:t xml:space="preserve">failed </w:t>
      </w:r>
      <w:r w:rsidDel="00000000" w:rsidR="00000000" w:rsidRPr="00000000">
        <w:rPr>
          <w:rFonts w:ascii="Arial" w:cs="Arial" w:eastAsia="Arial" w:hAnsi="Arial"/>
          <w:color w:val="000000"/>
          <w:sz w:val="18"/>
          <w:szCs w:val="18"/>
          <w:rtl w:val="0"/>
        </w:rPr>
        <w:t xml:space="preserve">to comply with Section 2.2 or 2.3), or (B) otherwise breached a </w:t>
      </w:r>
      <w:r w:rsidDel="00000000" w:rsidR="00000000" w:rsidRPr="00000000">
        <w:rPr>
          <w:rFonts w:ascii="Arial" w:cs="Arial" w:eastAsia="Arial" w:hAnsi="Arial"/>
          <w:sz w:val="18"/>
          <w:szCs w:val="18"/>
          <w:rtl w:val="0"/>
        </w:rPr>
        <w:t xml:space="preserve">material</w:t>
      </w:r>
      <w:r w:rsidDel="00000000" w:rsidR="00000000" w:rsidRPr="00000000">
        <w:rPr>
          <w:rFonts w:ascii="Arial" w:cs="Arial" w:eastAsia="Arial" w:hAnsi="Arial"/>
          <w:color w:val="000000"/>
          <w:sz w:val="18"/>
          <w:szCs w:val="18"/>
          <w:rtl w:val="0"/>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r w:rsidDel="00000000" w:rsidR="00000000" w:rsidRPr="00000000">
        <w:rPr>
          <w:rtl w:val="0"/>
        </w:rPr>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Spreedly</w:t>
      </w:r>
      <w:r w:rsidDel="00000000" w:rsidR="00000000" w:rsidRPr="00000000">
        <w:rPr>
          <w:rFonts w:ascii="Arial" w:cs="Arial" w:eastAsia="Arial" w:hAnsi="Arial"/>
          <w:sz w:val="18"/>
          <w:szCs w:val="18"/>
          <w:rtl w:val="0"/>
        </w:rPr>
        <w:t xml:space="preserve">’s website (currently</w:t>
      </w:r>
      <w:r w:rsidDel="00000000" w:rsidR="00000000" w:rsidRPr="00000000">
        <w:rPr>
          <w:rFonts w:ascii="Arial" w:cs="Arial" w:eastAsia="Arial" w:hAnsi="Arial"/>
          <w:color w:val="000000"/>
          <w:sz w:val="18"/>
          <w:szCs w:val="18"/>
          <w:rtl w:val="0"/>
        </w:rPr>
        <w:t xml:space="preserve">: </w:t>
      </w:r>
      <w:hyperlink r:id="rId10">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dy6vkm" w:id="4"/>
      <w:bookmarkEnd w:id="4"/>
      <w:r w:rsidDel="00000000" w:rsidR="00000000" w:rsidRPr="00000000">
        <w:rPr>
          <w:rFonts w:ascii="Arial" w:cs="Arial" w:eastAsia="Arial" w:hAnsi="Arial"/>
          <w:color w:val="000000"/>
          <w:sz w:val="18"/>
          <w:szCs w:val="18"/>
          <w:u w:val="single"/>
          <w:rtl w:val="0"/>
        </w:rPr>
        <w:t xml:space="preserve">Support Services and </w:t>
      </w:r>
      <w:r w:rsidDel="00000000" w:rsidR="00000000" w:rsidRPr="00000000">
        <w:rPr>
          <w:rFonts w:ascii="Arial" w:cs="Arial" w:eastAsia="Arial" w:hAnsi="Arial"/>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t3h5sf" w:id="5"/>
      <w:bookmarkEnd w:id="5"/>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w:t>
      </w:r>
      <w:r w:rsidDel="00000000" w:rsidR="00000000" w:rsidRPr="00000000">
        <w:rPr>
          <w:rFonts w:ascii="Arial" w:cs="Arial" w:eastAsia="Arial" w:hAnsi="Arial"/>
          <w:sz w:val="18"/>
          <w:szCs w:val="18"/>
          <w:rtl w:val="0"/>
        </w:rPr>
        <w:t xml:space="preserve">technical</w:t>
      </w:r>
      <w:r w:rsidDel="00000000" w:rsidR="00000000" w:rsidRPr="00000000">
        <w:rPr>
          <w:rFonts w:ascii="Arial" w:cs="Arial" w:eastAsia="Arial" w:hAnsi="Arial"/>
          <w:color w:val="000000"/>
          <w:sz w:val="18"/>
          <w:szCs w:val="18"/>
          <w:rtl w:val="0"/>
        </w:rPr>
        <w:t xml:space="preserve"> support services to Customer in accordance with Spreedly’s Support </w:t>
      </w:r>
      <w:r w:rsidDel="00000000" w:rsidR="00000000" w:rsidRPr="00000000">
        <w:rPr>
          <w:rFonts w:ascii="Arial" w:cs="Arial" w:eastAsia="Arial" w:hAnsi="Arial"/>
          <w:sz w:val="18"/>
          <w:szCs w:val="18"/>
          <w:rtl w:val="0"/>
        </w:rPr>
        <w:t xml:space="preserve">Service Terms</w:t>
      </w:r>
      <w:r w:rsidDel="00000000" w:rsidR="00000000" w:rsidRPr="00000000">
        <w:rPr>
          <w:rFonts w:ascii="Arial" w:cs="Arial" w:eastAsia="Arial" w:hAnsi="Arial"/>
          <w:color w:val="000000"/>
          <w:sz w:val="18"/>
          <w:szCs w:val="18"/>
          <w:rtl w:val="0"/>
        </w:rPr>
        <w:t xml:space="preserve"> posted at</w:t>
      </w:r>
      <w:r w:rsidDel="00000000" w:rsidR="00000000" w:rsidRPr="00000000">
        <w:rPr>
          <w:rFonts w:ascii="Arial" w:cs="Arial" w:eastAsia="Arial" w:hAnsi="Arial"/>
          <w:sz w:val="18"/>
          <w:szCs w:val="18"/>
          <w:rtl w:val="0"/>
        </w:rPr>
        <w:t xml:space="preserve"> Spreedly’s website (currently: </w:t>
      </w:r>
      <w:hyperlink r:id="rId11">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on the Order Form (the “</w:t>
      </w:r>
      <w:r w:rsidDel="00000000" w:rsidR="00000000" w:rsidRPr="00000000">
        <w:rPr>
          <w:rFonts w:ascii="Arial" w:cs="Arial" w:eastAsia="Arial" w:hAnsi="Arial"/>
          <w:sz w:val="18"/>
          <w:szCs w:val="18"/>
          <w:u w:val="single"/>
          <w:rtl w:val="0"/>
        </w:rPr>
        <w:t xml:space="preserve">Support Services</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9C">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i4yqu2n4aonm" w:id="6"/>
      <w:bookmarkEnd w:id="6"/>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w:t>
      </w:r>
      <w:r w:rsidDel="00000000" w:rsidR="00000000" w:rsidRPr="00000000">
        <w:rPr>
          <w:rFonts w:ascii="Arial" w:cs="Arial" w:eastAsia="Arial" w:hAnsi="Arial"/>
          <w:sz w:val="18"/>
          <w:szCs w:val="18"/>
          <w:rtl w:val="0"/>
        </w:rPr>
        <w:t xml:space="preserve">Availability Commitments</w:t>
      </w:r>
      <w:r w:rsidDel="00000000" w:rsidR="00000000" w:rsidRPr="00000000">
        <w:rPr>
          <w:rFonts w:ascii="Arial" w:cs="Arial" w:eastAsia="Arial" w:hAnsi="Arial"/>
          <w:color w:val="000000"/>
          <w:sz w:val="18"/>
          <w:szCs w:val="18"/>
          <w:rtl w:val="0"/>
        </w:rPr>
        <w:t xml:space="preserve"> posted </w:t>
      </w:r>
      <w:r w:rsidDel="00000000" w:rsidR="00000000" w:rsidRPr="00000000">
        <w:rPr>
          <w:rFonts w:ascii="Arial" w:cs="Arial" w:eastAsia="Arial" w:hAnsi="Arial"/>
          <w:sz w:val="18"/>
          <w:szCs w:val="18"/>
          <w:rtl w:val="0"/>
        </w:rPr>
        <w:t xml:space="preserve">at Spreedly’s website (currently: </w:t>
      </w:r>
      <w:hyperlink r:id="rId12">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corresponding to the support level specified on the Order Form</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7"/>
          <w:szCs w:val="17"/>
          <w:rtl w:val="0"/>
        </w:rPr>
        <w:t xml:space="preserve">SPREEDLY’S SOLE OBLIGATION AND LIABILITY TO CUSTOMER FOR ANY FAILURE TO MEET THE AVAILABILITY COMMITMENTS ARE THE SERVICE CREDITS SPECIFIED IN THE SUPPORT SERVICE TERMS REFERENCED ABOVE.</w:t>
      </w: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9E">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s8eyo1" w:id="7"/>
      <w:bookmarkEnd w:id="7"/>
      <w:sdt>
        <w:sdtPr>
          <w:tag w:val="goog_rdk_45"/>
        </w:sdtPr>
        <w:sdtContent>
          <w:commentRangeStart w:id="2"/>
        </w:sdtContent>
      </w:sdt>
      <w:r w:rsidDel="00000000" w:rsidR="00000000" w:rsidRPr="00000000">
        <w:rPr>
          <w:rFonts w:ascii="Arial" w:cs="Arial" w:eastAsia="Arial" w:hAnsi="Arial"/>
          <w:color w:val="000000"/>
          <w:sz w:val="18"/>
          <w:szCs w:val="18"/>
          <w:u w:val="single"/>
          <w:rtl w:val="0"/>
        </w:rPr>
        <w:t xml:space="preserve">Securing Rights</w:t>
      </w:r>
      <w:commentRangeEnd w:id="2"/>
      <w:r w:rsidDel="00000000" w:rsidR="00000000" w:rsidRPr="00000000">
        <w:commentReference w:id="2"/>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sdt>
        <w:sdtPr>
          <w:tag w:val="goog_rdk_46"/>
        </w:sdtPr>
        <w:sdtContent>
          <w:ins w:author="Stecher, Terri" w:id="14" w:date="2023-09-07T10:13:00Z">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[NTD – What does this entail?  Any issues?]</w:t>
            </w:r>
          </w:ins>
        </w:sdtContent>
      </w:sdt>
      <w:r w:rsidDel="00000000" w:rsidR="00000000" w:rsidRPr="00000000">
        <w:rPr>
          <w:rtl w:val="0"/>
        </w:rPr>
      </w:r>
    </w:p>
    <w:p w:rsidR="00000000" w:rsidDel="00000000" w:rsidP="00000000" w:rsidRDefault="00000000" w:rsidRPr="00000000" w14:paraId="000000A2">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sdt>
        <w:sdtPr>
          <w:tag w:val="goog_rdk_47"/>
        </w:sdtPr>
        <w:sdtContent>
          <w:commentRangeStart w:id="3"/>
        </w:sdtContent>
      </w:sdt>
      <w:r w:rsidDel="00000000" w:rsidR="00000000" w:rsidRPr="00000000">
        <w:rPr>
          <w:rFonts w:ascii="Arial" w:cs="Arial" w:eastAsia="Arial" w:hAnsi="Arial"/>
          <w:color w:val="000000"/>
          <w:sz w:val="18"/>
          <w:szCs w:val="18"/>
          <w:u w:val="single"/>
          <w:rtl w:val="0"/>
        </w:rPr>
        <w:t xml:space="preserve">Ownership of Work Product</w:t>
      </w:r>
      <w:commentRangeEnd w:id="3"/>
      <w:r w:rsidDel="00000000" w:rsidR="00000000" w:rsidRPr="00000000">
        <w:commentReference w:id="3"/>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sdt>
        <w:sdtPr>
          <w:tag w:val="goog_rdk_48"/>
        </w:sdtPr>
        <w:sdtContent>
          <w:ins w:author="Stecher, Terri" w:id="15" w:date="2023-09-07T10:13:00Z">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[NTD – Is there any concern with Spreedly retaining rights to Deliverables?]</w:t>
            </w:r>
          </w:ins>
        </w:sdtContent>
      </w:sdt>
      <w:r w:rsidDel="00000000" w:rsidR="00000000" w:rsidRPr="00000000">
        <w:rPr>
          <w:rtl w:val="0"/>
        </w:rPr>
      </w:r>
    </w:p>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7dp8vu" w:id="8"/>
      <w:bookmarkEnd w:id="8"/>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sidDel="00000000" w:rsidR="00000000" w:rsidRPr="00000000">
        <w:rPr>
          <w:rFonts w:ascii="Arial" w:cs="Arial" w:eastAsia="Arial" w:hAnsi="Arial"/>
          <w:sz w:val="18"/>
          <w:szCs w:val="18"/>
          <w:rtl w:val="0"/>
        </w:rPr>
        <w:t xml:space="preserve">such an event</w:t>
      </w:r>
      <w:r w:rsidDel="00000000" w:rsidR="00000000" w:rsidRPr="00000000">
        <w:rPr>
          <w:rFonts w:ascii="Arial" w:cs="Arial" w:eastAsia="Arial" w:hAnsi="Arial"/>
          <w:color w:val="000000"/>
          <w:sz w:val="18"/>
          <w:szCs w:val="18"/>
          <w:rtl w:val="0"/>
        </w:rPr>
        <w:t xml:space="preserve">,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5">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6in1rg" w:id="10"/>
      <w:bookmarkEnd w:id="10"/>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Del="00000000" w:rsidR="00000000" w:rsidRPr="00000000">
        <w:rPr>
          <w:rFonts w:ascii="Arial" w:cs="Arial" w:eastAsia="Arial" w:hAnsi="Arial"/>
          <w:sz w:val="18"/>
          <w:szCs w:val="18"/>
          <w:rtl w:val="0"/>
        </w:rPr>
        <w:t xml:space="preserve">information being</w:t>
      </w:r>
      <w:r w:rsidDel="00000000" w:rsidR="00000000" w:rsidRPr="00000000">
        <w:rPr>
          <w:rFonts w:ascii="Arial" w:cs="Arial" w:eastAsia="Arial" w:hAns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w:t>
      </w:r>
      <w:r w:rsidDel="00000000" w:rsidR="00000000" w:rsidRPr="00000000">
        <w:rPr>
          <w:rtl w:val="0"/>
        </w:rPr>
      </w:r>
    </w:p>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lnxbz9" w:id="11"/>
      <w:bookmarkEnd w:id="11"/>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bookmarkStart w:colFirst="0" w:colLast="0" w:name="_heading=h.35nkun2" w:id="12"/>
      <w:bookmarkEnd w:id="12"/>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AD">
      <w:pPr>
        <w:numPr>
          <w:ilvl w:val="1"/>
          <w:numId w:val="2"/>
        </w:numPr>
        <w:tabs>
          <w:tab w:val="left" w:leader="none"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F">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Fees once paid are non-refundable.</w:t>
      </w:r>
      <w:r w:rsidDel="00000000" w:rsidR="00000000" w:rsidRPr="00000000">
        <w:rPr>
          <w:rtl w:val="0"/>
        </w:rPr>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If Spreedly is required by law to pay, withhold or deduct any taxes, levies, imports, duties, charges, fees or other amounts from Customer’s payments (</w:t>
      </w:r>
      <w:r w:rsidDel="00000000" w:rsidR="00000000" w:rsidRPr="00000000">
        <w:rPr>
          <w:rFonts w:ascii="Arial" w:cs="Arial" w:eastAsia="Arial" w:hAnsi="Arial"/>
          <w:color w:val="000000"/>
          <w:sz w:val="18"/>
          <w:szCs w:val="18"/>
          <w:rtl w:val="0"/>
        </w:rPr>
        <w:t xml:space="preserve">except payment upon Spreedly's income</w:t>
      </w:r>
      <w:r w:rsidDel="00000000" w:rsidR="00000000" w:rsidRPr="00000000">
        <w:rPr>
          <w:rFonts w:ascii="Arial" w:cs="Arial" w:eastAsia="Arial" w:hAnsi="Arial"/>
          <w:color w:val="000000"/>
          <w:sz w:val="18"/>
          <w:szCs w:val="18"/>
          <w:rtl w:val="0"/>
        </w:rPr>
        <w:t xml:space="preserve">),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Del="00000000" w:rsidR="00000000" w:rsidRPr="00000000">
        <w:rPr>
          <w:rtl w:val="0"/>
        </w:rPr>
      </w:r>
    </w:p>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or Statement of Work, all invoiced amounts are due net </w:t>
      </w:r>
      <w:r w:rsidDel="00000000" w:rsidR="00000000" w:rsidRPr="00000000">
        <w:rPr>
          <w:rFonts w:ascii="Arial" w:cs="Arial" w:eastAsia="Arial" w:hAnsi="Arial"/>
          <w:sz w:val="18"/>
          <w:szCs w:val="18"/>
          <w:rtl w:val="0"/>
        </w:rPr>
        <w:t xml:space="preserve">forty-five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45</w:t>
      </w:r>
      <w:r w:rsidDel="00000000" w:rsidR="00000000" w:rsidRPr="00000000">
        <w:rPr>
          <w:rFonts w:ascii="Arial" w:cs="Arial" w:eastAsia="Arial" w:hAnsi="Arial"/>
          <w:color w:val="000000"/>
          <w:sz w:val="18"/>
          <w:szCs w:val="18"/>
          <w:rtl w:val="0"/>
        </w:rPr>
        <w:t xml:space="preserve">)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ksv4uv" w:id="13"/>
      <w:bookmarkEnd w:id="13"/>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to Spreedly (including Spreedly’s rights under Section 2.7 and Section 9.3), Spreedly may charge interest on the past due amount at the rate of </w:t>
      </w:r>
      <w:r w:rsidDel="00000000" w:rsidR="00000000" w:rsidRPr="00000000">
        <w:rPr>
          <w:rFonts w:ascii="Arial" w:cs="Arial" w:eastAsia="Arial" w:hAnsi="Arial"/>
          <w:color w:val="000000"/>
          <w:sz w:val="18"/>
          <w:szCs w:val="18"/>
          <w:rtl w:val="0"/>
        </w:rPr>
        <w:t xml:space="preserve">1.0%</w:t>
      </w:r>
      <w:r w:rsidDel="00000000" w:rsidR="00000000" w:rsidRPr="00000000">
        <w:rPr>
          <w:rFonts w:ascii="Arial" w:cs="Arial" w:eastAsia="Arial" w:hAnsi="Arial"/>
          <w:color w:val="000000"/>
          <w:sz w:val="18"/>
          <w:szCs w:val="18"/>
          <w:rtl w:val="0"/>
        </w:rPr>
        <w:t xml:space="preserve">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44sinio" w:id="14"/>
      <w:bookmarkEnd w:id="14"/>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jxsxqh" w:id="15"/>
      <w:bookmarkEnd w:id="15"/>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5">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 and (iii) </w:t>
      </w:r>
      <w:r w:rsidDel="00000000" w:rsidR="00000000" w:rsidRPr="00000000">
        <w:rPr>
          <w:rFonts w:ascii="Arial" w:cs="Arial" w:eastAsia="Arial" w:hAnsi="Arial"/>
          <w:sz w:val="18"/>
          <w:szCs w:val="18"/>
          <w:rtl w:val="0"/>
        </w:rPr>
        <w:t xml:space="preserve">improve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6">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z337ya" w:id="16"/>
      <w:bookmarkEnd w:id="16"/>
      <w:r w:rsidDel="00000000" w:rsidR="00000000" w:rsidRPr="00000000">
        <w:rPr>
          <w:rFonts w:ascii="Arial" w:cs="Arial" w:eastAsia="Arial" w:hAnsi="Arial"/>
          <w:color w:val="000000"/>
          <w:sz w:val="18"/>
          <w:szCs w:val="18"/>
          <w:u w:val="single"/>
          <w:rtl w:val="0"/>
        </w:rPr>
        <w:t xml:space="preserve">Publicity Rights</w:t>
      </w:r>
      <w:r w:rsidDel="00000000" w:rsidR="00000000" w:rsidRPr="00000000">
        <w:rPr>
          <w:rFonts w:ascii="Arial" w:cs="Arial" w:eastAsia="Arial" w:hAnsi="Arial"/>
          <w:color w:val="000000"/>
          <w:sz w:val="18"/>
          <w:szCs w:val="18"/>
          <w:rtl w:val="0"/>
        </w:rPr>
        <w:t xml:space="preserve">.  During the Term, Customer agrees that Spreedly may, without separate written consent from Customer,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j2qqm3" w:id="17"/>
      <w:bookmarkEnd w:id="17"/>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1y810tw" w:id="18"/>
      <w:bookmarkEnd w:id="18"/>
      <w:sdt>
        <w:sdtPr>
          <w:tag w:val="goog_rdk_49"/>
        </w:sdtPr>
        <w:sdtContent>
          <w:commentRangeStart w:id="4"/>
        </w:sdtContent>
      </w:sdt>
      <w:r w:rsidDel="00000000" w:rsidR="00000000" w:rsidRPr="00000000">
        <w:rPr>
          <w:rFonts w:ascii="Arial" w:cs="Arial" w:eastAsia="Arial" w:hAnsi="Arial"/>
          <w:color w:val="000000"/>
          <w:sz w:val="18"/>
          <w:szCs w:val="18"/>
          <w:u w:val="single"/>
          <w:rtl w:val="0"/>
        </w:rPr>
        <w:t xml:space="preserve">Term</w:t>
      </w:r>
      <w:commentRangeEnd w:id="4"/>
      <w:r w:rsidDel="00000000" w:rsidR="00000000" w:rsidRPr="00000000">
        <w:commentReference w:id="4"/>
      </w:r>
      <w:r w:rsidDel="00000000" w:rsidR="00000000" w:rsidRPr="00000000">
        <w:rPr>
          <w:rFonts w:ascii="Arial" w:cs="Arial" w:eastAsia="Arial" w:hAnsi="Arial"/>
          <w:color w:val="000000"/>
          <w:sz w:val="18"/>
          <w:szCs w:val="18"/>
          <w:rtl w:val="0"/>
        </w:rPr>
        <w:t xml:space="preserve">.  Unless otherwise terminated in accordance with this Agreement, the </w:t>
      </w:r>
      <w:sdt>
        <w:sdtPr>
          <w:tag w:val="goog_rdk_50"/>
        </w:sdtPr>
        <w:sdtContent>
          <w:del w:author="Stecher, Terri" w:id="16" w:date="2023-09-07T10:16:00Z">
            <w:r w:rsidDel="00000000" w:rsidR="00000000" w:rsidRPr="00000000">
              <w:rPr>
                <w:rFonts w:ascii="Arial" w:cs="Arial" w:eastAsia="Arial" w:hAnsi="Arial"/>
                <w:color w:val="000000"/>
                <w:sz w:val="18"/>
                <w:szCs w:val="18"/>
                <w:rtl w:val="0"/>
              </w:rPr>
              <w:delText xml:space="preserve">initial </w:delText>
            </w:r>
          </w:del>
        </w:sdtContent>
      </w:sdt>
      <w:r w:rsidDel="00000000" w:rsidR="00000000" w:rsidRPr="00000000">
        <w:rPr>
          <w:rFonts w:ascii="Arial" w:cs="Arial" w:eastAsia="Arial" w:hAnsi="Arial"/>
          <w:color w:val="000000"/>
          <w:sz w:val="18"/>
          <w:szCs w:val="18"/>
          <w:rtl w:val="0"/>
        </w:rPr>
        <w:t xml:space="preserve">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w:t>
      </w:r>
      <w:sdt>
        <w:sdtPr>
          <w:tag w:val="goog_rdk_51"/>
        </w:sdtPr>
        <w:sdtContent>
          <w:ins w:author="Jason Gardner" w:id="17" w:date="2023-09-11T10:45:00Z">
            <w:r w:rsidDel="00000000" w:rsidR="00000000" w:rsidRPr="00000000">
              <w:rPr>
                <w:rFonts w:ascii="Arial" w:cs="Arial" w:eastAsia="Arial" w:hAnsi="Arial"/>
                <w:color w:val="000000"/>
                <w:sz w:val="18"/>
                <w:szCs w:val="18"/>
                <w:rtl w:val="0"/>
              </w:rPr>
              <w:t xml:space="preserve">Initial </w:t>
            </w:r>
          </w:ins>
        </w:sdtContent>
      </w:sdt>
      <w:sdt>
        <w:sdtPr>
          <w:tag w:val="goog_rdk_52"/>
        </w:sdtPr>
        <w:sdtContent>
          <w:del w:author="Stecher, Terri" w:id="18" w:date="2023-09-07T10:16:00Z">
            <w:r w:rsidDel="00000000" w:rsidR="00000000" w:rsidRPr="00000000">
              <w:rPr>
                <w:rFonts w:ascii="Arial" w:cs="Arial" w:eastAsia="Arial" w:hAnsi="Arial"/>
                <w:color w:val="000000"/>
                <w:sz w:val="18"/>
                <w:szCs w:val="18"/>
                <w:u w:val="single"/>
                <w:rtl w:val="0"/>
              </w:rPr>
              <w:delText xml:space="preserve">Initial </w:delText>
            </w:r>
          </w:del>
        </w:sdtContent>
      </w:sdt>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w:t>
      </w:r>
      <w:sdt>
        <w:sdtPr>
          <w:tag w:val="goog_rdk_53"/>
        </w:sdtPr>
        <w:sdtContent>
          <w:ins w:author="Jason Gardner" w:id="19" w:date="2023-09-11T10:46:00Z">
            <w:r w:rsidDel="00000000" w:rsidR="00000000" w:rsidRPr="00000000">
              <w:rPr>
                <w:rFonts w:ascii="Arial" w:cs="Arial" w:eastAsia="Arial" w:hAnsi="Arial"/>
                <w:color w:val="000000"/>
                <w:sz w:val="18"/>
                <w:szCs w:val="18"/>
                <w:rtl w:val="0"/>
              </w:rPr>
              <w:t xml:space="preserve">Thereafter, this Agreement will automatically renew for successive renewal terms (each, a “Renewal Term” and together with the Initial Term, the “Term”), subject to, and in accordance with, the terms of the Initial Order Form.</w:t>
            </w:r>
          </w:ins>
        </w:sdtContent>
      </w:sdt>
      <w:r w:rsidDel="00000000" w:rsidR="00000000" w:rsidRPr="00000000">
        <w:rPr>
          <w:rFonts w:ascii="Arial" w:cs="Arial" w:eastAsia="Arial" w:hAnsi="Arial"/>
          <w:color w:val="000000"/>
          <w:sz w:val="18"/>
          <w:szCs w:val="18"/>
          <w:rtl w:val="0"/>
        </w:rPr>
        <w:t xml:space="preserve"> </w:t>
      </w:r>
      <w:sdt>
        <w:sdtPr>
          <w:tag w:val="goog_rdk_54"/>
        </w:sdtPr>
        <w:sdtContent>
          <w:del w:author="Stecher, Terri" w:id="20" w:date="2023-09-07T10:17:00Z">
            <w:r w:rsidDel="00000000" w:rsidR="00000000" w:rsidRPr="00000000">
              <w:rPr>
                <w:rFonts w:ascii="Arial" w:cs="Arial" w:eastAsia="Arial" w:hAnsi="Arial"/>
                <w:color w:val="000000"/>
                <w:sz w:val="18"/>
                <w:szCs w:val="18"/>
                <w:rtl w:val="0"/>
              </w:rPr>
              <w:delText xml:space="preserve">Thereafter, this Agreement will automatically renew for successive renewal terms (each, a “</w:delText>
            </w:r>
            <w:r w:rsidDel="00000000" w:rsidR="00000000" w:rsidRPr="00000000">
              <w:rPr>
                <w:rFonts w:ascii="Arial" w:cs="Arial" w:eastAsia="Arial" w:hAnsi="Arial"/>
                <w:color w:val="000000"/>
                <w:sz w:val="18"/>
                <w:szCs w:val="18"/>
                <w:u w:val="single"/>
                <w:rtl w:val="0"/>
              </w:rPr>
              <w:delText xml:space="preserve">Renewal Term</w:delText>
            </w:r>
            <w:r w:rsidDel="00000000" w:rsidR="00000000" w:rsidRPr="00000000">
              <w:rPr>
                <w:rFonts w:ascii="Arial" w:cs="Arial" w:eastAsia="Arial" w:hAnsi="Arial"/>
                <w:color w:val="000000"/>
                <w:sz w:val="18"/>
                <w:szCs w:val="18"/>
                <w:rtl w:val="0"/>
              </w:rPr>
              <w:delText xml:space="preserve">” and, together with the Initial Term, the “</w:delText>
            </w:r>
            <w:r w:rsidDel="00000000" w:rsidR="00000000" w:rsidRPr="00000000">
              <w:rPr>
                <w:rFonts w:ascii="Arial" w:cs="Arial" w:eastAsia="Arial" w:hAnsi="Arial"/>
                <w:color w:val="000000"/>
                <w:sz w:val="18"/>
                <w:szCs w:val="18"/>
                <w:u w:val="single"/>
                <w:rtl w:val="0"/>
              </w:rPr>
              <w:delText xml:space="preserve">Term</w:delText>
            </w:r>
            <w:r w:rsidDel="00000000" w:rsidR="00000000" w:rsidRPr="00000000">
              <w:rPr>
                <w:rFonts w:ascii="Arial" w:cs="Arial" w:eastAsia="Arial" w:hAnsi="Arial"/>
                <w:color w:val="000000"/>
                <w:sz w:val="18"/>
                <w:szCs w:val="18"/>
                <w:rtl w:val="0"/>
              </w:rPr>
              <w:delText xml:space="preserve">”), subject to, and in accordance with, the terms of the Initial Order Form.</w:delText>
            </w:r>
          </w:del>
        </w:sdtContent>
      </w:sdt>
      <w:r w:rsidDel="00000000" w:rsidR="00000000" w:rsidRPr="00000000">
        <w:rPr>
          <w:rFonts w:ascii="Arial" w:cs="Arial" w:eastAsia="Arial" w:hAnsi="Arial"/>
          <w:color w:val="000000"/>
          <w:sz w:val="18"/>
          <w:szCs w:val="18"/>
          <w:rtl w:val="0"/>
        </w:rPr>
        <w:t xml:space="preserve">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4i7ojhp" w:id="19"/>
      <w:bookmarkEnd w:id="19"/>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r w:rsidDel="00000000" w:rsidR="00000000" w:rsidRPr="00000000">
        <w:rPr>
          <w:rtl w:val="0"/>
        </w:rPr>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xcytpi" w:id="20"/>
      <w:bookmarkEnd w:id="20"/>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1ci93xb" w:id="21"/>
      <w:bookmarkEnd w:id="21"/>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 </w:t>
      </w:r>
      <w:r w:rsidDel="00000000" w:rsidR="00000000" w:rsidRPr="00000000">
        <w:rPr>
          <w:rFonts w:ascii="Arial" w:cs="Arial" w:eastAsia="Arial" w:hAnsi="Arial"/>
          <w:sz w:val="18"/>
          <w:szCs w:val="18"/>
          <w:rtl w:val="0"/>
        </w:rPr>
        <w:t xml:space="preserve">along with any provision which by its nature or express terms should survive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whwml4" w:id="22"/>
      <w:bookmarkEnd w:id="22"/>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bn6wsx" w:id="23"/>
      <w:bookmarkEnd w:id="23"/>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Del="00000000" w:rsidR="00000000" w:rsidRPr="00000000">
        <w:rPr>
          <w:rtl w:val="0"/>
        </w:rPr>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cmrideleselw" w:id="24"/>
      <w:bookmarkEnd w:id="24"/>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Del="00000000" w:rsidR="00000000" w:rsidRPr="00000000">
        <w:rPr>
          <w:rtl w:val="0"/>
        </w:rPr>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2">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3">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3">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4">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qsh70q" w:id="25"/>
      <w:bookmarkEnd w:id="25"/>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5">
      <w:pPr>
        <w:numPr>
          <w:ilvl w:val="2"/>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3as4poj" w:id="26"/>
      <w:bookmarkEnd w:id="26"/>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tabs>
          <w:tab w:val="left" w:leader="none" w:pos="360"/>
          <w:tab w:val="left" w:leader="none" w:pos="900"/>
        </w:tabs>
        <w:spacing w:after="240" w:lineRule="auto"/>
        <w:ind w:left="0" w:firstLine="360"/>
        <w:jc w:val="both"/>
        <w:rPr>
          <w:color w:val="000000"/>
        </w:rPr>
      </w:pPr>
      <w:bookmarkStart w:colFirst="0" w:colLast="0" w:name="_heading=h.1pxezwc" w:id="27"/>
      <w:bookmarkEnd w:id="27"/>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360" w:hanging="360"/>
        <w:jc w:val="both"/>
        <w:rPr>
          <w:color w:val="000000"/>
        </w:rPr>
      </w:pPr>
      <w:bookmarkStart w:colFirst="0" w:colLast="0" w:name="_heading=h.49x2ik5" w:id="28"/>
      <w:bookmarkEnd w:id="28"/>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p2csry" w:id="29"/>
      <w:bookmarkEnd w:id="29"/>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that is caused by Spreedly’s material breach of the Data Security Policy (as defined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attached hereto); or (iii) Spreedly’s failure to remain compliant with PCI-DSS.  </w:t>
      </w:r>
      <w:r w:rsidDel="00000000" w:rsidR="00000000" w:rsidRPr="00000000">
        <w:rPr>
          <w:rtl w:val="0"/>
        </w:rPr>
      </w:r>
    </w:p>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147n2zr" w:id="30"/>
      <w:bookmarkEnd w:id="30"/>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A">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Indemnification Process</w:t>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C">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CD">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determines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CE">
      <w:pPr>
        <w:numPr>
          <w:ilvl w:val="2"/>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bookmarkStart w:colFirst="0" w:colLast="0" w:name="_heading=h.3o7alnk" w:id="31"/>
      <w:bookmarkEnd w:id="31"/>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23ckvvd" w:id="32"/>
      <w:bookmarkEnd w:id="32"/>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1hmsyys" w:id="33"/>
      <w:bookmarkEnd w:id="33"/>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w:t>
      </w:r>
      <w:sdt>
        <w:sdtPr>
          <w:tag w:val="goog_rdk_55"/>
        </w:sdtPr>
        <w:sdtContent>
          <w:ins w:author="Stecher, Terri" w:id="21" w:date="2023-09-07T10:18:00Z">
            <w:r w:rsidDel="00000000" w:rsidR="00000000" w:rsidRPr="00000000">
              <w:rPr>
                <w:rFonts w:ascii="Arial" w:cs="Arial" w:eastAsia="Arial" w:hAnsi="Arial"/>
                <w:smallCaps w:val="1"/>
                <w:color w:val="000000"/>
                <w:sz w:val="17"/>
                <w:szCs w:val="17"/>
                <w:rtl w:val="0"/>
              </w:rPr>
              <w:t xml:space="preserve">[</w:t>
            </w:r>
          </w:ins>
        </w:sdtContent>
      </w:sdt>
      <w:r w:rsidDel="00000000" w:rsidR="00000000" w:rsidRPr="00000000">
        <w:rPr>
          <w:rFonts w:ascii="Arial" w:cs="Arial" w:eastAsia="Arial" w:hAnsi="Arial"/>
          <w:smallCaps w:val="1"/>
          <w:color w:val="000000"/>
          <w:sz w:val="17"/>
          <w:szCs w:val="17"/>
          <w:rtl w:val="0"/>
        </w:rPr>
        <w:t xml:space="preserve">THE TOTAL AND CUMULATIVE LIABILITY OF A PARTY ARISING UNDER OR IN CONNECTION WITH THIS AGREEMENT WILL NOT EXCEED THE AMOUNT OF FEES PAID TO SPREEDLY BY CUSTOMER DURING THE TWELVE-MONTH PERIOD IMMEDIATELY PRECEDING SUCH CLAIM</w:t>
      </w:r>
      <w:sdt>
        <w:sdtPr>
          <w:tag w:val="goog_rdk_56"/>
        </w:sdtPr>
        <w:sdtContent>
          <w:ins w:author="Stecher, Terri" w:id="22" w:date="2023-09-07T10:19:00Z">
            <w:r w:rsidDel="00000000" w:rsidR="00000000" w:rsidRPr="00000000">
              <w:rPr>
                <w:rFonts w:ascii="Arial" w:cs="Arial" w:eastAsia="Arial" w:hAnsi="Arial"/>
                <w:smallCaps w:val="1"/>
                <w:color w:val="000000"/>
                <w:sz w:val="17"/>
                <w:szCs w:val="17"/>
                <w:rtl w:val="0"/>
              </w:rPr>
              <w:t xml:space="preserve">]</w:t>
            </w:r>
          </w:ins>
        </w:sdtContent>
      </w:sdt>
      <w:r w:rsidDel="00000000" w:rsidR="00000000" w:rsidRPr="00000000">
        <w:rPr>
          <w:rFonts w:ascii="Arial" w:cs="Arial" w:eastAsia="Arial" w:hAnsi="Arial"/>
          <w:smallCaps w:val="1"/>
          <w:color w:val="000000"/>
          <w:sz w:val="17"/>
          <w:szCs w:val="17"/>
          <w:rtl w:val="0"/>
        </w:rPr>
        <w:t xml:space="preserve">,</w:t>
      </w:r>
      <w:sdt>
        <w:sdtPr>
          <w:tag w:val="goog_rdk_57"/>
        </w:sdtPr>
        <w:sdtContent>
          <w:ins w:author="Stecher, Terri" w:id="23" w:date="2023-09-07T10:19:00Z">
            <w:r w:rsidDel="00000000" w:rsidR="00000000" w:rsidRPr="00000000">
              <w:rPr>
                <w:rFonts w:ascii="Arial" w:cs="Arial" w:eastAsia="Arial" w:hAnsi="Arial"/>
                <w:b w:val="1"/>
                <w:smallCaps w:val="1"/>
                <w:color w:val="000000"/>
                <w:sz w:val="17"/>
                <w:szCs w:val="17"/>
                <w:rtl w:val="0"/>
              </w:rPr>
              <w:t xml:space="preserve">[NTD – This is mutual, but is $75K sufficient to cover any claims]</w:t>
            </w:r>
          </w:ins>
        </w:sdtContent>
      </w:sdt>
      <w:r w:rsidDel="00000000" w:rsidR="00000000" w:rsidRPr="00000000">
        <w:rPr>
          <w:rFonts w:ascii="Arial" w:cs="Arial" w:eastAsia="Arial" w:hAnsi="Arial"/>
          <w:smallCaps w:val="1"/>
          <w:color w:val="000000"/>
          <w:sz w:val="17"/>
          <w:szCs w:val="17"/>
          <w:rtl w:val="0"/>
        </w:rPr>
        <w:t xml:space="preserve">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2">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3">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4">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1mghml" w:id="34"/>
      <w:bookmarkEnd w:id="34"/>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Wilmington, Delaware, and both Parties consent to the exclusive jurisdiction of such courts with respect to any such action.</w:t>
      </w:r>
      <w:r w:rsidDel="00000000" w:rsidR="00000000" w:rsidRPr="00000000">
        <w:rPr>
          <w:rtl w:val="0"/>
        </w:rPr>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f1mdlm" w:id="35"/>
      <w:bookmarkEnd w:id="35"/>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6">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7">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8">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9">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Del="00000000" w:rsidR="00000000" w:rsidRPr="00000000">
        <w:rPr>
          <w:rtl w:val="0"/>
        </w:rPr>
      </w:r>
    </w:p>
    <w:p w:rsidR="00000000" w:rsidDel="00000000" w:rsidP="00000000" w:rsidRDefault="00000000" w:rsidRPr="00000000" w14:paraId="000000DA">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B">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u6wntf" w:id="36"/>
      <w:bookmarkEnd w:id="36"/>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DC">
      <w:pPr>
        <w:numPr>
          <w:ilvl w:val="1"/>
          <w:numId w:val="2"/>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4">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360"/>
          <w:tab w:val="left" w:leader="none"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360"/>
          <w:tab w:val="left" w:leader="none"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E0">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1">
      <w:pPr>
        <w:tabs>
          <w:tab w:val="left" w:leader="none"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tabs>
          <w:tab w:val="left" w:leader="none"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3">
      <w:pPr>
        <w:rPr>
          <w:rFonts w:ascii="Arial" w:cs="Arial" w:eastAsia="Arial" w:hAnsi="Arial"/>
          <w:sz w:val="18"/>
          <w:szCs w:val="18"/>
        </w:rPr>
      </w:pPr>
      <w:r w:rsidDel="00000000" w:rsidR="00000000" w:rsidRPr="00000000">
        <w:rPr>
          <w:rtl w:val="0"/>
        </w:rPr>
      </w:r>
    </w:p>
    <w:tbl>
      <w:tblPr>
        <w:tblStyle w:val="Table2"/>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4">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5">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INN Partners, L.C. d/b/a Blox Digital</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7">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8">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9">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A">
            <w:pPr>
              <w:tabs>
                <w:tab w:val="left" w:leader="none"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B">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C">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ED">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E">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F">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F0">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1">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2">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3">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4">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5">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7">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9">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A">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B">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C">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0FD">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E">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F">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0">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1">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2">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3">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4">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Arial" w:cs="Arial" w:eastAsia="Arial" w:hAnsi="Arial"/>
          <w:sz w:val="18"/>
          <w:szCs w:val="18"/>
        </w:rPr>
        <w:sectPr>
          <w:headerReference r:id="rId15" w:type="default"/>
          <w:footerReference r:id="rId16" w:type="default"/>
          <w:footerReference r:id="rId17"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07">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108">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3"/>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109">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10A">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10B">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10C">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10D">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0E">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0F">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0">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111">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112">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11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114">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115">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6">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117">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118">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9">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11A">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1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11F">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1440" w:firstLine="0"/>
        <w:rPr>
          <w:color w:val="000000"/>
        </w:rPr>
      </w:pPr>
      <w:r w:rsidDel="00000000" w:rsidR="00000000" w:rsidRPr="00000000">
        <w:rPr>
          <w:rFonts w:ascii="Arial" w:cs="Arial" w:eastAsia="Arial" w:hAnsi="Arial"/>
          <w:color w:val="000000"/>
          <w:sz w:val="18"/>
          <w:szCs w:val="18"/>
          <w:rtl w:val="0"/>
        </w:rPr>
        <w:t xml:space="preserve">Receiver:</w:t>
        <w:tab/>
        <w:t xml:space="preserve">Webster Bank</w:t>
      </w:r>
      <w:r w:rsidDel="00000000" w:rsidR="00000000" w:rsidRPr="00000000">
        <w:rPr>
          <w:rtl w:val="0"/>
        </w:rPr>
      </w:r>
    </w:p>
    <w:p w:rsidR="00000000" w:rsidDel="00000000" w:rsidP="00000000" w:rsidRDefault="00000000" w:rsidRPr="00000000" w14:paraId="0000012B">
      <w:pPr>
        <w:ind w:left="1440" w:firstLine="0"/>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5552"/>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13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tabs>
          <w:tab w:val="left" w:leader="none" w:pos="4054"/>
        </w:tabs>
        <w:jc w:val="center"/>
        <w:rPr>
          <w:rFonts w:ascii="Arial" w:cs="Arial" w:eastAsia="Arial" w:hAnsi="Arial"/>
          <w:b w:val="1"/>
          <w:smallCaps w:val="1"/>
          <w:color w:val="7f7f7f"/>
        </w:rPr>
      </w:pPr>
      <w:r w:rsidDel="00000000" w:rsidR="00000000" w:rsidRPr="00000000">
        <w:rPr>
          <w:rtl w:val="0"/>
        </w:rPr>
        <w:t xml:space="preserve">     </w:t>
      </w:r>
      <w:r w:rsidDel="00000000" w:rsidR="00000000" w:rsidRPr="00000000">
        <w:rPr>
          <w:rFonts w:ascii="Arial" w:cs="Arial" w:eastAsia="Arial" w:hAnsi="Arial"/>
          <w:b w:val="1"/>
          <w:color w:val="7f7f7f"/>
          <w:rtl w:val="0"/>
        </w:rPr>
        <w:t xml:space="preserve">SAMPLE ONLY - DO NOT SIGN</w:t>
      </w:r>
      <w:r w:rsidDel="00000000" w:rsidR="00000000" w:rsidRPr="00000000">
        <w:rPr>
          <w:rtl w:val="0"/>
        </w:rPr>
      </w:r>
    </w:p>
    <w:p w:rsidR="00000000" w:rsidDel="00000000" w:rsidP="00000000" w:rsidRDefault="00000000" w:rsidRPr="00000000" w14:paraId="00000139">
      <w:pPr>
        <w:tabs>
          <w:tab w:val="left" w:leader="none" w:pos="4054"/>
        </w:tabs>
        <w:rPr>
          <w:rFonts w:ascii="Arial" w:cs="Arial" w:eastAsia="Arial" w:hAnsi="Arial"/>
          <w:sz w:val="18"/>
          <w:szCs w:val="18"/>
        </w:rPr>
        <w:sectPr>
          <w:footerReference r:id="rId18" w:type="default"/>
          <w:type w:val="nextPage"/>
          <w:pgSz w:h="15840" w:w="12240" w:orient="portrait"/>
          <w:pgMar w:bottom="1440" w:top="1440" w:left="1440" w:right="1440" w:header="720" w:footer="720"/>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6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w:t>
      </w:r>
      <w:r w:rsidDel="00000000" w:rsidR="00000000" w:rsidRPr="00000000">
        <w:rPr>
          <w:rFonts w:ascii="Arial" w:cs="Arial" w:eastAsia="Arial" w:hAnsi="Arial"/>
          <w:b w:val="1"/>
          <w:smallCaps w:val="1"/>
          <w:sz w:val="18"/>
          <w:szCs w:val="18"/>
          <w:rtl w:val="0"/>
        </w:rPr>
        <w:t xml:space="preserve">B</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Data Security Policy</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37"/>
      <w:bookmarkEnd w:id="37"/>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3E">
      <w:pPr>
        <w:widowControl w:val="0"/>
        <w:numPr>
          <w:ilvl w:val="1"/>
          <w:numId w:val="4"/>
        </w:numPr>
        <w:pBdr>
          <w:top w:space="0" w:sz="0" w:val="nil"/>
          <w:left w:space="0" w:sz="0" w:val="nil"/>
          <w:bottom w:space="0" w:sz="0" w:val="nil"/>
          <w:right w:space="0" w:sz="0" w:val="nil"/>
          <w:between w:space="0" w:sz="0" w:val="nil"/>
        </w:pBdr>
        <w:tabs>
          <w:tab w:val="left" w:leader="none"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3F">
      <w:pPr>
        <w:widowControl w:val="0"/>
        <w:numPr>
          <w:ilvl w:val="1"/>
          <w:numId w:val="4"/>
        </w:numPr>
        <w:pBdr>
          <w:top w:space="0" w:sz="0" w:val="nil"/>
          <w:left w:space="0" w:sz="0" w:val="nil"/>
          <w:bottom w:space="0" w:sz="0" w:val="nil"/>
          <w:right w:space="0" w:sz="0" w:val="nil"/>
          <w:between w:space="0" w:sz="0" w:val="nil"/>
        </w:pBdr>
        <w:tabs>
          <w:tab w:val="left" w:leader="none"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40">
      <w:pPr>
        <w:widowControl w:val="0"/>
        <w:numPr>
          <w:ilvl w:val="0"/>
          <w:numId w:val="4"/>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1">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attached hereto and incorporated by reference. </w:t>
      </w:r>
    </w:p>
    <w:p w:rsidR="00000000" w:rsidDel="00000000" w:rsidP="00000000" w:rsidRDefault="00000000" w:rsidRPr="00000000" w14:paraId="00000142">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43">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4">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5">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6">
      <w:pPr>
        <w:widowControl w:val="0"/>
        <w:numPr>
          <w:ilvl w:val="1"/>
          <w:numId w:val="4"/>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7">
      <w:pPr>
        <w:widowControl w:val="0"/>
        <w:numPr>
          <w:ilvl w:val="1"/>
          <w:numId w:val="4"/>
        </w:numPr>
        <w:pBdr>
          <w:top w:space="0" w:sz="0" w:val="nil"/>
          <w:left w:space="0" w:sz="0" w:val="nil"/>
          <w:bottom w:space="0" w:sz="0" w:val="nil"/>
          <w:right w:space="0" w:sz="0" w:val="nil"/>
          <w:between w:space="0" w:sz="0" w:val="nil"/>
        </w:pBdr>
        <w:tabs>
          <w:tab w:val="left" w:leader="none" w:pos="72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8">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9">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A">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B">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4C">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4D">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4E">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4F">
      <w:pPr>
        <w:widowControl w:val="0"/>
        <w:numPr>
          <w:ilvl w:val="2"/>
          <w:numId w:val="4"/>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50">
      <w:pPr>
        <w:widowControl w:val="0"/>
        <w:numPr>
          <w:ilvl w:val="1"/>
          <w:numId w:val="4"/>
        </w:numPr>
        <w:pBdr>
          <w:top w:space="0" w:sz="0" w:val="nil"/>
          <w:left w:space="0" w:sz="0" w:val="nil"/>
          <w:bottom w:space="0" w:sz="0" w:val="nil"/>
          <w:right w:space="0" w:sz="0" w:val="nil"/>
          <w:between w:space="0" w:sz="0" w:val="nil"/>
        </w:pBdr>
        <w:tabs>
          <w:tab w:val="left" w:leader="none"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51">
      <w:pPr>
        <w:widowControl w:val="0"/>
        <w:numPr>
          <w:ilvl w:val="1"/>
          <w:numId w:val="4"/>
        </w:numPr>
        <w:pBdr>
          <w:top w:space="0" w:sz="0" w:val="nil"/>
          <w:left w:space="0" w:sz="0" w:val="nil"/>
          <w:bottom w:space="0" w:sz="0" w:val="nil"/>
          <w:right w:space="0" w:sz="0" w:val="nil"/>
          <w:between w:space="0" w:sz="0" w:val="nil"/>
        </w:pBdr>
        <w:tabs>
          <w:tab w:val="left" w:leader="none"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color w:val="000000"/>
                <w:sz w:val="18"/>
                <w:szCs w:val="18"/>
              </w:rPr>
            </w:pPr>
            <w:sdt>
              <w:sdtPr>
                <w:tag w:val="goog_rdk_58"/>
              </w:sdtPr>
              <w:sdtContent>
                <w:commentRangeStart w:id="5"/>
              </w:sdtContent>
            </w:sdt>
            <w:r w:rsidDel="00000000" w:rsidR="00000000" w:rsidRPr="00000000">
              <w:rPr>
                <w:rFonts w:ascii="Arial" w:cs="Arial" w:eastAsia="Arial" w:hAnsi="Arial"/>
                <w:color w:val="000000"/>
                <w:sz w:val="18"/>
                <w:szCs w:val="18"/>
                <w:rtl w:val="0"/>
              </w:rPr>
              <w:t xml:space="preserve">Name:</w:t>
            </w:r>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w:t>
            </w:r>
            <w:hyperlink r:id="rId19">
              <w:r w:rsidDel="00000000" w:rsidR="00000000" w:rsidRPr="00000000">
                <w:rPr>
                  <w:rFonts w:ascii="Arial" w:cs="Arial" w:eastAsia="Arial" w:hAnsi="Arial"/>
                  <w:color w:val="0000ff"/>
                  <w:sz w:val="18"/>
                  <w:szCs w:val="18"/>
                  <w:u w:val="single"/>
                  <w:rtl w:val="0"/>
                </w:rPr>
                <w:t xml:space="preserve">security@spreedly.com</w:t>
              </w:r>
            </w:hyperlink>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B">
      <w:pPr>
        <w:widowControl w:val="0"/>
        <w:numPr>
          <w:ilvl w:val="0"/>
          <w:numId w:val="4"/>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5C">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5D">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w:t>
      </w:r>
      <w:r w:rsidDel="00000000" w:rsidR="00000000" w:rsidRPr="00000000">
        <w:rPr>
          <w:rFonts w:ascii="Arial" w:cs="Arial" w:eastAsia="Arial" w:hAns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Del="00000000" w:rsidR="00000000" w:rsidRPr="00000000">
        <w:rPr>
          <w:rtl w:val="0"/>
        </w:rPr>
      </w:r>
    </w:p>
    <w:p w:rsidR="00000000" w:rsidDel="00000000" w:rsidP="00000000" w:rsidRDefault="00000000" w:rsidRPr="00000000" w14:paraId="0000015E">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w:t>
      </w:r>
      <w:r w:rsidDel="00000000" w:rsidR="00000000" w:rsidRPr="00000000">
        <w:rPr>
          <w:rFonts w:ascii="Arial" w:cs="Arial" w:eastAsia="Arial" w:hAnsi="Arial"/>
          <w:sz w:val="18"/>
          <w:szCs w:val="18"/>
          <w:rtl w:val="0"/>
        </w:rPr>
        <w:t xml:space="preserve">individuals are</w:t>
      </w:r>
      <w:r w:rsidDel="00000000" w:rsidR="00000000" w:rsidRPr="00000000">
        <w:rPr>
          <w:rFonts w:ascii="Arial" w:cs="Arial" w:eastAsia="Arial" w:hAnsi="Arial"/>
          <w:color w:val="000000"/>
          <w:sz w:val="18"/>
          <w:szCs w:val="18"/>
          <w:rtl w:val="0"/>
        </w:rPr>
        <w:t xml:space="preserve">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5F">
      <w:pPr>
        <w:widowControl w:val="0"/>
        <w:numPr>
          <w:ilvl w:val="1"/>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60">
      <w:pPr>
        <w:widowControl w:val="0"/>
        <w:numPr>
          <w:ilvl w:val="2"/>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61">
      <w:pPr>
        <w:widowControl w:val="0"/>
        <w:numPr>
          <w:ilvl w:val="2"/>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62">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63">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4">
      <w:pPr>
        <w:widowControl w:val="0"/>
        <w:numPr>
          <w:ilvl w:val="0"/>
          <w:numId w:val="4"/>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ffiliates in order to allow Customer to be transferred to Spreedly and any Spreedly Affiliate.</w:t>
      </w:r>
    </w:p>
    <w:p w:rsidR="00000000" w:rsidDel="00000000" w:rsidP="00000000" w:rsidRDefault="00000000" w:rsidRPr="00000000" w14:paraId="00000165">
      <w:pPr>
        <w:spacing w:after="240" w:before="240" w:lineRule="auto"/>
        <w:ind w:left="225"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Attachment 1: Specific Security Controls</w:t>
      </w:r>
      <w:r w:rsidDel="00000000" w:rsidR="00000000" w:rsidRPr="00000000">
        <w:rPr>
          <w:rtl w:val="0"/>
        </w:rPr>
      </w:r>
    </w:p>
    <w:tbl>
      <w:tblPr>
        <w:tblStyle w:val="Table5"/>
        <w:tblW w:w="934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6">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A">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7">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4" w:date="2023-09-11T10:49: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these terms to auto renew. There are no financial commitments here – those are in the order forms. Customer can terminate this agreement at any time there isn’t an order form in effect under 9.2</w:t>
      </w:r>
    </w:p>
  </w:comment>
  <w:comment w:author="Jason Gardner" w:id="0" w:date="2023-09-11T09:52: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Spreedly is constantly improving the platform in ways that are not material to Customer’s use – for those kinds of changes, we will not commit to give prior notice – although technical change logs are regularly published and available.</w:t>
      </w:r>
    </w:p>
  </w:comment>
  <w:comment w:author="Jason Gardner" w:id="2" w:date="2023-09-11T10:36: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only to professional services – it would depend on the work we are asked to perform. For example, if we were integrating to a payment gateway, customer would have to have a contract in place with that gateway with rights to integrate. We usually don’t use customer materials, but this would also cover that situation.</w:t>
      </w:r>
    </w:p>
  </w:comment>
  <w:comment w:author="Jason Gardner" w:id="5" w:date="2023-09-11T10:52: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please provide</w:t>
      </w:r>
    </w:p>
  </w:comment>
  <w:comment w:author="Jason Gardner" w:id="1" w:date="2023-09-11T09:59: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 AWS is the current hosting provider.</w:t>
      </w:r>
    </w:p>
  </w:comment>
  <w:comment w:author="Jason Gardner" w:id="3" w:date="2023-09-11T10:40: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professional services are integrations with gateways that don’t have any value if customer stops using Spreedly. If there were some other custom development that customer wanted to retain, we would state that in the SOW.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1" w15:done="0"/>
  <w15:commentEx w15:paraId="000001B2" w15:done="0"/>
  <w15:commentEx w15:paraId="000001B3" w15:done="0"/>
  <w15:commentEx w15:paraId="000001B4" w15:done="0"/>
  <w15:commentEx w15:paraId="000001B5" w15:done="0"/>
  <w15:commentEx w15:paraId="000001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1345" cy="330200"/>
              <wp:effectExtent b="0" l="0" r="0" t="0"/>
              <wp:wrapNone/>
              <wp:docPr id="37"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1345" cy="330200"/>
              <wp:effectExtent b="0" l="0" r="0" t="0"/>
              <wp:wrapNone/>
              <wp:docPr id="3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1345" cy="330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18320</wp:posOffset>
          </wp:positionV>
          <wp:extent cx="1405956" cy="322799"/>
          <wp:effectExtent b="0" l="0" r="0" t="0"/>
          <wp:wrapNone/>
          <wp:docPr id="3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A9">
    <w:pP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abstractNum w:abstractNumId="2">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3">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1" w:customStyle="1">
    <w:name w:val="Unresolved Mention1"/>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206841"/>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preedly.com/support-services-terms" TargetMode="External"/><Relationship Id="rId10" Type="http://schemas.openxmlformats.org/officeDocument/2006/relationships/hyperlink" Target="https://docs.spreedly.com/guides/third-party-vaulting" TargetMode="External"/><Relationship Id="rId13" Type="http://schemas.openxmlformats.org/officeDocument/2006/relationships/hyperlink" Target="https://www.spreedly.com/pci" TargetMode="External"/><Relationship Id="rId12" Type="http://schemas.openxmlformats.org/officeDocument/2006/relationships/hyperlink" Target="https://www.spreedly.com/support-services-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spreedly.com/" TargetMode="External"/><Relationship Id="rId15" Type="http://schemas.openxmlformats.org/officeDocument/2006/relationships/header" Target="header1.xml"/><Relationship Id="rId14" Type="http://schemas.openxmlformats.org/officeDocument/2006/relationships/hyperlink" Target="http://www.docusign.com" TargetMode="Externa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mailto:security@spreedly.com" TargetMode="Externa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21pxfqYSYrHcYIpXsB+t4y/7A==">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2023-09-08T15:57:00Z</dcterms:created>
  <dc:creator>Jason Gardner</dc:creator>
</cp:coreProperties>
</file>