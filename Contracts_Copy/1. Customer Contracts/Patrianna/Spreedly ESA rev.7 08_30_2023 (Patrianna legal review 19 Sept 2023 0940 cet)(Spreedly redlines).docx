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0B833936" w:rsidR="007956DD" w:rsidRDefault="007956DD" w:rsidP="00D23E95">
      <w:pPr>
        <w:jc w:val="center"/>
        <w:rPr>
          <w:rFonts w:ascii="Arial" w:eastAsia="Arial" w:hAnsi="Arial" w:cs="Arial"/>
          <w:b/>
          <w:smallCaps/>
          <w:sz w:val="18"/>
          <w:szCs w:val="18"/>
        </w:rPr>
      </w:pPr>
    </w:p>
    <w:p w14:paraId="00000004" w14:textId="35A404CA" w:rsidR="007956DD" w:rsidRDefault="00D23E95" w:rsidP="00D23E95">
      <w:pPr>
        <w:rPr>
          <w:rFonts w:ascii="Arial" w:eastAsia="Arial" w:hAnsi="Arial" w:cs="Arial"/>
          <w:b/>
          <w:smallCaps/>
          <w:sz w:val="18"/>
          <w:szCs w:val="18"/>
        </w:rPr>
      </w:pPr>
      <w:ins w:id="0" w:author="legal" w:date="2023-09-19T07:47:00Z">
        <w:r>
          <w:t>Patrianna legal – 19 Sept 2023 review</w:t>
        </w:r>
      </w:ins>
    </w:p>
    <w:p w14:paraId="00000005" w14:textId="1C5D8C5B" w:rsidR="007956DD" w:rsidRDefault="007956DD">
      <w:pPr>
        <w:jc w:val="center"/>
        <w:rPr>
          <w:rFonts w:ascii="Arial" w:eastAsia="Arial" w:hAnsi="Arial" w:cs="Arial"/>
          <w:b/>
          <w:smallCaps/>
          <w:sz w:val="18"/>
          <w:szCs w:val="18"/>
        </w:rPr>
      </w:pPr>
    </w:p>
    <w:p w14:paraId="12D4EA4C" w14:textId="77777777" w:rsidR="00D23E95" w:rsidRDefault="00D23E95">
      <w:pPr>
        <w:jc w:val="center"/>
        <w:rPr>
          <w:ins w:id="1" w:author="legal" w:date="2023-09-19T07:47:00Z"/>
          <w:rFonts w:ascii="Arial" w:eastAsia="Arial" w:hAnsi="Arial" w:cs="Arial"/>
          <w:b/>
          <w:smallCaps/>
          <w:sz w:val="18"/>
          <w:szCs w:val="18"/>
        </w:rPr>
      </w:pPr>
    </w:p>
    <w:p w14:paraId="00000006" w14:textId="32376971" w:rsidR="007956DD" w:rsidRDefault="00952CEB">
      <w:pPr>
        <w:jc w:val="center"/>
        <w:rPr>
          <w:rFonts w:ascii="Arial" w:eastAsia="Arial" w:hAnsi="Arial" w:cs="Arial"/>
          <w:smallCaps/>
          <w:sz w:val="18"/>
          <w:szCs w:val="18"/>
        </w:rPr>
      </w:pPr>
      <w:r>
        <w:rPr>
          <w:rFonts w:ascii="Arial" w:eastAsia="Arial" w:hAnsi="Arial" w:cs="Arial"/>
          <w:b/>
          <w:smallCaps/>
          <w:sz w:val="18"/>
          <w:szCs w:val="18"/>
        </w:rPr>
        <w:t>ENTERPRISE SERVICE</w:t>
      </w:r>
      <w:ins w:id="2" w:author="legal" w:date="2023-09-19T07:45:00Z">
        <w:r w:rsidR="00D23E95">
          <w:rPr>
            <w:rFonts w:ascii="Arial" w:eastAsia="Arial" w:hAnsi="Arial" w:cs="Arial"/>
            <w:b/>
            <w:smallCaps/>
            <w:sz w:val="18"/>
            <w:szCs w:val="18"/>
          </w:rPr>
          <w:t>S</w:t>
        </w:r>
      </w:ins>
      <w:r>
        <w:rPr>
          <w:rFonts w:ascii="Arial" w:eastAsia="Arial" w:hAnsi="Arial" w:cs="Arial"/>
          <w:b/>
          <w:smallCaps/>
          <w:sz w:val="18"/>
          <w:szCs w:val="18"/>
        </w:rPr>
        <w:t xml:space="preserve"> AGREEMENT</w:t>
      </w:r>
    </w:p>
    <w:p w14:paraId="00000007" w14:textId="77777777" w:rsidR="007956DD" w:rsidRDefault="007956DD">
      <w:pPr>
        <w:jc w:val="center"/>
        <w:rPr>
          <w:rFonts w:ascii="Arial" w:eastAsia="Arial" w:hAnsi="Arial" w:cs="Arial"/>
          <w:sz w:val="18"/>
          <w:szCs w:val="18"/>
        </w:rPr>
      </w:pPr>
    </w:p>
    <w:p w14:paraId="00000008" w14:textId="435C209B" w:rsidR="007956DD" w:rsidRDefault="00952CEB">
      <w:pPr>
        <w:jc w:val="both"/>
        <w:rPr>
          <w:rFonts w:ascii="Arial" w:eastAsia="Arial" w:hAnsi="Arial" w:cs="Arial"/>
          <w:sz w:val="18"/>
          <w:szCs w:val="18"/>
        </w:rPr>
      </w:pPr>
      <w:r>
        <w:rPr>
          <w:rFonts w:ascii="Arial" w:eastAsia="Arial" w:hAnsi="Arial" w:cs="Arial"/>
          <w:sz w:val="18"/>
          <w:szCs w:val="18"/>
        </w:rPr>
        <w:t>This Enterprise Services Agreement (“</w:t>
      </w:r>
      <w:r>
        <w:rPr>
          <w:rFonts w:ascii="Arial" w:eastAsia="Arial" w:hAnsi="Arial" w:cs="Arial"/>
          <w:sz w:val="18"/>
          <w:szCs w:val="18"/>
          <w:u w:val="single"/>
        </w:rPr>
        <w:t>Agreement”</w:t>
      </w:r>
      <w:r>
        <w:rPr>
          <w:rFonts w:ascii="Arial" w:eastAsia="Arial" w:hAnsi="Arial" w:cs="Arial"/>
          <w:sz w:val="18"/>
          <w:szCs w:val="18"/>
        </w:rPr>
        <w:t>) is entered by and between Spreedly, Inc., a Delaware corporation, (“</w:t>
      </w:r>
      <w:r>
        <w:rPr>
          <w:rFonts w:ascii="Arial" w:eastAsia="Arial" w:hAnsi="Arial" w:cs="Arial"/>
          <w:sz w:val="18"/>
          <w:szCs w:val="18"/>
          <w:u w:val="single"/>
        </w:rPr>
        <w:t>Spreedly</w:t>
      </w:r>
      <w:r>
        <w:rPr>
          <w:rFonts w:ascii="Arial" w:eastAsia="Arial" w:hAnsi="Arial" w:cs="Arial"/>
          <w:sz w:val="18"/>
          <w:szCs w:val="18"/>
        </w:rPr>
        <w:t>”) and Patrianna</w:t>
      </w:r>
      <w:r w:rsidR="004E1C09" w:rsidRPr="001A111E">
        <w:rPr>
          <w:rFonts w:ascii="Arial" w:eastAsia="Arial" w:hAnsi="Arial" w:cs="Arial"/>
          <w:sz w:val="18"/>
          <w:szCs w:val="18"/>
        </w:rPr>
        <w:t xml:space="preserve"> Limited</w:t>
      </w:r>
      <w:ins w:id="3" w:author="legal" w:date="2023-09-19T07:46:00Z">
        <w:r w:rsidR="00D23E95">
          <w:rPr>
            <w:rFonts w:ascii="Arial" w:eastAsia="Arial" w:hAnsi="Arial" w:cs="Arial"/>
            <w:sz w:val="18"/>
            <w:szCs w:val="18"/>
          </w:rPr>
          <w:t>,</w:t>
        </w:r>
      </w:ins>
      <w:r w:rsidRPr="001A111E">
        <w:rPr>
          <w:rFonts w:ascii="Arial" w:eastAsia="Arial" w:hAnsi="Arial" w:cs="Arial"/>
          <w:sz w:val="18"/>
          <w:szCs w:val="18"/>
        </w:rPr>
        <w:t xml:space="preserve"> a </w:t>
      </w:r>
      <w:r w:rsidR="004E1C09" w:rsidRPr="001A111E">
        <w:rPr>
          <w:rFonts w:ascii="Arial" w:eastAsia="Arial" w:hAnsi="Arial" w:cs="Arial"/>
          <w:sz w:val="18"/>
          <w:szCs w:val="18"/>
        </w:rPr>
        <w:t>Gibraltar company</w:t>
      </w:r>
      <w:r>
        <w:rPr>
          <w:rFonts w:ascii="Arial" w:eastAsia="Arial" w:hAnsi="Arial" w:cs="Arial"/>
          <w:sz w:val="18"/>
          <w:szCs w:val="18"/>
        </w:rPr>
        <w:t>,</w:t>
      </w:r>
      <w:r>
        <w:rPr>
          <w:rFonts w:ascii="Arial" w:eastAsia="Arial" w:hAnsi="Arial" w:cs="Arial"/>
          <w:b/>
          <w:sz w:val="18"/>
          <w:szCs w:val="18"/>
        </w:rPr>
        <w:t xml:space="preserve"> </w:t>
      </w:r>
      <w:r>
        <w:rPr>
          <w:rFonts w:ascii="Arial" w:eastAsia="Arial" w:hAnsi="Arial" w:cs="Arial"/>
          <w:sz w:val="18"/>
          <w:szCs w:val="18"/>
        </w:rPr>
        <w:t>(“</w:t>
      </w:r>
      <w:r>
        <w:rPr>
          <w:rFonts w:ascii="Arial" w:eastAsia="Arial" w:hAnsi="Arial" w:cs="Arial"/>
          <w:sz w:val="18"/>
          <w:szCs w:val="18"/>
          <w:u w:val="single"/>
        </w:rPr>
        <w:t>Customer</w:t>
      </w:r>
      <w:r>
        <w:rPr>
          <w:rFonts w:ascii="Arial" w:eastAsia="Arial" w:hAnsi="Arial" w:cs="Arial"/>
          <w:sz w:val="18"/>
          <w:szCs w:val="18"/>
        </w:rPr>
        <w:t>”).  Spreedly and Customer are each a “</w:t>
      </w:r>
      <w:r>
        <w:rPr>
          <w:rFonts w:ascii="Arial" w:eastAsia="Arial" w:hAnsi="Arial" w:cs="Arial"/>
          <w:sz w:val="18"/>
          <w:szCs w:val="18"/>
          <w:u w:val="single"/>
        </w:rPr>
        <w:t>Party</w:t>
      </w:r>
      <w:r>
        <w:rPr>
          <w:rFonts w:ascii="Arial" w:eastAsia="Arial" w:hAnsi="Arial" w:cs="Arial"/>
          <w:sz w:val="18"/>
          <w:szCs w:val="18"/>
        </w:rPr>
        <w:t>” and collectively the “</w:t>
      </w:r>
      <w:r>
        <w:rPr>
          <w:rFonts w:ascii="Arial" w:eastAsia="Arial" w:hAnsi="Arial" w:cs="Arial"/>
          <w:sz w:val="18"/>
          <w:szCs w:val="18"/>
          <w:u w:val="single"/>
        </w:rPr>
        <w:t>Parties”</w:t>
      </w:r>
      <w:r>
        <w:rPr>
          <w:rFonts w:ascii="Arial" w:eastAsia="Arial" w:hAnsi="Arial" w:cs="Arial"/>
          <w:sz w:val="18"/>
          <w:szCs w:val="18"/>
        </w:rPr>
        <w:t>). This Agreement is effective on the last date of signature by a Party in the signature block below (“</w:t>
      </w:r>
      <w:r>
        <w:rPr>
          <w:rFonts w:ascii="Arial" w:eastAsia="Arial" w:hAnsi="Arial" w:cs="Arial"/>
          <w:sz w:val="18"/>
          <w:szCs w:val="18"/>
          <w:u w:val="single"/>
        </w:rPr>
        <w:t>Effective Date</w:t>
      </w:r>
      <w:r>
        <w:rPr>
          <w:rFonts w:ascii="Arial" w:eastAsia="Arial" w:hAnsi="Arial" w:cs="Arial"/>
          <w:sz w:val="18"/>
          <w:szCs w:val="18"/>
        </w:rPr>
        <w:t>”).</w:t>
      </w:r>
    </w:p>
    <w:p w14:paraId="00000009" w14:textId="77777777" w:rsidR="007956DD" w:rsidRDefault="007956DD">
      <w:pPr>
        <w:jc w:val="both"/>
        <w:rPr>
          <w:rFonts w:ascii="Arial" w:eastAsia="Arial" w:hAnsi="Arial" w:cs="Arial"/>
          <w:sz w:val="18"/>
          <w:szCs w:val="18"/>
        </w:rPr>
      </w:pPr>
    </w:p>
    <w:tbl>
      <w:tblPr>
        <w:tblStyle w:val="affb"/>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1901"/>
        <w:gridCol w:w="2663"/>
        <w:gridCol w:w="251"/>
        <w:gridCol w:w="1269"/>
        <w:gridCol w:w="2660"/>
        <w:gridCol w:w="251"/>
      </w:tblGrid>
      <w:tr w:rsidR="00D23E95" w14:paraId="693C7101" w14:textId="77777777">
        <w:trPr>
          <w:trHeight w:val="332"/>
          <w:jc w:val="center"/>
        </w:trPr>
        <w:tc>
          <w:tcPr>
            <w:tcW w:w="270" w:type="dxa"/>
            <w:tcBorders>
              <w:bottom w:val="nil"/>
              <w:right w:val="nil"/>
            </w:tcBorders>
            <w:shd w:val="clear" w:color="auto" w:fill="F3F3F3"/>
          </w:tcPr>
          <w:p w14:paraId="0000000A" w14:textId="77777777" w:rsidR="007956DD" w:rsidRDefault="007956DD">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0000000B" w14:textId="77777777" w:rsidR="007956DD" w:rsidRDefault="007956DD">
            <w:pPr>
              <w:tabs>
                <w:tab w:val="left" w:pos="2430"/>
              </w:tabs>
              <w:spacing w:before="60" w:after="60"/>
              <w:ind w:right="-14"/>
              <w:rPr>
                <w:rFonts w:ascii="Arial" w:eastAsia="Arial" w:hAnsi="Arial" w:cs="Arial"/>
                <w:b/>
                <w:sz w:val="16"/>
                <w:szCs w:val="16"/>
              </w:rPr>
            </w:pPr>
          </w:p>
          <w:p w14:paraId="0000000C" w14:textId="77777777" w:rsidR="007956DD" w:rsidRDefault="00952CEB">
            <w:pPr>
              <w:tabs>
                <w:tab w:val="left" w:pos="2430"/>
              </w:tabs>
              <w:spacing w:before="60" w:after="60"/>
              <w:ind w:right="-14"/>
              <w:rPr>
                <w:rFonts w:ascii="Arial" w:eastAsia="Arial" w:hAnsi="Arial" w:cs="Arial"/>
                <w:b/>
                <w:sz w:val="16"/>
                <w:szCs w:val="16"/>
              </w:rPr>
            </w:pPr>
            <w:r>
              <w:rPr>
                <w:rFonts w:ascii="Arial" w:eastAsia="Arial" w:hAnsi="Arial" w:cs="Arial"/>
                <w:b/>
                <w:sz w:val="16"/>
                <w:szCs w:val="16"/>
              </w:rPr>
              <w:t>SPREEDLY</w:t>
            </w:r>
          </w:p>
        </w:tc>
        <w:tc>
          <w:tcPr>
            <w:tcW w:w="251" w:type="dxa"/>
            <w:tcBorders>
              <w:left w:val="nil"/>
              <w:bottom w:val="nil"/>
              <w:right w:val="nil"/>
            </w:tcBorders>
            <w:shd w:val="clear" w:color="auto" w:fill="F3F3F3"/>
          </w:tcPr>
          <w:p w14:paraId="0000000E" w14:textId="77777777" w:rsidR="007956DD" w:rsidRDefault="007956DD">
            <w:pPr>
              <w:tabs>
                <w:tab w:val="left" w:pos="2430"/>
              </w:tabs>
              <w:spacing w:before="60" w:after="60"/>
              <w:ind w:right="-14"/>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0000000F" w14:textId="77777777" w:rsidR="007956DD" w:rsidRDefault="007956DD">
            <w:pPr>
              <w:tabs>
                <w:tab w:val="left" w:pos="2430"/>
              </w:tabs>
              <w:spacing w:before="60" w:after="60"/>
              <w:ind w:right="-14"/>
              <w:rPr>
                <w:rFonts w:ascii="Arial" w:eastAsia="Arial" w:hAnsi="Arial" w:cs="Arial"/>
                <w:b/>
                <w:sz w:val="16"/>
                <w:szCs w:val="16"/>
              </w:rPr>
            </w:pPr>
          </w:p>
          <w:p w14:paraId="00000010" w14:textId="77777777" w:rsidR="007956DD" w:rsidRDefault="00952CEB">
            <w:pPr>
              <w:tabs>
                <w:tab w:val="left" w:pos="2430"/>
              </w:tabs>
              <w:spacing w:before="60" w:after="60"/>
              <w:ind w:right="-14"/>
              <w:rPr>
                <w:rFonts w:ascii="Arial" w:eastAsia="Arial" w:hAnsi="Arial" w:cs="Arial"/>
                <w:b/>
                <w:sz w:val="16"/>
                <w:szCs w:val="16"/>
              </w:rPr>
            </w:pPr>
            <w:r>
              <w:rPr>
                <w:rFonts w:ascii="Arial" w:eastAsia="Arial" w:hAnsi="Arial" w:cs="Arial"/>
                <w:b/>
                <w:sz w:val="16"/>
                <w:szCs w:val="16"/>
              </w:rPr>
              <w:t>CUSTOMER</w:t>
            </w:r>
          </w:p>
        </w:tc>
        <w:tc>
          <w:tcPr>
            <w:tcW w:w="251" w:type="dxa"/>
            <w:tcBorders>
              <w:left w:val="nil"/>
              <w:bottom w:val="nil"/>
            </w:tcBorders>
            <w:shd w:val="clear" w:color="auto" w:fill="F3F3F3"/>
          </w:tcPr>
          <w:p w14:paraId="00000012" w14:textId="77777777" w:rsidR="007956DD" w:rsidRDefault="007956DD">
            <w:pPr>
              <w:tabs>
                <w:tab w:val="left" w:pos="2430"/>
              </w:tabs>
              <w:spacing w:before="19"/>
              <w:ind w:right="-20"/>
              <w:rPr>
                <w:rFonts w:ascii="Arial" w:eastAsia="Arial" w:hAnsi="Arial" w:cs="Arial"/>
                <w:b/>
                <w:sz w:val="16"/>
                <w:szCs w:val="16"/>
              </w:rPr>
            </w:pPr>
          </w:p>
        </w:tc>
      </w:tr>
      <w:tr w:rsidR="00D23E95" w14:paraId="4EC8312B" w14:textId="77777777">
        <w:trPr>
          <w:jc w:val="center"/>
        </w:trPr>
        <w:tc>
          <w:tcPr>
            <w:tcW w:w="270" w:type="dxa"/>
            <w:tcBorders>
              <w:top w:val="nil"/>
              <w:bottom w:val="nil"/>
            </w:tcBorders>
            <w:shd w:val="clear" w:color="auto" w:fill="F3F3F3"/>
          </w:tcPr>
          <w:p w14:paraId="00000013" w14:textId="77777777" w:rsidR="007956DD" w:rsidRDefault="007956DD">
            <w:pPr>
              <w:tabs>
                <w:tab w:val="left" w:pos="2430"/>
              </w:tabs>
              <w:spacing w:before="19"/>
              <w:ind w:right="-20"/>
              <w:rPr>
                <w:rFonts w:ascii="Arial" w:eastAsia="Arial" w:hAnsi="Arial" w:cs="Arial"/>
                <w:b/>
                <w:sz w:val="16"/>
                <w:szCs w:val="16"/>
              </w:rPr>
            </w:pPr>
          </w:p>
        </w:tc>
        <w:tc>
          <w:tcPr>
            <w:tcW w:w="1901" w:type="dxa"/>
            <w:shd w:val="clear" w:color="auto" w:fill="auto"/>
          </w:tcPr>
          <w:p w14:paraId="00000014"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00000015"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Spreedly, Inc.</w:t>
            </w:r>
          </w:p>
        </w:tc>
        <w:tc>
          <w:tcPr>
            <w:tcW w:w="251" w:type="dxa"/>
            <w:tcBorders>
              <w:top w:val="nil"/>
              <w:bottom w:val="nil"/>
            </w:tcBorders>
            <w:shd w:val="clear" w:color="auto" w:fill="F3F3F3"/>
          </w:tcPr>
          <w:p w14:paraId="00000016" w14:textId="77777777" w:rsidR="007956DD" w:rsidRDefault="007956DD">
            <w:pPr>
              <w:tabs>
                <w:tab w:val="left" w:pos="2430"/>
              </w:tabs>
              <w:spacing w:before="40" w:after="40"/>
              <w:ind w:right="-14"/>
              <w:rPr>
                <w:rFonts w:ascii="Arial" w:eastAsia="Arial" w:hAnsi="Arial" w:cs="Arial"/>
                <w:b/>
                <w:sz w:val="16"/>
                <w:szCs w:val="16"/>
              </w:rPr>
            </w:pPr>
          </w:p>
        </w:tc>
        <w:tc>
          <w:tcPr>
            <w:tcW w:w="1269" w:type="dxa"/>
            <w:shd w:val="clear" w:color="auto" w:fill="auto"/>
          </w:tcPr>
          <w:p w14:paraId="00000017"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auto"/>
          </w:tcPr>
          <w:p w14:paraId="00000018" w14:textId="431CD29E" w:rsidR="007956DD" w:rsidRDefault="00482ED4">
            <w:pPr>
              <w:tabs>
                <w:tab w:val="left" w:pos="1427"/>
              </w:tabs>
              <w:rPr>
                <w:rFonts w:ascii="Arial" w:eastAsia="Arial" w:hAnsi="Arial" w:cs="Arial"/>
                <w:sz w:val="16"/>
                <w:szCs w:val="16"/>
              </w:rPr>
            </w:pPr>
            <w:r>
              <w:rPr>
                <w:rFonts w:ascii="Arial" w:eastAsia="Arial" w:hAnsi="Arial" w:cs="Arial"/>
                <w:sz w:val="16"/>
                <w:szCs w:val="16"/>
              </w:rPr>
              <w:t>Patrianna</w:t>
            </w:r>
            <w:r w:rsidR="004E1C09">
              <w:rPr>
                <w:rFonts w:ascii="Arial" w:eastAsia="Arial" w:hAnsi="Arial" w:cs="Arial"/>
                <w:sz w:val="16"/>
                <w:szCs w:val="16"/>
              </w:rPr>
              <w:t xml:space="preserve"> Limited</w:t>
            </w:r>
          </w:p>
        </w:tc>
        <w:tc>
          <w:tcPr>
            <w:tcW w:w="251" w:type="dxa"/>
            <w:tcBorders>
              <w:top w:val="nil"/>
              <w:bottom w:val="nil"/>
            </w:tcBorders>
            <w:shd w:val="clear" w:color="auto" w:fill="F3F3F3"/>
          </w:tcPr>
          <w:p w14:paraId="00000019" w14:textId="77777777" w:rsidR="007956DD" w:rsidRDefault="007956DD">
            <w:pPr>
              <w:tabs>
                <w:tab w:val="left" w:pos="2430"/>
              </w:tabs>
              <w:spacing w:before="19"/>
              <w:ind w:right="-20"/>
              <w:rPr>
                <w:rFonts w:ascii="Arial" w:eastAsia="Arial" w:hAnsi="Arial" w:cs="Arial"/>
                <w:b/>
                <w:sz w:val="16"/>
                <w:szCs w:val="16"/>
              </w:rPr>
            </w:pPr>
          </w:p>
        </w:tc>
      </w:tr>
      <w:tr w:rsidR="00D23E95" w14:paraId="7113177C" w14:textId="77777777">
        <w:trPr>
          <w:jc w:val="center"/>
        </w:trPr>
        <w:tc>
          <w:tcPr>
            <w:tcW w:w="270" w:type="dxa"/>
            <w:tcBorders>
              <w:top w:val="nil"/>
              <w:bottom w:val="nil"/>
            </w:tcBorders>
            <w:shd w:val="clear" w:color="auto" w:fill="F3F3F3"/>
          </w:tcPr>
          <w:p w14:paraId="0000001A" w14:textId="77777777" w:rsidR="007956DD" w:rsidRDefault="007956DD">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1B"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3" w:type="dxa"/>
            <w:tcBorders>
              <w:bottom w:val="single" w:sz="4" w:space="0" w:color="000000"/>
            </w:tcBorders>
            <w:shd w:val="clear" w:color="auto" w:fill="auto"/>
          </w:tcPr>
          <w:p w14:paraId="0000001C"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300 Morris Street, Suite 400</w:t>
            </w:r>
          </w:p>
        </w:tc>
        <w:tc>
          <w:tcPr>
            <w:tcW w:w="251" w:type="dxa"/>
            <w:tcBorders>
              <w:top w:val="nil"/>
              <w:bottom w:val="nil"/>
            </w:tcBorders>
            <w:shd w:val="clear" w:color="auto" w:fill="F3F3F3"/>
          </w:tcPr>
          <w:p w14:paraId="0000001D" w14:textId="77777777" w:rsidR="007956DD" w:rsidRDefault="007956DD">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0000001E"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0" w:type="dxa"/>
            <w:tcBorders>
              <w:bottom w:val="single" w:sz="4" w:space="0" w:color="000000"/>
            </w:tcBorders>
            <w:shd w:val="clear" w:color="auto" w:fill="auto"/>
          </w:tcPr>
          <w:p w14:paraId="0000001F" w14:textId="6542F645" w:rsidR="007956DD" w:rsidRDefault="00482ED4" w:rsidP="004E1C09">
            <w:pPr>
              <w:rPr>
                <w:rFonts w:ascii="Arial" w:eastAsia="Arial" w:hAnsi="Arial" w:cs="Arial"/>
                <w:sz w:val="16"/>
                <w:szCs w:val="16"/>
              </w:rPr>
            </w:pPr>
            <w:r>
              <w:rPr>
                <w:rFonts w:ascii="Arial" w:eastAsia="Arial" w:hAnsi="Arial" w:cs="Arial"/>
                <w:sz w:val="16"/>
                <w:szCs w:val="16"/>
              </w:rPr>
              <w:t>6.20 World Trade Center</w:t>
            </w:r>
          </w:p>
        </w:tc>
        <w:tc>
          <w:tcPr>
            <w:tcW w:w="251" w:type="dxa"/>
            <w:tcBorders>
              <w:top w:val="nil"/>
              <w:bottom w:val="nil"/>
            </w:tcBorders>
            <w:shd w:val="clear" w:color="auto" w:fill="F3F3F3"/>
          </w:tcPr>
          <w:p w14:paraId="00000020" w14:textId="77777777" w:rsidR="007956DD" w:rsidRDefault="007956DD">
            <w:pPr>
              <w:tabs>
                <w:tab w:val="left" w:pos="2430"/>
              </w:tabs>
              <w:spacing w:before="19"/>
              <w:ind w:right="-20"/>
              <w:rPr>
                <w:rFonts w:ascii="Arial" w:eastAsia="Arial" w:hAnsi="Arial" w:cs="Arial"/>
                <w:b/>
                <w:sz w:val="16"/>
                <w:szCs w:val="16"/>
              </w:rPr>
            </w:pPr>
          </w:p>
        </w:tc>
      </w:tr>
      <w:tr w:rsidR="00D23E95" w14:paraId="0478DA39" w14:textId="77777777">
        <w:trPr>
          <w:jc w:val="center"/>
        </w:trPr>
        <w:tc>
          <w:tcPr>
            <w:tcW w:w="270" w:type="dxa"/>
            <w:tcBorders>
              <w:top w:val="nil"/>
              <w:bottom w:val="nil"/>
            </w:tcBorders>
            <w:shd w:val="clear" w:color="auto" w:fill="F3F3F3"/>
          </w:tcPr>
          <w:p w14:paraId="00000021" w14:textId="77777777" w:rsidR="007956DD" w:rsidRDefault="007956DD">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22"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City/State:</w:t>
            </w:r>
          </w:p>
        </w:tc>
        <w:tc>
          <w:tcPr>
            <w:tcW w:w="2663" w:type="dxa"/>
            <w:tcBorders>
              <w:bottom w:val="single" w:sz="4" w:space="0" w:color="000000"/>
            </w:tcBorders>
            <w:shd w:val="clear" w:color="auto" w:fill="auto"/>
          </w:tcPr>
          <w:p w14:paraId="00000023"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Durham, NC 27701</w:t>
            </w:r>
          </w:p>
        </w:tc>
        <w:tc>
          <w:tcPr>
            <w:tcW w:w="251" w:type="dxa"/>
            <w:tcBorders>
              <w:top w:val="nil"/>
              <w:bottom w:val="nil"/>
            </w:tcBorders>
            <w:shd w:val="clear" w:color="auto" w:fill="F3F3F3"/>
          </w:tcPr>
          <w:p w14:paraId="00000024" w14:textId="77777777" w:rsidR="007956DD" w:rsidRDefault="007956DD">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00000025"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City/Country:</w:t>
            </w:r>
          </w:p>
        </w:tc>
        <w:tc>
          <w:tcPr>
            <w:tcW w:w="2660" w:type="dxa"/>
            <w:tcBorders>
              <w:bottom w:val="single" w:sz="4" w:space="0" w:color="000000"/>
            </w:tcBorders>
            <w:shd w:val="clear" w:color="auto" w:fill="auto"/>
          </w:tcPr>
          <w:p w14:paraId="4DEF5C09" w14:textId="77777777" w:rsidR="004E1C09" w:rsidRPr="004E1C09" w:rsidRDefault="004E1C09" w:rsidP="004E1C09">
            <w:pPr>
              <w:rPr>
                <w:rFonts w:ascii="Arial" w:eastAsia="Arial" w:hAnsi="Arial" w:cs="Arial"/>
                <w:sz w:val="16"/>
                <w:szCs w:val="16"/>
              </w:rPr>
            </w:pPr>
            <w:r w:rsidRPr="004E1C09">
              <w:rPr>
                <w:rFonts w:ascii="Arial" w:eastAsia="Arial" w:hAnsi="Arial" w:cs="Arial"/>
                <w:sz w:val="16"/>
                <w:szCs w:val="16"/>
              </w:rPr>
              <w:t>Gibraltar</w:t>
            </w:r>
          </w:p>
          <w:p w14:paraId="00000026" w14:textId="72AA924B" w:rsidR="007956DD" w:rsidRDefault="004E1C09" w:rsidP="004E1C09">
            <w:pPr>
              <w:rPr>
                <w:rFonts w:ascii="Arial" w:eastAsia="Arial" w:hAnsi="Arial" w:cs="Arial"/>
                <w:sz w:val="16"/>
                <w:szCs w:val="16"/>
              </w:rPr>
            </w:pPr>
            <w:r w:rsidRPr="004E1C09">
              <w:rPr>
                <w:rFonts w:ascii="Arial" w:eastAsia="Arial" w:hAnsi="Arial" w:cs="Arial"/>
                <w:sz w:val="16"/>
                <w:szCs w:val="16"/>
              </w:rPr>
              <w:t>GX111AA</w:t>
            </w:r>
          </w:p>
        </w:tc>
        <w:tc>
          <w:tcPr>
            <w:tcW w:w="251" w:type="dxa"/>
            <w:tcBorders>
              <w:top w:val="nil"/>
              <w:bottom w:val="nil"/>
            </w:tcBorders>
            <w:shd w:val="clear" w:color="auto" w:fill="F3F3F3"/>
          </w:tcPr>
          <w:p w14:paraId="00000027" w14:textId="77777777" w:rsidR="007956DD" w:rsidRDefault="007956DD">
            <w:pPr>
              <w:tabs>
                <w:tab w:val="left" w:pos="2430"/>
              </w:tabs>
              <w:spacing w:before="19"/>
              <w:ind w:right="-20"/>
              <w:rPr>
                <w:rFonts w:ascii="Arial" w:eastAsia="Arial" w:hAnsi="Arial" w:cs="Arial"/>
                <w:b/>
                <w:sz w:val="16"/>
                <w:szCs w:val="16"/>
              </w:rPr>
            </w:pPr>
          </w:p>
        </w:tc>
      </w:tr>
      <w:tr w:rsidR="00D23E95" w14:paraId="2B587F05" w14:textId="77777777">
        <w:trPr>
          <w:jc w:val="center"/>
        </w:trPr>
        <w:tc>
          <w:tcPr>
            <w:tcW w:w="270" w:type="dxa"/>
            <w:tcBorders>
              <w:top w:val="nil"/>
              <w:bottom w:val="nil"/>
              <w:right w:val="nil"/>
            </w:tcBorders>
            <w:shd w:val="clear" w:color="auto" w:fill="F3F3F3"/>
          </w:tcPr>
          <w:p w14:paraId="00000028" w14:textId="77777777" w:rsidR="007956DD" w:rsidRDefault="007956DD">
            <w:pPr>
              <w:tabs>
                <w:tab w:val="left" w:pos="2430"/>
              </w:tabs>
              <w:spacing w:before="19"/>
              <w:ind w:right="-20"/>
              <w:rPr>
                <w:rFonts w:ascii="Arial" w:eastAsia="Arial" w:hAnsi="Arial" w:cs="Arial"/>
                <w:b/>
                <w:sz w:val="16"/>
                <w:szCs w:val="16"/>
              </w:rPr>
            </w:pPr>
          </w:p>
        </w:tc>
        <w:tc>
          <w:tcPr>
            <w:tcW w:w="4564" w:type="dxa"/>
            <w:gridSpan w:val="2"/>
            <w:tcBorders>
              <w:top w:val="single" w:sz="4" w:space="0" w:color="000000"/>
              <w:left w:val="nil"/>
              <w:bottom w:val="single" w:sz="4" w:space="0" w:color="000000"/>
              <w:right w:val="nil"/>
            </w:tcBorders>
            <w:shd w:val="clear" w:color="auto" w:fill="F3F3F3"/>
          </w:tcPr>
          <w:p w14:paraId="00000029" w14:textId="77777777" w:rsidR="007956DD" w:rsidRDefault="007956DD">
            <w:pPr>
              <w:tabs>
                <w:tab w:val="left" w:pos="2430"/>
              </w:tabs>
              <w:spacing w:before="120" w:after="60"/>
              <w:ind w:right="-14"/>
              <w:rPr>
                <w:rFonts w:ascii="Arial" w:eastAsia="Arial" w:hAnsi="Arial" w:cs="Arial"/>
                <w:b/>
                <w:sz w:val="16"/>
                <w:szCs w:val="16"/>
              </w:rPr>
            </w:pPr>
          </w:p>
          <w:p w14:paraId="0000002A" w14:textId="77777777" w:rsidR="007956DD" w:rsidRDefault="00952CEB">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SPREEDLY CONTACT</w:t>
            </w:r>
          </w:p>
        </w:tc>
        <w:tc>
          <w:tcPr>
            <w:tcW w:w="251" w:type="dxa"/>
            <w:tcBorders>
              <w:top w:val="nil"/>
              <w:left w:val="nil"/>
              <w:bottom w:val="nil"/>
              <w:right w:val="nil"/>
            </w:tcBorders>
            <w:shd w:val="clear" w:color="auto" w:fill="F3F3F3"/>
          </w:tcPr>
          <w:p w14:paraId="0000002C" w14:textId="77777777" w:rsidR="007956DD" w:rsidRDefault="007956DD">
            <w:pPr>
              <w:tabs>
                <w:tab w:val="left" w:pos="2430"/>
              </w:tabs>
              <w:spacing w:before="120" w:after="60"/>
              <w:ind w:right="-14"/>
              <w:rPr>
                <w:rFonts w:ascii="Arial" w:eastAsia="Arial" w:hAnsi="Arial" w:cs="Arial"/>
                <w:b/>
                <w:sz w:val="16"/>
                <w:szCs w:val="16"/>
              </w:rPr>
            </w:pPr>
          </w:p>
        </w:tc>
        <w:tc>
          <w:tcPr>
            <w:tcW w:w="3929" w:type="dxa"/>
            <w:gridSpan w:val="2"/>
            <w:tcBorders>
              <w:top w:val="single" w:sz="4" w:space="0" w:color="000000"/>
              <w:left w:val="nil"/>
              <w:bottom w:val="single" w:sz="4" w:space="0" w:color="000000"/>
              <w:right w:val="nil"/>
            </w:tcBorders>
            <w:shd w:val="clear" w:color="auto" w:fill="F3F3F3"/>
          </w:tcPr>
          <w:p w14:paraId="0000002D" w14:textId="77777777" w:rsidR="007956DD" w:rsidRDefault="007956DD">
            <w:pPr>
              <w:tabs>
                <w:tab w:val="left" w:pos="2430"/>
              </w:tabs>
              <w:spacing w:before="120" w:after="60"/>
              <w:ind w:right="-14"/>
              <w:rPr>
                <w:rFonts w:ascii="Arial" w:eastAsia="Arial" w:hAnsi="Arial" w:cs="Arial"/>
                <w:b/>
                <w:sz w:val="16"/>
                <w:szCs w:val="16"/>
              </w:rPr>
            </w:pPr>
          </w:p>
          <w:p w14:paraId="0000002E" w14:textId="77777777" w:rsidR="007956DD" w:rsidRDefault="00952CEB">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CUSTOMER CONTACT</w:t>
            </w:r>
          </w:p>
        </w:tc>
        <w:tc>
          <w:tcPr>
            <w:tcW w:w="251" w:type="dxa"/>
            <w:tcBorders>
              <w:top w:val="nil"/>
              <w:left w:val="nil"/>
              <w:bottom w:val="nil"/>
            </w:tcBorders>
            <w:shd w:val="clear" w:color="auto" w:fill="F3F3F3"/>
          </w:tcPr>
          <w:p w14:paraId="00000030" w14:textId="77777777" w:rsidR="007956DD" w:rsidRDefault="007956DD">
            <w:pPr>
              <w:tabs>
                <w:tab w:val="left" w:pos="2430"/>
              </w:tabs>
              <w:spacing w:before="19"/>
              <w:ind w:right="-20"/>
              <w:rPr>
                <w:rFonts w:ascii="Arial" w:eastAsia="Arial" w:hAnsi="Arial" w:cs="Arial"/>
                <w:b/>
                <w:sz w:val="16"/>
                <w:szCs w:val="16"/>
              </w:rPr>
            </w:pPr>
          </w:p>
        </w:tc>
      </w:tr>
      <w:tr w:rsidR="00D23E95" w14:paraId="7D0DB323" w14:textId="77777777">
        <w:trPr>
          <w:jc w:val="center"/>
        </w:trPr>
        <w:tc>
          <w:tcPr>
            <w:tcW w:w="270" w:type="dxa"/>
            <w:tcBorders>
              <w:top w:val="nil"/>
              <w:bottom w:val="nil"/>
            </w:tcBorders>
            <w:shd w:val="clear" w:color="auto" w:fill="F3F3F3"/>
          </w:tcPr>
          <w:p w14:paraId="00000031" w14:textId="77777777" w:rsidR="007956DD" w:rsidRDefault="007956DD">
            <w:pPr>
              <w:tabs>
                <w:tab w:val="left" w:pos="2430"/>
              </w:tabs>
              <w:spacing w:before="19"/>
              <w:ind w:right="-20"/>
              <w:rPr>
                <w:rFonts w:ascii="Arial" w:eastAsia="Arial" w:hAnsi="Arial" w:cs="Arial"/>
                <w:b/>
                <w:sz w:val="16"/>
                <w:szCs w:val="16"/>
              </w:rPr>
            </w:pPr>
          </w:p>
        </w:tc>
        <w:tc>
          <w:tcPr>
            <w:tcW w:w="1901" w:type="dxa"/>
            <w:shd w:val="clear" w:color="auto" w:fill="auto"/>
          </w:tcPr>
          <w:p w14:paraId="00000032"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00000033" w14:textId="230E91AD" w:rsidR="007956DD" w:rsidRDefault="00482ED4">
            <w:pPr>
              <w:tabs>
                <w:tab w:val="left" w:pos="2430"/>
              </w:tabs>
              <w:spacing w:before="40" w:after="40"/>
              <w:ind w:right="-14"/>
              <w:rPr>
                <w:rFonts w:ascii="Arial" w:eastAsia="Arial" w:hAnsi="Arial" w:cs="Arial"/>
                <w:sz w:val="16"/>
                <w:szCs w:val="16"/>
              </w:rPr>
            </w:pPr>
            <w:r>
              <w:rPr>
                <w:rFonts w:ascii="Arial" w:eastAsia="Arial" w:hAnsi="Arial" w:cs="Arial"/>
                <w:sz w:val="16"/>
                <w:szCs w:val="16"/>
              </w:rPr>
              <w:t>John Reed</w:t>
            </w:r>
          </w:p>
        </w:tc>
        <w:tc>
          <w:tcPr>
            <w:tcW w:w="251" w:type="dxa"/>
            <w:tcBorders>
              <w:top w:val="nil"/>
              <w:bottom w:val="nil"/>
            </w:tcBorders>
            <w:shd w:val="clear" w:color="auto" w:fill="F3F3F3"/>
          </w:tcPr>
          <w:p w14:paraId="00000034" w14:textId="77777777" w:rsidR="007956DD" w:rsidRDefault="007956DD">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5"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FFFFFF"/>
          </w:tcPr>
          <w:p w14:paraId="00000036" w14:textId="623B57FB" w:rsidR="007956DD" w:rsidRDefault="00482ED4">
            <w:pPr>
              <w:tabs>
                <w:tab w:val="left" w:pos="2430"/>
              </w:tabs>
              <w:spacing w:before="40" w:after="40"/>
              <w:ind w:right="-14"/>
              <w:rPr>
                <w:rFonts w:ascii="Arial" w:eastAsia="Arial" w:hAnsi="Arial" w:cs="Arial"/>
                <w:sz w:val="16"/>
                <w:szCs w:val="16"/>
              </w:rPr>
            </w:pPr>
            <w:r>
              <w:rPr>
                <w:rFonts w:ascii="Arial" w:eastAsia="Arial" w:hAnsi="Arial" w:cs="Arial"/>
                <w:sz w:val="16"/>
                <w:szCs w:val="16"/>
              </w:rPr>
              <w:t xml:space="preserve">Aiga </w:t>
            </w:r>
            <w:proofErr w:type="spellStart"/>
            <w:r>
              <w:rPr>
                <w:rFonts w:ascii="Arial" w:eastAsia="Arial" w:hAnsi="Arial" w:cs="Arial"/>
                <w:sz w:val="16"/>
                <w:szCs w:val="16"/>
              </w:rPr>
              <w:t>Gintale</w:t>
            </w:r>
            <w:proofErr w:type="spellEnd"/>
          </w:p>
        </w:tc>
        <w:tc>
          <w:tcPr>
            <w:tcW w:w="251" w:type="dxa"/>
            <w:tcBorders>
              <w:top w:val="nil"/>
              <w:bottom w:val="nil"/>
            </w:tcBorders>
            <w:shd w:val="clear" w:color="auto" w:fill="F3F3F3"/>
          </w:tcPr>
          <w:p w14:paraId="00000037" w14:textId="77777777" w:rsidR="007956DD" w:rsidRDefault="007956DD">
            <w:pPr>
              <w:tabs>
                <w:tab w:val="left" w:pos="2430"/>
              </w:tabs>
              <w:spacing w:before="19"/>
              <w:ind w:right="-20"/>
              <w:rPr>
                <w:rFonts w:ascii="Arial" w:eastAsia="Arial" w:hAnsi="Arial" w:cs="Arial"/>
                <w:b/>
                <w:sz w:val="16"/>
                <w:szCs w:val="16"/>
              </w:rPr>
            </w:pPr>
          </w:p>
        </w:tc>
      </w:tr>
      <w:tr w:rsidR="00D23E95" w14:paraId="119E3B21" w14:textId="77777777">
        <w:trPr>
          <w:jc w:val="center"/>
        </w:trPr>
        <w:tc>
          <w:tcPr>
            <w:tcW w:w="270" w:type="dxa"/>
            <w:tcBorders>
              <w:top w:val="nil"/>
              <w:bottom w:val="nil"/>
            </w:tcBorders>
            <w:shd w:val="clear" w:color="auto" w:fill="F3F3F3"/>
          </w:tcPr>
          <w:p w14:paraId="00000038" w14:textId="77777777" w:rsidR="007956DD" w:rsidRDefault="007956DD">
            <w:pPr>
              <w:tabs>
                <w:tab w:val="left" w:pos="2430"/>
              </w:tabs>
              <w:spacing w:before="19"/>
              <w:ind w:right="-20"/>
              <w:rPr>
                <w:rFonts w:ascii="Arial" w:eastAsia="Arial" w:hAnsi="Arial" w:cs="Arial"/>
                <w:b/>
                <w:sz w:val="16"/>
                <w:szCs w:val="16"/>
              </w:rPr>
            </w:pPr>
          </w:p>
        </w:tc>
        <w:tc>
          <w:tcPr>
            <w:tcW w:w="1901" w:type="dxa"/>
            <w:shd w:val="clear" w:color="auto" w:fill="auto"/>
          </w:tcPr>
          <w:p w14:paraId="00000039"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3" w:type="dxa"/>
            <w:shd w:val="clear" w:color="auto" w:fill="auto"/>
          </w:tcPr>
          <w:p w14:paraId="0000003A" w14:textId="64E9274D" w:rsidR="007956DD" w:rsidRDefault="00482ED4">
            <w:pPr>
              <w:tabs>
                <w:tab w:val="left" w:pos="2430"/>
              </w:tabs>
              <w:spacing w:before="40" w:after="40"/>
              <w:ind w:right="-14"/>
              <w:rPr>
                <w:rFonts w:ascii="Arial" w:eastAsia="Arial" w:hAnsi="Arial" w:cs="Arial"/>
                <w:sz w:val="16"/>
                <w:szCs w:val="16"/>
              </w:rPr>
            </w:pPr>
            <w:r>
              <w:rPr>
                <w:rFonts w:ascii="Arial" w:eastAsia="Arial" w:hAnsi="Arial" w:cs="Arial"/>
                <w:sz w:val="16"/>
                <w:szCs w:val="16"/>
              </w:rPr>
              <w:t>Growth Account Executive</w:t>
            </w:r>
          </w:p>
        </w:tc>
        <w:tc>
          <w:tcPr>
            <w:tcW w:w="251" w:type="dxa"/>
            <w:tcBorders>
              <w:top w:val="nil"/>
              <w:bottom w:val="nil"/>
            </w:tcBorders>
            <w:shd w:val="clear" w:color="auto" w:fill="F3F3F3"/>
          </w:tcPr>
          <w:p w14:paraId="0000003B" w14:textId="77777777" w:rsidR="007956DD" w:rsidRDefault="007956DD">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C"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0" w:type="dxa"/>
            <w:shd w:val="clear" w:color="auto" w:fill="FFFFFF"/>
          </w:tcPr>
          <w:p w14:paraId="0000003D" w14:textId="20F69767" w:rsidR="007956DD" w:rsidRDefault="004E1C09">
            <w:pPr>
              <w:tabs>
                <w:tab w:val="left" w:pos="2430"/>
              </w:tabs>
              <w:spacing w:before="40" w:after="40"/>
              <w:ind w:right="-14"/>
              <w:rPr>
                <w:rFonts w:ascii="Arial" w:eastAsia="Arial" w:hAnsi="Arial" w:cs="Arial"/>
                <w:sz w:val="16"/>
                <w:szCs w:val="16"/>
              </w:rPr>
            </w:pPr>
            <w:r>
              <w:rPr>
                <w:rFonts w:ascii="Arial" w:eastAsia="Arial" w:hAnsi="Arial" w:cs="Arial"/>
                <w:sz w:val="16"/>
                <w:szCs w:val="16"/>
              </w:rPr>
              <w:t>Payments Manager</w:t>
            </w:r>
          </w:p>
        </w:tc>
        <w:tc>
          <w:tcPr>
            <w:tcW w:w="251" w:type="dxa"/>
            <w:tcBorders>
              <w:top w:val="nil"/>
              <w:bottom w:val="nil"/>
            </w:tcBorders>
            <w:shd w:val="clear" w:color="auto" w:fill="F3F3F3"/>
          </w:tcPr>
          <w:p w14:paraId="0000003E" w14:textId="77777777" w:rsidR="007956DD" w:rsidRDefault="007956DD">
            <w:pPr>
              <w:tabs>
                <w:tab w:val="left" w:pos="2430"/>
              </w:tabs>
              <w:spacing w:before="19"/>
              <w:ind w:right="-20"/>
              <w:rPr>
                <w:rFonts w:ascii="Arial" w:eastAsia="Arial" w:hAnsi="Arial" w:cs="Arial"/>
                <w:b/>
                <w:sz w:val="16"/>
                <w:szCs w:val="16"/>
              </w:rPr>
            </w:pPr>
          </w:p>
        </w:tc>
      </w:tr>
      <w:tr w:rsidR="00D23E95" w14:paraId="7E4F2CBD" w14:textId="77777777">
        <w:trPr>
          <w:jc w:val="center"/>
        </w:trPr>
        <w:tc>
          <w:tcPr>
            <w:tcW w:w="270" w:type="dxa"/>
            <w:tcBorders>
              <w:top w:val="nil"/>
              <w:bottom w:val="nil"/>
            </w:tcBorders>
            <w:shd w:val="clear" w:color="auto" w:fill="F3F3F3"/>
          </w:tcPr>
          <w:p w14:paraId="0000003F" w14:textId="77777777" w:rsidR="007956DD" w:rsidRDefault="007956DD">
            <w:pPr>
              <w:tabs>
                <w:tab w:val="left" w:pos="2430"/>
              </w:tabs>
              <w:spacing w:before="19"/>
              <w:ind w:right="-20"/>
              <w:rPr>
                <w:rFonts w:ascii="Arial" w:eastAsia="Arial" w:hAnsi="Arial" w:cs="Arial"/>
                <w:b/>
                <w:sz w:val="16"/>
                <w:szCs w:val="16"/>
              </w:rPr>
            </w:pPr>
          </w:p>
        </w:tc>
        <w:tc>
          <w:tcPr>
            <w:tcW w:w="1901" w:type="dxa"/>
            <w:shd w:val="clear" w:color="auto" w:fill="auto"/>
          </w:tcPr>
          <w:p w14:paraId="00000040"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3" w:type="dxa"/>
            <w:shd w:val="clear" w:color="auto" w:fill="auto"/>
          </w:tcPr>
          <w:p w14:paraId="00000041" w14:textId="36AE57AF" w:rsidR="007956DD" w:rsidRDefault="00482ED4">
            <w:pPr>
              <w:tabs>
                <w:tab w:val="left" w:pos="2430"/>
              </w:tabs>
              <w:spacing w:before="40" w:after="40"/>
              <w:ind w:right="-14"/>
              <w:rPr>
                <w:rFonts w:ascii="Arial" w:eastAsia="Arial" w:hAnsi="Arial" w:cs="Arial"/>
                <w:sz w:val="16"/>
                <w:szCs w:val="16"/>
              </w:rPr>
            </w:pPr>
            <w:r>
              <w:rPr>
                <w:rFonts w:ascii="Arial" w:eastAsia="Arial" w:hAnsi="Arial" w:cs="Arial"/>
                <w:sz w:val="16"/>
                <w:szCs w:val="16"/>
              </w:rPr>
              <w:t>44 7980 322 095</w:t>
            </w:r>
          </w:p>
        </w:tc>
        <w:tc>
          <w:tcPr>
            <w:tcW w:w="251" w:type="dxa"/>
            <w:tcBorders>
              <w:top w:val="nil"/>
              <w:bottom w:val="nil"/>
            </w:tcBorders>
            <w:shd w:val="clear" w:color="auto" w:fill="F3F3F3"/>
          </w:tcPr>
          <w:p w14:paraId="00000042" w14:textId="77777777" w:rsidR="007956DD" w:rsidRDefault="007956DD">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43"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0" w:type="dxa"/>
            <w:shd w:val="clear" w:color="auto" w:fill="FFFFFF"/>
          </w:tcPr>
          <w:p w14:paraId="00000044" w14:textId="39E3F76F" w:rsidR="007956DD" w:rsidRDefault="007956DD">
            <w:pPr>
              <w:tabs>
                <w:tab w:val="left" w:pos="2430"/>
              </w:tabs>
              <w:spacing w:before="40" w:after="40"/>
              <w:ind w:right="-14"/>
              <w:rPr>
                <w:rFonts w:ascii="Arial" w:eastAsia="Arial" w:hAnsi="Arial" w:cs="Arial"/>
                <w:sz w:val="16"/>
                <w:szCs w:val="16"/>
              </w:rPr>
            </w:pPr>
          </w:p>
        </w:tc>
        <w:tc>
          <w:tcPr>
            <w:tcW w:w="251" w:type="dxa"/>
            <w:tcBorders>
              <w:top w:val="nil"/>
              <w:bottom w:val="nil"/>
            </w:tcBorders>
            <w:shd w:val="clear" w:color="auto" w:fill="F3F3F3"/>
          </w:tcPr>
          <w:p w14:paraId="00000045" w14:textId="77777777" w:rsidR="007956DD" w:rsidRDefault="007956DD">
            <w:pPr>
              <w:tabs>
                <w:tab w:val="left" w:pos="2430"/>
              </w:tabs>
              <w:spacing w:before="19"/>
              <w:ind w:right="-20"/>
              <w:rPr>
                <w:rFonts w:ascii="Arial" w:eastAsia="Arial" w:hAnsi="Arial" w:cs="Arial"/>
                <w:b/>
                <w:sz w:val="16"/>
                <w:szCs w:val="16"/>
              </w:rPr>
            </w:pPr>
          </w:p>
        </w:tc>
      </w:tr>
      <w:tr w:rsidR="00D23E95" w14:paraId="3E744100" w14:textId="77777777">
        <w:trPr>
          <w:trHeight w:val="224"/>
          <w:jc w:val="center"/>
        </w:trPr>
        <w:tc>
          <w:tcPr>
            <w:tcW w:w="270" w:type="dxa"/>
            <w:tcBorders>
              <w:top w:val="nil"/>
              <w:bottom w:val="nil"/>
            </w:tcBorders>
            <w:shd w:val="clear" w:color="auto" w:fill="F3F3F3"/>
          </w:tcPr>
          <w:p w14:paraId="00000046" w14:textId="77777777" w:rsidR="007956DD" w:rsidRDefault="007956DD">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47"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3" w:type="dxa"/>
            <w:tcBorders>
              <w:bottom w:val="single" w:sz="4" w:space="0" w:color="000000"/>
            </w:tcBorders>
            <w:shd w:val="clear" w:color="auto" w:fill="auto"/>
          </w:tcPr>
          <w:p w14:paraId="00000048" w14:textId="68A1C644" w:rsidR="007956DD" w:rsidRDefault="00482ED4">
            <w:pPr>
              <w:tabs>
                <w:tab w:val="left" w:pos="2430"/>
              </w:tabs>
              <w:spacing w:before="40" w:after="40"/>
              <w:ind w:right="-14"/>
              <w:rPr>
                <w:rFonts w:ascii="Arial" w:eastAsia="Arial" w:hAnsi="Arial" w:cs="Arial"/>
                <w:sz w:val="16"/>
                <w:szCs w:val="16"/>
              </w:rPr>
            </w:pPr>
            <w:r>
              <w:rPr>
                <w:rFonts w:ascii="Arial" w:eastAsia="Arial" w:hAnsi="Arial" w:cs="Arial"/>
                <w:sz w:val="16"/>
                <w:szCs w:val="16"/>
              </w:rPr>
              <w:t>jcreed@spreedly.com</w:t>
            </w:r>
          </w:p>
        </w:tc>
        <w:tc>
          <w:tcPr>
            <w:tcW w:w="251" w:type="dxa"/>
            <w:tcBorders>
              <w:top w:val="nil"/>
              <w:bottom w:val="nil"/>
            </w:tcBorders>
            <w:shd w:val="clear" w:color="auto" w:fill="F3F3F3"/>
          </w:tcPr>
          <w:p w14:paraId="00000049" w14:textId="77777777" w:rsidR="007956DD" w:rsidRDefault="007956DD">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FFFFFF"/>
          </w:tcPr>
          <w:p w14:paraId="0000004A" w14:textId="77777777" w:rsidR="007956DD" w:rsidRDefault="00952CEB">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0" w:type="dxa"/>
            <w:tcBorders>
              <w:bottom w:val="single" w:sz="4" w:space="0" w:color="000000"/>
            </w:tcBorders>
            <w:shd w:val="clear" w:color="auto" w:fill="FFFFFF"/>
          </w:tcPr>
          <w:p w14:paraId="0000004B" w14:textId="239A6FB2" w:rsidR="007956DD" w:rsidRDefault="00482ED4">
            <w:pPr>
              <w:rPr>
                <w:rFonts w:ascii="Arial" w:eastAsia="Arial" w:hAnsi="Arial" w:cs="Arial"/>
                <w:sz w:val="16"/>
                <w:szCs w:val="16"/>
              </w:rPr>
            </w:pPr>
            <w:r>
              <w:rPr>
                <w:rFonts w:ascii="Arial" w:eastAsia="Arial" w:hAnsi="Arial" w:cs="Arial"/>
                <w:sz w:val="16"/>
                <w:szCs w:val="16"/>
              </w:rPr>
              <w:t>aiga.gintale@parianna.com</w:t>
            </w:r>
          </w:p>
        </w:tc>
        <w:tc>
          <w:tcPr>
            <w:tcW w:w="251" w:type="dxa"/>
            <w:tcBorders>
              <w:top w:val="nil"/>
              <w:bottom w:val="nil"/>
            </w:tcBorders>
            <w:shd w:val="clear" w:color="auto" w:fill="F3F3F3"/>
          </w:tcPr>
          <w:p w14:paraId="0000004C" w14:textId="77777777" w:rsidR="007956DD" w:rsidRDefault="007956DD">
            <w:pPr>
              <w:tabs>
                <w:tab w:val="left" w:pos="2430"/>
              </w:tabs>
              <w:spacing w:before="19"/>
              <w:ind w:right="-20"/>
              <w:rPr>
                <w:rFonts w:ascii="Arial" w:eastAsia="Arial" w:hAnsi="Arial" w:cs="Arial"/>
                <w:b/>
                <w:sz w:val="16"/>
                <w:szCs w:val="16"/>
              </w:rPr>
            </w:pPr>
          </w:p>
        </w:tc>
      </w:tr>
      <w:tr w:rsidR="00D23E95" w14:paraId="0CEE7E09" w14:textId="77777777">
        <w:trPr>
          <w:jc w:val="center"/>
        </w:trPr>
        <w:tc>
          <w:tcPr>
            <w:tcW w:w="270" w:type="dxa"/>
            <w:tcBorders>
              <w:top w:val="nil"/>
              <w:bottom w:val="nil"/>
              <w:right w:val="nil"/>
            </w:tcBorders>
            <w:shd w:val="clear" w:color="auto" w:fill="F3F3F3"/>
          </w:tcPr>
          <w:p w14:paraId="0000004D" w14:textId="77777777" w:rsidR="007956DD" w:rsidRDefault="007956DD">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0000004E" w14:textId="77777777" w:rsidR="007956DD" w:rsidRDefault="007956DD">
            <w:pPr>
              <w:tabs>
                <w:tab w:val="left" w:pos="2430"/>
              </w:tabs>
              <w:spacing w:before="19"/>
              <w:ind w:right="-20"/>
              <w:rPr>
                <w:rFonts w:ascii="Arial" w:eastAsia="Arial" w:hAnsi="Arial" w:cs="Arial"/>
                <w:b/>
                <w:sz w:val="16"/>
                <w:szCs w:val="16"/>
              </w:rPr>
            </w:pPr>
          </w:p>
          <w:p w14:paraId="0000004F" w14:textId="77777777" w:rsidR="007956DD" w:rsidRDefault="00952CEB">
            <w:pPr>
              <w:tabs>
                <w:tab w:val="left" w:pos="2430"/>
              </w:tabs>
              <w:spacing w:before="19"/>
              <w:ind w:right="-20"/>
              <w:rPr>
                <w:rFonts w:ascii="Arial" w:eastAsia="Arial" w:hAnsi="Arial" w:cs="Arial"/>
                <w:b/>
                <w:sz w:val="16"/>
                <w:szCs w:val="16"/>
              </w:rPr>
            </w:pPr>
            <w:r>
              <w:rPr>
                <w:rFonts w:ascii="Arial" w:eastAsia="Arial" w:hAnsi="Arial" w:cs="Arial"/>
                <w:b/>
                <w:sz w:val="16"/>
                <w:szCs w:val="16"/>
              </w:rPr>
              <w:t>SPREEDLY FINANCE CONTACT</w:t>
            </w:r>
          </w:p>
        </w:tc>
        <w:tc>
          <w:tcPr>
            <w:tcW w:w="251" w:type="dxa"/>
            <w:tcBorders>
              <w:top w:val="nil"/>
              <w:left w:val="nil"/>
              <w:bottom w:val="nil"/>
              <w:right w:val="nil"/>
            </w:tcBorders>
            <w:shd w:val="clear" w:color="auto" w:fill="F3F3F3"/>
          </w:tcPr>
          <w:p w14:paraId="00000051" w14:textId="77777777" w:rsidR="007956DD" w:rsidRDefault="007956DD">
            <w:pPr>
              <w:tabs>
                <w:tab w:val="left" w:pos="2430"/>
              </w:tabs>
              <w:spacing w:before="19"/>
              <w:ind w:right="-20"/>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00000052" w14:textId="77777777" w:rsidR="007956DD" w:rsidRDefault="007956DD">
            <w:pPr>
              <w:tabs>
                <w:tab w:val="left" w:pos="2430"/>
              </w:tabs>
              <w:spacing w:before="19"/>
              <w:ind w:right="-20"/>
              <w:rPr>
                <w:rFonts w:ascii="Arial" w:eastAsia="Arial" w:hAnsi="Arial" w:cs="Arial"/>
                <w:b/>
                <w:sz w:val="16"/>
                <w:szCs w:val="16"/>
              </w:rPr>
            </w:pPr>
          </w:p>
          <w:p w14:paraId="00000053" w14:textId="77777777" w:rsidR="007956DD" w:rsidRDefault="00952CEB">
            <w:pPr>
              <w:tabs>
                <w:tab w:val="left" w:pos="2430"/>
              </w:tabs>
              <w:spacing w:before="19"/>
              <w:ind w:right="-20"/>
              <w:rPr>
                <w:rFonts w:ascii="Arial" w:eastAsia="Arial" w:hAnsi="Arial" w:cs="Arial"/>
                <w:b/>
                <w:sz w:val="16"/>
                <w:szCs w:val="16"/>
              </w:rPr>
            </w:pPr>
            <w:r>
              <w:rPr>
                <w:rFonts w:ascii="Arial" w:eastAsia="Arial" w:hAnsi="Arial" w:cs="Arial"/>
                <w:b/>
                <w:sz w:val="16"/>
                <w:szCs w:val="16"/>
              </w:rPr>
              <w:t>CUSTOMER BILLING CONTACT</w:t>
            </w:r>
          </w:p>
        </w:tc>
        <w:tc>
          <w:tcPr>
            <w:tcW w:w="251" w:type="dxa"/>
            <w:tcBorders>
              <w:top w:val="nil"/>
              <w:left w:val="nil"/>
              <w:bottom w:val="nil"/>
            </w:tcBorders>
            <w:shd w:val="clear" w:color="auto" w:fill="F3F3F3"/>
          </w:tcPr>
          <w:p w14:paraId="00000055" w14:textId="77777777" w:rsidR="007956DD" w:rsidRDefault="007956DD">
            <w:pPr>
              <w:tabs>
                <w:tab w:val="left" w:pos="2430"/>
              </w:tabs>
              <w:spacing w:before="19"/>
              <w:ind w:right="-20"/>
              <w:rPr>
                <w:rFonts w:ascii="Arial" w:eastAsia="Arial" w:hAnsi="Arial" w:cs="Arial"/>
                <w:b/>
                <w:sz w:val="16"/>
                <w:szCs w:val="16"/>
              </w:rPr>
            </w:pPr>
          </w:p>
          <w:p w14:paraId="00000056" w14:textId="77777777" w:rsidR="007956DD" w:rsidRDefault="007956DD">
            <w:pPr>
              <w:tabs>
                <w:tab w:val="left" w:pos="2430"/>
              </w:tabs>
              <w:spacing w:before="19"/>
              <w:ind w:right="-20"/>
              <w:rPr>
                <w:rFonts w:ascii="Arial" w:eastAsia="Arial" w:hAnsi="Arial" w:cs="Arial"/>
                <w:b/>
                <w:sz w:val="16"/>
                <w:szCs w:val="16"/>
              </w:rPr>
            </w:pPr>
          </w:p>
        </w:tc>
      </w:tr>
      <w:tr w:rsidR="00D23E95" w14:paraId="3465DB5D" w14:textId="77777777">
        <w:trPr>
          <w:trHeight w:val="305"/>
          <w:jc w:val="center"/>
        </w:trPr>
        <w:tc>
          <w:tcPr>
            <w:tcW w:w="270" w:type="dxa"/>
            <w:tcBorders>
              <w:top w:val="nil"/>
              <w:bottom w:val="nil"/>
              <w:right w:val="single" w:sz="4" w:space="0" w:color="000000"/>
            </w:tcBorders>
            <w:shd w:val="clear" w:color="auto" w:fill="F3F3F3"/>
          </w:tcPr>
          <w:p w14:paraId="00000057" w14:textId="77777777" w:rsidR="007956DD" w:rsidRDefault="007956DD">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58" w14:textId="77777777" w:rsidR="007956DD" w:rsidRDefault="00952CEB">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3" w:type="dxa"/>
            <w:tcBorders>
              <w:left w:val="single" w:sz="4" w:space="0" w:color="000000"/>
              <w:right w:val="single" w:sz="4" w:space="0" w:color="000000"/>
            </w:tcBorders>
            <w:shd w:val="clear" w:color="auto" w:fill="auto"/>
          </w:tcPr>
          <w:p w14:paraId="00000059" w14:textId="77777777" w:rsidR="007956DD" w:rsidRDefault="00952CEB">
            <w:pPr>
              <w:tabs>
                <w:tab w:val="left" w:pos="2430"/>
              </w:tabs>
              <w:spacing w:before="19"/>
              <w:ind w:right="-20"/>
              <w:rPr>
                <w:rFonts w:ascii="Arial" w:eastAsia="Arial" w:hAnsi="Arial" w:cs="Arial"/>
                <w:sz w:val="16"/>
                <w:szCs w:val="16"/>
              </w:rPr>
            </w:pPr>
            <w:r>
              <w:rPr>
                <w:rFonts w:ascii="Arial" w:eastAsia="Arial" w:hAnsi="Arial" w:cs="Arial"/>
                <w:sz w:val="16"/>
                <w:szCs w:val="16"/>
              </w:rPr>
              <w:t>Spreedly Accounting Department</w:t>
            </w:r>
          </w:p>
        </w:tc>
        <w:tc>
          <w:tcPr>
            <w:tcW w:w="251" w:type="dxa"/>
            <w:tcBorders>
              <w:top w:val="nil"/>
              <w:left w:val="single" w:sz="4" w:space="0" w:color="000000"/>
              <w:bottom w:val="nil"/>
              <w:right w:val="single" w:sz="4" w:space="0" w:color="000000"/>
            </w:tcBorders>
            <w:shd w:val="clear" w:color="auto" w:fill="F3F3F3"/>
          </w:tcPr>
          <w:p w14:paraId="0000005A" w14:textId="77777777" w:rsidR="007956DD" w:rsidRDefault="007956DD">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5B" w14:textId="77777777" w:rsidR="007956DD" w:rsidRDefault="00952CEB">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0" w:type="dxa"/>
            <w:tcBorders>
              <w:left w:val="single" w:sz="4" w:space="0" w:color="000000"/>
              <w:right w:val="single" w:sz="4" w:space="0" w:color="000000"/>
            </w:tcBorders>
            <w:shd w:val="clear" w:color="auto" w:fill="auto"/>
          </w:tcPr>
          <w:p w14:paraId="0000005C" w14:textId="412074EA" w:rsidR="007956DD" w:rsidRDefault="00482ED4">
            <w:pPr>
              <w:tabs>
                <w:tab w:val="left" w:pos="2430"/>
              </w:tabs>
              <w:spacing w:before="19"/>
              <w:ind w:right="-20"/>
              <w:rPr>
                <w:rFonts w:ascii="Arial" w:eastAsia="Arial" w:hAnsi="Arial" w:cs="Arial"/>
                <w:sz w:val="16"/>
                <w:szCs w:val="16"/>
              </w:rPr>
            </w:pPr>
            <w:r>
              <w:rPr>
                <w:rFonts w:ascii="Arial" w:eastAsia="Arial" w:hAnsi="Arial" w:cs="Arial"/>
                <w:sz w:val="16"/>
                <w:szCs w:val="16"/>
              </w:rPr>
              <w:t>Damian Sokol</w:t>
            </w:r>
          </w:p>
        </w:tc>
        <w:tc>
          <w:tcPr>
            <w:tcW w:w="251" w:type="dxa"/>
            <w:tcBorders>
              <w:top w:val="nil"/>
              <w:left w:val="single" w:sz="4" w:space="0" w:color="000000"/>
              <w:bottom w:val="nil"/>
            </w:tcBorders>
            <w:shd w:val="clear" w:color="auto" w:fill="F3F3F3"/>
          </w:tcPr>
          <w:p w14:paraId="0000005D" w14:textId="77777777" w:rsidR="007956DD" w:rsidRDefault="007956DD">
            <w:pPr>
              <w:tabs>
                <w:tab w:val="left" w:pos="2430"/>
              </w:tabs>
              <w:spacing w:before="19"/>
              <w:ind w:right="-20"/>
              <w:rPr>
                <w:rFonts w:ascii="Arial" w:eastAsia="Arial" w:hAnsi="Arial" w:cs="Arial"/>
                <w:b/>
                <w:sz w:val="16"/>
                <w:szCs w:val="16"/>
              </w:rPr>
            </w:pPr>
          </w:p>
        </w:tc>
      </w:tr>
      <w:tr w:rsidR="00D23E95" w14:paraId="429D4C30" w14:textId="77777777">
        <w:trPr>
          <w:trHeight w:val="269"/>
          <w:jc w:val="center"/>
        </w:trPr>
        <w:tc>
          <w:tcPr>
            <w:tcW w:w="270" w:type="dxa"/>
            <w:tcBorders>
              <w:top w:val="nil"/>
              <w:bottom w:val="nil"/>
              <w:right w:val="single" w:sz="4" w:space="0" w:color="000000"/>
            </w:tcBorders>
            <w:shd w:val="clear" w:color="auto" w:fill="F3F3F3"/>
          </w:tcPr>
          <w:p w14:paraId="0000005E" w14:textId="77777777" w:rsidR="007956DD" w:rsidRDefault="007956DD">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5F" w14:textId="77777777" w:rsidR="007956DD" w:rsidRDefault="00952CEB">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3" w:type="dxa"/>
            <w:tcBorders>
              <w:left w:val="single" w:sz="4" w:space="0" w:color="000000"/>
              <w:right w:val="single" w:sz="4" w:space="0" w:color="000000"/>
            </w:tcBorders>
            <w:shd w:val="clear" w:color="auto" w:fill="auto"/>
          </w:tcPr>
          <w:p w14:paraId="00000060" w14:textId="77777777" w:rsidR="007956DD" w:rsidRDefault="00952CEB">
            <w:pPr>
              <w:tabs>
                <w:tab w:val="left" w:pos="2430"/>
              </w:tabs>
              <w:spacing w:before="19"/>
              <w:ind w:right="-20"/>
              <w:rPr>
                <w:rFonts w:ascii="Arial" w:eastAsia="Arial" w:hAnsi="Arial" w:cs="Arial"/>
                <w:b/>
                <w:sz w:val="16"/>
                <w:szCs w:val="16"/>
              </w:rPr>
            </w:pPr>
            <w:r>
              <w:rPr>
                <w:rFonts w:ascii="Arial" w:eastAsia="Arial" w:hAnsi="Arial" w:cs="Arial"/>
                <w:sz w:val="16"/>
                <w:szCs w:val="16"/>
              </w:rPr>
              <w:t>888-727-7750</w:t>
            </w:r>
          </w:p>
        </w:tc>
        <w:tc>
          <w:tcPr>
            <w:tcW w:w="251" w:type="dxa"/>
            <w:tcBorders>
              <w:top w:val="nil"/>
              <w:left w:val="single" w:sz="4" w:space="0" w:color="000000"/>
              <w:bottom w:val="nil"/>
              <w:right w:val="single" w:sz="4" w:space="0" w:color="000000"/>
            </w:tcBorders>
            <w:shd w:val="clear" w:color="auto" w:fill="F3F3F3"/>
          </w:tcPr>
          <w:p w14:paraId="00000061" w14:textId="77777777" w:rsidR="007956DD" w:rsidRDefault="007956DD">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62" w14:textId="77777777" w:rsidR="007956DD" w:rsidRPr="00D23E95" w:rsidRDefault="00952CEB">
            <w:pPr>
              <w:tabs>
                <w:tab w:val="left" w:pos="2430"/>
              </w:tabs>
              <w:spacing w:before="19"/>
              <w:ind w:right="-20"/>
              <w:rPr>
                <w:rFonts w:ascii="Arial" w:eastAsia="Arial" w:hAnsi="Arial"/>
                <w:b/>
                <w:sz w:val="16"/>
              </w:rPr>
            </w:pPr>
            <w:r w:rsidRPr="00D23E95">
              <w:rPr>
                <w:rFonts w:ascii="Arial" w:eastAsia="Arial" w:hAnsi="Arial"/>
                <w:sz w:val="16"/>
              </w:rPr>
              <w:t>Phone:</w:t>
            </w:r>
          </w:p>
        </w:tc>
        <w:tc>
          <w:tcPr>
            <w:tcW w:w="2660" w:type="dxa"/>
            <w:tcBorders>
              <w:left w:val="single" w:sz="4" w:space="0" w:color="000000"/>
              <w:right w:val="single" w:sz="4" w:space="0" w:color="000000"/>
            </w:tcBorders>
            <w:shd w:val="clear" w:color="auto" w:fill="auto"/>
          </w:tcPr>
          <w:p w14:paraId="00000063" w14:textId="6675C9C0" w:rsidR="007956DD" w:rsidRPr="00D23E95" w:rsidRDefault="007956DD">
            <w:pPr>
              <w:tabs>
                <w:tab w:val="left" w:pos="2430"/>
              </w:tabs>
              <w:spacing w:before="19"/>
              <w:ind w:right="-20"/>
              <w:rPr>
                <w:rFonts w:ascii="Arial" w:eastAsia="Arial" w:hAnsi="Arial"/>
                <w:sz w:val="16"/>
              </w:rPr>
            </w:pPr>
          </w:p>
        </w:tc>
        <w:tc>
          <w:tcPr>
            <w:tcW w:w="251" w:type="dxa"/>
            <w:tcBorders>
              <w:top w:val="nil"/>
              <w:left w:val="single" w:sz="4" w:space="0" w:color="000000"/>
              <w:bottom w:val="nil"/>
            </w:tcBorders>
            <w:shd w:val="clear" w:color="auto" w:fill="F3F3F3"/>
          </w:tcPr>
          <w:p w14:paraId="00000064" w14:textId="77777777" w:rsidR="007956DD" w:rsidRDefault="007956DD">
            <w:pPr>
              <w:tabs>
                <w:tab w:val="left" w:pos="2430"/>
              </w:tabs>
              <w:spacing w:before="19"/>
              <w:ind w:right="-20"/>
              <w:rPr>
                <w:rFonts w:ascii="Arial" w:eastAsia="Arial" w:hAnsi="Arial" w:cs="Arial"/>
                <w:b/>
                <w:sz w:val="16"/>
                <w:szCs w:val="16"/>
              </w:rPr>
            </w:pPr>
          </w:p>
        </w:tc>
      </w:tr>
      <w:tr w:rsidR="00D23E95" w14:paraId="27809944" w14:textId="77777777">
        <w:trPr>
          <w:trHeight w:val="260"/>
          <w:jc w:val="center"/>
        </w:trPr>
        <w:tc>
          <w:tcPr>
            <w:tcW w:w="270" w:type="dxa"/>
            <w:tcBorders>
              <w:top w:val="nil"/>
              <w:bottom w:val="nil"/>
              <w:right w:val="single" w:sz="4" w:space="0" w:color="000000"/>
            </w:tcBorders>
            <w:shd w:val="clear" w:color="auto" w:fill="F3F3F3"/>
          </w:tcPr>
          <w:p w14:paraId="00000065" w14:textId="77777777" w:rsidR="007956DD" w:rsidRDefault="007956DD">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66" w14:textId="77777777" w:rsidR="007956DD" w:rsidRDefault="00952CEB">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3" w:type="dxa"/>
            <w:tcBorders>
              <w:left w:val="single" w:sz="4" w:space="0" w:color="000000"/>
              <w:right w:val="single" w:sz="4" w:space="0" w:color="000000"/>
            </w:tcBorders>
            <w:shd w:val="clear" w:color="auto" w:fill="auto"/>
          </w:tcPr>
          <w:p w14:paraId="00000067" w14:textId="3DE04820" w:rsidR="007956DD" w:rsidRDefault="00482ED4">
            <w:pPr>
              <w:tabs>
                <w:tab w:val="left" w:pos="2430"/>
              </w:tabs>
              <w:spacing w:before="19"/>
              <w:ind w:right="-20"/>
              <w:rPr>
                <w:rFonts w:ascii="Arial" w:eastAsia="Arial" w:hAnsi="Arial" w:cs="Arial"/>
                <w:sz w:val="16"/>
                <w:szCs w:val="16"/>
              </w:rPr>
            </w:pPr>
            <w:r>
              <w:rPr>
                <w:rFonts w:ascii="Arial" w:eastAsia="Arial" w:hAnsi="Arial" w:cs="Arial"/>
                <w:sz w:val="16"/>
                <w:szCs w:val="16"/>
              </w:rPr>
              <w:t>accounting@spreedly.com</w:t>
            </w:r>
          </w:p>
        </w:tc>
        <w:tc>
          <w:tcPr>
            <w:tcW w:w="251" w:type="dxa"/>
            <w:tcBorders>
              <w:top w:val="nil"/>
              <w:left w:val="single" w:sz="4" w:space="0" w:color="000000"/>
              <w:bottom w:val="nil"/>
              <w:right w:val="single" w:sz="4" w:space="0" w:color="000000"/>
            </w:tcBorders>
            <w:shd w:val="clear" w:color="auto" w:fill="F3F3F3"/>
          </w:tcPr>
          <w:p w14:paraId="00000068" w14:textId="77777777" w:rsidR="007956DD" w:rsidRDefault="007956DD">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69" w14:textId="77777777" w:rsidR="007956DD" w:rsidRPr="00D23E95" w:rsidRDefault="00952CEB">
            <w:pPr>
              <w:tabs>
                <w:tab w:val="left" w:pos="2430"/>
              </w:tabs>
              <w:spacing w:before="19"/>
              <w:ind w:right="-20"/>
              <w:rPr>
                <w:rFonts w:ascii="Arial" w:eastAsia="Arial" w:hAnsi="Arial"/>
                <w:b/>
                <w:sz w:val="16"/>
              </w:rPr>
            </w:pPr>
            <w:r w:rsidRPr="00D23E95">
              <w:rPr>
                <w:rFonts w:ascii="Arial" w:eastAsia="Arial" w:hAnsi="Arial"/>
                <w:sz w:val="16"/>
              </w:rPr>
              <w:t>Email:</w:t>
            </w:r>
          </w:p>
        </w:tc>
        <w:tc>
          <w:tcPr>
            <w:tcW w:w="2660" w:type="dxa"/>
            <w:tcBorders>
              <w:left w:val="single" w:sz="4" w:space="0" w:color="000000"/>
              <w:right w:val="single" w:sz="4" w:space="0" w:color="000000"/>
            </w:tcBorders>
            <w:shd w:val="clear" w:color="auto" w:fill="auto"/>
          </w:tcPr>
          <w:p w14:paraId="0000006A" w14:textId="74EB4331" w:rsidR="007956DD" w:rsidRPr="00D23E95" w:rsidRDefault="00482ED4">
            <w:pPr>
              <w:tabs>
                <w:tab w:val="left" w:pos="2430"/>
              </w:tabs>
              <w:spacing w:before="19"/>
              <w:ind w:right="-20"/>
              <w:rPr>
                <w:rFonts w:ascii="Arial" w:eastAsia="Arial" w:hAnsi="Arial"/>
                <w:sz w:val="16"/>
              </w:rPr>
            </w:pPr>
            <w:r>
              <w:rPr>
                <w:rFonts w:ascii="Arial" w:eastAsia="Arial" w:hAnsi="Arial" w:cs="Arial"/>
                <w:sz w:val="16"/>
                <w:szCs w:val="16"/>
              </w:rPr>
              <w:t>dami@patrianna.com</w:t>
            </w:r>
          </w:p>
        </w:tc>
        <w:tc>
          <w:tcPr>
            <w:tcW w:w="251" w:type="dxa"/>
            <w:tcBorders>
              <w:top w:val="nil"/>
              <w:left w:val="single" w:sz="4" w:space="0" w:color="000000"/>
              <w:bottom w:val="nil"/>
            </w:tcBorders>
            <w:shd w:val="clear" w:color="auto" w:fill="F3F3F3"/>
          </w:tcPr>
          <w:p w14:paraId="0000006B" w14:textId="77777777" w:rsidR="007956DD" w:rsidRDefault="007956DD">
            <w:pPr>
              <w:tabs>
                <w:tab w:val="left" w:pos="2430"/>
              </w:tabs>
              <w:spacing w:before="19"/>
              <w:ind w:right="-20"/>
              <w:rPr>
                <w:rFonts w:ascii="Arial" w:eastAsia="Arial" w:hAnsi="Arial" w:cs="Arial"/>
                <w:b/>
                <w:sz w:val="16"/>
                <w:szCs w:val="16"/>
              </w:rPr>
            </w:pPr>
          </w:p>
        </w:tc>
      </w:tr>
      <w:tr w:rsidR="00D23E95" w14:paraId="0B8498A7" w14:textId="77777777">
        <w:trPr>
          <w:jc w:val="center"/>
        </w:trPr>
        <w:tc>
          <w:tcPr>
            <w:tcW w:w="270" w:type="dxa"/>
            <w:tcBorders>
              <w:top w:val="nil"/>
              <w:right w:val="nil"/>
            </w:tcBorders>
            <w:shd w:val="clear" w:color="auto" w:fill="F3F3F3"/>
          </w:tcPr>
          <w:p w14:paraId="0000006C" w14:textId="77777777" w:rsidR="007956DD" w:rsidRDefault="007956DD">
            <w:pPr>
              <w:tabs>
                <w:tab w:val="left" w:pos="2430"/>
              </w:tabs>
              <w:spacing w:before="19"/>
              <w:ind w:right="-20"/>
              <w:rPr>
                <w:rFonts w:ascii="Arial" w:eastAsia="Arial" w:hAnsi="Arial" w:cs="Arial"/>
                <w:b/>
                <w:sz w:val="16"/>
                <w:szCs w:val="16"/>
              </w:rPr>
            </w:pPr>
          </w:p>
        </w:tc>
        <w:tc>
          <w:tcPr>
            <w:tcW w:w="1901" w:type="dxa"/>
            <w:tcBorders>
              <w:left w:val="nil"/>
              <w:right w:val="nil"/>
            </w:tcBorders>
            <w:shd w:val="clear" w:color="auto" w:fill="F3F3F3"/>
          </w:tcPr>
          <w:p w14:paraId="0000006D" w14:textId="77777777" w:rsidR="007956DD" w:rsidRDefault="007956DD">
            <w:pPr>
              <w:tabs>
                <w:tab w:val="left" w:pos="2430"/>
              </w:tabs>
              <w:spacing w:before="19"/>
              <w:ind w:right="-20"/>
              <w:rPr>
                <w:rFonts w:ascii="Arial" w:eastAsia="Arial" w:hAnsi="Arial" w:cs="Arial"/>
                <w:b/>
                <w:sz w:val="16"/>
                <w:szCs w:val="16"/>
              </w:rPr>
            </w:pPr>
          </w:p>
        </w:tc>
        <w:tc>
          <w:tcPr>
            <w:tcW w:w="2663" w:type="dxa"/>
            <w:tcBorders>
              <w:left w:val="nil"/>
              <w:right w:val="nil"/>
            </w:tcBorders>
            <w:shd w:val="clear" w:color="auto" w:fill="F3F3F3"/>
          </w:tcPr>
          <w:p w14:paraId="0000006E" w14:textId="77777777" w:rsidR="007956DD" w:rsidRDefault="007956DD">
            <w:pPr>
              <w:tabs>
                <w:tab w:val="left" w:pos="2430"/>
              </w:tabs>
              <w:spacing w:before="19"/>
              <w:ind w:right="-20"/>
              <w:rPr>
                <w:rFonts w:ascii="Arial" w:eastAsia="Arial" w:hAnsi="Arial" w:cs="Arial"/>
                <w:b/>
                <w:sz w:val="16"/>
                <w:szCs w:val="16"/>
              </w:rPr>
            </w:pPr>
          </w:p>
        </w:tc>
        <w:tc>
          <w:tcPr>
            <w:tcW w:w="251" w:type="dxa"/>
            <w:tcBorders>
              <w:top w:val="nil"/>
              <w:left w:val="nil"/>
              <w:right w:val="nil"/>
            </w:tcBorders>
            <w:shd w:val="clear" w:color="auto" w:fill="F3F3F3"/>
          </w:tcPr>
          <w:p w14:paraId="0000006F" w14:textId="77777777" w:rsidR="007956DD" w:rsidRDefault="007956DD">
            <w:pPr>
              <w:tabs>
                <w:tab w:val="left" w:pos="2430"/>
              </w:tabs>
              <w:spacing w:before="19"/>
              <w:ind w:right="-20"/>
              <w:rPr>
                <w:rFonts w:ascii="Arial" w:eastAsia="Arial" w:hAnsi="Arial" w:cs="Arial"/>
                <w:b/>
                <w:sz w:val="16"/>
                <w:szCs w:val="16"/>
              </w:rPr>
            </w:pPr>
          </w:p>
        </w:tc>
        <w:tc>
          <w:tcPr>
            <w:tcW w:w="1269" w:type="dxa"/>
            <w:tcBorders>
              <w:left w:val="nil"/>
              <w:right w:val="nil"/>
            </w:tcBorders>
            <w:shd w:val="clear" w:color="auto" w:fill="F3F3F3"/>
          </w:tcPr>
          <w:p w14:paraId="00000070" w14:textId="77777777" w:rsidR="007956DD" w:rsidRDefault="007956DD">
            <w:pPr>
              <w:tabs>
                <w:tab w:val="left" w:pos="2430"/>
              </w:tabs>
              <w:spacing w:before="19"/>
              <w:ind w:right="-20"/>
              <w:rPr>
                <w:rFonts w:ascii="Arial" w:eastAsia="Arial" w:hAnsi="Arial" w:cs="Arial"/>
                <w:b/>
                <w:sz w:val="16"/>
                <w:szCs w:val="16"/>
              </w:rPr>
            </w:pPr>
          </w:p>
        </w:tc>
        <w:tc>
          <w:tcPr>
            <w:tcW w:w="2660" w:type="dxa"/>
            <w:tcBorders>
              <w:left w:val="nil"/>
              <w:right w:val="nil"/>
            </w:tcBorders>
            <w:shd w:val="clear" w:color="auto" w:fill="F3F3F3"/>
          </w:tcPr>
          <w:p w14:paraId="00000071" w14:textId="77777777" w:rsidR="007956DD" w:rsidRDefault="007956DD">
            <w:pPr>
              <w:tabs>
                <w:tab w:val="left" w:pos="2430"/>
              </w:tabs>
              <w:spacing w:before="19"/>
              <w:ind w:right="-20"/>
              <w:rPr>
                <w:rFonts w:ascii="Arial" w:eastAsia="Arial" w:hAnsi="Arial" w:cs="Arial"/>
                <w:b/>
                <w:sz w:val="16"/>
                <w:szCs w:val="16"/>
              </w:rPr>
            </w:pPr>
          </w:p>
        </w:tc>
        <w:tc>
          <w:tcPr>
            <w:tcW w:w="251" w:type="dxa"/>
            <w:tcBorders>
              <w:top w:val="nil"/>
              <w:left w:val="nil"/>
            </w:tcBorders>
            <w:shd w:val="clear" w:color="auto" w:fill="F3F3F3"/>
          </w:tcPr>
          <w:p w14:paraId="00000072" w14:textId="77777777" w:rsidR="007956DD" w:rsidRDefault="007956DD">
            <w:pPr>
              <w:tabs>
                <w:tab w:val="left" w:pos="2430"/>
              </w:tabs>
              <w:spacing w:before="19"/>
              <w:ind w:right="-20"/>
              <w:rPr>
                <w:rFonts w:ascii="Arial" w:eastAsia="Arial" w:hAnsi="Arial" w:cs="Arial"/>
                <w:b/>
                <w:sz w:val="16"/>
                <w:szCs w:val="16"/>
              </w:rPr>
            </w:pPr>
          </w:p>
        </w:tc>
      </w:tr>
    </w:tbl>
    <w:p w14:paraId="00000073" w14:textId="77777777" w:rsidR="007956DD" w:rsidRDefault="007956DD">
      <w:pPr>
        <w:jc w:val="both"/>
        <w:rPr>
          <w:rFonts w:ascii="Arial" w:eastAsia="Arial" w:hAnsi="Arial" w:cs="Arial"/>
          <w:sz w:val="18"/>
          <w:szCs w:val="18"/>
        </w:rPr>
      </w:pPr>
    </w:p>
    <w:p w14:paraId="00000074" w14:textId="77777777" w:rsidR="007956DD" w:rsidRDefault="007956DD">
      <w:pPr>
        <w:jc w:val="both"/>
        <w:rPr>
          <w:rFonts w:ascii="Arial" w:eastAsia="Arial" w:hAnsi="Arial" w:cs="Arial"/>
          <w:sz w:val="18"/>
          <w:szCs w:val="18"/>
        </w:rPr>
      </w:pPr>
    </w:p>
    <w:p w14:paraId="00000075" w14:textId="77777777" w:rsidR="007956DD" w:rsidRDefault="00952CEB">
      <w:pPr>
        <w:jc w:val="center"/>
        <w:rPr>
          <w:rFonts w:ascii="Arial" w:eastAsia="Arial" w:hAnsi="Arial" w:cs="Arial"/>
          <w:sz w:val="18"/>
          <w:szCs w:val="18"/>
          <w:u w:val="single"/>
        </w:rPr>
      </w:pPr>
      <w:r>
        <w:rPr>
          <w:rFonts w:ascii="Arial" w:eastAsia="Arial" w:hAnsi="Arial" w:cs="Arial"/>
          <w:sz w:val="18"/>
          <w:szCs w:val="18"/>
          <w:u w:val="single"/>
        </w:rPr>
        <w:t>Background</w:t>
      </w:r>
    </w:p>
    <w:p w14:paraId="00000076" w14:textId="77777777" w:rsidR="007956DD" w:rsidRDefault="007956DD">
      <w:pPr>
        <w:jc w:val="both"/>
        <w:rPr>
          <w:rFonts w:ascii="Arial" w:eastAsia="Arial" w:hAnsi="Arial" w:cs="Arial"/>
          <w:sz w:val="18"/>
          <w:szCs w:val="18"/>
        </w:rPr>
      </w:pPr>
    </w:p>
    <w:p w14:paraId="00000077" w14:textId="097E921C" w:rsidR="007956DD" w:rsidRDefault="00952CEB">
      <w:pPr>
        <w:jc w:val="both"/>
        <w:rPr>
          <w:rFonts w:ascii="Arial" w:eastAsia="Arial" w:hAnsi="Arial" w:cs="Arial"/>
          <w:sz w:val="18"/>
          <w:szCs w:val="18"/>
        </w:rPr>
      </w:pPr>
      <w:r>
        <w:rPr>
          <w:rFonts w:ascii="Arial" w:eastAsia="Arial" w:hAnsi="Arial" w:cs="Arial"/>
          <w:sz w:val="18"/>
          <w:szCs w:val="18"/>
        </w:rPr>
        <w:t>Spreedly develops, markets and provides to its customers a web-based payments orchestration and tokenization platform, which includes Spreedly’s proprietary API integration (collectively, the “</w:t>
      </w:r>
      <w:r>
        <w:rPr>
          <w:rFonts w:ascii="Arial" w:eastAsia="Arial" w:hAnsi="Arial" w:cs="Arial"/>
          <w:sz w:val="18"/>
          <w:szCs w:val="18"/>
          <w:u w:val="single"/>
        </w:rPr>
        <w:t>Platform</w:t>
      </w:r>
      <w:r>
        <w:rPr>
          <w:rFonts w:ascii="Arial" w:eastAsia="Arial" w:hAnsi="Arial" w:cs="Arial"/>
          <w:sz w:val="18"/>
          <w:szCs w:val="18"/>
        </w:rPr>
        <w:t>”), which enables its customers to validate, tokenize and vault credit cards (and other payment types) and then transact</w:t>
      </w:r>
      <w:r>
        <w:rPr>
          <w:rFonts w:ascii="Arial" w:eastAsia="Arial" w:hAnsi="Arial" w:cs="Arial"/>
          <w:sz w:val="18"/>
          <w:szCs w:val="18"/>
        </w:rPr>
        <w:t xml:space="preserve"> via the Transaction Processing Services</w:t>
      </w:r>
      <w:r>
        <w:rPr>
          <w:rFonts w:ascii="Arial" w:eastAsia="Arial" w:hAnsi="Arial" w:cs="Arial"/>
          <w:sz w:val="18"/>
          <w:szCs w:val="18"/>
        </w:rPr>
        <w:t xml:space="preserve"> with one or more of the payment gateways that are integrated to the Platform and/or third-party payment method receivers that Spreedly supports, and, where applicable, automatically update expired or lost credit cards (the “</w:t>
      </w:r>
      <w:r>
        <w:rPr>
          <w:rFonts w:ascii="Arial" w:eastAsia="Arial" w:hAnsi="Arial" w:cs="Arial"/>
          <w:sz w:val="18"/>
          <w:szCs w:val="18"/>
          <w:u w:val="single"/>
        </w:rPr>
        <w:t>Permitted Use</w:t>
      </w:r>
      <w:r>
        <w:rPr>
          <w:rFonts w:ascii="Arial" w:eastAsia="Arial" w:hAnsi="Arial" w:cs="Arial"/>
          <w:sz w:val="18"/>
          <w:szCs w:val="18"/>
        </w:rPr>
        <w:t>”). Customer desires to acquire a subscription to access and use</w:t>
      </w:r>
      <w:r w:rsidR="00114105">
        <w:rPr>
          <w:rFonts w:ascii="Arial" w:eastAsia="Arial" w:hAnsi="Arial" w:cs="Arial"/>
          <w:sz w:val="18"/>
          <w:szCs w:val="18"/>
        </w:rPr>
        <w:t xml:space="preserve"> (and permit any relevant Customer Designated Affiliate to access and use)</w:t>
      </w:r>
      <w:r>
        <w:rPr>
          <w:rFonts w:ascii="Arial" w:eastAsia="Arial" w:hAnsi="Arial" w:cs="Arial"/>
          <w:sz w:val="18"/>
          <w:szCs w:val="18"/>
        </w:rPr>
        <w:t xml:space="preserve"> the Platform for the Permitted Use, subject to the terms and conditions set forth herein.</w:t>
      </w:r>
    </w:p>
    <w:p w14:paraId="00000078" w14:textId="77777777" w:rsidR="007956DD" w:rsidRDefault="007956DD">
      <w:pPr>
        <w:jc w:val="both"/>
        <w:rPr>
          <w:rFonts w:ascii="Arial" w:eastAsia="Arial" w:hAnsi="Arial" w:cs="Arial"/>
          <w:sz w:val="18"/>
          <w:szCs w:val="18"/>
        </w:rPr>
      </w:pPr>
    </w:p>
    <w:p w14:paraId="00000079" w14:textId="77777777" w:rsidR="007956DD" w:rsidRDefault="007956DD">
      <w:pPr>
        <w:jc w:val="both"/>
        <w:rPr>
          <w:rFonts w:ascii="Arial" w:eastAsia="Arial" w:hAnsi="Arial" w:cs="Arial"/>
          <w:sz w:val="18"/>
          <w:szCs w:val="18"/>
        </w:rPr>
      </w:pPr>
    </w:p>
    <w:p w14:paraId="0000007A" w14:textId="77777777" w:rsidR="007956DD" w:rsidRDefault="00952CEB">
      <w:pPr>
        <w:jc w:val="center"/>
        <w:rPr>
          <w:rFonts w:ascii="Arial" w:eastAsia="Arial" w:hAnsi="Arial" w:cs="Arial"/>
          <w:sz w:val="18"/>
          <w:szCs w:val="18"/>
          <w:u w:val="single"/>
        </w:rPr>
      </w:pPr>
      <w:r>
        <w:rPr>
          <w:rFonts w:ascii="Arial" w:eastAsia="Arial" w:hAnsi="Arial" w:cs="Arial"/>
          <w:sz w:val="18"/>
          <w:szCs w:val="18"/>
          <w:u w:val="single"/>
        </w:rPr>
        <w:t>Agreement</w:t>
      </w:r>
    </w:p>
    <w:p w14:paraId="0000007B" w14:textId="77777777" w:rsidR="007956DD" w:rsidRDefault="007956DD">
      <w:pPr>
        <w:jc w:val="both"/>
        <w:rPr>
          <w:rFonts w:ascii="Arial" w:eastAsia="Arial" w:hAnsi="Arial" w:cs="Arial"/>
          <w:sz w:val="18"/>
          <w:szCs w:val="18"/>
        </w:rPr>
      </w:pPr>
    </w:p>
    <w:p w14:paraId="0000007C" w14:textId="77777777" w:rsidR="007956DD" w:rsidRDefault="007956DD">
      <w:pPr>
        <w:jc w:val="both"/>
        <w:rPr>
          <w:rFonts w:ascii="Arial" w:eastAsia="Arial" w:hAnsi="Arial" w:cs="Arial"/>
          <w:sz w:val="18"/>
          <w:szCs w:val="18"/>
        </w:rPr>
      </w:pPr>
    </w:p>
    <w:p w14:paraId="0000007D" w14:textId="77777777" w:rsidR="007956DD" w:rsidRDefault="00952CEB">
      <w:pPr>
        <w:jc w:val="both"/>
        <w:rPr>
          <w:rFonts w:ascii="Arial" w:eastAsia="Arial" w:hAnsi="Arial" w:cs="Arial"/>
          <w:sz w:val="18"/>
          <w:szCs w:val="18"/>
        </w:rPr>
      </w:pPr>
      <w:r>
        <w:rPr>
          <w:rFonts w:ascii="Arial" w:eastAsia="Arial" w:hAnsi="Arial" w:cs="Arial"/>
          <w:sz w:val="18"/>
          <w:szCs w:val="18"/>
        </w:rPr>
        <w:t>The Parties agree for themselves, their successors and permitted assigns as follows:</w:t>
      </w:r>
    </w:p>
    <w:p w14:paraId="0000007E" w14:textId="77777777" w:rsidR="007956DD" w:rsidRDefault="007956DD">
      <w:pPr>
        <w:tabs>
          <w:tab w:val="left" w:pos="1260"/>
        </w:tabs>
        <w:jc w:val="both"/>
        <w:rPr>
          <w:rFonts w:ascii="Arial" w:eastAsia="Arial" w:hAnsi="Arial" w:cs="Arial"/>
          <w:sz w:val="18"/>
          <w:szCs w:val="18"/>
        </w:rPr>
      </w:pPr>
    </w:p>
    <w:p w14:paraId="0000007F" w14:textId="77777777" w:rsidR="007956DD" w:rsidRDefault="00952CEB" w:rsidP="00864DBA">
      <w:pPr>
        <w:numPr>
          <w:ilvl w:val="0"/>
          <w:numId w:val="4"/>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Definitions</w:t>
      </w:r>
      <w:r>
        <w:rPr>
          <w:rFonts w:ascii="Arial" w:eastAsia="Arial" w:hAnsi="Arial" w:cs="Arial"/>
          <w:color w:val="000000"/>
          <w:sz w:val="18"/>
          <w:szCs w:val="18"/>
        </w:rPr>
        <w:t>. As used in this Agreement, the following terms will have the meanings set forth below:</w:t>
      </w:r>
    </w:p>
    <w:p w14:paraId="53DD4054" w14:textId="7ED87B89" w:rsidR="001007D3" w:rsidRPr="001007D3"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sidR="001007D3">
        <w:rPr>
          <w:rFonts w:ascii="Arial" w:eastAsia="Arial" w:hAnsi="Arial" w:cs="Arial"/>
          <w:color w:val="000000"/>
          <w:sz w:val="18"/>
          <w:szCs w:val="18"/>
        </w:rPr>
        <w:t>Affiliate” for a party means any entity controlling, controlled by or under common control with that entity, and where “control” means the power to direct or cause the direction in the management and/or decision making of that entity, and whether by way of share ownership, under contract or otherwise.</w:t>
      </w:r>
    </w:p>
    <w:p w14:paraId="00000080" w14:textId="0E5DFAA7" w:rsidR="007956DD" w:rsidRDefault="001007D3"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lastRenderedPageBreak/>
        <w:t>“</w:t>
      </w:r>
      <w:r w:rsidR="00952CEB">
        <w:rPr>
          <w:rFonts w:ascii="Arial" w:eastAsia="Arial" w:hAnsi="Arial" w:cs="Arial"/>
          <w:color w:val="000000"/>
          <w:sz w:val="18"/>
          <w:szCs w:val="18"/>
          <w:u w:val="single"/>
        </w:rPr>
        <w:t>Agreement</w:t>
      </w:r>
      <w:r w:rsidR="00952CEB">
        <w:rPr>
          <w:rFonts w:ascii="Arial" w:eastAsia="Arial" w:hAnsi="Arial" w:cs="Arial"/>
          <w:color w:val="000000"/>
          <w:sz w:val="18"/>
          <w:szCs w:val="18"/>
        </w:rPr>
        <w:t xml:space="preserve">” means, collectively, this Enterprise Services Agreement, </w:t>
      </w:r>
      <w:r w:rsidR="00952CEB">
        <w:rPr>
          <w:rFonts w:ascii="Arial" w:eastAsia="Arial" w:hAnsi="Arial" w:cs="Arial"/>
          <w:color w:val="000000"/>
          <w:sz w:val="18"/>
          <w:szCs w:val="18"/>
        </w:rPr>
        <w:t xml:space="preserve">its Schedules, </w:t>
      </w:r>
      <w:r w:rsidR="00952CEB">
        <w:rPr>
          <w:rFonts w:ascii="Arial" w:eastAsia="Arial" w:hAnsi="Arial" w:cs="Arial"/>
          <w:color w:val="000000"/>
          <w:sz w:val="18"/>
          <w:szCs w:val="18"/>
        </w:rPr>
        <w:t xml:space="preserve">the Order Form(s), the Statements of Work, the Support Services Terms, the </w:t>
      </w:r>
      <w:proofErr w:type="gramStart"/>
      <w:r w:rsidR="00952CEB">
        <w:rPr>
          <w:rFonts w:ascii="Arial" w:eastAsia="Arial" w:hAnsi="Arial" w:cs="Arial"/>
          <w:color w:val="000000"/>
          <w:sz w:val="18"/>
          <w:szCs w:val="18"/>
        </w:rPr>
        <w:t>SLA</w:t>
      </w:r>
      <w:proofErr w:type="gramEnd"/>
      <w:r w:rsidR="00952CEB" w:rsidRPr="00864DBA">
        <w:rPr>
          <w:rFonts w:ascii="Arial" w:eastAsia="Arial" w:hAnsi="Arial"/>
          <w:color w:val="000000"/>
          <w:sz w:val="18"/>
        </w:rPr>
        <w:t xml:space="preserve"> </w:t>
      </w:r>
      <w:r w:rsidR="00952CEB">
        <w:rPr>
          <w:rFonts w:ascii="Arial" w:eastAsia="Arial" w:hAnsi="Arial" w:cs="Arial"/>
          <w:color w:val="000000"/>
          <w:sz w:val="18"/>
          <w:szCs w:val="18"/>
        </w:rPr>
        <w:t>and the Data Security Policy, in each case as amended from time-to-time.</w:t>
      </w:r>
    </w:p>
    <w:p w14:paraId="00000081"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Associations</w:t>
      </w:r>
      <w:r>
        <w:rPr>
          <w:rFonts w:ascii="Arial" w:eastAsia="Arial" w:hAnsi="Arial" w:cs="Arial"/>
          <w:color w:val="000000"/>
          <w:sz w:val="18"/>
          <w:szCs w:val="18"/>
        </w:rPr>
        <w:t>” means MasterCard, VISA, American Express, Discover, JCB or any other credit card brand or payment card network for or through which Spreedly processes payment card transactions.</w:t>
      </w:r>
    </w:p>
    <w:p w14:paraId="00000082"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Data</w:t>
      </w:r>
      <w:r>
        <w:rPr>
          <w:rFonts w:ascii="Arial" w:eastAsia="Arial" w:hAnsi="Arial" w:cs="Arial"/>
          <w:color w:val="000000"/>
          <w:sz w:val="18"/>
          <w:szCs w:val="18"/>
        </w:rPr>
        <w:t>” means any credit card data uploaded or otherwise received from Customer by or through the Platform for the purposes of being processed within the Platform.</w:t>
      </w:r>
    </w:p>
    <w:p w14:paraId="00000083" w14:textId="07CD931A"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Claim</w:t>
      </w:r>
      <w:r>
        <w:rPr>
          <w:rFonts w:ascii="Arial" w:eastAsia="Arial" w:hAnsi="Arial" w:cs="Arial"/>
          <w:color w:val="000000"/>
          <w:sz w:val="18"/>
          <w:szCs w:val="18"/>
        </w:rPr>
        <w:t xml:space="preserve">” means any claim, suit, action, proceeding, or investigation by a governmental body or any other third-party. </w:t>
      </w:r>
    </w:p>
    <w:p w14:paraId="00000084"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Customer Data</w:t>
      </w:r>
      <w:r>
        <w:rPr>
          <w:rFonts w:ascii="Arial" w:eastAsia="Arial" w:hAnsi="Arial" w:cs="Arial"/>
          <w:color w:val="000000"/>
          <w:sz w:val="18"/>
          <w:szCs w:val="18"/>
        </w:rPr>
        <w:t xml:space="preserve">” means Card Data and any other data or information that is uploaded or otherwise received from Customer by or through the Platform for the purposes of being processed within the Platform. </w:t>
      </w:r>
    </w:p>
    <w:p w14:paraId="68321946" w14:textId="2A235B70" w:rsidR="006656A0" w:rsidRPr="00DC4366" w:rsidRDefault="00952CEB">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sidR="006656A0">
        <w:rPr>
          <w:rFonts w:ascii="Arial" w:eastAsia="Arial" w:hAnsi="Arial"/>
          <w:color w:val="000000"/>
          <w:sz w:val="18"/>
          <w:u w:val="single"/>
        </w:rPr>
        <w:t>Customer Designated Affiliate</w:t>
      </w:r>
      <w:r w:rsidR="006656A0" w:rsidRPr="00DC4366">
        <w:rPr>
          <w:rFonts w:ascii="Arial" w:eastAsia="Arial" w:hAnsi="Arial"/>
          <w:color w:val="000000"/>
          <w:sz w:val="18"/>
        </w:rPr>
        <w:t>”</w:t>
      </w:r>
      <w:r w:rsidR="006656A0" w:rsidRPr="00DC4366">
        <w:rPr>
          <w:rFonts w:ascii="Arial" w:eastAsia="Arial" w:hAnsi="Arial" w:cs="Arial"/>
          <w:color w:val="000000"/>
          <w:sz w:val="18"/>
          <w:szCs w:val="18"/>
        </w:rPr>
        <w:t xml:space="preserve"> refers to any Affiliate of Customer notified in writing by Customer to Spreedly, and approved by Spreedly, as a user and/or beneficiary of any use of any </w:t>
      </w:r>
      <w:r w:rsidR="00DC4366" w:rsidRPr="00DC4366">
        <w:rPr>
          <w:rFonts w:ascii="Arial" w:eastAsia="Arial" w:hAnsi="Arial" w:cs="Arial"/>
          <w:color w:val="000000"/>
          <w:sz w:val="18"/>
          <w:szCs w:val="18"/>
        </w:rPr>
        <w:t>Transaction</w:t>
      </w:r>
      <w:r w:rsidR="006656A0" w:rsidRPr="00DC4366">
        <w:rPr>
          <w:rFonts w:ascii="Arial" w:eastAsia="Arial" w:hAnsi="Arial" w:cs="Arial"/>
          <w:color w:val="000000"/>
          <w:sz w:val="18"/>
          <w:szCs w:val="18"/>
        </w:rPr>
        <w:t xml:space="preserve"> Processing Service and the Platform on the terms and conditions of this Agreement. At the Effective Date of this Agreement, B2 US Inc, a Delaware corporation, whose </w:t>
      </w:r>
      <w:r w:rsidR="006656A0" w:rsidRPr="00DC4366">
        <w:rPr>
          <w:rFonts w:ascii="Arial" w:hAnsi="Arial" w:cs="Arial"/>
          <w:color w:val="000000"/>
          <w:spacing w:val="-4"/>
          <w:sz w:val="18"/>
          <w:szCs w:val="18"/>
        </w:rPr>
        <w:t>principal place of business located at</w:t>
      </w:r>
      <w:r w:rsidR="006656A0" w:rsidRPr="00DC4366">
        <w:rPr>
          <w:rFonts w:ascii="Arial" w:hAnsi="Arial" w:cs="Arial"/>
          <w:spacing w:val="-4"/>
          <w:sz w:val="18"/>
          <w:szCs w:val="18"/>
        </w:rPr>
        <w:t xml:space="preserve"> </w:t>
      </w:r>
      <w:r w:rsidR="006656A0" w:rsidRPr="00DC4366">
        <w:rPr>
          <w:rFonts w:ascii="Arial" w:hAnsi="Arial" w:cs="Arial"/>
          <w:color w:val="1C2840"/>
          <w:sz w:val="18"/>
          <w:szCs w:val="18"/>
        </w:rPr>
        <w:t>850 New Burton Road, Suite 201, Dover, Kent County, Delaware, 19904, United States of America,</w:t>
      </w:r>
      <w:r w:rsidR="006656A0" w:rsidRPr="00DC4366">
        <w:rPr>
          <w:rFonts w:ascii="Arial" w:hAnsi="Arial" w:cs="Arial"/>
          <w:color w:val="000000"/>
          <w:spacing w:val="-4"/>
          <w:sz w:val="18"/>
          <w:szCs w:val="18"/>
        </w:rPr>
        <w:t xml:space="preserve"> </w:t>
      </w:r>
      <w:r w:rsidR="006656A0" w:rsidRPr="00DC4366">
        <w:rPr>
          <w:rFonts w:ascii="Arial" w:eastAsia="Arial" w:hAnsi="Arial" w:cs="Arial"/>
          <w:color w:val="000000"/>
          <w:sz w:val="18"/>
          <w:szCs w:val="18"/>
        </w:rPr>
        <w:t xml:space="preserve"> is a Designated Customer Affiliate, and approved by Spreedly for that purpose.</w:t>
      </w:r>
    </w:p>
    <w:p w14:paraId="00000085" w14:textId="6F071C77" w:rsidR="007956DD" w:rsidRDefault="006656A0">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sidR="00952CEB">
        <w:rPr>
          <w:rFonts w:ascii="Arial" w:eastAsia="Arial" w:hAnsi="Arial" w:cs="Arial"/>
          <w:color w:val="000000"/>
          <w:sz w:val="18"/>
          <w:szCs w:val="18"/>
          <w:u w:val="single"/>
        </w:rPr>
        <w:t>DPA</w:t>
      </w:r>
      <w:r w:rsidR="00952CEB">
        <w:rPr>
          <w:rFonts w:ascii="Arial" w:eastAsia="Arial" w:hAnsi="Arial" w:cs="Arial"/>
          <w:color w:val="000000"/>
          <w:sz w:val="18"/>
          <w:szCs w:val="18"/>
        </w:rPr>
        <w:t xml:space="preserve">” means the Data Processing Addendum set out under Schedule </w:t>
      </w:r>
      <w:r w:rsidR="00122544">
        <w:rPr>
          <w:rFonts w:ascii="Arial" w:eastAsia="Arial" w:hAnsi="Arial" w:cs="Arial"/>
          <w:color w:val="000000"/>
          <w:sz w:val="18"/>
          <w:szCs w:val="18"/>
        </w:rPr>
        <w:t>C</w:t>
      </w:r>
      <w:r w:rsidR="00952CEB">
        <w:rPr>
          <w:rFonts w:ascii="Arial" w:eastAsia="Arial" w:hAnsi="Arial" w:cs="Arial"/>
          <w:color w:val="000000"/>
          <w:sz w:val="18"/>
          <w:szCs w:val="18"/>
        </w:rPr>
        <w:t xml:space="preserve"> to this Agreement. And specifically governs the processing of Personal Data (as such term is therein defined) for any data subjects in the UK and/or the EEA.</w:t>
      </w:r>
    </w:p>
    <w:p w14:paraId="00000086" w14:textId="1F643E0F" w:rsidR="007956DD" w:rsidRDefault="00C5505C"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w:t>
      </w:r>
      <w:r w:rsidR="00952CEB">
        <w:rPr>
          <w:rFonts w:ascii="Arial" w:eastAsia="Arial" w:hAnsi="Arial" w:cs="Arial"/>
          <w:color w:val="000000"/>
          <w:sz w:val="18"/>
          <w:szCs w:val="18"/>
          <w:u w:val="single"/>
        </w:rPr>
        <w:t>Documentation</w:t>
      </w:r>
      <w:r w:rsidR="00952CEB">
        <w:rPr>
          <w:rFonts w:ascii="Arial" w:eastAsia="Arial" w:hAnsi="Arial" w:cs="Arial"/>
          <w:color w:val="000000"/>
          <w:sz w:val="18"/>
          <w:szCs w:val="18"/>
        </w:rPr>
        <w:t xml:space="preserve">” means the then-current online, electronic and written user documentation and guides, and instructional videos that Spreedly makes available to Customer at: </w:t>
      </w:r>
      <w:hyperlink r:id="rId8">
        <w:r w:rsidR="00952CEB">
          <w:rPr>
            <w:rFonts w:ascii="Arial" w:eastAsia="Arial" w:hAnsi="Arial" w:cs="Arial"/>
            <w:color w:val="0000FF"/>
            <w:sz w:val="18"/>
            <w:szCs w:val="18"/>
            <w:u w:val="single"/>
          </w:rPr>
          <w:t>https://docs.spreedly.com/</w:t>
        </w:r>
      </w:hyperlink>
      <w:r w:rsidR="00952CEB">
        <w:rPr>
          <w:rFonts w:ascii="Arial" w:eastAsia="Arial" w:hAnsi="Arial" w:cs="Arial"/>
          <w:color w:val="000000"/>
          <w:sz w:val="18"/>
          <w:szCs w:val="18"/>
        </w:rPr>
        <w:t>, which describe the functionality, components, features or requirements of the Platform, as Spreedly may update from time-to-time in Spreedly’s discretion</w:t>
      </w:r>
      <w:r w:rsidR="00952CEB">
        <w:rPr>
          <w:rFonts w:ascii="Arial" w:eastAsia="Arial" w:hAnsi="Arial" w:cs="Arial"/>
          <w:color w:val="000000"/>
          <w:sz w:val="18"/>
          <w:szCs w:val="18"/>
        </w:rPr>
        <w:t xml:space="preserve"> but consistent with Spreedly´s obligations and any provisos for Platform changes set out in this Agreement</w:t>
      </w:r>
      <w:r w:rsidR="00952CEB">
        <w:rPr>
          <w:rFonts w:ascii="Arial" w:eastAsia="Arial" w:hAnsi="Arial" w:cs="Arial"/>
          <w:color w:val="000000"/>
          <w:sz w:val="18"/>
          <w:szCs w:val="18"/>
        </w:rPr>
        <w:t>.</w:t>
      </w:r>
    </w:p>
    <w:p w14:paraId="00000087" w14:textId="34EA9C22" w:rsidR="007956DD" w:rsidRDefault="00952CEB">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“GDPR”</w:t>
      </w:r>
      <w:r>
        <w:rPr>
          <w:rFonts w:ascii="Arial" w:eastAsia="Arial" w:hAnsi="Arial" w:cs="Arial"/>
          <w:color w:val="000000"/>
          <w:sz w:val="18"/>
          <w:szCs w:val="18"/>
        </w:rPr>
        <w:t xml:space="preserve"> has the meaning defined in the DPA.</w:t>
      </w:r>
    </w:p>
    <w:p w14:paraId="00000088" w14:textId="077E7D36"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Malicious Code</w:t>
      </w:r>
      <w:r>
        <w:rPr>
          <w:rFonts w:ascii="Arial" w:eastAsia="Arial" w:hAnsi="Arial" w:cs="Arial"/>
          <w:color w:val="000000"/>
          <w:sz w:val="18"/>
          <w:szCs w:val="18"/>
        </w:rPr>
        <w:t>”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p>
    <w:p w14:paraId="00000089"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Initial Order Form</w:t>
      </w:r>
      <w:r>
        <w:rPr>
          <w:rFonts w:ascii="Arial" w:eastAsia="Arial" w:hAnsi="Arial" w:cs="Arial"/>
          <w:color w:val="000000"/>
          <w:sz w:val="18"/>
          <w:szCs w:val="18"/>
        </w:rPr>
        <w:t>” means Order Form #1 executed by Customer and Spreedly concurrently with the execution and delivery of this Agreement.</w:t>
      </w:r>
    </w:p>
    <w:p w14:paraId="0000008A" w14:textId="4B8B724D"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Intellectual Property Rights</w:t>
      </w:r>
      <w:r>
        <w:rPr>
          <w:rFonts w:ascii="Arial" w:eastAsia="Arial" w:hAnsi="Arial" w:cs="Arial"/>
          <w:color w:val="000000"/>
          <w:sz w:val="18"/>
          <w:szCs w:val="18"/>
        </w:rPr>
        <w:t xml:space="preserve">” means all patent rights, copyright rights, mask work rights, moral rights, rights of publicity, trademark, trade dress and service mark rights, </w:t>
      </w:r>
      <w:r>
        <w:rPr>
          <w:rFonts w:ascii="Arial" w:eastAsia="Arial" w:hAnsi="Arial" w:cs="Arial"/>
          <w:color w:val="000000"/>
          <w:sz w:val="18"/>
          <w:szCs w:val="18"/>
        </w:rPr>
        <w:t xml:space="preserve">database rights, </w:t>
      </w:r>
      <w:r>
        <w:rPr>
          <w:rFonts w:ascii="Arial" w:eastAsia="Arial" w:hAnsi="Arial" w:cs="Arial"/>
          <w:color w:val="000000"/>
          <w:sz w:val="18"/>
          <w:szCs w:val="18"/>
        </w:rPr>
        <w:t>goodwill, trade secret rights and other intellectual property rights as may now exist or hereafter come into existence, and all applications therefore and registrations, renewals and extensions thereof, under the Laws of any state, country, territory or other jurisdiction.</w:t>
      </w:r>
    </w:p>
    <w:p w14:paraId="0000008B"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Laws</w:t>
      </w:r>
      <w:r>
        <w:rPr>
          <w:rFonts w:ascii="Arial" w:eastAsia="Arial" w:hAnsi="Arial" w:cs="Arial"/>
          <w:sz w:val="18"/>
          <w:szCs w:val="18"/>
        </w:rPr>
        <w:t xml:space="preserve">” means all laws, directives, </w:t>
      </w:r>
      <w:proofErr w:type="gramStart"/>
      <w:r>
        <w:rPr>
          <w:rFonts w:ascii="Arial" w:eastAsia="Arial" w:hAnsi="Arial" w:cs="Arial"/>
          <w:sz w:val="18"/>
          <w:szCs w:val="18"/>
        </w:rPr>
        <w:t>rules</w:t>
      </w:r>
      <w:proofErr w:type="gramEnd"/>
      <w:r>
        <w:rPr>
          <w:rFonts w:ascii="Arial" w:eastAsia="Arial" w:hAnsi="Arial" w:cs="Arial"/>
          <w:sz w:val="18"/>
          <w:szCs w:val="18"/>
        </w:rPr>
        <w:t xml:space="preserve"> and regulations.</w:t>
      </w:r>
    </w:p>
    <w:p w14:paraId="0000008C" w14:textId="57B06F3E"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Losses</w:t>
      </w:r>
      <w:r>
        <w:rPr>
          <w:rFonts w:ascii="Arial" w:eastAsia="Arial" w:hAnsi="Arial" w:cs="Arial"/>
          <w:color w:val="000000"/>
          <w:sz w:val="18"/>
          <w:szCs w:val="18"/>
        </w:rPr>
        <w:t xml:space="preserve">” means </w:t>
      </w:r>
      <w:proofErr w:type="gramStart"/>
      <w:r>
        <w:rPr>
          <w:rFonts w:ascii="Arial" w:eastAsia="Arial" w:hAnsi="Arial" w:cs="Arial"/>
          <w:color w:val="000000"/>
          <w:sz w:val="18"/>
          <w:szCs w:val="18"/>
        </w:rPr>
        <w:t>any and all</w:t>
      </w:r>
      <w:proofErr w:type="gramEnd"/>
      <w:r>
        <w:rPr>
          <w:rFonts w:ascii="Arial" w:eastAsia="Arial" w:hAnsi="Arial" w:cs="Arial"/>
          <w:color w:val="000000"/>
          <w:sz w:val="18"/>
          <w:szCs w:val="18"/>
        </w:rPr>
        <w:t xml:space="preserve"> losses, damages, liabilities, deficiencies, judgments, settlements, costs and/or expenses (including reasonable attorneys’ fees).</w:t>
      </w:r>
    </w:p>
    <w:p w14:paraId="0000008D" w14:textId="43720F63"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Order Form</w:t>
      </w:r>
      <w:r>
        <w:rPr>
          <w:rFonts w:ascii="Arial" w:eastAsia="Arial" w:hAnsi="Arial" w:cs="Arial"/>
          <w:color w:val="000000"/>
          <w:sz w:val="18"/>
          <w:szCs w:val="18"/>
        </w:rPr>
        <w:t xml:space="preserve">” means each </w:t>
      </w:r>
      <w:r>
        <w:rPr>
          <w:rFonts w:ascii="Arial" w:eastAsia="Arial" w:hAnsi="Arial" w:cs="Arial"/>
          <w:color w:val="000000"/>
          <w:sz w:val="18"/>
          <w:szCs w:val="18"/>
        </w:rPr>
        <w:t>order form</w:t>
      </w:r>
      <w:r>
        <w:rPr>
          <w:rFonts w:ascii="Arial" w:eastAsia="Arial" w:hAnsi="Arial" w:cs="Arial"/>
          <w:color w:val="000000"/>
          <w:sz w:val="18"/>
          <w:szCs w:val="18"/>
        </w:rPr>
        <w:t xml:space="preserve"> executed by Customer and Spreedly that references this Enterprise Services Agreement</w:t>
      </w:r>
      <w:r>
        <w:rPr>
          <w:rFonts w:ascii="Arial" w:eastAsia="Arial" w:hAnsi="Arial" w:cs="Arial"/>
          <w:color w:val="000000"/>
          <w:sz w:val="18"/>
          <w:szCs w:val="18"/>
        </w:rPr>
        <w:t>, each of which</w:t>
      </w:r>
      <w:r>
        <w:rPr>
          <w:rFonts w:ascii="Arial" w:eastAsia="Arial" w:hAnsi="Arial" w:cs="Arial"/>
          <w:color w:val="000000"/>
          <w:sz w:val="18"/>
          <w:szCs w:val="18"/>
        </w:rPr>
        <w:t xml:space="preserve"> is hereby incorporated into this Agreement by reference, as amended from time-to-time by the Parties.</w:t>
      </w:r>
    </w:p>
    <w:p w14:paraId="0000008E"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PCI-DSS</w:t>
      </w:r>
      <w:r>
        <w:rPr>
          <w:rFonts w:ascii="Arial" w:eastAsia="Arial" w:hAnsi="Arial" w:cs="Arial"/>
          <w:color w:val="000000"/>
          <w:sz w:val="18"/>
          <w:szCs w:val="18"/>
        </w:rPr>
        <w:t>” means the Payment Card Industry Data Security Standard.</w:t>
      </w:r>
    </w:p>
    <w:p w14:paraId="0000008F" w14:textId="77777777" w:rsidR="007956DD" w:rsidRDefault="00952CEB" w:rsidP="00864DBA">
      <w:pPr>
        <w:numPr>
          <w:ilvl w:val="1"/>
          <w:numId w:val="4"/>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Professional Services</w:t>
      </w:r>
      <w:r>
        <w:rPr>
          <w:rFonts w:ascii="Arial" w:eastAsia="Arial" w:hAnsi="Arial" w:cs="Arial"/>
          <w:sz w:val="18"/>
          <w:szCs w:val="18"/>
        </w:rPr>
        <w:t>” means any consulting or professional services listed under a Statement of Work that are not included as part of the Support Services. Professional Services may include training, implementation, and configuration of the Platform.</w:t>
      </w:r>
    </w:p>
    <w:p w14:paraId="00000090" w14:textId="69F614D1" w:rsidR="007956DD" w:rsidRDefault="00952CEB" w:rsidP="00864DBA">
      <w:pPr>
        <w:numPr>
          <w:ilvl w:val="1"/>
          <w:numId w:val="4"/>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Statement of Work</w:t>
      </w:r>
      <w:r>
        <w:rPr>
          <w:rFonts w:ascii="Arial" w:eastAsia="Arial" w:hAnsi="Arial" w:cs="Arial"/>
          <w:color w:val="000000"/>
          <w:sz w:val="18"/>
          <w:szCs w:val="18"/>
        </w:rPr>
        <w:t>” means a statement of work executed by Customer and Spreedly that references this Enterprise Services Agreement, each of which is hereby incorporated into this Agreement by reference, as amended from time-to-time by the Parties.</w:t>
      </w:r>
    </w:p>
    <w:p w14:paraId="00000091" w14:textId="5AD079B9" w:rsidR="007956DD" w:rsidRPr="00842030" w:rsidRDefault="00952CEB">
      <w:pPr>
        <w:numPr>
          <w:ilvl w:val="1"/>
          <w:numId w:val="4"/>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rPr>
        <w:lastRenderedPageBreak/>
        <w:t>“</w:t>
      </w:r>
      <w:r>
        <w:rPr>
          <w:rFonts w:ascii="Arial" w:eastAsia="Arial" w:hAnsi="Arial" w:cs="Arial"/>
          <w:color w:val="000000"/>
          <w:sz w:val="18"/>
          <w:szCs w:val="18"/>
          <w:u w:val="single"/>
        </w:rPr>
        <w:t>Transaction Processing Service</w:t>
      </w:r>
      <w:r>
        <w:rPr>
          <w:rFonts w:ascii="Arial" w:eastAsia="Arial" w:hAnsi="Arial" w:cs="Arial"/>
          <w:color w:val="000000"/>
          <w:sz w:val="18"/>
          <w:szCs w:val="18"/>
        </w:rPr>
        <w:t xml:space="preserve">” has the meaning set out under Schedule </w:t>
      </w:r>
      <w:r w:rsidR="00122544">
        <w:rPr>
          <w:rFonts w:ascii="Arial" w:eastAsia="Arial" w:hAnsi="Arial" w:cs="Arial"/>
          <w:color w:val="000000"/>
          <w:sz w:val="18"/>
          <w:szCs w:val="18"/>
        </w:rPr>
        <w:t>A</w:t>
      </w:r>
      <w:r>
        <w:rPr>
          <w:rFonts w:ascii="Arial" w:eastAsia="Arial" w:hAnsi="Arial" w:cs="Arial"/>
          <w:color w:val="000000"/>
          <w:sz w:val="18"/>
          <w:szCs w:val="18"/>
        </w:rPr>
        <w:t xml:space="preserve"> (</w:t>
      </w:r>
      <w:r w:rsidR="00122544">
        <w:rPr>
          <w:rFonts w:ascii="Arial" w:eastAsia="Arial" w:hAnsi="Arial" w:cs="Arial"/>
          <w:color w:val="000000"/>
          <w:sz w:val="18"/>
          <w:szCs w:val="18"/>
        </w:rPr>
        <w:t xml:space="preserve">Support and </w:t>
      </w:r>
      <w:r>
        <w:rPr>
          <w:rFonts w:ascii="Arial" w:eastAsia="Arial" w:hAnsi="Arial" w:cs="Arial"/>
          <w:color w:val="000000"/>
          <w:sz w:val="18"/>
          <w:szCs w:val="18"/>
        </w:rPr>
        <w:t>Service Leve</w:t>
      </w:r>
      <w:r w:rsidR="00122544">
        <w:rPr>
          <w:rFonts w:ascii="Arial" w:eastAsia="Arial" w:hAnsi="Arial" w:cs="Arial"/>
          <w:color w:val="000000"/>
          <w:sz w:val="18"/>
          <w:szCs w:val="18"/>
        </w:rPr>
        <w:t>ls</w:t>
      </w:r>
      <w:r>
        <w:rPr>
          <w:rFonts w:ascii="Arial" w:eastAsia="Arial" w:hAnsi="Arial" w:cs="Arial"/>
          <w:color w:val="000000"/>
          <w:sz w:val="18"/>
          <w:szCs w:val="18"/>
        </w:rPr>
        <w:t>) hereto.</w:t>
      </w:r>
    </w:p>
    <w:p w14:paraId="7377A5A5" w14:textId="7AE229AF" w:rsidR="00842030" w:rsidRDefault="00842030" w:rsidP="00842030">
      <w:pPr>
        <w:pBdr>
          <w:top w:val="nil"/>
          <w:left w:val="nil"/>
          <w:bottom w:val="nil"/>
          <w:right w:val="nil"/>
          <w:between w:val="nil"/>
        </w:pBdr>
        <w:tabs>
          <w:tab w:val="left" w:pos="1080"/>
        </w:tabs>
        <w:spacing w:after="240"/>
        <w:jc w:val="both"/>
        <w:rPr>
          <w:color w:val="000000"/>
        </w:rPr>
      </w:pPr>
      <w:r w:rsidRPr="00842030">
        <w:rPr>
          <w:rFonts w:ascii="Arial" w:eastAsia="Arial" w:hAnsi="Arial" w:cs="Arial"/>
          <w:color w:val="000000"/>
          <w:sz w:val="18"/>
          <w:szCs w:val="18"/>
        </w:rPr>
        <w:t>Save where expressly indicated to the contrary, references to Customer in this Agreement shall be deemed to include a reference to Customer Designated Affiliate to the extent that such Customer Designated Affiliate accesses and uses the Platform and or any Transaction processing Service, as herein permitted, for its own benefit.</w:t>
      </w:r>
    </w:p>
    <w:p w14:paraId="00000092" w14:textId="114DBA97" w:rsidR="007956DD" w:rsidRDefault="00952CEB" w:rsidP="00864DBA">
      <w:pPr>
        <w:numPr>
          <w:ilvl w:val="0"/>
          <w:numId w:val="4"/>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Provision and Use of the Platform</w:t>
      </w:r>
      <w:r>
        <w:rPr>
          <w:rFonts w:ascii="Arial" w:eastAsia="Arial" w:hAnsi="Arial" w:cs="Arial"/>
          <w:color w:val="000000"/>
          <w:sz w:val="18"/>
          <w:szCs w:val="18"/>
          <w:u w:val="single"/>
        </w:rPr>
        <w:t xml:space="preserve"> and Transaction Processing Services</w:t>
      </w:r>
      <w:r>
        <w:rPr>
          <w:rFonts w:ascii="Arial" w:eastAsia="Arial" w:hAnsi="Arial" w:cs="Arial"/>
          <w:color w:val="000000"/>
          <w:sz w:val="18"/>
          <w:szCs w:val="18"/>
        </w:rPr>
        <w:t>.</w:t>
      </w:r>
    </w:p>
    <w:p w14:paraId="00000093" w14:textId="6767FFF6" w:rsidR="007956DD" w:rsidRPr="00842830"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bookmarkStart w:id="4" w:name="_heading=h.1fob9te" w:colFirst="0" w:colLast="0"/>
      <w:bookmarkEnd w:id="4"/>
      <w:r>
        <w:rPr>
          <w:rFonts w:ascii="Arial" w:eastAsia="Arial" w:hAnsi="Arial" w:cs="Arial"/>
          <w:color w:val="000000"/>
          <w:sz w:val="18"/>
          <w:szCs w:val="18"/>
          <w:u w:val="single"/>
        </w:rPr>
        <w:t>Authorization to Use the Platform</w:t>
      </w:r>
      <w:r>
        <w:rPr>
          <w:rFonts w:ascii="Arial" w:eastAsia="Arial" w:hAnsi="Arial" w:cs="Arial"/>
          <w:color w:val="000000"/>
          <w:sz w:val="18"/>
          <w:szCs w:val="18"/>
        </w:rPr>
        <w:t>.  Subject to the terms of this Agreement, Spreedly authorizes Customer, during the Term and on a non-exclusive and non-transferable (except as permitted in Section 14.5) basis, to access and use</w:t>
      </w:r>
      <w:r w:rsidR="00A84917" w:rsidRPr="00A84917">
        <w:rPr>
          <w:rFonts w:ascii="Arial" w:eastAsia="Arial" w:hAnsi="Arial" w:cs="Arial"/>
          <w:color w:val="000000"/>
          <w:sz w:val="18"/>
          <w:szCs w:val="18"/>
        </w:rPr>
        <w:t xml:space="preserve"> </w:t>
      </w:r>
      <w:r w:rsidR="00A84917">
        <w:rPr>
          <w:rFonts w:ascii="Arial" w:eastAsia="Arial" w:hAnsi="Arial" w:cs="Arial"/>
          <w:color w:val="000000"/>
          <w:sz w:val="18"/>
          <w:szCs w:val="18"/>
        </w:rPr>
        <w:t>(and for the avoidance of doubt, permit Customer Designated Affiliate to access and use</w:t>
      </w:r>
      <w:ins w:id="5" w:author="Jason Gardner" w:date="2023-09-20T13:35:00Z">
        <w:r w:rsidR="00FD1CD1">
          <w:rPr>
            <w:rFonts w:ascii="Arial" w:eastAsia="Arial" w:hAnsi="Arial" w:cs="Arial"/>
            <w:color w:val="000000"/>
            <w:sz w:val="18"/>
            <w:szCs w:val="18"/>
          </w:rPr>
          <w:t xml:space="preserve"> subject to Section 2.1.1. below</w:t>
        </w:r>
      </w:ins>
      <w:ins w:id="6" w:author="legal" w:date="2023-09-19T08:34:00Z">
        <w:r w:rsidR="00A84917">
          <w:rPr>
            <w:rFonts w:ascii="Arial" w:eastAsia="Arial" w:hAnsi="Arial" w:cs="Arial"/>
            <w:color w:val="000000"/>
            <w:sz w:val="18"/>
            <w:szCs w:val="18"/>
          </w:rPr>
          <w:t xml:space="preserve">) </w:t>
        </w:r>
      </w:ins>
      <w:r>
        <w:rPr>
          <w:rFonts w:ascii="Arial" w:eastAsia="Arial" w:hAnsi="Arial" w:cs="Arial"/>
          <w:color w:val="000000"/>
          <w:sz w:val="18"/>
          <w:szCs w:val="18"/>
        </w:rPr>
        <w:t xml:space="preserv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Pr>
          <w:rFonts w:ascii="Arial" w:eastAsia="Arial" w:hAnsi="Arial" w:cs="Arial"/>
          <w:sz w:val="18"/>
          <w:szCs w:val="18"/>
        </w:rPr>
        <w:t>the Platform</w:t>
      </w:r>
      <w:r>
        <w:rPr>
          <w:rFonts w:ascii="Arial" w:eastAsia="Arial" w:hAnsi="Arial" w:cs="Arial"/>
          <w:color w:val="000000"/>
          <w:sz w:val="18"/>
          <w:szCs w:val="18"/>
        </w:rPr>
        <w:t xml:space="preserve">. </w:t>
      </w:r>
      <w:r w:rsidR="00FD1CD1">
        <w:rPr>
          <w:rFonts w:ascii="Arial" w:eastAsia="Arial" w:hAnsi="Arial" w:cs="Arial"/>
          <w:color w:val="000000"/>
          <w:sz w:val="18"/>
          <w:szCs w:val="18"/>
        </w:rPr>
        <w:t>However,</w:t>
      </w:r>
      <w:r>
        <w:rPr>
          <w:rFonts w:ascii="Arial" w:eastAsia="Arial" w:hAnsi="Arial" w:cs="Arial"/>
          <w:color w:val="000000"/>
          <w:sz w:val="18"/>
          <w:szCs w:val="18"/>
        </w:rPr>
        <w:t xml:space="preserve"> Spreedly does provide Transaction Processing Service in its own right which provides transaction routing functionality which allows Customer to be connected with its </w:t>
      </w:r>
      <w:proofErr w:type="gramStart"/>
      <w:r>
        <w:rPr>
          <w:rFonts w:ascii="Arial" w:eastAsia="Arial" w:hAnsi="Arial" w:cs="Arial"/>
          <w:color w:val="000000"/>
          <w:sz w:val="18"/>
          <w:szCs w:val="18"/>
        </w:rPr>
        <w:t>third party</w:t>
      </w:r>
      <w:proofErr w:type="gramEnd"/>
      <w:r>
        <w:rPr>
          <w:rFonts w:ascii="Arial" w:eastAsia="Arial" w:hAnsi="Arial" w:cs="Arial"/>
          <w:color w:val="000000"/>
          <w:sz w:val="18"/>
          <w:szCs w:val="18"/>
        </w:rPr>
        <w:t xml:space="preserve"> gateway providers/merchant account providers</w:t>
      </w:r>
    </w:p>
    <w:p w14:paraId="5F99100D" w14:textId="7334ECB0" w:rsidR="00842830" w:rsidRPr="00FD1CD1" w:rsidRDefault="00CD1575" w:rsidP="00D635BD">
      <w:pPr>
        <w:numPr>
          <w:ilvl w:val="2"/>
          <w:numId w:val="4"/>
        </w:numPr>
        <w:pBdr>
          <w:top w:val="nil"/>
          <w:left w:val="nil"/>
          <w:bottom w:val="nil"/>
          <w:right w:val="nil"/>
          <w:between w:val="nil"/>
        </w:pBdr>
        <w:tabs>
          <w:tab w:val="left" w:pos="1080"/>
        </w:tabs>
        <w:spacing w:after="120"/>
        <w:ind w:left="0" w:firstLine="1080"/>
        <w:jc w:val="both"/>
        <w:rPr>
          <w:ins w:id="7" w:author="Jason Gardner" w:date="2023-09-20T13:41:00Z"/>
          <w:color w:val="000000"/>
        </w:rPr>
      </w:pPr>
      <w:ins w:id="8" w:author="Jason Gardner" w:date="2023-09-20T13:48:00Z">
        <w:r>
          <w:rPr>
            <w:rFonts w:ascii="Arial" w:eastAsia="Arial" w:hAnsi="Arial" w:cs="Arial"/>
            <w:sz w:val="18"/>
            <w:szCs w:val="18"/>
          </w:rPr>
          <w:t xml:space="preserve">Customer </w:t>
        </w:r>
        <w:r>
          <w:rPr>
            <w:rFonts w:ascii="Arial" w:eastAsia="Arial" w:hAnsi="Arial" w:cs="Arial"/>
            <w:sz w:val="18"/>
            <w:szCs w:val="18"/>
          </w:rPr>
          <w:t xml:space="preserve">Designated </w:t>
        </w:r>
        <w:r>
          <w:rPr>
            <w:rFonts w:ascii="Arial" w:eastAsia="Arial" w:hAnsi="Arial" w:cs="Arial"/>
            <w:sz w:val="18"/>
            <w:szCs w:val="18"/>
          </w:rPr>
          <w:t xml:space="preserve">Affiliates may </w:t>
        </w:r>
        <w:proofErr w:type="gramStart"/>
        <w:r>
          <w:rPr>
            <w:rFonts w:ascii="Arial" w:eastAsia="Arial" w:hAnsi="Arial" w:cs="Arial"/>
            <w:sz w:val="18"/>
            <w:szCs w:val="18"/>
          </w:rPr>
          <w:t>enter into</w:t>
        </w:r>
        <w:proofErr w:type="gramEnd"/>
        <w:r>
          <w:rPr>
            <w:rFonts w:ascii="Arial" w:eastAsia="Arial" w:hAnsi="Arial" w:cs="Arial"/>
            <w:sz w:val="18"/>
            <w:szCs w:val="18"/>
          </w:rPr>
          <w:t xml:space="preserve"> an Order Form for any Spreedly services to be performed on behalf of a Customer </w:t>
        </w:r>
        <w:r>
          <w:rPr>
            <w:rFonts w:ascii="Arial" w:eastAsia="Arial" w:hAnsi="Arial" w:cs="Arial"/>
            <w:sz w:val="18"/>
            <w:szCs w:val="18"/>
          </w:rPr>
          <w:t xml:space="preserve">Designated </w:t>
        </w:r>
        <w:r>
          <w:rPr>
            <w:rFonts w:ascii="Arial" w:eastAsia="Arial" w:hAnsi="Arial" w:cs="Arial"/>
            <w:sz w:val="18"/>
            <w:szCs w:val="18"/>
          </w:rPr>
          <w:t xml:space="preserve">Affiliate or share all or any part of this Agreement and any Confidential Information disclosed hereunder with Customer </w:t>
        </w:r>
        <w:r>
          <w:rPr>
            <w:rFonts w:ascii="Arial" w:eastAsia="Arial" w:hAnsi="Arial" w:cs="Arial"/>
            <w:sz w:val="18"/>
            <w:szCs w:val="18"/>
          </w:rPr>
          <w:t xml:space="preserve">Designated </w:t>
        </w:r>
        <w:r>
          <w:rPr>
            <w:rFonts w:ascii="Arial" w:eastAsia="Arial" w:hAnsi="Arial" w:cs="Arial"/>
            <w:sz w:val="18"/>
            <w:szCs w:val="18"/>
          </w:rPr>
          <w:t xml:space="preserve">Affiliate provided that Customer remains ultimately responsible for any obligation, financial or otherwise, of any such Customer </w:t>
        </w:r>
        <w:r>
          <w:rPr>
            <w:rFonts w:ascii="Arial" w:eastAsia="Arial" w:hAnsi="Arial" w:cs="Arial"/>
            <w:sz w:val="18"/>
            <w:szCs w:val="18"/>
          </w:rPr>
          <w:t xml:space="preserve">Designated </w:t>
        </w:r>
        <w:r>
          <w:rPr>
            <w:rFonts w:ascii="Arial" w:eastAsia="Arial" w:hAnsi="Arial" w:cs="Arial"/>
            <w:sz w:val="18"/>
            <w:szCs w:val="18"/>
          </w:rPr>
          <w:t>Affiliate.</w:t>
        </w:r>
      </w:ins>
      <w:ins w:id="9" w:author="Jason Gardner" w:date="2023-09-20T13:33:00Z">
        <w:r w:rsidR="00FD1CD1">
          <w:rPr>
            <w:rFonts w:ascii="Arial" w:eastAsia="Arial" w:hAnsi="Arial" w:cs="Arial"/>
            <w:sz w:val="18"/>
            <w:szCs w:val="18"/>
          </w:rPr>
          <w:t xml:space="preserve"> who has not</w:t>
        </w:r>
      </w:ins>
      <w:ins w:id="10" w:author="Jason Gardner" w:date="2023-09-20T13:34:00Z">
        <w:r w:rsidR="00FD1CD1">
          <w:rPr>
            <w:rFonts w:ascii="Arial" w:eastAsia="Arial" w:hAnsi="Arial" w:cs="Arial"/>
            <w:sz w:val="18"/>
            <w:szCs w:val="18"/>
          </w:rPr>
          <w:t xml:space="preserve"> entered into an Affiliate Acknowledgement </w:t>
        </w:r>
      </w:ins>
      <w:ins w:id="11" w:author="Jason Gardner" w:date="2023-09-20T16:18:00Z">
        <w:r w:rsidR="00283E98">
          <w:rPr>
            <w:rFonts w:ascii="Arial" w:eastAsia="Arial" w:hAnsi="Arial" w:cs="Arial"/>
            <w:sz w:val="18"/>
            <w:szCs w:val="18"/>
          </w:rPr>
          <w:t xml:space="preserve">and </w:t>
        </w:r>
      </w:ins>
      <w:ins w:id="12" w:author="Jason Gardner" w:date="2023-09-20T13:34:00Z">
        <w:r w:rsidR="00FD1CD1">
          <w:rPr>
            <w:rFonts w:ascii="Arial" w:eastAsia="Arial" w:hAnsi="Arial" w:cs="Arial"/>
            <w:sz w:val="18"/>
            <w:szCs w:val="18"/>
          </w:rPr>
          <w:t xml:space="preserve">Agreement </w:t>
        </w:r>
      </w:ins>
      <w:ins w:id="13" w:author="Jason Gardner" w:date="2023-09-20T13:38:00Z">
        <w:r w:rsidR="00FD1CD1">
          <w:rPr>
            <w:rFonts w:ascii="Arial" w:eastAsia="Arial" w:hAnsi="Arial" w:cs="Arial"/>
            <w:sz w:val="18"/>
            <w:szCs w:val="18"/>
          </w:rPr>
          <w:t>(defined below)</w:t>
        </w:r>
      </w:ins>
      <w:ins w:id="14" w:author="Jason Gardner" w:date="2023-09-20T13:23:00Z">
        <w:r w:rsidR="002E2B57">
          <w:rPr>
            <w:rFonts w:ascii="Arial" w:eastAsia="Arial" w:hAnsi="Arial" w:cs="Arial"/>
            <w:sz w:val="18"/>
            <w:szCs w:val="18"/>
          </w:rPr>
          <w:t>.</w:t>
        </w:r>
      </w:ins>
    </w:p>
    <w:p w14:paraId="7C34B144" w14:textId="29FF56C0" w:rsidR="00FD1CD1" w:rsidRPr="00817298" w:rsidRDefault="00467ADD" w:rsidP="00D635BD">
      <w:pPr>
        <w:numPr>
          <w:ilvl w:val="3"/>
          <w:numId w:val="4"/>
        </w:numPr>
        <w:pBdr>
          <w:top w:val="nil"/>
          <w:left w:val="nil"/>
          <w:bottom w:val="nil"/>
          <w:right w:val="nil"/>
          <w:between w:val="nil"/>
        </w:pBdr>
        <w:tabs>
          <w:tab w:val="left" w:pos="1080"/>
        </w:tabs>
        <w:spacing w:after="120"/>
        <w:ind w:left="0" w:firstLine="1800"/>
        <w:jc w:val="both"/>
        <w:rPr>
          <w:rFonts w:ascii="Arial" w:hAnsi="Arial" w:cs="Arial"/>
          <w:color w:val="000000"/>
          <w:sz w:val="18"/>
          <w:szCs w:val="18"/>
        </w:rPr>
      </w:pPr>
      <w:ins w:id="15" w:author="Jason Gardner" w:date="2023-09-20T16:19:00Z">
        <w:r>
          <w:rPr>
            <w:rFonts w:ascii="Arial" w:hAnsi="Arial" w:cs="Arial"/>
            <w:color w:val="000000"/>
            <w:sz w:val="18"/>
            <w:szCs w:val="18"/>
          </w:rPr>
          <w:t>A</w:t>
        </w:r>
      </w:ins>
      <w:ins w:id="16" w:author="Jason Gardner" w:date="2023-09-20T13:49:00Z">
        <w:r w:rsidR="006F27A5" w:rsidRPr="009149F2">
          <w:rPr>
            <w:rFonts w:ascii="Arial" w:hAnsi="Arial" w:cs="Arial"/>
            <w:color w:val="000000"/>
            <w:sz w:val="18"/>
            <w:szCs w:val="18"/>
          </w:rPr>
          <w:t xml:space="preserve">ny Customer </w:t>
        </w:r>
      </w:ins>
      <w:ins w:id="17" w:author="Jason Gardner" w:date="2023-09-20T16:17:00Z">
        <w:r w:rsidR="00C51CDA">
          <w:rPr>
            <w:rFonts w:ascii="Arial" w:hAnsi="Arial" w:cs="Arial"/>
            <w:color w:val="000000"/>
            <w:sz w:val="18"/>
            <w:szCs w:val="18"/>
          </w:rPr>
          <w:t xml:space="preserve">Designated </w:t>
        </w:r>
      </w:ins>
      <w:ins w:id="18" w:author="Jason Gardner" w:date="2023-09-20T13:49:00Z">
        <w:r w:rsidR="006F27A5" w:rsidRPr="009149F2">
          <w:rPr>
            <w:rFonts w:ascii="Arial" w:hAnsi="Arial" w:cs="Arial"/>
            <w:color w:val="000000"/>
            <w:sz w:val="18"/>
            <w:szCs w:val="18"/>
          </w:rPr>
          <w:t>Affiliate will have the</w:t>
        </w:r>
      </w:ins>
      <w:ins w:id="19" w:author="Jason Gardner" w:date="2023-09-20T16:17:00Z">
        <w:r w:rsidR="00C51CDA">
          <w:rPr>
            <w:rFonts w:ascii="Arial" w:hAnsi="Arial" w:cs="Arial"/>
            <w:color w:val="000000"/>
            <w:sz w:val="18"/>
            <w:szCs w:val="18"/>
          </w:rPr>
          <w:t xml:space="preserve"> </w:t>
        </w:r>
      </w:ins>
      <w:ins w:id="20" w:author="Jason Gardner" w:date="2023-09-20T13:49:00Z">
        <w:r w:rsidR="006F27A5" w:rsidRPr="009149F2">
          <w:rPr>
            <w:rFonts w:ascii="Arial" w:hAnsi="Arial" w:cs="Arial"/>
            <w:color w:val="000000"/>
            <w:sz w:val="18"/>
            <w:szCs w:val="18"/>
          </w:rPr>
          <w:t xml:space="preserve">option </w:t>
        </w:r>
      </w:ins>
      <w:ins w:id="21" w:author="Jason Gardner" w:date="2023-09-20T16:31:00Z">
        <w:r w:rsidR="00817298">
          <w:rPr>
            <w:rFonts w:ascii="Arial" w:hAnsi="Arial" w:cs="Arial"/>
            <w:color w:val="000000"/>
            <w:sz w:val="18"/>
            <w:szCs w:val="18"/>
          </w:rPr>
          <w:t>with Spreedly’s consent</w:t>
        </w:r>
      </w:ins>
      <w:ins w:id="22" w:author="Jason Gardner" w:date="2023-09-20T13:49:00Z">
        <w:r w:rsidR="006F27A5" w:rsidRPr="009149F2">
          <w:rPr>
            <w:rFonts w:ascii="Arial" w:hAnsi="Arial" w:cs="Arial"/>
            <w:color w:val="000000"/>
            <w:sz w:val="18"/>
            <w:szCs w:val="18"/>
          </w:rPr>
          <w:t>, at any time during the Term of this Agreement, to modify the terms and conditions</w:t>
        </w:r>
      </w:ins>
      <w:ins w:id="23" w:author="Jason Gardner" w:date="2023-09-20T16:18:00Z">
        <w:r w:rsidR="00283E98">
          <w:rPr>
            <w:rFonts w:ascii="Arial" w:hAnsi="Arial" w:cs="Arial"/>
            <w:color w:val="000000"/>
            <w:sz w:val="18"/>
            <w:szCs w:val="18"/>
          </w:rPr>
          <w:t xml:space="preserve"> </w:t>
        </w:r>
      </w:ins>
      <w:ins w:id="24" w:author="Jason Gardner" w:date="2023-09-20T13:49:00Z">
        <w:r w:rsidR="006F27A5" w:rsidRPr="009149F2">
          <w:rPr>
            <w:rFonts w:ascii="Arial" w:hAnsi="Arial" w:cs="Arial"/>
            <w:color w:val="000000"/>
            <w:sz w:val="18"/>
            <w:szCs w:val="18"/>
          </w:rPr>
          <w:t xml:space="preserve">of this Agreement (as between Service Provider and such Customer </w:t>
        </w:r>
      </w:ins>
      <w:ins w:id="25" w:author="Jason Gardner" w:date="2023-09-20T16:18:00Z">
        <w:r w:rsidR="00283E98">
          <w:rPr>
            <w:rFonts w:ascii="Arial" w:hAnsi="Arial" w:cs="Arial"/>
            <w:color w:val="000000"/>
            <w:sz w:val="18"/>
            <w:szCs w:val="18"/>
          </w:rPr>
          <w:t xml:space="preserve">Designated </w:t>
        </w:r>
      </w:ins>
      <w:ins w:id="26" w:author="Jason Gardner" w:date="2023-09-20T13:49:00Z">
        <w:r w:rsidR="006F27A5" w:rsidRPr="009149F2">
          <w:rPr>
            <w:rFonts w:ascii="Arial" w:hAnsi="Arial" w:cs="Arial"/>
            <w:color w:val="000000"/>
            <w:sz w:val="18"/>
            <w:szCs w:val="18"/>
          </w:rPr>
          <w:t>Affiliate) by entering into an Affiliate Acknowledgement</w:t>
        </w:r>
      </w:ins>
      <w:ins w:id="27" w:author="Jason Gardner" w:date="2023-09-20T16:19:00Z">
        <w:r w:rsidR="009149F2">
          <w:rPr>
            <w:rFonts w:ascii="Arial" w:hAnsi="Arial" w:cs="Arial"/>
            <w:color w:val="000000"/>
            <w:sz w:val="18"/>
            <w:szCs w:val="18"/>
          </w:rPr>
          <w:t xml:space="preserve"> </w:t>
        </w:r>
      </w:ins>
      <w:ins w:id="28" w:author="Jason Gardner" w:date="2023-09-20T13:49:00Z">
        <w:r w:rsidR="006F27A5" w:rsidRPr="009149F2">
          <w:rPr>
            <w:rFonts w:ascii="Arial" w:hAnsi="Arial" w:cs="Arial"/>
            <w:color w:val="000000"/>
            <w:sz w:val="18"/>
            <w:szCs w:val="18"/>
          </w:rPr>
          <w:t>and Agreement (“Acknowledgement and Agreement”), that is substantially similar to the sample form which is attached</w:t>
        </w:r>
      </w:ins>
      <w:ins w:id="29" w:author="Jason Gardner" w:date="2023-09-20T16:21:00Z">
        <w:r w:rsidR="003709C8">
          <w:rPr>
            <w:rFonts w:ascii="Arial" w:hAnsi="Arial" w:cs="Arial"/>
            <w:color w:val="000000"/>
            <w:sz w:val="18"/>
            <w:szCs w:val="18"/>
          </w:rPr>
          <w:t xml:space="preserve"> </w:t>
        </w:r>
      </w:ins>
      <w:ins w:id="30" w:author="Jason Gardner" w:date="2023-09-20T13:49:00Z">
        <w:r w:rsidR="006F27A5" w:rsidRPr="003709C8">
          <w:rPr>
            <w:rFonts w:ascii="Arial" w:hAnsi="Arial" w:cs="Arial"/>
            <w:color w:val="000000"/>
            <w:sz w:val="18"/>
            <w:szCs w:val="18"/>
          </w:rPr>
          <w:t xml:space="preserve">hereto as </w:t>
        </w:r>
      </w:ins>
      <w:ins w:id="31" w:author="Jason Gardner" w:date="2023-09-20T16:22:00Z">
        <w:r w:rsidR="009F7062">
          <w:rPr>
            <w:rFonts w:ascii="Arial" w:hAnsi="Arial" w:cs="Arial"/>
            <w:color w:val="000000"/>
            <w:sz w:val="18"/>
            <w:szCs w:val="18"/>
          </w:rPr>
          <w:t>Schedule D</w:t>
        </w:r>
      </w:ins>
      <w:ins w:id="32" w:author="Jason Gardner" w:date="2023-09-20T13:49:00Z">
        <w:r w:rsidR="006F27A5" w:rsidRPr="003709C8">
          <w:rPr>
            <w:rFonts w:ascii="Arial" w:hAnsi="Arial" w:cs="Arial"/>
            <w:color w:val="000000"/>
            <w:sz w:val="18"/>
            <w:szCs w:val="18"/>
          </w:rPr>
          <w:t>, unless otherwise modified by mutual agreement of</w:t>
        </w:r>
      </w:ins>
      <w:ins w:id="33" w:author="Jason Gardner" w:date="2023-09-20T16:29:00Z">
        <w:r w:rsidR="00B45EA9">
          <w:rPr>
            <w:rFonts w:ascii="Arial" w:hAnsi="Arial" w:cs="Arial"/>
            <w:color w:val="000000"/>
            <w:sz w:val="18"/>
            <w:szCs w:val="18"/>
          </w:rPr>
          <w:t xml:space="preserve"> </w:t>
        </w:r>
      </w:ins>
      <w:ins w:id="34" w:author="Jason Gardner" w:date="2023-09-20T13:49:00Z">
        <w:r w:rsidR="006F27A5" w:rsidRPr="00B45EA9">
          <w:rPr>
            <w:rFonts w:ascii="Arial" w:hAnsi="Arial" w:cs="Arial"/>
            <w:color w:val="000000"/>
            <w:sz w:val="18"/>
            <w:szCs w:val="18"/>
          </w:rPr>
          <w:t xml:space="preserve">Customer </w:t>
        </w:r>
      </w:ins>
      <w:ins w:id="35" w:author="Jason Gardner" w:date="2023-09-20T16:28:00Z">
        <w:r w:rsidR="00B45EA9" w:rsidRPr="00B45EA9">
          <w:rPr>
            <w:rFonts w:ascii="Arial" w:hAnsi="Arial" w:cs="Arial"/>
            <w:color w:val="000000"/>
            <w:sz w:val="18"/>
            <w:szCs w:val="18"/>
          </w:rPr>
          <w:t xml:space="preserve">Designated </w:t>
        </w:r>
      </w:ins>
      <w:ins w:id="36" w:author="Jason Gardner" w:date="2023-09-20T13:49:00Z">
        <w:r w:rsidR="006F27A5" w:rsidRPr="00B45EA9">
          <w:rPr>
            <w:rFonts w:ascii="Arial" w:hAnsi="Arial" w:cs="Arial"/>
            <w:color w:val="000000"/>
            <w:sz w:val="18"/>
            <w:szCs w:val="18"/>
          </w:rPr>
          <w:t xml:space="preserve">Affiliate and </w:t>
        </w:r>
      </w:ins>
      <w:ins w:id="37" w:author="Jason Gardner" w:date="2023-09-20T16:28:00Z">
        <w:r w:rsidR="00B45EA9" w:rsidRPr="00B45EA9">
          <w:rPr>
            <w:rFonts w:ascii="Arial" w:hAnsi="Arial" w:cs="Arial"/>
            <w:color w:val="000000"/>
            <w:sz w:val="18"/>
            <w:szCs w:val="18"/>
          </w:rPr>
          <w:t>Spreedly</w:t>
        </w:r>
      </w:ins>
      <w:ins w:id="38" w:author="Jason Gardner" w:date="2023-09-20T13:49:00Z">
        <w:r w:rsidR="006F27A5" w:rsidRPr="00B45EA9">
          <w:rPr>
            <w:rFonts w:ascii="Arial" w:hAnsi="Arial" w:cs="Arial"/>
            <w:color w:val="000000"/>
            <w:sz w:val="18"/>
            <w:szCs w:val="18"/>
          </w:rPr>
          <w:t>, agreeing to be bound by the terms and conditions of this Agreement only as they</w:t>
        </w:r>
      </w:ins>
      <w:ins w:id="39" w:author="Jason Gardner" w:date="2023-09-20T16:29:00Z">
        <w:r w:rsidR="00B45EA9" w:rsidRPr="00B45EA9">
          <w:rPr>
            <w:rFonts w:ascii="Arial" w:hAnsi="Arial" w:cs="Arial"/>
            <w:color w:val="000000"/>
            <w:sz w:val="18"/>
            <w:szCs w:val="18"/>
          </w:rPr>
          <w:t xml:space="preserve"> </w:t>
        </w:r>
      </w:ins>
      <w:ins w:id="40" w:author="Jason Gardner" w:date="2023-09-20T13:49:00Z">
        <w:r w:rsidR="006F27A5" w:rsidRPr="00B45EA9">
          <w:rPr>
            <w:rFonts w:ascii="Arial" w:hAnsi="Arial" w:cs="Arial"/>
            <w:color w:val="000000"/>
            <w:sz w:val="18"/>
            <w:szCs w:val="18"/>
          </w:rPr>
          <w:t xml:space="preserve">relate to each individual Customer </w:t>
        </w:r>
      </w:ins>
      <w:ins w:id="41" w:author="Jason Gardner" w:date="2023-09-20T16:29:00Z">
        <w:r w:rsidR="004B1F54">
          <w:rPr>
            <w:rFonts w:ascii="Arial" w:hAnsi="Arial" w:cs="Arial"/>
            <w:color w:val="000000"/>
            <w:sz w:val="18"/>
            <w:szCs w:val="18"/>
          </w:rPr>
          <w:t xml:space="preserve">Designated </w:t>
        </w:r>
      </w:ins>
      <w:ins w:id="42" w:author="Jason Gardner" w:date="2023-09-20T13:49:00Z">
        <w:r w:rsidR="006F27A5" w:rsidRPr="00B45EA9">
          <w:rPr>
            <w:rFonts w:ascii="Arial" w:hAnsi="Arial" w:cs="Arial"/>
            <w:color w:val="000000"/>
            <w:sz w:val="18"/>
            <w:szCs w:val="18"/>
          </w:rPr>
          <w:t xml:space="preserve">Affiliate and the </w:t>
        </w:r>
      </w:ins>
      <w:ins w:id="43" w:author="Jason Gardner" w:date="2023-09-20T16:29:00Z">
        <w:r w:rsidR="004B1F54">
          <w:rPr>
            <w:rFonts w:ascii="Arial" w:hAnsi="Arial" w:cs="Arial"/>
            <w:color w:val="000000"/>
            <w:sz w:val="18"/>
            <w:szCs w:val="18"/>
          </w:rPr>
          <w:t>s</w:t>
        </w:r>
      </w:ins>
      <w:ins w:id="44" w:author="Jason Gardner" w:date="2023-09-20T13:49:00Z">
        <w:r w:rsidR="006F27A5" w:rsidRPr="00B45EA9">
          <w:rPr>
            <w:rFonts w:ascii="Arial" w:hAnsi="Arial" w:cs="Arial"/>
            <w:color w:val="000000"/>
            <w:sz w:val="18"/>
            <w:szCs w:val="18"/>
          </w:rPr>
          <w:t xml:space="preserve">ervices it purchases hereunder. Customer </w:t>
        </w:r>
      </w:ins>
      <w:ins w:id="45" w:author="Jason Gardner" w:date="2023-09-20T16:38:00Z">
        <w:r w:rsidR="005B09AC">
          <w:rPr>
            <w:rFonts w:ascii="Arial" w:hAnsi="Arial" w:cs="Arial"/>
            <w:color w:val="000000"/>
            <w:sz w:val="18"/>
            <w:szCs w:val="18"/>
          </w:rPr>
          <w:t>wi</w:t>
        </w:r>
      </w:ins>
      <w:ins w:id="46" w:author="Jason Gardner" w:date="2023-09-20T13:49:00Z">
        <w:r w:rsidR="006F27A5" w:rsidRPr="00B45EA9">
          <w:rPr>
            <w:rFonts w:ascii="Arial" w:hAnsi="Arial" w:cs="Arial"/>
            <w:color w:val="000000"/>
            <w:sz w:val="18"/>
            <w:szCs w:val="18"/>
          </w:rPr>
          <w:t>ll not be responsible</w:t>
        </w:r>
      </w:ins>
      <w:ins w:id="47" w:author="Jason Gardner" w:date="2023-09-20T16:29:00Z">
        <w:r w:rsidR="004B1F54">
          <w:rPr>
            <w:rFonts w:ascii="Arial" w:hAnsi="Arial" w:cs="Arial"/>
            <w:color w:val="000000"/>
            <w:sz w:val="18"/>
            <w:szCs w:val="18"/>
          </w:rPr>
          <w:t xml:space="preserve"> </w:t>
        </w:r>
      </w:ins>
      <w:ins w:id="48" w:author="Jason Gardner" w:date="2023-09-20T13:49:00Z">
        <w:r w:rsidR="006F27A5" w:rsidRPr="004B1F54">
          <w:rPr>
            <w:rFonts w:ascii="Arial" w:hAnsi="Arial" w:cs="Arial"/>
            <w:color w:val="000000"/>
            <w:sz w:val="18"/>
            <w:szCs w:val="18"/>
          </w:rPr>
          <w:t xml:space="preserve">for any obligations, financial or otherwise, of any Customer </w:t>
        </w:r>
      </w:ins>
      <w:ins w:id="49" w:author="Jason Gardner" w:date="2023-09-20T16:29:00Z">
        <w:r w:rsidR="004B1F54">
          <w:rPr>
            <w:rFonts w:ascii="Arial" w:hAnsi="Arial" w:cs="Arial"/>
            <w:color w:val="000000"/>
            <w:sz w:val="18"/>
            <w:szCs w:val="18"/>
          </w:rPr>
          <w:t xml:space="preserve">Designated </w:t>
        </w:r>
      </w:ins>
      <w:ins w:id="50" w:author="Jason Gardner" w:date="2023-09-20T13:49:00Z">
        <w:r w:rsidR="006F27A5" w:rsidRPr="004B1F54">
          <w:rPr>
            <w:rFonts w:ascii="Arial" w:hAnsi="Arial" w:cs="Arial"/>
            <w:color w:val="000000"/>
            <w:sz w:val="18"/>
            <w:szCs w:val="18"/>
          </w:rPr>
          <w:t>Affiliate who has entered into an Acknowledgement and Agreement hereunder, and any breach of the Agreement by a Customer</w:t>
        </w:r>
      </w:ins>
      <w:ins w:id="51" w:author="Jason Gardner" w:date="2023-09-20T16:30:00Z">
        <w:r w:rsidR="00817298">
          <w:rPr>
            <w:rFonts w:ascii="Arial" w:hAnsi="Arial" w:cs="Arial"/>
            <w:color w:val="000000"/>
            <w:sz w:val="18"/>
            <w:szCs w:val="18"/>
          </w:rPr>
          <w:t xml:space="preserve"> Designated </w:t>
        </w:r>
      </w:ins>
      <w:ins w:id="52" w:author="Jason Gardner" w:date="2023-09-20T13:49:00Z">
        <w:r w:rsidR="006F27A5" w:rsidRPr="00817298">
          <w:rPr>
            <w:rFonts w:ascii="Arial" w:hAnsi="Arial" w:cs="Arial"/>
            <w:color w:val="000000"/>
            <w:sz w:val="18"/>
            <w:szCs w:val="18"/>
          </w:rPr>
          <w:t xml:space="preserve">Affiliate who has entered into an Acknowledgement and Agreement hereunder </w:t>
        </w:r>
      </w:ins>
      <w:ins w:id="53" w:author="Jason Gardner" w:date="2023-09-20T16:30:00Z">
        <w:r w:rsidR="00817298">
          <w:rPr>
            <w:rFonts w:ascii="Arial" w:hAnsi="Arial" w:cs="Arial"/>
            <w:color w:val="000000"/>
            <w:sz w:val="18"/>
            <w:szCs w:val="18"/>
          </w:rPr>
          <w:t>wi</w:t>
        </w:r>
      </w:ins>
      <w:ins w:id="54" w:author="Jason Gardner" w:date="2023-09-20T13:49:00Z">
        <w:r w:rsidR="006F27A5" w:rsidRPr="00817298">
          <w:rPr>
            <w:rFonts w:ascii="Arial" w:hAnsi="Arial" w:cs="Arial"/>
            <w:color w:val="000000"/>
            <w:sz w:val="18"/>
            <w:szCs w:val="18"/>
          </w:rPr>
          <w:t>ll not affect this</w:t>
        </w:r>
      </w:ins>
      <w:ins w:id="55" w:author="Jason Gardner" w:date="2023-09-20T16:31:00Z">
        <w:r w:rsidR="00817298">
          <w:rPr>
            <w:rFonts w:ascii="Arial" w:hAnsi="Arial" w:cs="Arial"/>
            <w:color w:val="000000"/>
            <w:sz w:val="18"/>
            <w:szCs w:val="18"/>
          </w:rPr>
          <w:t xml:space="preserve"> </w:t>
        </w:r>
      </w:ins>
      <w:ins w:id="56" w:author="Jason Gardner" w:date="2023-09-20T13:49:00Z">
        <w:r w:rsidR="006F27A5" w:rsidRPr="00817298">
          <w:rPr>
            <w:rFonts w:ascii="Arial" w:hAnsi="Arial" w:cs="Arial"/>
            <w:color w:val="000000"/>
            <w:sz w:val="18"/>
            <w:szCs w:val="18"/>
          </w:rPr>
          <w:t>Agreement with respect to Customer.</w:t>
        </w:r>
      </w:ins>
    </w:p>
    <w:p w14:paraId="00000094" w14:textId="55612EEE"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bookmarkStart w:id="57" w:name="_heading=h.3znysh7" w:colFirst="0" w:colLast="0"/>
      <w:bookmarkEnd w:id="57"/>
      <w:r>
        <w:rPr>
          <w:rFonts w:ascii="Arial" w:eastAsia="Arial" w:hAnsi="Arial" w:cs="Arial"/>
          <w:color w:val="000000"/>
          <w:sz w:val="18"/>
          <w:szCs w:val="18"/>
          <w:u w:val="single"/>
        </w:rPr>
        <w:t>Lawful Use</w:t>
      </w:r>
      <w:r>
        <w:rPr>
          <w:rFonts w:ascii="Arial" w:eastAsia="Arial" w:hAnsi="Arial" w:cs="Arial"/>
          <w:color w:val="000000"/>
          <w:sz w:val="18"/>
          <w:szCs w:val="18"/>
        </w:rPr>
        <w:t xml:space="preserve">. Customer will access and use the Platform solely for lawful purposes and will not use it for any fraudulent, </w:t>
      </w:r>
      <w:proofErr w:type="gramStart"/>
      <w:r>
        <w:rPr>
          <w:rFonts w:ascii="Arial" w:eastAsia="Arial" w:hAnsi="Arial" w:cs="Arial"/>
          <w:color w:val="000000"/>
          <w:sz w:val="18"/>
          <w:szCs w:val="18"/>
        </w:rPr>
        <w:t>illegal</w:t>
      </w:r>
      <w:proofErr w:type="gramEnd"/>
      <w:r>
        <w:rPr>
          <w:rFonts w:ascii="Arial" w:eastAsia="Arial" w:hAnsi="Arial" w:cs="Arial"/>
          <w:color w:val="000000"/>
          <w:sz w:val="18"/>
          <w:szCs w:val="18"/>
        </w:rPr>
        <w:t xml:space="preserve"> or criminal purposes. Customer hereby grants Spreedly authorization to share information with law enforcement about Customer, Customer’s </w:t>
      </w:r>
      <w:proofErr w:type="gramStart"/>
      <w:r>
        <w:rPr>
          <w:rFonts w:ascii="Arial" w:eastAsia="Arial" w:hAnsi="Arial" w:cs="Arial"/>
          <w:color w:val="000000"/>
          <w:sz w:val="18"/>
          <w:szCs w:val="18"/>
        </w:rPr>
        <w:t>transactions</w:t>
      </w:r>
      <w:proofErr w:type="gramEnd"/>
      <w:r>
        <w:rPr>
          <w:rFonts w:ascii="Arial" w:eastAsia="Arial" w:hAnsi="Arial" w:cs="Arial"/>
          <w:color w:val="000000"/>
          <w:sz w:val="18"/>
          <w:szCs w:val="18"/>
        </w:rPr>
        <w:t xml:space="preserve"> and Customer’s Spreedly account, in each case if Spreedly reasonably suspects that Customer’s use of the Platform has been for an unauthorized, illegal, or criminal purpose.  Further, Spreedly reserves the right to not store or submit any transaction Customer submits via the Transaction Processing Services that Spreedly believes is in violation of this Agreement or applicable Law or otherwise exposes Spreedly or other Spreedly users to harm, including but not limited to, fraud, illegal, and other criminal acts. Spreedly shall notify Customer in writing as soon as possible of any such refusal to store or submit any transaction and the reasons for such refusal (subject to any limitations on disclosing the same under applicable Law).</w:t>
      </w:r>
    </w:p>
    <w:p w14:paraId="00000095"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Limitations and Restrictions</w:t>
      </w:r>
      <w:r>
        <w:rPr>
          <w:rFonts w:ascii="Arial" w:eastAsia="Arial" w:hAnsi="Arial" w:cs="Arial"/>
          <w:color w:val="000000"/>
          <w:sz w:val="18"/>
          <w:szCs w:val="18"/>
        </w:rPr>
        <w:t>.  Customer will use commercially reasonable efforts to prevent unauthorized third-party access to or use of the Platform. Customer must not do any of the following:</w:t>
      </w:r>
    </w:p>
    <w:p w14:paraId="00000096" w14:textId="77777777" w:rsidR="007956DD" w:rsidRDefault="00952CEB" w:rsidP="00864DBA">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modify, adapt, translate or create derivative works or improvements of the Platform or any portion </w:t>
      </w:r>
      <w:proofErr w:type="gramStart"/>
      <w:r>
        <w:rPr>
          <w:rFonts w:ascii="Arial" w:eastAsia="Arial" w:hAnsi="Arial" w:cs="Arial"/>
          <w:color w:val="000000"/>
          <w:sz w:val="18"/>
          <w:szCs w:val="18"/>
        </w:rPr>
        <w:t>thereof;</w:t>
      </w:r>
      <w:proofErr w:type="gramEnd"/>
      <w:r>
        <w:rPr>
          <w:rFonts w:ascii="Arial" w:eastAsia="Arial" w:hAnsi="Arial" w:cs="Arial"/>
          <w:color w:val="000000"/>
          <w:sz w:val="18"/>
          <w:szCs w:val="18"/>
        </w:rPr>
        <w:t xml:space="preserve">    </w:t>
      </w:r>
    </w:p>
    <w:p w14:paraId="00000097" w14:textId="77777777" w:rsidR="007956DD" w:rsidRDefault="00952CEB" w:rsidP="00864DBA">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rent, lease, lend, sell, sublicense, assign, distribute, publish, transfer or otherwise make available the Platform or any features or functionality of the Platform to any other person or entity for any reason, including as part of any time-sharing, service bureau or software as a service </w:t>
      </w:r>
      <w:proofErr w:type="gramStart"/>
      <w:r>
        <w:rPr>
          <w:rFonts w:ascii="Arial" w:eastAsia="Arial" w:hAnsi="Arial" w:cs="Arial"/>
          <w:color w:val="000000"/>
          <w:sz w:val="18"/>
          <w:szCs w:val="18"/>
        </w:rPr>
        <w:t>arrangement;</w:t>
      </w:r>
      <w:proofErr w:type="gramEnd"/>
    </w:p>
    <w:p w14:paraId="00000098" w14:textId="77777777" w:rsidR="007956DD" w:rsidRDefault="00952CEB" w:rsidP="00864DBA">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lastRenderedPageBreak/>
        <w:t xml:space="preserve">reverse engineer, disassemble, decompile, decode, adapt or otherwise attempt to derive, gain access to or discover the source code of the Platform or the underlying structure, ideas, know-how, algorithms or methodology relevant to the </w:t>
      </w:r>
      <w:proofErr w:type="gramStart"/>
      <w:r>
        <w:rPr>
          <w:rFonts w:ascii="Arial" w:eastAsia="Arial" w:hAnsi="Arial" w:cs="Arial"/>
          <w:color w:val="000000"/>
          <w:sz w:val="18"/>
          <w:szCs w:val="18"/>
        </w:rPr>
        <w:t>Platform;</w:t>
      </w:r>
      <w:proofErr w:type="gramEnd"/>
    </w:p>
    <w:p w14:paraId="00000099" w14:textId="77777777" w:rsidR="007956DD" w:rsidRDefault="00952CEB" w:rsidP="00864DBA">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input, upload, transmit or otherwise provide to or through the Platform any information or materials that are unlawful or injurious, or contain, transmit or activate any Malicious </w:t>
      </w:r>
      <w:proofErr w:type="gramStart"/>
      <w:r>
        <w:rPr>
          <w:rFonts w:ascii="Arial" w:eastAsia="Arial" w:hAnsi="Arial" w:cs="Arial"/>
          <w:color w:val="000000"/>
          <w:sz w:val="18"/>
          <w:szCs w:val="18"/>
        </w:rPr>
        <w:t>Code;</w:t>
      </w:r>
      <w:proofErr w:type="gramEnd"/>
      <w:r>
        <w:rPr>
          <w:rFonts w:ascii="Arial" w:eastAsia="Arial" w:hAnsi="Arial" w:cs="Arial"/>
          <w:color w:val="000000"/>
          <w:sz w:val="18"/>
          <w:szCs w:val="18"/>
        </w:rPr>
        <w:t xml:space="preserve"> </w:t>
      </w:r>
    </w:p>
    <w:p w14:paraId="0000009A" w14:textId="77777777" w:rsidR="007956DD" w:rsidRDefault="00952CEB" w:rsidP="00864DBA">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attempt to gain unauthorized access to, damage, destroy, disrupt, disable, impair, interfere with or otherwise impede or harm in any manner the </w:t>
      </w:r>
      <w:proofErr w:type="gramStart"/>
      <w:r>
        <w:rPr>
          <w:rFonts w:ascii="Arial" w:eastAsia="Arial" w:hAnsi="Arial" w:cs="Arial"/>
          <w:color w:val="000000"/>
          <w:sz w:val="18"/>
          <w:szCs w:val="18"/>
        </w:rPr>
        <w:t>Platform;</w:t>
      </w:r>
      <w:proofErr w:type="gramEnd"/>
    </w:p>
    <w:p w14:paraId="0000009B" w14:textId="77777777" w:rsidR="007956DD" w:rsidRDefault="00952CEB" w:rsidP="00864DBA">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access or use the Platform in any way that infringes, </w:t>
      </w:r>
      <w:proofErr w:type="gramStart"/>
      <w:r>
        <w:rPr>
          <w:rFonts w:ascii="Arial" w:eastAsia="Arial" w:hAnsi="Arial" w:cs="Arial"/>
          <w:color w:val="000000"/>
          <w:sz w:val="18"/>
          <w:szCs w:val="18"/>
        </w:rPr>
        <w:t>misappropriates</w:t>
      </w:r>
      <w:proofErr w:type="gramEnd"/>
      <w:r>
        <w:rPr>
          <w:rFonts w:ascii="Arial" w:eastAsia="Arial" w:hAnsi="Arial" w:cs="Arial"/>
          <w:color w:val="000000"/>
          <w:sz w:val="18"/>
          <w:szCs w:val="18"/>
        </w:rPr>
        <w:t xml:space="preserve"> or otherwise violates any intellectual property right, privacy right or other right of any third party, or that violates any applicable Law; or</w:t>
      </w:r>
    </w:p>
    <w:p w14:paraId="0000009C" w14:textId="77777777" w:rsidR="007956DD" w:rsidRDefault="00952CEB" w:rsidP="00864DBA">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access or use the Platform for purposes of (A) benchmarking or competitive analysis, (B) developing, producing, marketing, distributing, </w:t>
      </w:r>
      <w:proofErr w:type="gramStart"/>
      <w:r>
        <w:rPr>
          <w:rFonts w:ascii="Arial" w:eastAsia="Arial" w:hAnsi="Arial" w:cs="Arial"/>
          <w:color w:val="000000"/>
          <w:sz w:val="18"/>
          <w:szCs w:val="18"/>
        </w:rPr>
        <w:t>licensing</w:t>
      </w:r>
      <w:proofErr w:type="gramEnd"/>
      <w:r>
        <w:rPr>
          <w:rFonts w:ascii="Arial" w:eastAsia="Arial" w:hAnsi="Arial" w:cs="Arial"/>
          <w:color w:val="000000"/>
          <w:sz w:val="18"/>
          <w:szCs w:val="18"/>
        </w:rPr>
        <w:t xml:space="preserve"> or selling any product or service that may compete with the Platform, or (C) disclosing to Spreedly’s competitors, for any purpose, otherwise non-public information about the Platform.</w:t>
      </w:r>
    </w:p>
    <w:p w14:paraId="0000009D" w14:textId="0C51874F"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bookmarkStart w:id="58" w:name="_heading=h.2et92p0" w:colFirst="0" w:colLast="0"/>
      <w:bookmarkEnd w:id="58"/>
      <w:r>
        <w:rPr>
          <w:rFonts w:ascii="Arial" w:eastAsia="Arial" w:hAnsi="Arial" w:cs="Arial"/>
          <w:color w:val="000000"/>
          <w:sz w:val="18"/>
          <w:szCs w:val="18"/>
          <w:u w:val="single"/>
        </w:rPr>
        <w:t>Changes to the Platform</w:t>
      </w:r>
      <w:r>
        <w:rPr>
          <w:rFonts w:ascii="Arial" w:eastAsia="Arial" w:hAnsi="Arial" w:cs="Arial"/>
          <w:color w:val="000000"/>
          <w:sz w:val="18"/>
          <w:szCs w:val="18"/>
        </w:rPr>
        <w:t xml:space="preserve">.  Spreedly may make any changes to the Platform (including, without limitation, the design, look and feel, functionality, content, material, information and/or services provided via the Platform) that Spreedly deems necessary or useful to improve the Platform or for any other reason, from time-to-time in Spreedly’s sole discretion, and without notice to Customer; provided, however, that Spreedly will not make any such changes that will materially adversely affect its features or functionality or the level of security or compliance of the Platform available to Customer during the Term, or which would result in any material increase in Customer liability, costs or obligations.  Such changes may include upgrades, bug fixes, </w:t>
      </w:r>
      <w:proofErr w:type="gramStart"/>
      <w:r>
        <w:rPr>
          <w:rFonts w:ascii="Arial" w:eastAsia="Arial" w:hAnsi="Arial" w:cs="Arial"/>
          <w:color w:val="000000"/>
          <w:sz w:val="18"/>
          <w:szCs w:val="18"/>
        </w:rPr>
        <w:t>patches</w:t>
      </w:r>
      <w:proofErr w:type="gramEnd"/>
      <w:r>
        <w:rPr>
          <w:rFonts w:ascii="Arial" w:eastAsia="Arial" w:hAnsi="Arial" w:cs="Arial"/>
          <w:color w:val="000000"/>
          <w:sz w:val="18"/>
          <w:szCs w:val="18"/>
        </w:rPr>
        <w:t xml:space="preserve"> and other error corrections and/or new features (collectively, including related Documentation changes, “</w:t>
      </w:r>
      <w:r>
        <w:rPr>
          <w:rFonts w:ascii="Arial" w:eastAsia="Arial" w:hAnsi="Arial" w:cs="Arial"/>
          <w:color w:val="000000"/>
          <w:sz w:val="18"/>
          <w:szCs w:val="18"/>
          <w:u w:val="single"/>
        </w:rPr>
        <w:t>Updates</w:t>
      </w:r>
      <w:r>
        <w:rPr>
          <w:rFonts w:ascii="Arial" w:eastAsia="Arial" w:hAnsi="Arial" w:cs="Arial"/>
          <w:color w:val="000000"/>
          <w:sz w:val="18"/>
          <w:szCs w:val="18"/>
        </w:rPr>
        <w:t>”).  All Updates will be deemed a part of the Platform governed by all the provisions of this Agreement pertaining thereto</w:t>
      </w:r>
      <w:r w:rsidRPr="00864DBA">
        <w:rPr>
          <w:rFonts w:ascii="Arial" w:eastAsia="Arial" w:hAnsi="Arial"/>
          <w:color w:val="000000"/>
          <w:sz w:val="18"/>
        </w:rPr>
        <w:t>.</w:t>
      </w:r>
    </w:p>
    <w:p w14:paraId="0000009E" w14:textId="79D5D42C"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bookmarkStart w:id="59" w:name="_heading=h.tyjcwt" w:colFirst="0" w:colLast="0"/>
      <w:bookmarkEnd w:id="59"/>
      <w:r>
        <w:rPr>
          <w:rFonts w:ascii="Arial" w:eastAsia="Arial" w:hAnsi="Arial" w:cs="Arial"/>
          <w:color w:val="000000"/>
          <w:sz w:val="18"/>
          <w:szCs w:val="18"/>
          <w:u w:val="single"/>
        </w:rPr>
        <w:t>Subcontractors</w:t>
      </w:r>
      <w:r>
        <w:rPr>
          <w:rFonts w:ascii="Arial" w:eastAsia="Arial" w:hAnsi="Arial" w:cs="Arial"/>
          <w:color w:val="000000"/>
          <w:sz w:val="18"/>
          <w:szCs w:val="18"/>
        </w:rPr>
        <w:t>.  Spreedly may, in Spreedly’s discretion, engage subcontractors to aid Spreedly in providing the Platform and performing Spreedly’s obligations under this Agreement, but Spreedly will remain liable to Customer for any act or omission or failure, or any Losses suffered  by Customer as a result any act or omission or failure, by such subcontractors that would be a breach or violation of this Agreement.  Spreedly may use as its subcontractors, Amazon Web Services, Microsoft Azure, Google Cloud Platform and/or such other reputable hosting provider that implements and maintains commercially reasonable security programs, policies, procedures, controls and technologies (each a “</w:t>
      </w:r>
      <w:r>
        <w:rPr>
          <w:rFonts w:ascii="Arial" w:eastAsia="Arial" w:hAnsi="Arial" w:cs="Arial"/>
          <w:color w:val="000000"/>
          <w:sz w:val="18"/>
          <w:szCs w:val="18"/>
          <w:u w:val="single"/>
        </w:rPr>
        <w:t>Reputable Hosting Services Provider</w:t>
      </w:r>
      <w:r>
        <w:rPr>
          <w:rFonts w:ascii="Arial" w:eastAsia="Arial" w:hAnsi="Arial" w:cs="Arial"/>
          <w:color w:val="000000"/>
          <w:sz w:val="18"/>
          <w:szCs w:val="18"/>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in the manner described and subject to and provided the Reputable Hosting Services Provider’s security programs, policies, procedures, </w:t>
      </w:r>
      <w:proofErr w:type="gramStart"/>
      <w:r>
        <w:rPr>
          <w:rFonts w:ascii="Arial" w:eastAsia="Arial" w:hAnsi="Arial" w:cs="Arial"/>
          <w:color w:val="000000"/>
          <w:sz w:val="18"/>
          <w:szCs w:val="18"/>
        </w:rPr>
        <w:t>controls</w:t>
      </w:r>
      <w:proofErr w:type="gramEnd"/>
      <w:r>
        <w:rPr>
          <w:rFonts w:ascii="Arial" w:eastAsia="Arial" w:hAnsi="Arial" w:cs="Arial"/>
          <w:color w:val="000000"/>
          <w:sz w:val="18"/>
          <w:szCs w:val="18"/>
        </w:rPr>
        <w:t xml:space="preserve"> and technologies are and continue to remain consistent with industry best practices and comply with the requirements of the Data Security Policy.</w:t>
      </w:r>
    </w:p>
    <w:p w14:paraId="0000009F"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Beta Services</w:t>
      </w:r>
      <w:r>
        <w:rPr>
          <w:rFonts w:ascii="Arial" w:eastAsia="Arial" w:hAnsi="Arial" w:cs="Arial"/>
          <w:color w:val="000000"/>
          <w:sz w:val="18"/>
          <w:szCs w:val="18"/>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Pr>
          <w:rFonts w:ascii="Arial" w:eastAsia="Arial" w:hAnsi="Arial" w:cs="Arial"/>
          <w:color w:val="000000"/>
          <w:sz w:val="17"/>
          <w:szCs w:val="17"/>
        </w:rPr>
        <w:t>ALL BETA SERVICES ARE PROVIDED “AS</w:t>
      </w:r>
      <w:r>
        <w:rPr>
          <w:rFonts w:ascii="Cambria Math" w:eastAsia="Cambria Math" w:hAnsi="Cambria Math" w:cs="Cambria Math"/>
          <w:color w:val="000000"/>
          <w:sz w:val="17"/>
          <w:szCs w:val="17"/>
        </w:rPr>
        <w:t>‐</w:t>
      </w:r>
      <w:r>
        <w:rPr>
          <w:rFonts w:ascii="Arial" w:eastAsia="Arial" w:hAnsi="Arial" w:cs="Arial"/>
          <w:color w:val="000000"/>
          <w:sz w:val="17"/>
          <w:szCs w:val="17"/>
        </w:rPr>
        <w:t>IS” AND “AS AVAILABLE,” WITHOUT WARRANTIES OF ANY KIND</w:t>
      </w:r>
      <w:r>
        <w:rPr>
          <w:rFonts w:ascii="Arial" w:eastAsia="Arial" w:hAnsi="Arial" w:cs="Arial"/>
          <w:color w:val="000000"/>
          <w:sz w:val="18"/>
          <w:szCs w:val="18"/>
        </w:rPr>
        <w:t xml:space="preserve">. Spreedly will have no liability for any harm or damage arising out of or in connection with the use of Beta Services. If Customer provides feedback (“Feedback”) about the Beta Services,  Spreedly will be free to use, disclose, reproduce, distribute, </w:t>
      </w:r>
      <w:proofErr w:type="gramStart"/>
      <w:r>
        <w:rPr>
          <w:rFonts w:ascii="Arial" w:eastAsia="Arial" w:hAnsi="Arial" w:cs="Arial"/>
          <w:color w:val="000000"/>
          <w:sz w:val="18"/>
          <w:szCs w:val="18"/>
        </w:rPr>
        <w:t>implement</w:t>
      </w:r>
      <w:proofErr w:type="gramEnd"/>
      <w:r>
        <w:rPr>
          <w:rFonts w:ascii="Arial" w:eastAsia="Arial" w:hAnsi="Arial" w:cs="Arial"/>
          <w:color w:val="000000"/>
          <w:sz w:val="18"/>
          <w:szCs w:val="18"/>
        </w:rPr>
        <w:t xml:space="preserve"> or otherwise commercialize all Feedback provided by Customer without obligation or restriction. For the Beta Services only, the terms of this Section 2.6 supersede any conflicting terms and conditions in the Agreement, but only to the extent necessary to resolve conflict.</w:t>
      </w:r>
    </w:p>
    <w:p w14:paraId="000000A0"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Suspension of Services and Platform Access</w:t>
      </w:r>
      <w:r>
        <w:rPr>
          <w:rFonts w:ascii="Arial" w:eastAsia="Arial" w:hAnsi="Arial" w:cs="Arial"/>
          <w:color w:val="000000"/>
          <w:sz w:val="18"/>
          <w:szCs w:val="18"/>
        </w:rPr>
        <w:t>.  Spreedly may on written notice to Customer (giving reasons) suspend or deny Customer’s access to or use of all or any part of the Platform and Support Services, without any liability to Customer or others, if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Spreedly is required to do so by Law or court order; or (ii) Customer has (A) </w:t>
      </w:r>
      <w:r>
        <w:rPr>
          <w:rFonts w:ascii="Arial" w:eastAsia="Arial" w:hAnsi="Arial" w:cs="Arial"/>
          <w:sz w:val="18"/>
          <w:szCs w:val="18"/>
        </w:rPr>
        <w:t xml:space="preserve">failed </w:t>
      </w:r>
      <w:r>
        <w:rPr>
          <w:rFonts w:ascii="Arial" w:eastAsia="Arial" w:hAnsi="Arial" w:cs="Arial"/>
          <w:color w:val="000000"/>
          <w:sz w:val="18"/>
          <w:szCs w:val="18"/>
        </w:rPr>
        <w:t xml:space="preserve">to comply with Section 2.2 or 2.3 and not cured such failure in a timeline required by Spreedly), or (B) otherwise breached a </w:t>
      </w:r>
      <w:r>
        <w:rPr>
          <w:rFonts w:ascii="Arial" w:eastAsia="Arial" w:hAnsi="Arial" w:cs="Arial"/>
          <w:sz w:val="18"/>
          <w:szCs w:val="18"/>
        </w:rPr>
        <w:t>material</w:t>
      </w:r>
      <w:r>
        <w:rPr>
          <w:rFonts w:ascii="Arial" w:eastAsia="Arial" w:hAnsi="Arial" w:cs="Arial"/>
          <w:color w:val="000000"/>
          <w:sz w:val="18"/>
          <w:szCs w:val="18"/>
        </w:rPr>
        <w:t xml:space="preserve"> term of this Agreement and have failed to cure such breach within ten (10) days after Spreedly provides written notice thereof to Customer.  Spreedly’s remedies in this Section are in addition to, and not in lieu of, Spreedly’s termination rights in Section 10.</w:t>
      </w:r>
    </w:p>
    <w:p w14:paraId="000000A1" w14:textId="6AC56356" w:rsidR="007956DD" w:rsidRDefault="00952CEB" w:rsidP="00864DBA">
      <w:pPr>
        <w:numPr>
          <w:ilvl w:val="1"/>
          <w:numId w:val="4"/>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t>Customer Data Export; Customer Data Retention</w:t>
      </w:r>
      <w:r>
        <w:rPr>
          <w:rFonts w:ascii="Arial" w:eastAsia="Arial" w:hAnsi="Arial" w:cs="Arial"/>
          <w:color w:val="000000"/>
          <w:sz w:val="18"/>
          <w:szCs w:val="18"/>
        </w:rPr>
        <w:t>.  Customer may elect at any time to perform an automatic export of any Card Data and/or other Customer Data to a third-party endpoint for which Spreedly supports third-party vaulting as set forth at Spreedly</w:t>
      </w:r>
      <w:r>
        <w:rPr>
          <w:rFonts w:ascii="Arial" w:eastAsia="Arial" w:hAnsi="Arial" w:cs="Arial"/>
          <w:sz w:val="18"/>
          <w:szCs w:val="18"/>
        </w:rPr>
        <w:t>’s website (currently</w:t>
      </w:r>
      <w:r>
        <w:rPr>
          <w:rFonts w:ascii="Arial" w:eastAsia="Arial" w:hAnsi="Arial" w:cs="Arial"/>
          <w:color w:val="000000"/>
          <w:sz w:val="18"/>
          <w:szCs w:val="18"/>
        </w:rPr>
        <w:t xml:space="preserve">: </w:t>
      </w:r>
      <w:hyperlink r:id="rId9">
        <w:r>
          <w:rPr>
            <w:rFonts w:ascii="Arial" w:eastAsia="Arial" w:hAnsi="Arial" w:cs="Arial"/>
            <w:color w:val="0000FF"/>
            <w:sz w:val="18"/>
            <w:szCs w:val="18"/>
            <w:u w:val="single"/>
          </w:rPr>
          <w:t>https://docs.spreedly.com/guides/third-party-vaulting</w:t>
        </w:r>
      </w:hyperlink>
      <w:r>
        <w:rPr>
          <w:rFonts w:ascii="Arial" w:eastAsia="Arial" w:hAnsi="Arial" w:cs="Arial"/>
          <w:color w:val="000000"/>
          <w:sz w:val="18"/>
          <w:szCs w:val="18"/>
        </w:rPr>
        <w:t>.</w:t>
      </w:r>
      <w:r w:rsidRPr="00864DBA">
        <w:rPr>
          <w:rFonts w:ascii="Arial" w:eastAsia="Arial" w:hAnsi="Arial"/>
          <w:color w:val="000000"/>
          <w:sz w:val="18"/>
        </w:rPr>
        <w:t xml:space="preserve"> </w:t>
      </w:r>
      <w:r>
        <w:rPr>
          <w:rFonts w:ascii="Arial" w:eastAsia="Arial" w:hAnsi="Arial" w:cs="Arial"/>
          <w:color w:val="000000"/>
          <w:sz w:val="18"/>
          <w:szCs w:val="18"/>
        </w:rPr>
        <w:t xml:space="preserve"> </w:t>
      </w:r>
      <w:r>
        <w:rPr>
          <w:rFonts w:ascii="Arial" w:eastAsia="Arial" w:hAnsi="Arial" w:cs="Arial"/>
          <w:color w:val="000000"/>
          <w:sz w:val="18"/>
          <w:szCs w:val="18"/>
        </w:rPr>
        <w:lastRenderedPageBreak/>
        <w:t>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notified to Customer when practicable.  Spreedly reserves the right to delete all of Customer’s Card Data and any other Customer Data thirty (30) days after the effective date of termination of this Agreement (the “</w:t>
      </w:r>
      <w:r>
        <w:rPr>
          <w:rFonts w:ascii="Arial" w:eastAsia="Arial" w:hAnsi="Arial" w:cs="Arial"/>
          <w:color w:val="000000"/>
          <w:sz w:val="18"/>
          <w:szCs w:val="18"/>
          <w:u w:val="single"/>
        </w:rPr>
        <w:t>Data Transfer Window</w:t>
      </w:r>
      <w:r>
        <w:rPr>
          <w:rFonts w:ascii="Arial" w:eastAsia="Arial" w:hAnsi="Arial" w:cs="Arial"/>
          <w:color w:val="000000"/>
          <w:sz w:val="18"/>
          <w:szCs w:val="18"/>
        </w:rPr>
        <w:t>”).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p>
    <w:p w14:paraId="000000A2" w14:textId="4AB37C2E" w:rsidR="007956DD" w:rsidRDefault="00952CEB" w:rsidP="00864DBA">
      <w:pPr>
        <w:numPr>
          <w:ilvl w:val="0"/>
          <w:numId w:val="4"/>
        </w:numPr>
        <w:pBdr>
          <w:top w:val="nil"/>
          <w:left w:val="nil"/>
          <w:bottom w:val="nil"/>
          <w:right w:val="nil"/>
          <w:between w:val="nil"/>
        </w:pBdr>
        <w:tabs>
          <w:tab w:val="left" w:pos="1080"/>
        </w:tabs>
        <w:spacing w:after="120"/>
        <w:ind w:left="360"/>
        <w:jc w:val="both"/>
        <w:rPr>
          <w:color w:val="000000"/>
        </w:rPr>
      </w:pPr>
      <w:bookmarkStart w:id="60" w:name="_heading=h.3dy6vkm" w:colFirst="0" w:colLast="0"/>
      <w:bookmarkEnd w:id="60"/>
      <w:r>
        <w:rPr>
          <w:rFonts w:ascii="Arial" w:eastAsia="Arial" w:hAnsi="Arial" w:cs="Arial"/>
          <w:color w:val="000000"/>
          <w:sz w:val="18"/>
          <w:szCs w:val="18"/>
          <w:u w:val="single"/>
        </w:rPr>
        <w:t>Support Services and SLA</w:t>
      </w:r>
      <w:r>
        <w:rPr>
          <w:rFonts w:ascii="Arial" w:eastAsia="Arial" w:hAnsi="Arial" w:cs="Arial"/>
          <w:color w:val="000000"/>
          <w:sz w:val="18"/>
          <w:szCs w:val="18"/>
        </w:rPr>
        <w:t>.</w:t>
      </w:r>
    </w:p>
    <w:p w14:paraId="000000A3" w14:textId="652E1051"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bookmarkStart w:id="61" w:name="_heading=h.1t3h5sf" w:colFirst="0" w:colLast="0"/>
      <w:bookmarkEnd w:id="61"/>
      <w:r>
        <w:rPr>
          <w:rFonts w:ascii="Arial" w:eastAsia="Arial" w:hAnsi="Arial" w:cs="Arial"/>
          <w:color w:val="000000"/>
          <w:sz w:val="18"/>
          <w:szCs w:val="18"/>
          <w:u w:val="single"/>
        </w:rPr>
        <w:t>Support Services</w:t>
      </w:r>
      <w:r>
        <w:rPr>
          <w:rFonts w:ascii="Arial" w:eastAsia="Arial" w:hAnsi="Arial" w:cs="Arial"/>
          <w:color w:val="000000"/>
          <w:sz w:val="18"/>
          <w:szCs w:val="18"/>
        </w:rPr>
        <w:t>.  During the Term, so long as Customer complies with this Agreement, Spreedly will provide customer support services (the “</w:t>
      </w:r>
      <w:r>
        <w:rPr>
          <w:rFonts w:ascii="Arial" w:eastAsia="Arial" w:hAnsi="Arial" w:cs="Arial"/>
          <w:color w:val="000000"/>
          <w:sz w:val="18"/>
          <w:szCs w:val="18"/>
          <w:u w:val="single"/>
        </w:rPr>
        <w:t>Support Services</w:t>
      </w:r>
      <w:r>
        <w:rPr>
          <w:rFonts w:ascii="Arial" w:eastAsia="Arial" w:hAnsi="Arial" w:cs="Arial"/>
          <w:color w:val="000000"/>
          <w:sz w:val="18"/>
          <w:szCs w:val="18"/>
        </w:rPr>
        <w:t>”) to Customer in accordance with Spreedly’s Support Policy described at</w:t>
      </w:r>
      <w:r w:rsidRPr="00864DBA">
        <w:rPr>
          <w:rFonts w:ascii="Arial" w:eastAsia="Arial" w:hAnsi="Arial"/>
          <w:color w:val="000000"/>
          <w:sz w:val="18"/>
        </w:rPr>
        <w:t xml:space="preserve"> </w:t>
      </w:r>
      <w:r>
        <w:rPr>
          <w:rFonts w:ascii="Arial" w:eastAsia="Arial" w:hAnsi="Arial" w:cs="Arial"/>
          <w:color w:val="000000"/>
          <w:sz w:val="18"/>
          <w:szCs w:val="18"/>
        </w:rPr>
        <w:t>in Schedule A (as amended from time-to-time,</w:t>
      </w:r>
      <w:r w:rsidRPr="00864DBA">
        <w:rPr>
          <w:rFonts w:ascii="Arial" w:eastAsia="Arial" w:hAnsi="Arial"/>
          <w:color w:val="000000"/>
          <w:sz w:val="18"/>
        </w:rPr>
        <w:t xml:space="preserve"> the “</w:t>
      </w:r>
      <w:r w:rsidRPr="00864DBA">
        <w:rPr>
          <w:rFonts w:ascii="Arial" w:eastAsia="Arial" w:hAnsi="Arial"/>
          <w:color w:val="000000"/>
          <w:sz w:val="18"/>
          <w:u w:val="single"/>
        </w:rPr>
        <w:t>Support Services</w:t>
      </w:r>
      <w:r>
        <w:rPr>
          <w:rFonts w:ascii="Arial" w:eastAsia="Arial" w:hAnsi="Arial" w:cs="Arial"/>
          <w:color w:val="000000"/>
          <w:sz w:val="18"/>
          <w:szCs w:val="18"/>
          <w:u w:val="single"/>
        </w:rPr>
        <w:t xml:space="preserve"> Terms</w:t>
      </w:r>
      <w:r>
        <w:rPr>
          <w:rFonts w:ascii="Arial" w:eastAsia="Arial" w:hAnsi="Arial" w:cs="Arial"/>
          <w:color w:val="000000"/>
          <w:sz w:val="18"/>
          <w:szCs w:val="18"/>
        </w:rPr>
        <w:t>”</w:t>
      </w:r>
      <w:ins w:id="62" w:author="Jason Gardner" w:date="2023-09-20T16:53:00Z">
        <w:r w:rsidR="00F9257B">
          <w:rPr>
            <w:rFonts w:ascii="Arial" w:eastAsia="Arial" w:hAnsi="Arial" w:cs="Arial"/>
            <w:color w:val="000000"/>
            <w:sz w:val="18"/>
            <w:szCs w:val="18"/>
          </w:rPr>
          <w:t xml:space="preserve"> by posting to Spreedly’s website</w:t>
        </w:r>
      </w:ins>
      <w:r>
        <w:rPr>
          <w:rFonts w:ascii="Arial" w:eastAsia="Arial" w:hAnsi="Arial" w:cs="Arial"/>
          <w:color w:val="000000"/>
          <w:sz w:val="18"/>
          <w:szCs w:val="18"/>
        </w:rPr>
        <w:t>), and all applicable Law.</w:t>
      </w:r>
    </w:p>
    <w:p w14:paraId="000000A4" w14:textId="76331BD6" w:rsidR="007956DD" w:rsidRDefault="00952CEB" w:rsidP="00864DBA">
      <w:pPr>
        <w:numPr>
          <w:ilvl w:val="1"/>
          <w:numId w:val="4"/>
        </w:numPr>
        <w:pBdr>
          <w:top w:val="nil"/>
          <w:left w:val="nil"/>
          <w:bottom w:val="nil"/>
          <w:right w:val="nil"/>
          <w:between w:val="nil"/>
        </w:pBdr>
        <w:tabs>
          <w:tab w:val="left" w:pos="1080"/>
        </w:tabs>
        <w:spacing w:after="240"/>
        <w:ind w:left="0" w:firstLine="360"/>
        <w:jc w:val="both"/>
        <w:rPr>
          <w:color w:val="000000"/>
        </w:rPr>
      </w:pPr>
      <w:bookmarkStart w:id="63" w:name="_heading=h.4d34og8" w:colFirst="0" w:colLast="0"/>
      <w:bookmarkEnd w:id="63"/>
      <w:r>
        <w:rPr>
          <w:rFonts w:ascii="Arial" w:eastAsia="Arial" w:hAnsi="Arial" w:cs="Arial"/>
          <w:color w:val="000000"/>
          <w:sz w:val="18"/>
          <w:szCs w:val="18"/>
          <w:u w:val="single"/>
        </w:rPr>
        <w:t>Availability</w:t>
      </w:r>
      <w:r>
        <w:rPr>
          <w:rFonts w:ascii="Arial" w:eastAsia="Arial" w:hAnsi="Arial" w:cs="Arial"/>
          <w:color w:val="000000"/>
          <w:sz w:val="18"/>
          <w:szCs w:val="18"/>
        </w:rPr>
        <w:t>.  During the Term, so long as Customer complies with this Agreement, Spreedly will make the Platform and any related functionality including Transaction Processing Services, available for access and use by Customer</w:t>
      </w:r>
      <w:r w:rsidR="00C5505C">
        <w:rPr>
          <w:rFonts w:ascii="Arial" w:eastAsia="Arial" w:hAnsi="Arial" w:cs="Arial"/>
          <w:color w:val="000000"/>
          <w:sz w:val="18"/>
          <w:szCs w:val="18"/>
        </w:rPr>
        <w:t xml:space="preserve"> and Customer</w:t>
      </w:r>
      <w:r w:rsidR="00AC6086">
        <w:rPr>
          <w:rFonts w:ascii="Arial" w:eastAsia="Arial" w:hAnsi="Arial" w:cs="Arial"/>
          <w:color w:val="000000"/>
          <w:sz w:val="18"/>
          <w:szCs w:val="18"/>
        </w:rPr>
        <w:t xml:space="preserve"> Designated</w:t>
      </w:r>
      <w:r w:rsidR="00C5505C">
        <w:rPr>
          <w:rFonts w:ascii="Arial" w:eastAsia="Arial" w:hAnsi="Arial" w:cs="Arial"/>
          <w:color w:val="000000"/>
          <w:sz w:val="18"/>
          <w:szCs w:val="18"/>
        </w:rPr>
        <w:t xml:space="preserve"> Affiliate,</w:t>
      </w:r>
      <w:r>
        <w:rPr>
          <w:rFonts w:ascii="Arial" w:eastAsia="Arial" w:hAnsi="Arial" w:cs="Arial"/>
          <w:color w:val="000000"/>
          <w:sz w:val="18"/>
          <w:szCs w:val="18"/>
        </w:rPr>
        <w:t xml:space="preserve"> in accordance with Spreedly’s Service Level</w:t>
      </w:r>
      <w:r w:rsidR="00122544">
        <w:rPr>
          <w:rFonts w:ascii="Arial" w:eastAsia="Arial" w:hAnsi="Arial" w:cs="Arial"/>
          <w:color w:val="000000"/>
          <w:sz w:val="18"/>
          <w:szCs w:val="18"/>
        </w:rPr>
        <w:t>s</w:t>
      </w:r>
      <w:r>
        <w:rPr>
          <w:rFonts w:ascii="Arial" w:eastAsia="Arial" w:hAnsi="Arial" w:cs="Arial"/>
          <w:color w:val="000000"/>
          <w:sz w:val="18"/>
          <w:szCs w:val="18"/>
        </w:rPr>
        <w:t xml:space="preserve"> described in Schedule </w:t>
      </w:r>
      <w:r w:rsidR="00122544">
        <w:rPr>
          <w:rFonts w:ascii="Arial" w:eastAsia="Arial" w:hAnsi="Arial" w:cs="Arial"/>
          <w:color w:val="000000"/>
          <w:sz w:val="18"/>
          <w:szCs w:val="18"/>
        </w:rPr>
        <w:t>A</w:t>
      </w:r>
      <w:r>
        <w:rPr>
          <w:rFonts w:ascii="Arial" w:eastAsia="Arial" w:hAnsi="Arial" w:cs="Arial"/>
          <w:color w:val="000000"/>
          <w:sz w:val="18"/>
          <w:szCs w:val="18"/>
        </w:rPr>
        <w:t xml:space="preserve"> (as amended from time-</w:t>
      </w:r>
      <w:r w:rsidRPr="00CE6304">
        <w:rPr>
          <w:rFonts w:ascii="Arial" w:eastAsia="Arial" w:hAnsi="Arial"/>
          <w:color w:val="000000"/>
          <w:sz w:val="18"/>
        </w:rPr>
        <w:t>to</w:t>
      </w:r>
      <w:r>
        <w:rPr>
          <w:rFonts w:ascii="Arial" w:eastAsia="Arial" w:hAnsi="Arial" w:cs="Arial"/>
          <w:color w:val="000000"/>
          <w:sz w:val="18"/>
          <w:szCs w:val="18"/>
        </w:rPr>
        <w:t>-time</w:t>
      </w:r>
      <w:ins w:id="64" w:author="Jason Gardner" w:date="2023-09-20T16:54:00Z">
        <w:r w:rsidR="009905E5">
          <w:rPr>
            <w:rFonts w:ascii="Arial" w:eastAsia="Arial" w:hAnsi="Arial" w:cs="Arial"/>
            <w:color w:val="000000"/>
            <w:sz w:val="18"/>
            <w:szCs w:val="18"/>
          </w:rPr>
          <w:t xml:space="preserve"> by posting to Spreedly’s website</w:t>
        </w:r>
      </w:ins>
      <w:r>
        <w:rPr>
          <w:rFonts w:ascii="Arial" w:eastAsia="Arial" w:hAnsi="Arial" w:cs="Arial"/>
          <w:color w:val="000000"/>
          <w:sz w:val="18"/>
          <w:szCs w:val="18"/>
        </w:rPr>
        <w:t>,</w:t>
      </w:r>
      <w:r w:rsidRPr="00CE6304">
        <w:rPr>
          <w:rFonts w:ascii="Arial" w:eastAsia="Arial" w:hAnsi="Arial"/>
          <w:color w:val="000000"/>
          <w:sz w:val="18"/>
        </w:rPr>
        <w:t xml:space="preserve"> the </w:t>
      </w:r>
      <w:r>
        <w:rPr>
          <w:rFonts w:ascii="Arial" w:eastAsia="Arial" w:hAnsi="Arial" w:cs="Arial"/>
          <w:color w:val="000000"/>
          <w:sz w:val="18"/>
          <w:szCs w:val="18"/>
        </w:rPr>
        <w:t>“</w:t>
      </w:r>
      <w:r>
        <w:rPr>
          <w:rFonts w:ascii="Arial" w:eastAsia="Arial" w:hAnsi="Arial" w:cs="Arial"/>
          <w:color w:val="000000"/>
          <w:sz w:val="18"/>
          <w:szCs w:val="18"/>
          <w:u w:val="single"/>
        </w:rPr>
        <w:t>SLA</w:t>
      </w:r>
      <w:r>
        <w:rPr>
          <w:rFonts w:ascii="Arial" w:eastAsia="Arial" w:hAnsi="Arial" w:cs="Arial"/>
          <w:color w:val="000000"/>
          <w:sz w:val="18"/>
          <w:szCs w:val="18"/>
        </w:rPr>
        <w:t xml:space="preserve">”). </w:t>
      </w:r>
      <w:r>
        <w:rPr>
          <w:rFonts w:ascii="Arial" w:eastAsia="Arial" w:hAnsi="Arial" w:cs="Arial"/>
          <w:color w:val="000000"/>
          <w:sz w:val="17"/>
          <w:szCs w:val="17"/>
        </w:rPr>
        <w:t>THE REMEDIES SPECIFIED IN THE SLA ARE CUSTOMER’S EXCLUSIVE REMEDIES, AND</w:t>
      </w:r>
      <w:r w:rsidRPr="00CE6304">
        <w:rPr>
          <w:rFonts w:ascii="Arial" w:eastAsia="Arial" w:hAnsi="Arial"/>
          <w:color w:val="000000"/>
          <w:sz w:val="17"/>
        </w:rPr>
        <w:t xml:space="preserve"> SPREEDLY’S SOLE OBLIGATION AND LIABILITY TO CUSTOMER</w:t>
      </w:r>
      <w:r>
        <w:rPr>
          <w:rFonts w:ascii="Arial" w:eastAsia="Arial" w:hAnsi="Arial" w:cs="Arial"/>
          <w:color w:val="000000"/>
          <w:sz w:val="17"/>
          <w:szCs w:val="17"/>
        </w:rPr>
        <w:t>,</w:t>
      </w:r>
      <w:r w:rsidRPr="00CE6304">
        <w:rPr>
          <w:rFonts w:ascii="Arial" w:eastAsia="Arial" w:hAnsi="Arial"/>
          <w:color w:val="000000"/>
          <w:sz w:val="17"/>
        </w:rPr>
        <w:t xml:space="preserve"> FOR ANY FAILURE TO MEET THE </w:t>
      </w:r>
      <w:r>
        <w:rPr>
          <w:rFonts w:ascii="Arial" w:eastAsia="Arial" w:hAnsi="Arial" w:cs="Arial"/>
          <w:color w:val="000000"/>
          <w:sz w:val="17"/>
          <w:szCs w:val="17"/>
        </w:rPr>
        <w:t xml:space="preserve">SLA REQUIREMENTS UNDER SCHEDULE </w:t>
      </w:r>
      <w:r w:rsidR="00122544">
        <w:rPr>
          <w:rFonts w:ascii="Arial" w:eastAsia="Arial" w:hAnsi="Arial" w:cs="Arial"/>
          <w:color w:val="000000"/>
          <w:sz w:val="17"/>
          <w:szCs w:val="17"/>
        </w:rPr>
        <w:t>A</w:t>
      </w:r>
      <w:r w:rsidRPr="00CE6304">
        <w:rPr>
          <w:rFonts w:ascii="Arial" w:eastAsia="Arial" w:hAnsi="Arial"/>
          <w:color w:val="000000"/>
          <w:sz w:val="17"/>
        </w:rPr>
        <w:t>.</w:t>
      </w:r>
    </w:p>
    <w:p w14:paraId="000000A5" w14:textId="77777777" w:rsidR="007956DD" w:rsidRDefault="00952CEB" w:rsidP="00864DBA">
      <w:pPr>
        <w:numPr>
          <w:ilvl w:val="0"/>
          <w:numId w:val="4"/>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Professional Services</w:t>
      </w:r>
      <w:r>
        <w:rPr>
          <w:rFonts w:ascii="Arial" w:eastAsia="Arial" w:hAnsi="Arial" w:cs="Arial"/>
          <w:color w:val="000000"/>
          <w:sz w:val="18"/>
          <w:szCs w:val="18"/>
        </w:rPr>
        <w:t>.  If Customer and Spreedly execute a Statement of Work for Professional Services, the following additional terms will apply:</w:t>
      </w:r>
    </w:p>
    <w:p w14:paraId="000000A6"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Scope of Services; Statements of Work</w:t>
      </w:r>
      <w:r>
        <w:rPr>
          <w:rFonts w:ascii="Arial" w:eastAsia="Arial" w:hAnsi="Arial" w:cs="Arial"/>
          <w:color w:val="000000"/>
          <w:sz w:val="18"/>
          <w:szCs w:val="18"/>
        </w:rPr>
        <w:t>.  Subject to the terms of this Agreement, Spreedly will perform the training, consulting, advisory, implementation, configuration, customization and/or other professional services (the “</w:t>
      </w:r>
      <w:r>
        <w:rPr>
          <w:rFonts w:ascii="Arial" w:eastAsia="Arial" w:hAnsi="Arial" w:cs="Arial"/>
          <w:color w:val="000000"/>
          <w:sz w:val="18"/>
          <w:szCs w:val="18"/>
          <w:u w:val="single"/>
        </w:rPr>
        <w:t>Professional Services</w:t>
      </w:r>
      <w:r>
        <w:rPr>
          <w:rFonts w:ascii="Arial" w:eastAsia="Arial" w:hAnsi="Arial" w:cs="Arial"/>
          <w:color w:val="000000"/>
          <w:sz w:val="18"/>
          <w:szCs w:val="18"/>
        </w:rPr>
        <w:t>”) that are mutually agreed upon and described in one or more Statements of Work.</w:t>
      </w:r>
    </w:p>
    <w:p w14:paraId="000000A7" w14:textId="06211E05"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Personnel</w:t>
      </w:r>
      <w:r>
        <w:rPr>
          <w:rFonts w:ascii="Arial" w:eastAsia="Arial" w:hAnsi="Arial" w:cs="Arial"/>
          <w:color w:val="000000"/>
          <w:sz w:val="18"/>
          <w:szCs w:val="18"/>
        </w:rPr>
        <w:t xml:space="preserve">. Spreedly reserves the right to determine which of Spreedly’s personnel or subcontractors will be assigned to perform Professional Services, and to replace or reassign such personnel during the Term, provided all such personnel or subcontractors are adequately experienced, </w:t>
      </w:r>
      <w:proofErr w:type="gramStart"/>
      <w:r>
        <w:rPr>
          <w:rFonts w:ascii="Arial" w:eastAsia="Arial" w:hAnsi="Arial" w:cs="Arial"/>
          <w:color w:val="000000"/>
          <w:sz w:val="18"/>
          <w:szCs w:val="18"/>
        </w:rPr>
        <w:t>trained</w:t>
      </w:r>
      <w:proofErr w:type="gramEnd"/>
      <w:r>
        <w:rPr>
          <w:rFonts w:ascii="Arial" w:eastAsia="Arial" w:hAnsi="Arial" w:cs="Arial"/>
          <w:color w:val="000000"/>
          <w:sz w:val="18"/>
          <w:szCs w:val="18"/>
        </w:rPr>
        <w:t xml:space="preserve"> and qualified to perform such Professional Services in a competent manner using all reasonable skill and care. </w:t>
      </w:r>
    </w:p>
    <w:p w14:paraId="000000A8" w14:textId="7FCC95EC"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Customer Responsibilities</w:t>
      </w:r>
      <w:r>
        <w:rPr>
          <w:rFonts w:ascii="Arial" w:eastAsia="Arial" w:hAnsi="Arial" w:cs="Arial"/>
          <w:color w:val="000000"/>
          <w:sz w:val="18"/>
          <w:szCs w:val="18"/>
        </w:rPr>
        <w:t>.  In connection with Spreedly’s provision of the Professional Services, Customer will: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reasonably cooperate with Spreedly in all matters relating to the performance of the Professional Services where a Customer input is reasonably required or necessary;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Pr>
          <w:rFonts w:ascii="Arial" w:eastAsia="Arial" w:hAnsi="Arial" w:cs="Arial"/>
          <w:color w:val="000000"/>
          <w:sz w:val="18"/>
          <w:szCs w:val="18"/>
          <w:u w:val="single"/>
        </w:rPr>
        <w:t>Customer Responsibilities</w:t>
      </w:r>
      <w:r>
        <w:rPr>
          <w:rFonts w:ascii="Arial" w:eastAsia="Arial" w:hAnsi="Arial" w:cs="Arial"/>
          <w:color w:val="000000"/>
          <w:sz w:val="18"/>
          <w:szCs w:val="18"/>
        </w:rPr>
        <w:t>”).  Customer understands and agrees that Spreedly’s performance is dependent on Customer’s timely and effective satisfaction of Customer Responsibilities.</w:t>
      </w:r>
    </w:p>
    <w:p w14:paraId="000000A9" w14:textId="57461F7E"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bookmarkStart w:id="65" w:name="_heading=h.2s8eyo1" w:colFirst="0" w:colLast="0"/>
      <w:bookmarkEnd w:id="65"/>
      <w:r>
        <w:rPr>
          <w:rFonts w:ascii="Arial" w:eastAsia="Arial" w:hAnsi="Arial" w:cs="Arial"/>
          <w:color w:val="000000"/>
          <w:sz w:val="18"/>
          <w:szCs w:val="18"/>
          <w:u w:val="single"/>
        </w:rPr>
        <w:t>Securing Rights</w:t>
      </w:r>
      <w:r>
        <w:rPr>
          <w:rFonts w:ascii="Arial" w:eastAsia="Arial" w:hAnsi="Arial" w:cs="Arial"/>
          <w:color w:val="000000"/>
          <w:sz w:val="18"/>
          <w:szCs w:val="18"/>
        </w:rPr>
        <w:t xml:space="preserve">.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or which form part of any Professional Services.  Spreedly will abide by the terms and conditions of such permissions, </w:t>
      </w:r>
      <w:proofErr w:type="gramStart"/>
      <w:r>
        <w:rPr>
          <w:rFonts w:ascii="Arial" w:eastAsia="Arial" w:hAnsi="Arial" w:cs="Arial"/>
          <w:color w:val="000000"/>
          <w:sz w:val="18"/>
          <w:szCs w:val="18"/>
        </w:rPr>
        <w:t>licenses</w:t>
      </w:r>
      <w:proofErr w:type="gramEnd"/>
      <w:r>
        <w:rPr>
          <w:rFonts w:ascii="Arial" w:eastAsia="Arial" w:hAnsi="Arial" w:cs="Arial"/>
          <w:color w:val="000000"/>
          <w:sz w:val="18"/>
          <w:szCs w:val="18"/>
        </w:rPr>
        <w:t xml:space="preserve"> or approvals, provided that Customer has provided to Spreedly written copies of such permissions, licenses or approvals prior to the commencement of the applicable Professional Services or prior to any specific part of such services being performed.</w:t>
      </w:r>
    </w:p>
    <w:p w14:paraId="000000AA" w14:textId="77777777" w:rsidR="007956DD" w:rsidRDefault="00952CEB" w:rsidP="00864DBA">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Ownership of Work Product</w:t>
      </w:r>
      <w:r>
        <w:rPr>
          <w:rFonts w:ascii="Arial" w:eastAsia="Arial" w:hAnsi="Arial" w:cs="Arial"/>
          <w:color w:val="000000"/>
          <w:sz w:val="18"/>
          <w:szCs w:val="18"/>
        </w:rPr>
        <w:t>.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Pr>
          <w:rFonts w:ascii="Arial" w:eastAsia="Arial" w:hAnsi="Arial" w:cs="Arial"/>
          <w:color w:val="000000"/>
          <w:sz w:val="18"/>
          <w:szCs w:val="18"/>
          <w:u w:val="single"/>
        </w:rPr>
        <w:t>Deliverables</w:t>
      </w:r>
      <w:r>
        <w:rPr>
          <w:rFonts w:ascii="Arial" w:eastAsia="Arial" w:hAnsi="Arial" w:cs="Arial"/>
          <w:color w:val="000000"/>
          <w:sz w:val="18"/>
          <w:szCs w:val="18"/>
        </w:rPr>
        <w:t>” means all results and proceeds of the Professional Services provided by Spreedly.</w:t>
      </w:r>
    </w:p>
    <w:p w14:paraId="000000AB" w14:textId="3C64D3BA" w:rsidR="007956DD" w:rsidRDefault="00952CEB" w:rsidP="00864DBA">
      <w:pPr>
        <w:numPr>
          <w:ilvl w:val="1"/>
          <w:numId w:val="4"/>
        </w:numPr>
        <w:pBdr>
          <w:top w:val="nil"/>
          <w:left w:val="nil"/>
          <w:bottom w:val="nil"/>
          <w:right w:val="nil"/>
          <w:between w:val="nil"/>
        </w:pBdr>
        <w:tabs>
          <w:tab w:val="left" w:pos="1080"/>
        </w:tabs>
        <w:spacing w:after="240"/>
        <w:ind w:left="0" w:firstLine="360"/>
        <w:jc w:val="both"/>
        <w:rPr>
          <w:color w:val="000000"/>
        </w:rPr>
      </w:pPr>
      <w:bookmarkStart w:id="66" w:name="_heading=h.17dp8vu" w:colFirst="0" w:colLast="0"/>
      <w:bookmarkEnd w:id="66"/>
      <w:r>
        <w:rPr>
          <w:rFonts w:ascii="Arial" w:eastAsia="Arial" w:hAnsi="Arial" w:cs="Arial"/>
          <w:color w:val="000000"/>
          <w:sz w:val="18"/>
          <w:szCs w:val="18"/>
          <w:u w:val="single"/>
        </w:rPr>
        <w:t>Acceptance of Deliverables</w:t>
      </w:r>
      <w:r>
        <w:rPr>
          <w:rFonts w:ascii="Arial" w:eastAsia="Arial" w:hAnsi="Arial" w:cs="Arial"/>
          <w:color w:val="000000"/>
          <w:sz w:val="18"/>
          <w:szCs w:val="18"/>
        </w:rPr>
        <w:t xml:space="preserve">.  If Customer reasonably believes that any final Deliverable provided by Spreedly as part of Professional Services fails to conform in some material respect to the specifications set forth in the </w:t>
      </w:r>
      <w:r>
        <w:rPr>
          <w:rFonts w:ascii="Arial" w:eastAsia="Arial" w:hAnsi="Arial" w:cs="Arial"/>
          <w:color w:val="000000"/>
          <w:sz w:val="18"/>
          <w:szCs w:val="18"/>
        </w:rPr>
        <w:lastRenderedPageBreak/>
        <w:t xml:space="preserve">applicable Statement of Work, then Customer will provide Spreedly with a detailed written description of each alleged non-conformance within fifteen (15) business days after receipt of such Deliverable.  In </w:t>
      </w:r>
      <w:r w:rsidRPr="00CE6304">
        <w:rPr>
          <w:rFonts w:ascii="Arial" w:eastAsia="Arial" w:hAnsi="Arial"/>
          <w:color w:val="000000"/>
          <w:sz w:val="18"/>
        </w:rPr>
        <w:t>such event</w:t>
      </w:r>
      <w:r>
        <w:rPr>
          <w:rFonts w:ascii="Arial" w:eastAsia="Arial" w:hAnsi="Arial" w:cs="Arial"/>
          <w:color w:val="000000"/>
          <w:sz w:val="18"/>
          <w:szCs w:val="18"/>
        </w:rPr>
        <w:t>, Spreedly will either 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fifteen (15) business days after receipt of such Deliverable, such Deliverable will be deemed to be accepted under this Agreement.  Each Party will provide reasonable assistance and information to one another to assist in resolving any Deliverable non-conformance issues.</w:t>
      </w:r>
    </w:p>
    <w:p w14:paraId="000000AC" w14:textId="77777777" w:rsidR="007956DD" w:rsidRDefault="00952CEB" w:rsidP="00CE6304">
      <w:pPr>
        <w:numPr>
          <w:ilvl w:val="0"/>
          <w:numId w:val="4"/>
        </w:numPr>
        <w:pBdr>
          <w:top w:val="nil"/>
          <w:left w:val="nil"/>
          <w:bottom w:val="nil"/>
          <w:right w:val="nil"/>
          <w:between w:val="nil"/>
        </w:pBdr>
        <w:tabs>
          <w:tab w:val="left" w:pos="1080"/>
        </w:tabs>
        <w:spacing w:after="120"/>
        <w:ind w:left="360"/>
        <w:jc w:val="both"/>
        <w:rPr>
          <w:color w:val="000000"/>
        </w:rPr>
      </w:pPr>
      <w:bookmarkStart w:id="67" w:name="_heading=h.3rdcrjn" w:colFirst="0" w:colLast="0"/>
      <w:bookmarkEnd w:id="67"/>
      <w:r>
        <w:rPr>
          <w:rFonts w:ascii="Arial" w:eastAsia="Arial" w:hAnsi="Arial" w:cs="Arial"/>
          <w:color w:val="000000"/>
          <w:sz w:val="18"/>
          <w:szCs w:val="18"/>
          <w:u w:val="single"/>
        </w:rPr>
        <w:t>Confidentiality</w:t>
      </w:r>
      <w:r>
        <w:rPr>
          <w:rFonts w:ascii="Arial" w:eastAsia="Arial" w:hAnsi="Arial" w:cs="Arial"/>
          <w:color w:val="000000"/>
          <w:sz w:val="18"/>
          <w:szCs w:val="18"/>
        </w:rPr>
        <w:t xml:space="preserve">.  </w:t>
      </w:r>
    </w:p>
    <w:p w14:paraId="000000AD" w14:textId="77777777" w:rsidR="007956DD" w:rsidRDefault="00952CEB" w:rsidP="00CE6304">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Confidential Information</w:t>
      </w:r>
      <w:r>
        <w:rPr>
          <w:rFonts w:ascii="Arial" w:eastAsia="Arial" w:hAnsi="Arial" w:cs="Arial"/>
          <w:color w:val="000000"/>
          <w:sz w:val="18"/>
          <w:szCs w:val="18"/>
        </w:rPr>
        <w:t>. In connection with this Agreement, each Party (as the “</w:t>
      </w:r>
      <w:r>
        <w:rPr>
          <w:rFonts w:ascii="Arial" w:eastAsia="Arial" w:hAnsi="Arial" w:cs="Arial"/>
          <w:color w:val="000000"/>
          <w:sz w:val="18"/>
          <w:szCs w:val="18"/>
          <w:u w:val="single"/>
        </w:rPr>
        <w:t>Disclosing Party</w:t>
      </w:r>
      <w:r>
        <w:rPr>
          <w:rFonts w:ascii="Arial" w:eastAsia="Arial" w:hAnsi="Arial" w:cs="Arial"/>
          <w:color w:val="000000"/>
          <w:sz w:val="18"/>
          <w:szCs w:val="18"/>
        </w:rPr>
        <w:t>”) may disclose or make available its Confidential Information to the other Party (as the “</w:t>
      </w:r>
      <w:r>
        <w:rPr>
          <w:rFonts w:ascii="Arial" w:eastAsia="Arial" w:hAnsi="Arial" w:cs="Arial"/>
          <w:color w:val="000000"/>
          <w:sz w:val="18"/>
          <w:szCs w:val="18"/>
          <w:u w:val="single"/>
        </w:rPr>
        <w:t>Receiving Party</w:t>
      </w:r>
      <w:r>
        <w:rPr>
          <w:rFonts w:ascii="Arial" w:eastAsia="Arial" w:hAnsi="Arial" w:cs="Arial"/>
          <w:color w:val="000000"/>
          <w:sz w:val="18"/>
          <w:szCs w:val="18"/>
        </w:rPr>
        <w:t>”).  “</w:t>
      </w:r>
      <w:r>
        <w:rPr>
          <w:rFonts w:ascii="Arial" w:eastAsia="Arial" w:hAnsi="Arial" w:cs="Arial"/>
          <w:color w:val="000000"/>
          <w:sz w:val="18"/>
          <w:szCs w:val="18"/>
          <w:u w:val="single"/>
        </w:rPr>
        <w:t>Confidential Information</w:t>
      </w:r>
      <w:r>
        <w:rPr>
          <w:rFonts w:ascii="Arial" w:eastAsia="Arial" w:hAnsi="Arial" w:cs="Arial"/>
          <w:color w:val="000000"/>
          <w:sz w:val="18"/>
          <w:szCs w:val="18"/>
        </w:rPr>
        <w:t>” means all proprietary, non-public information or materials of any character, whether written, electronic, verbal or otherwise furnished by the Disclosing Party or its directors, officers, employees, consultants, contractors, agents or advisors that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Pr>
          <w:rFonts w:ascii="Arial" w:eastAsia="Arial" w:hAnsi="Arial" w:cs="Arial"/>
          <w:i/>
          <w:color w:val="000000"/>
          <w:sz w:val="18"/>
          <w:szCs w:val="18"/>
        </w:rPr>
        <w:t>e.g.,</w:t>
      </w:r>
      <w:r>
        <w:rPr>
          <w:rFonts w:ascii="Arial" w:eastAsia="Arial" w:hAnsi="Arial" w:cs="Arial"/>
          <w:color w:val="000000"/>
          <w:sz w:val="18"/>
          <w:szCs w:val="18"/>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p>
    <w:p w14:paraId="000000AE" w14:textId="0E4DACFC" w:rsidR="007956DD" w:rsidRDefault="00952CEB" w:rsidP="00CE6304">
      <w:pPr>
        <w:numPr>
          <w:ilvl w:val="1"/>
          <w:numId w:val="4"/>
        </w:numPr>
        <w:pBdr>
          <w:top w:val="nil"/>
          <w:left w:val="nil"/>
          <w:bottom w:val="nil"/>
          <w:right w:val="nil"/>
          <w:between w:val="nil"/>
        </w:pBdr>
        <w:tabs>
          <w:tab w:val="left" w:pos="1080"/>
        </w:tabs>
        <w:spacing w:after="120"/>
        <w:ind w:left="0" w:firstLine="360"/>
        <w:jc w:val="both"/>
        <w:rPr>
          <w:color w:val="000000"/>
        </w:rPr>
      </w:pPr>
      <w:bookmarkStart w:id="68" w:name="_heading=h.26in1rg" w:colFirst="0" w:colLast="0"/>
      <w:bookmarkEnd w:id="68"/>
      <w:r>
        <w:rPr>
          <w:rFonts w:ascii="Arial" w:eastAsia="Arial" w:hAnsi="Arial" w:cs="Arial"/>
          <w:color w:val="000000"/>
          <w:sz w:val="18"/>
          <w:szCs w:val="18"/>
          <w:u w:val="single"/>
        </w:rPr>
        <w:t>Exclusions</w:t>
      </w:r>
      <w:r>
        <w:rPr>
          <w:rFonts w:ascii="Arial" w:eastAsia="Arial" w:hAnsi="Arial" w:cs="Arial"/>
          <w:color w:val="000000"/>
          <w:sz w:val="18"/>
          <w:szCs w:val="18"/>
        </w:rPr>
        <w:t>.  Confidential Information of a Disclosing Party does not include information that the Receiving Party can demonstrate by written or other documentary records: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was rightfully known to the Receiving Party without restriction on use or disclosure prior to such </w:t>
      </w:r>
      <w:r>
        <w:rPr>
          <w:rFonts w:ascii="Arial" w:eastAsia="Arial" w:hAnsi="Arial" w:cs="Arial"/>
          <w:sz w:val="18"/>
          <w:szCs w:val="18"/>
        </w:rPr>
        <w:t>information being</w:t>
      </w:r>
      <w:r>
        <w:rPr>
          <w:rFonts w:ascii="Arial" w:eastAsia="Arial" w:hAnsi="Arial" w:cs="Arial"/>
          <w:color w:val="000000"/>
          <w:sz w:val="18"/>
          <w:szCs w:val="18"/>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 or (v) to the extent it was or is independently developed by the Receiving Party with use of or reliance upon Residual Information (as defined below).</w:t>
      </w:r>
    </w:p>
    <w:p w14:paraId="000000AF" w14:textId="639D00FA" w:rsidR="007956DD" w:rsidRDefault="00952CEB" w:rsidP="00CE6304">
      <w:pPr>
        <w:numPr>
          <w:ilvl w:val="1"/>
          <w:numId w:val="4"/>
        </w:numPr>
        <w:pBdr>
          <w:top w:val="nil"/>
          <w:left w:val="nil"/>
          <w:bottom w:val="nil"/>
          <w:right w:val="nil"/>
          <w:between w:val="nil"/>
        </w:pBdr>
        <w:tabs>
          <w:tab w:val="left" w:pos="1080"/>
        </w:tabs>
        <w:spacing w:after="120"/>
        <w:ind w:left="0" w:firstLine="360"/>
        <w:jc w:val="both"/>
        <w:rPr>
          <w:color w:val="000000"/>
        </w:rPr>
      </w:pPr>
      <w:bookmarkStart w:id="69" w:name="_heading=h.lnxbz9" w:colFirst="0" w:colLast="0"/>
      <w:bookmarkEnd w:id="69"/>
      <w:r>
        <w:rPr>
          <w:rFonts w:ascii="Arial" w:eastAsia="Arial" w:hAnsi="Arial" w:cs="Arial"/>
          <w:color w:val="000000"/>
          <w:sz w:val="18"/>
          <w:szCs w:val="18"/>
          <w:u w:val="single"/>
        </w:rPr>
        <w:t>Protections</w:t>
      </w:r>
      <w:r>
        <w:rPr>
          <w:rFonts w:ascii="Arial" w:eastAsia="Arial" w:hAnsi="Arial" w:cs="Arial"/>
          <w:color w:val="000000"/>
          <w:sz w:val="18"/>
          <w:szCs w:val="18"/>
        </w:rPr>
        <w:t>.  As a condition to being provided with any disclosure of or access to Confidential Information, the Receiving Party will: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w:t>
      </w:r>
      <w:r w:rsidR="001007D3">
        <w:rPr>
          <w:rFonts w:ascii="Arial" w:eastAsia="Arial" w:hAnsi="Arial" w:cs="Arial"/>
          <w:color w:val="000000"/>
          <w:sz w:val="18"/>
          <w:szCs w:val="18"/>
        </w:rPr>
        <w:t>A</w:t>
      </w:r>
      <w:r>
        <w:rPr>
          <w:rFonts w:ascii="Arial" w:eastAsia="Arial" w:hAnsi="Arial" w:cs="Arial"/>
          <w:color w:val="000000"/>
          <w:sz w:val="18"/>
          <w:szCs w:val="18"/>
        </w:rPr>
        <w:t xml:space="preserve">ffiliates and its </w:t>
      </w:r>
      <w:r w:rsidR="001007D3">
        <w:rPr>
          <w:rFonts w:ascii="Arial" w:eastAsia="Arial" w:hAnsi="Arial" w:cs="Arial"/>
          <w:color w:val="000000"/>
          <w:sz w:val="18"/>
          <w:szCs w:val="18"/>
        </w:rPr>
        <w:t>A</w:t>
      </w:r>
      <w:r>
        <w:rPr>
          <w:rFonts w:ascii="Arial" w:eastAsia="Arial" w:hAnsi="Arial" w:cs="Arial"/>
          <w:color w:val="000000"/>
          <w:sz w:val="18"/>
          <w:szCs w:val="18"/>
        </w:rPr>
        <w:t>ffiliates’ respective officers, employees, directors, attorneys, accountants, professional advisors, contractors, subcontractors, agents and/or consultants (collectively, its “</w:t>
      </w:r>
      <w:r>
        <w:rPr>
          <w:rFonts w:ascii="Arial" w:eastAsia="Arial" w:hAnsi="Arial" w:cs="Arial"/>
          <w:color w:val="000000"/>
          <w:sz w:val="18"/>
          <w:szCs w:val="18"/>
          <w:u w:val="single"/>
        </w:rPr>
        <w:t>Representatives</w:t>
      </w:r>
      <w:r>
        <w:rPr>
          <w:rFonts w:ascii="Arial" w:eastAsia="Arial" w:hAnsi="Arial" w:cs="Arial"/>
          <w:color w:val="000000"/>
          <w:sz w:val="18"/>
          <w:szCs w:val="18"/>
        </w:rPr>
        <w:t>”)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p>
    <w:p w14:paraId="000000B0" w14:textId="77777777" w:rsidR="007956DD" w:rsidRDefault="00952CEB" w:rsidP="00CE6304">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Legally Required Disclosures</w:t>
      </w:r>
      <w:r>
        <w:rPr>
          <w:rFonts w:ascii="Arial" w:eastAsia="Arial" w:hAnsi="Arial" w:cs="Arial"/>
          <w:color w:val="000000"/>
          <w:sz w:val="18"/>
          <w:szCs w:val="18"/>
        </w:rPr>
        <w:t>.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w:t>
      </w:r>
      <w:r>
        <w:rPr>
          <w:rFonts w:ascii="Arial" w:eastAsia="Arial" w:hAnsi="Arial" w:cs="Arial"/>
          <w:color w:val="000000"/>
          <w:sz w:val="18"/>
          <w:szCs w:val="18"/>
        </w:rPr>
        <w:lastRenderedPageBreak/>
        <w:t>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(C) give notice to the Disclosing Party of the information to be disclosed as far in advance of disclosure of the same as is reasonably possible and legally permissible.</w:t>
      </w:r>
    </w:p>
    <w:p w14:paraId="000000B1" w14:textId="77777777" w:rsidR="007956DD" w:rsidRDefault="00952CEB" w:rsidP="00CE6304">
      <w:pPr>
        <w:numPr>
          <w:ilvl w:val="1"/>
          <w:numId w:val="4"/>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t>Ownership</w:t>
      </w:r>
      <w:r>
        <w:rPr>
          <w:rFonts w:ascii="Arial" w:eastAsia="Arial" w:hAnsi="Arial" w:cs="Arial"/>
          <w:color w:val="000000"/>
          <w:sz w:val="18"/>
          <w:szCs w:val="18"/>
        </w:rPr>
        <w:t xml:space="preserve">. All Confidential Information will </w:t>
      </w:r>
      <w:proofErr w:type="gramStart"/>
      <w:r>
        <w:rPr>
          <w:rFonts w:ascii="Arial" w:eastAsia="Arial" w:hAnsi="Arial" w:cs="Arial"/>
          <w:color w:val="000000"/>
          <w:sz w:val="18"/>
          <w:szCs w:val="18"/>
        </w:rPr>
        <w:t>remain at all times</w:t>
      </w:r>
      <w:proofErr w:type="gramEnd"/>
      <w:r>
        <w:rPr>
          <w:rFonts w:ascii="Arial" w:eastAsia="Arial" w:hAnsi="Arial" w:cs="Arial"/>
          <w:color w:val="000000"/>
          <w:sz w:val="18"/>
          <w:szCs w:val="18"/>
        </w:rPr>
        <w:t xml:space="preserve"> the sole and exclusive property of the Disclosing Party and the Receiving Party will not acquire any rights in or to such Confidential Information by reason of its disclosure to the Receiving Party hereunder.</w:t>
      </w:r>
    </w:p>
    <w:p w14:paraId="000000B2" w14:textId="2138E8E4" w:rsidR="007956DD" w:rsidRDefault="00952CEB" w:rsidP="00CE6304">
      <w:pPr>
        <w:numPr>
          <w:ilvl w:val="0"/>
          <w:numId w:val="4"/>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Data Security and Privacy</w:t>
      </w:r>
      <w:r>
        <w:rPr>
          <w:rFonts w:ascii="Arial" w:eastAsia="Arial" w:hAnsi="Arial" w:cs="Arial"/>
          <w:color w:val="000000"/>
          <w:sz w:val="18"/>
          <w:szCs w:val="18"/>
        </w:rPr>
        <w:t xml:space="preserve">.  </w:t>
      </w:r>
    </w:p>
    <w:p w14:paraId="000000B3" w14:textId="14E56836" w:rsidR="007956DD" w:rsidRDefault="00952CEB" w:rsidP="00CE6304">
      <w:pPr>
        <w:numPr>
          <w:ilvl w:val="1"/>
          <w:numId w:val="4"/>
        </w:numPr>
        <w:pBdr>
          <w:top w:val="nil"/>
          <w:left w:val="nil"/>
          <w:bottom w:val="nil"/>
          <w:right w:val="nil"/>
          <w:between w:val="nil"/>
        </w:pBdr>
        <w:tabs>
          <w:tab w:val="left" w:pos="360"/>
        </w:tabs>
        <w:spacing w:after="240"/>
        <w:ind w:left="0" w:firstLine="360"/>
        <w:jc w:val="both"/>
        <w:rPr>
          <w:color w:val="000000"/>
        </w:rPr>
      </w:pPr>
      <w:bookmarkStart w:id="70" w:name="_heading=h.35nkun2" w:colFirst="0" w:colLast="0"/>
      <w:bookmarkEnd w:id="70"/>
      <w:r>
        <w:rPr>
          <w:rFonts w:ascii="Arial" w:eastAsia="Arial" w:hAnsi="Arial" w:cs="Arial"/>
          <w:color w:val="000000"/>
          <w:sz w:val="18"/>
          <w:szCs w:val="18"/>
          <w:u w:val="single"/>
        </w:rPr>
        <w:t>Data Security</w:t>
      </w:r>
      <w:r>
        <w:rPr>
          <w:rFonts w:ascii="Arial" w:eastAsia="Arial" w:hAnsi="Arial" w:cs="Arial"/>
          <w:color w:val="000000"/>
          <w:sz w:val="18"/>
          <w:szCs w:val="18"/>
        </w:rPr>
        <w:t xml:space="preserve">. During the Term, Spreedly will implement and maintain safeguards to protect against anticipated threats or hazards to the security, confidentiality or integrity of Customer Data and the Platform in accordance with Spreedly’s Data Security Policy described in Schedule </w:t>
      </w:r>
      <w:r>
        <w:rPr>
          <w:rFonts w:ascii="Arial" w:eastAsia="Arial" w:hAnsi="Arial" w:cs="Arial"/>
          <w:sz w:val="18"/>
          <w:szCs w:val="18"/>
        </w:rPr>
        <w:t>B</w:t>
      </w:r>
      <w:r>
        <w:rPr>
          <w:rFonts w:ascii="Arial" w:eastAsia="Arial" w:hAnsi="Arial" w:cs="Arial"/>
          <w:color w:val="000000"/>
          <w:sz w:val="18"/>
          <w:szCs w:val="18"/>
        </w:rPr>
        <w:t>, as amended from time-to-time (the “</w:t>
      </w:r>
      <w:r>
        <w:rPr>
          <w:rFonts w:ascii="Arial" w:eastAsia="Arial" w:hAnsi="Arial" w:cs="Arial"/>
          <w:color w:val="000000"/>
          <w:sz w:val="18"/>
          <w:szCs w:val="18"/>
          <w:u w:val="single"/>
        </w:rPr>
        <w:t>Data Security Policy</w:t>
      </w:r>
      <w:r>
        <w:rPr>
          <w:rFonts w:ascii="Arial" w:eastAsia="Arial" w:hAnsi="Arial" w:cs="Arial"/>
          <w:color w:val="000000"/>
          <w:sz w:val="18"/>
          <w:szCs w:val="18"/>
        </w:rPr>
        <w:t>”).</w:t>
      </w:r>
    </w:p>
    <w:p w14:paraId="1739E1FC" w14:textId="6A36AE75" w:rsidR="00B07875" w:rsidRPr="00B07875" w:rsidRDefault="00952CEB" w:rsidP="00B07875">
      <w:pPr>
        <w:numPr>
          <w:ilvl w:val="1"/>
          <w:numId w:val="4"/>
        </w:numPr>
        <w:pBdr>
          <w:top w:val="nil"/>
          <w:left w:val="nil"/>
          <w:bottom w:val="nil"/>
          <w:right w:val="nil"/>
          <w:between w:val="nil"/>
        </w:pBdr>
        <w:tabs>
          <w:tab w:val="left" w:pos="360"/>
        </w:tabs>
        <w:spacing w:after="240"/>
        <w:ind w:left="0" w:firstLine="360"/>
        <w:jc w:val="both"/>
        <w:rPr>
          <w:color w:val="000000"/>
        </w:rPr>
      </w:pPr>
      <w:r>
        <w:rPr>
          <w:rFonts w:ascii="Arial" w:eastAsia="Arial" w:hAnsi="Arial" w:cs="Arial"/>
          <w:color w:val="000000"/>
          <w:sz w:val="18"/>
          <w:szCs w:val="18"/>
          <w:u w:val="single"/>
        </w:rPr>
        <w:t>Data Privacy</w:t>
      </w:r>
      <w:r>
        <w:rPr>
          <w:rFonts w:ascii="Arial" w:eastAsia="Arial" w:hAnsi="Arial" w:cs="Arial"/>
          <w:color w:val="000000"/>
          <w:sz w:val="18"/>
          <w:szCs w:val="18"/>
        </w:rPr>
        <w:t xml:space="preserve">. </w:t>
      </w:r>
    </w:p>
    <w:p w14:paraId="022149FC" w14:textId="5A692829" w:rsidR="001A111E" w:rsidRPr="00CE6304" w:rsidRDefault="00B07875" w:rsidP="00B07875">
      <w:pPr>
        <w:pBdr>
          <w:top w:val="nil"/>
          <w:left w:val="nil"/>
          <w:bottom w:val="nil"/>
          <w:right w:val="nil"/>
          <w:between w:val="nil"/>
        </w:pBdr>
        <w:tabs>
          <w:tab w:val="left" w:pos="360"/>
        </w:tabs>
        <w:spacing w:after="240"/>
        <w:ind w:left="360"/>
        <w:jc w:val="both"/>
        <w:rPr>
          <w:color w:val="000000"/>
        </w:rPr>
      </w:pPr>
      <w:r w:rsidRPr="004D6E91">
        <w:rPr>
          <w:rFonts w:ascii="Arial" w:hAnsi="Arial" w:cs="Arial"/>
          <w:color w:val="000000"/>
          <w:sz w:val="18"/>
          <w:szCs w:val="18"/>
        </w:rPr>
        <w:t xml:space="preserve">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the Parties will comply with the </w:t>
      </w:r>
      <w:r>
        <w:rPr>
          <w:rFonts w:ascii="Arial" w:hAnsi="Arial" w:cs="Arial"/>
          <w:color w:val="000000"/>
          <w:sz w:val="18"/>
          <w:szCs w:val="18"/>
        </w:rPr>
        <w:t xml:space="preserve">most recent </w:t>
      </w:r>
      <w:r w:rsidRPr="004D6E91">
        <w:rPr>
          <w:rFonts w:ascii="Arial" w:hAnsi="Arial" w:cs="Arial"/>
          <w:color w:val="000000"/>
          <w:sz w:val="18"/>
          <w:szCs w:val="18"/>
        </w:rPr>
        <w:t xml:space="preserve">Data Processing Addendum posted at Spreedly’s website (currently: </w:t>
      </w:r>
      <w:r w:rsidRPr="0016479D">
        <w:rPr>
          <w:rFonts w:ascii="Arial" w:hAnsi="Arial" w:cs="Arial"/>
          <w:color w:val="000000"/>
          <w:sz w:val="18"/>
          <w:szCs w:val="18"/>
        </w:rPr>
        <w:t>https://www.spreedly.com/gdpr</w:t>
      </w:r>
      <w:r w:rsidRPr="004D6E91">
        <w:rPr>
          <w:rFonts w:ascii="Arial" w:hAnsi="Arial" w:cs="Arial"/>
          <w:color w:val="000000"/>
          <w:sz w:val="18"/>
          <w:szCs w:val="18"/>
        </w:rPr>
        <w:t xml:space="preserve">) which is hereby incorporated into this Agreement </w:t>
      </w:r>
      <w:r>
        <w:rPr>
          <w:rFonts w:ascii="Arial" w:hAnsi="Arial" w:cs="Arial"/>
          <w:color w:val="000000"/>
          <w:sz w:val="18"/>
          <w:szCs w:val="18"/>
        </w:rPr>
        <w:t xml:space="preserve">under Schedule C. The version set out under Schedule C shall take precedence over any </w:t>
      </w:r>
      <w:proofErr w:type="gramStart"/>
      <w:r>
        <w:rPr>
          <w:rFonts w:ascii="Arial" w:hAnsi="Arial" w:cs="Arial"/>
          <w:color w:val="000000"/>
          <w:sz w:val="18"/>
          <w:szCs w:val="18"/>
        </w:rPr>
        <w:t>internet based</w:t>
      </w:r>
      <w:proofErr w:type="gramEnd"/>
      <w:r>
        <w:rPr>
          <w:rFonts w:ascii="Arial" w:hAnsi="Arial" w:cs="Arial"/>
          <w:color w:val="000000"/>
          <w:sz w:val="18"/>
          <w:szCs w:val="18"/>
        </w:rPr>
        <w:t xml:space="preserve"> version</w:t>
      </w:r>
      <w:r w:rsidRPr="004D6E91">
        <w:rPr>
          <w:rFonts w:ascii="Arial" w:hAnsi="Arial" w:cs="Arial"/>
          <w:color w:val="000000"/>
          <w:sz w:val="18"/>
          <w:szCs w:val="18"/>
        </w:rPr>
        <w:t>.</w:t>
      </w:r>
      <w:r>
        <w:rPr>
          <w:color w:val="000000"/>
        </w:rPr>
        <w:t xml:space="preserve"> </w:t>
      </w:r>
      <w:r w:rsidR="00952CEB">
        <w:rPr>
          <w:rFonts w:ascii="Arial" w:eastAsia="Arial" w:hAnsi="Arial" w:cs="Arial"/>
          <w:sz w:val="18"/>
          <w:szCs w:val="18"/>
        </w:rPr>
        <w:t>Spreedly will not access, use, handle, maintain, process, dispose of, or disclose Personal Information other than as permitted or required under this Agreement or Data Privacy Laws, and the terms of the DPA to the extent applicable.  Spreedly will limit dissemination of Personal Information to its employees and subcontractors who (</w:t>
      </w:r>
      <w:proofErr w:type="spellStart"/>
      <w:r w:rsidR="00952CEB">
        <w:rPr>
          <w:rFonts w:ascii="Arial" w:eastAsia="Arial" w:hAnsi="Arial" w:cs="Arial"/>
          <w:sz w:val="18"/>
          <w:szCs w:val="18"/>
        </w:rPr>
        <w:t>i</w:t>
      </w:r>
      <w:proofErr w:type="spellEnd"/>
      <w:r w:rsidR="00952CEB">
        <w:rPr>
          <w:rFonts w:ascii="Arial" w:eastAsia="Arial" w:hAnsi="Arial" w:cs="Arial"/>
          <w:sz w:val="18"/>
          <w:szCs w:val="18"/>
        </w:rPr>
        <w:t xml:space="preserve">) need to know </w:t>
      </w:r>
      <w:commentRangeStart w:id="71"/>
      <w:r w:rsidR="00952CEB">
        <w:rPr>
          <w:rFonts w:ascii="Arial" w:eastAsia="Arial" w:hAnsi="Arial" w:cs="Arial"/>
          <w:sz w:val="18"/>
          <w:szCs w:val="18"/>
        </w:rPr>
        <w:t xml:space="preserve">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w:t>
      </w:r>
      <w:proofErr w:type="gramStart"/>
      <w:r w:rsidR="00952CEB">
        <w:rPr>
          <w:rFonts w:ascii="Arial" w:eastAsia="Arial" w:hAnsi="Arial" w:cs="Arial"/>
          <w:sz w:val="18"/>
          <w:szCs w:val="18"/>
        </w:rPr>
        <w:t>in regards to</w:t>
      </w:r>
      <w:proofErr w:type="gramEnd"/>
      <w:r w:rsidR="00952CEB">
        <w:rPr>
          <w:rFonts w:ascii="Arial" w:eastAsia="Arial" w:hAnsi="Arial" w:cs="Arial"/>
          <w:sz w:val="18"/>
          <w:szCs w:val="18"/>
        </w:rPr>
        <w:t xml:space="preserve">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w:t>
      </w:r>
      <w:r w:rsidR="002402AD">
        <w:rPr>
          <w:rFonts w:ascii="Arial" w:eastAsia="Arial" w:hAnsi="Arial" w:cs="Arial"/>
          <w:sz w:val="18"/>
          <w:szCs w:val="18"/>
        </w:rPr>
        <w:t>s an addendum to this Agreement</w:t>
      </w:r>
      <w:r w:rsidR="00952CEB">
        <w:rPr>
          <w:rFonts w:ascii="Arial" w:eastAsia="Arial" w:hAnsi="Arial" w:cs="Arial"/>
          <w:sz w:val="18"/>
          <w:szCs w:val="18"/>
        </w:rPr>
        <w:t xml:space="preserve">. Spreedly shall indemnify, </w:t>
      </w:r>
      <w:proofErr w:type="gramStart"/>
      <w:r w:rsidR="00952CEB">
        <w:rPr>
          <w:rFonts w:ascii="Arial" w:eastAsia="Arial" w:hAnsi="Arial" w:cs="Arial"/>
          <w:sz w:val="18"/>
          <w:szCs w:val="18"/>
        </w:rPr>
        <w:t>defend</w:t>
      </w:r>
      <w:proofErr w:type="gramEnd"/>
      <w:r w:rsidR="00952CEB">
        <w:rPr>
          <w:rFonts w:ascii="Arial" w:eastAsia="Arial" w:hAnsi="Arial" w:cs="Arial"/>
          <w:sz w:val="18"/>
          <w:szCs w:val="18"/>
        </w:rPr>
        <w:t xml:space="preserve"> and hold Customer harmless from any Losses or claims suffered by Customer as a result of Spreedly breach of the DPA or any relevant Data Privacy Laws</w:t>
      </w:r>
      <w:commentRangeEnd w:id="71"/>
      <w:r>
        <w:rPr>
          <w:rStyle w:val="CommentReference"/>
          <w:szCs w:val="20"/>
        </w:rPr>
        <w:commentReference w:id="71"/>
      </w:r>
    </w:p>
    <w:p w14:paraId="000000B6" w14:textId="77777777" w:rsidR="007956DD" w:rsidRDefault="00952CEB" w:rsidP="00CE6304">
      <w:pPr>
        <w:numPr>
          <w:ilvl w:val="0"/>
          <w:numId w:val="4"/>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Fees and Payment</w:t>
      </w:r>
      <w:r>
        <w:rPr>
          <w:rFonts w:ascii="Arial" w:eastAsia="Arial" w:hAnsi="Arial" w:cs="Arial"/>
          <w:color w:val="000000"/>
          <w:sz w:val="18"/>
          <w:szCs w:val="18"/>
        </w:rPr>
        <w:t>.</w:t>
      </w:r>
    </w:p>
    <w:p w14:paraId="000000B7" w14:textId="00A2B6B9" w:rsidR="007956DD" w:rsidRDefault="00952CEB" w:rsidP="00CE6304">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Fees</w:t>
      </w:r>
      <w:r>
        <w:rPr>
          <w:rFonts w:ascii="Arial" w:eastAsia="Arial" w:hAnsi="Arial" w:cs="Arial"/>
          <w:color w:val="000000"/>
          <w:sz w:val="18"/>
          <w:szCs w:val="18"/>
        </w:rPr>
        <w:t xml:space="preserve">.  In consideration for receipt of applicable Professional, Services, Support Services and use of the Platform and Transaction Processing Services (as the case may be), Customer will pay to Spreedly the fees and charges described in each Order Form and Statement of Work </w:t>
      </w:r>
      <w:proofErr w:type="gramStart"/>
      <w:r>
        <w:rPr>
          <w:rFonts w:ascii="Arial" w:eastAsia="Arial" w:hAnsi="Arial" w:cs="Arial"/>
          <w:color w:val="000000"/>
          <w:sz w:val="18"/>
          <w:szCs w:val="18"/>
        </w:rPr>
        <w:t>entered into</w:t>
      </w:r>
      <w:proofErr w:type="gramEnd"/>
      <w:r>
        <w:rPr>
          <w:rFonts w:ascii="Arial" w:eastAsia="Arial" w:hAnsi="Arial" w:cs="Arial"/>
          <w:color w:val="000000"/>
          <w:sz w:val="18"/>
          <w:szCs w:val="18"/>
        </w:rPr>
        <w:t xml:space="preserve"> by Customer and Spreedly (the “</w:t>
      </w:r>
      <w:r>
        <w:rPr>
          <w:rFonts w:ascii="Arial" w:eastAsia="Arial" w:hAnsi="Arial" w:cs="Arial"/>
          <w:color w:val="000000"/>
          <w:sz w:val="18"/>
          <w:szCs w:val="18"/>
          <w:u w:val="single"/>
        </w:rPr>
        <w:t>Fees</w:t>
      </w:r>
      <w:r>
        <w:rPr>
          <w:rFonts w:ascii="Arial" w:eastAsia="Arial" w:hAnsi="Arial" w:cs="Arial"/>
          <w:color w:val="000000"/>
          <w:sz w:val="18"/>
          <w:szCs w:val="18"/>
        </w:rPr>
        <w:t xml:space="preserve">”) in accordance with such Order Form or Statement of Work and this Section </w:t>
      </w:r>
      <w:r>
        <w:rPr>
          <w:rFonts w:ascii="Arial" w:eastAsia="Arial" w:hAnsi="Arial" w:cs="Arial"/>
          <w:sz w:val="18"/>
          <w:szCs w:val="18"/>
        </w:rPr>
        <w:t>7</w:t>
      </w:r>
      <w:r>
        <w:rPr>
          <w:rFonts w:ascii="Arial" w:eastAsia="Arial" w:hAnsi="Arial" w:cs="Arial"/>
          <w:color w:val="000000"/>
          <w:sz w:val="18"/>
          <w:szCs w:val="18"/>
        </w:rPr>
        <w:t>.</w:t>
      </w:r>
      <w:r w:rsidR="00361B5C" w:rsidRPr="00CE6304">
        <w:t xml:space="preserve"> </w:t>
      </w:r>
      <w:r>
        <w:rPr>
          <w:rFonts w:ascii="Arial" w:eastAsia="Arial" w:hAnsi="Arial" w:cs="Arial"/>
          <w:color w:val="000000"/>
          <w:sz w:val="18"/>
          <w:szCs w:val="18"/>
        </w:rPr>
        <w:t>All purchases are final, all payment obligations are non-cancelable and (except as otherwise expressly provided in this Agreement or in the applicable Order Form</w:t>
      </w:r>
      <w:r w:rsidRPr="00CE6304">
        <w:rPr>
          <w:rFonts w:ascii="Arial" w:eastAsia="Arial" w:hAnsi="Arial"/>
          <w:color w:val="000000"/>
          <w:sz w:val="18"/>
        </w:rPr>
        <w:t xml:space="preserve"> </w:t>
      </w:r>
      <w:r>
        <w:rPr>
          <w:rFonts w:ascii="Arial" w:eastAsia="Arial" w:hAnsi="Arial" w:cs="Arial"/>
          <w:color w:val="000000"/>
          <w:sz w:val="18"/>
          <w:szCs w:val="18"/>
        </w:rPr>
        <w:t>or Statement of Work) all Fees once paid are non-refundable.</w:t>
      </w:r>
      <w:r w:rsidR="00340BA8">
        <w:rPr>
          <w:rFonts w:ascii="Arial" w:eastAsia="Arial" w:hAnsi="Arial" w:cs="Arial"/>
          <w:color w:val="000000"/>
          <w:sz w:val="18"/>
          <w:szCs w:val="18"/>
        </w:rPr>
        <w:t xml:space="preserve"> For the avoidance of doubt, the preceding sentence shall not operate or be interpreted to prevent or restrict Customer´s right to raise any dispute with Spreedly as to the accuracy of any invoice for Fees at any time, and where any overpayment has been </w:t>
      </w:r>
      <w:r w:rsidR="00361B5C">
        <w:rPr>
          <w:rFonts w:ascii="Arial" w:eastAsia="Arial" w:hAnsi="Arial" w:cs="Arial"/>
          <w:color w:val="000000"/>
          <w:sz w:val="18"/>
          <w:szCs w:val="18"/>
        </w:rPr>
        <w:t>mutually determined by the parties</w:t>
      </w:r>
      <w:r w:rsidR="00340BA8">
        <w:rPr>
          <w:rFonts w:ascii="Arial" w:eastAsia="Arial" w:hAnsi="Arial" w:cs="Arial"/>
          <w:color w:val="000000"/>
          <w:sz w:val="18"/>
          <w:szCs w:val="18"/>
        </w:rPr>
        <w:t>, for that overpayment to be rectified by Spreedly in a timely manner.</w:t>
      </w:r>
      <w:r>
        <w:rPr>
          <w:rFonts w:ascii="Arial" w:eastAsia="Arial" w:hAnsi="Arial" w:cs="Arial"/>
          <w:color w:val="000000"/>
          <w:sz w:val="18"/>
          <w:szCs w:val="18"/>
        </w:rPr>
        <w:t xml:space="preserve"> </w:t>
      </w:r>
    </w:p>
    <w:p w14:paraId="000000B8" w14:textId="49397A43" w:rsidR="007956DD" w:rsidRDefault="00952CEB" w:rsidP="00CE6304">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Taxes</w:t>
      </w:r>
      <w:r>
        <w:rPr>
          <w:rFonts w:ascii="Arial" w:eastAsia="Arial" w:hAnsi="Arial" w:cs="Arial"/>
          <w:color w:val="000000"/>
          <w:sz w:val="18"/>
          <w:szCs w:val="18"/>
        </w:rPr>
        <w:t xml:space="preserve">.  If Spreedly is required by law to pay, </w:t>
      </w:r>
      <w:proofErr w:type="gramStart"/>
      <w:r>
        <w:rPr>
          <w:rFonts w:ascii="Arial" w:eastAsia="Arial" w:hAnsi="Arial" w:cs="Arial"/>
          <w:color w:val="000000"/>
          <w:sz w:val="18"/>
          <w:szCs w:val="18"/>
        </w:rPr>
        <w:t>withhold</w:t>
      </w:r>
      <w:proofErr w:type="gramEnd"/>
      <w:r>
        <w:rPr>
          <w:rFonts w:ascii="Arial" w:eastAsia="Arial" w:hAnsi="Arial" w:cs="Arial"/>
          <w:color w:val="000000"/>
          <w:sz w:val="18"/>
          <w:szCs w:val="18"/>
        </w:rPr>
        <w:t xml:space="preserve"> or deduct any taxes, levies, imports, duties, charges, fees or other amounts from Customer’s payments, such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Spreedly will be entitled to “gross-up” the applicable Fees in an amount equal to the Customer Withholding so that Spreedly receives the same Fees it would have received but for the withheld amounts required by law. Customer remains liable for the payment of all such Customer Withholding</w:t>
      </w:r>
      <w:r w:rsidR="00361B5C">
        <w:rPr>
          <w:rFonts w:ascii="Arial" w:eastAsia="Arial" w:hAnsi="Arial" w:cs="Arial"/>
          <w:color w:val="000000"/>
          <w:sz w:val="18"/>
          <w:szCs w:val="18"/>
        </w:rPr>
        <w:t>s, however designated, that are</w:t>
      </w:r>
      <w:r>
        <w:rPr>
          <w:rFonts w:ascii="Arial" w:eastAsia="Arial" w:hAnsi="Arial" w:cs="Arial"/>
          <w:color w:val="000000"/>
          <w:sz w:val="18"/>
          <w:szCs w:val="18"/>
        </w:rPr>
        <w:t xml:space="preserve"> levied or based on Customer’s use of the Platform.</w:t>
      </w:r>
    </w:p>
    <w:p w14:paraId="000000B9" w14:textId="5E0BA7C5" w:rsidR="007956DD" w:rsidRDefault="00952CEB" w:rsidP="00CE6304">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lastRenderedPageBreak/>
        <w:t>Payment</w:t>
      </w:r>
      <w:r>
        <w:rPr>
          <w:rFonts w:ascii="Arial" w:eastAsia="Arial" w:hAnsi="Arial" w:cs="Arial"/>
          <w:color w:val="000000"/>
          <w:sz w:val="18"/>
          <w:szCs w:val="18"/>
        </w:rPr>
        <w:t xml:space="preserve">.  Customer will make all payments in US dollars.  Unless otherwise set forth in an applicable Order Form or Statement of Work, all invoiced amounts are due </w:t>
      </w:r>
      <w:proofErr w:type="gramStart"/>
      <w:r>
        <w:rPr>
          <w:rFonts w:ascii="Arial" w:eastAsia="Arial" w:hAnsi="Arial" w:cs="Arial"/>
          <w:color w:val="000000"/>
          <w:sz w:val="18"/>
          <w:szCs w:val="18"/>
        </w:rPr>
        <w:t>net</w:t>
      </w:r>
      <w:proofErr w:type="gramEnd"/>
      <w:r>
        <w:rPr>
          <w:rFonts w:ascii="Arial" w:eastAsia="Arial" w:hAnsi="Arial" w:cs="Arial"/>
          <w:color w:val="000000"/>
          <w:sz w:val="18"/>
          <w:szCs w:val="18"/>
        </w:rPr>
        <w:t xml:space="preserve"> forty-five (45) days from the invoice date.  </w:t>
      </w:r>
      <w:proofErr w:type="gramStart"/>
      <w:r>
        <w:rPr>
          <w:rFonts w:ascii="Arial" w:eastAsia="Arial" w:hAnsi="Arial" w:cs="Arial"/>
          <w:color w:val="000000"/>
          <w:sz w:val="18"/>
          <w:szCs w:val="18"/>
        </w:rPr>
        <w:t>Customer</w:t>
      </w:r>
      <w:proofErr w:type="gramEnd"/>
      <w:r>
        <w:rPr>
          <w:rFonts w:ascii="Arial" w:eastAsia="Arial" w:hAnsi="Arial" w:cs="Arial"/>
          <w:color w:val="000000"/>
          <w:sz w:val="18"/>
          <w:szCs w:val="18"/>
        </w:rPr>
        <w:t xml:space="preserve"> is responsible for providing complete and accurate billing and contact information and notifying Spreedly of any changes to that information.</w:t>
      </w:r>
    </w:p>
    <w:p w14:paraId="000000BA" w14:textId="3CDFAC31" w:rsidR="007956DD" w:rsidRDefault="00952CEB" w:rsidP="00CE6304">
      <w:pPr>
        <w:numPr>
          <w:ilvl w:val="1"/>
          <w:numId w:val="4"/>
        </w:numPr>
        <w:pBdr>
          <w:top w:val="nil"/>
          <w:left w:val="nil"/>
          <w:bottom w:val="nil"/>
          <w:right w:val="nil"/>
          <w:between w:val="nil"/>
        </w:pBdr>
        <w:tabs>
          <w:tab w:val="left" w:pos="1080"/>
        </w:tabs>
        <w:spacing w:after="240"/>
        <w:ind w:left="0" w:firstLine="360"/>
        <w:jc w:val="both"/>
        <w:rPr>
          <w:color w:val="000000"/>
        </w:rPr>
      </w:pPr>
      <w:bookmarkStart w:id="72" w:name="_heading=h.1ksv4uv" w:colFirst="0" w:colLast="0"/>
      <w:bookmarkEnd w:id="72"/>
      <w:r>
        <w:rPr>
          <w:rFonts w:ascii="Arial" w:eastAsia="Arial" w:hAnsi="Arial" w:cs="Arial"/>
          <w:color w:val="000000"/>
          <w:sz w:val="18"/>
          <w:szCs w:val="18"/>
          <w:u w:val="single"/>
        </w:rPr>
        <w:t>Late Payment</w:t>
      </w:r>
      <w:r>
        <w:rPr>
          <w:rFonts w:ascii="Arial" w:eastAsia="Arial" w:hAnsi="Arial" w:cs="Arial"/>
          <w:color w:val="000000"/>
          <w:sz w:val="18"/>
          <w:szCs w:val="18"/>
        </w:rPr>
        <w:t>.  If Customer fails to make any payment when due then, in addition to all other remedies that may be available to Spreedly (including Spreedly’s rights under Section 2.7 where undisputed payment is of a material amount and more than 60 days overdue), Spreedly may charge interest on the past due amount at the rate of 1.5% per month calculated daily and compounded monthly or, if lower, the highest rate permitted under applicable Law.</w:t>
      </w:r>
    </w:p>
    <w:p w14:paraId="000000BB" w14:textId="77777777" w:rsidR="007956DD" w:rsidRDefault="00952CEB" w:rsidP="00CE6304">
      <w:pPr>
        <w:numPr>
          <w:ilvl w:val="0"/>
          <w:numId w:val="4"/>
        </w:numPr>
        <w:pBdr>
          <w:top w:val="nil"/>
          <w:left w:val="nil"/>
          <w:bottom w:val="nil"/>
          <w:right w:val="nil"/>
          <w:between w:val="nil"/>
        </w:pBdr>
        <w:tabs>
          <w:tab w:val="left" w:pos="360"/>
          <w:tab w:val="left" w:pos="1080"/>
        </w:tabs>
        <w:spacing w:after="120"/>
        <w:ind w:left="0" w:firstLine="0"/>
        <w:jc w:val="both"/>
        <w:rPr>
          <w:color w:val="000000"/>
        </w:rPr>
      </w:pPr>
      <w:bookmarkStart w:id="73" w:name="_heading=h.44sinio" w:colFirst="0" w:colLast="0"/>
      <w:bookmarkEnd w:id="73"/>
      <w:r>
        <w:rPr>
          <w:rFonts w:ascii="Arial" w:eastAsia="Arial" w:hAnsi="Arial" w:cs="Arial"/>
          <w:color w:val="000000"/>
          <w:sz w:val="18"/>
          <w:szCs w:val="18"/>
          <w:u w:val="single"/>
        </w:rPr>
        <w:t>Ownership and Intellectual Property Rights</w:t>
      </w:r>
      <w:r>
        <w:rPr>
          <w:rFonts w:ascii="Arial" w:eastAsia="Arial" w:hAnsi="Arial" w:cs="Arial"/>
          <w:color w:val="000000"/>
          <w:sz w:val="18"/>
          <w:szCs w:val="18"/>
        </w:rPr>
        <w:t>.</w:t>
      </w:r>
    </w:p>
    <w:p w14:paraId="000000BC" w14:textId="68794214" w:rsidR="007956DD" w:rsidRDefault="00952CEB" w:rsidP="00CE6304">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74" w:name="_heading=h.2jxsxqh" w:colFirst="0" w:colLast="0"/>
      <w:bookmarkEnd w:id="74"/>
      <w:r>
        <w:rPr>
          <w:rFonts w:ascii="Arial" w:eastAsia="Arial" w:hAnsi="Arial" w:cs="Arial"/>
          <w:color w:val="000000"/>
          <w:sz w:val="18"/>
          <w:szCs w:val="18"/>
          <w:u w:val="single"/>
        </w:rPr>
        <w:t>Platform and Documentation</w:t>
      </w:r>
      <w:r>
        <w:rPr>
          <w:rFonts w:ascii="Arial" w:eastAsia="Arial" w:hAnsi="Arial" w:cs="Arial"/>
          <w:color w:val="000000"/>
          <w:sz w:val="18"/>
          <w:szCs w:val="18"/>
        </w:rPr>
        <w:t xml:space="preserve">.  </w:t>
      </w:r>
      <w:proofErr w:type="gramStart"/>
      <w:r>
        <w:rPr>
          <w:rFonts w:ascii="Arial" w:eastAsia="Arial" w:hAnsi="Arial" w:cs="Arial"/>
          <w:color w:val="000000"/>
          <w:sz w:val="18"/>
          <w:szCs w:val="18"/>
        </w:rPr>
        <w:t>Customer</w:t>
      </w:r>
      <w:proofErr w:type="gramEnd"/>
      <w:r>
        <w:rPr>
          <w:rFonts w:ascii="Arial" w:eastAsia="Arial" w:hAnsi="Arial" w:cs="Arial"/>
          <w:color w:val="000000"/>
          <w:sz w:val="18"/>
          <w:szCs w:val="18"/>
        </w:rPr>
        <w:t xml:space="preserve"> acknowledges and agrees that Spreedly owns all right, title and interest in and to the Platform and the Documentation, including all Intellectual Property Rights therein and all derivative works thereof.  Spreedly is not granting Customer any right, </w:t>
      </w:r>
      <w:proofErr w:type="gramStart"/>
      <w:r>
        <w:rPr>
          <w:rFonts w:ascii="Arial" w:eastAsia="Arial" w:hAnsi="Arial" w:cs="Arial"/>
          <w:color w:val="000000"/>
          <w:sz w:val="18"/>
          <w:szCs w:val="18"/>
        </w:rPr>
        <w:t>license</w:t>
      </w:r>
      <w:proofErr w:type="gramEnd"/>
      <w:r>
        <w:rPr>
          <w:rFonts w:ascii="Arial" w:eastAsia="Arial" w:hAnsi="Arial" w:cs="Arial"/>
          <w:color w:val="000000"/>
          <w:sz w:val="18"/>
          <w:szCs w:val="18"/>
        </w:rPr>
        <w:t xml:space="preserve"> or authorization with respect to the Platform or the Documentation, except as specifically provided in Section 2.1 above (and subject to the limitations and restrictions in Section 2.3 above). Spreedly reserves all rights not expressly granted to Customer in this Agreement. </w:t>
      </w:r>
    </w:p>
    <w:p w14:paraId="000000BD" w14:textId="19089078" w:rsidR="007956DD" w:rsidRDefault="00952CEB" w:rsidP="00CE6304">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Customer Data</w:t>
      </w:r>
      <w:r>
        <w:rPr>
          <w:rFonts w:ascii="Arial" w:eastAsia="Arial" w:hAnsi="Arial" w:cs="Arial"/>
          <w:color w:val="000000"/>
          <w:sz w:val="18"/>
          <w:szCs w:val="18"/>
        </w:rPr>
        <w:t xml:space="preserve">.  As between Customer and Spreedly, Customer is and will remain the sole and exclusive owner of all right, title and interest in and to all Customer Data, including all Intellectual Property Rights therein, subject to the rights Customer grants to Spreedly in this Section 8.2. During the Term, Customer hereby grants to Spreedly and its subcontractors on a need to access basis only, a non-exclusive, </w:t>
      </w:r>
      <w:proofErr w:type="gramStart"/>
      <w:r>
        <w:rPr>
          <w:rFonts w:ascii="Arial" w:eastAsia="Arial" w:hAnsi="Arial" w:cs="Arial"/>
          <w:color w:val="000000"/>
          <w:sz w:val="18"/>
          <w:szCs w:val="18"/>
        </w:rPr>
        <w:t>non-transferable</w:t>
      </w:r>
      <w:proofErr w:type="gramEnd"/>
      <w:r>
        <w:rPr>
          <w:rFonts w:ascii="Arial" w:eastAsia="Arial" w:hAnsi="Arial" w:cs="Arial"/>
          <w:color w:val="000000"/>
          <w:sz w:val="18"/>
          <w:szCs w:val="18"/>
        </w:rPr>
        <w:t xml:space="preserve"> and limited (for the Term) right and </w:t>
      </w:r>
      <w:proofErr w:type="spellStart"/>
      <w:r>
        <w:rPr>
          <w:rFonts w:ascii="Arial" w:eastAsia="Arial" w:hAnsi="Arial" w:cs="Arial"/>
          <w:color w:val="000000"/>
          <w:sz w:val="18"/>
          <w:szCs w:val="18"/>
        </w:rPr>
        <w:t>licence</w:t>
      </w:r>
      <w:proofErr w:type="spellEnd"/>
      <w:r>
        <w:rPr>
          <w:rFonts w:ascii="Arial" w:eastAsia="Arial" w:hAnsi="Arial" w:cs="Arial"/>
          <w:color w:val="000000"/>
          <w:sz w:val="18"/>
          <w:szCs w:val="18"/>
        </w:rPr>
        <w:t xml:space="preserve"> to access and process Customer Data as are strictly necessary to: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provide the Platform to Customer; and (ii) exercise Spreedly’s rights and perform Spreedly’s obligations under this Agreement.</w:t>
      </w:r>
    </w:p>
    <w:p w14:paraId="000000BE" w14:textId="34006BC7" w:rsidR="007956DD" w:rsidRDefault="00952CEB" w:rsidP="00CE6304">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Improvements</w:t>
      </w:r>
      <w:r>
        <w:rPr>
          <w:rFonts w:ascii="Arial" w:eastAsia="Arial" w:hAnsi="Arial" w:cs="Arial"/>
          <w:color w:val="000000"/>
          <w:sz w:val="18"/>
          <w:szCs w:val="18"/>
        </w:rPr>
        <w:t>.  To the extent Spreedly makes any improvements to the Platform based upon Customer</w:t>
      </w:r>
      <w:r>
        <w:rPr>
          <w:rFonts w:ascii="Arial" w:eastAsia="Arial" w:hAnsi="Arial" w:cs="Arial"/>
          <w:sz w:val="18"/>
          <w:szCs w:val="18"/>
        </w:rPr>
        <w:t xml:space="preserve">’s use of </w:t>
      </w:r>
      <w:r>
        <w:rPr>
          <w:rFonts w:ascii="Arial" w:eastAsia="Arial" w:hAnsi="Arial" w:cs="Arial"/>
          <w:color w:val="000000"/>
          <w:sz w:val="18"/>
          <w:szCs w:val="18"/>
        </w:rPr>
        <w:t>the Platform</w:t>
      </w:r>
      <w:r>
        <w:rPr>
          <w:rFonts w:ascii="Arial" w:eastAsia="Arial" w:hAnsi="Arial" w:cs="Arial"/>
          <w:sz w:val="18"/>
          <w:szCs w:val="18"/>
        </w:rPr>
        <w:t xml:space="preserve">, </w:t>
      </w:r>
      <w:r>
        <w:rPr>
          <w:rFonts w:ascii="Arial" w:eastAsia="Arial" w:hAnsi="Arial" w:cs="Arial"/>
          <w:color w:val="000000"/>
          <w:sz w:val="18"/>
          <w:szCs w:val="18"/>
        </w:rPr>
        <w:t xml:space="preserve">Customer agrees that Spreedly exclusively owns all right, title and interest in and to </w:t>
      </w:r>
      <w:r>
        <w:rPr>
          <w:rFonts w:ascii="Arial" w:eastAsia="Arial" w:hAnsi="Arial" w:cs="Arial"/>
          <w:sz w:val="18"/>
          <w:szCs w:val="18"/>
        </w:rPr>
        <w:t>such i</w:t>
      </w:r>
      <w:r>
        <w:rPr>
          <w:rFonts w:ascii="Arial" w:eastAsia="Arial" w:hAnsi="Arial" w:cs="Arial"/>
          <w:color w:val="000000"/>
          <w:sz w:val="18"/>
          <w:szCs w:val="18"/>
        </w:rPr>
        <w:t>mprovements, including all related Intellectual Property Rights (provided such improvements do not incorporate any Customer Data or other Customer Intellectual Property Rights).</w:t>
      </w:r>
    </w:p>
    <w:p w14:paraId="000000BF" w14:textId="5EC8005B" w:rsidR="007956DD" w:rsidRDefault="00952CEB" w:rsidP="00CE6304">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Usage Data</w:t>
      </w:r>
      <w:r>
        <w:rPr>
          <w:rFonts w:ascii="Arial" w:eastAsia="Arial" w:hAnsi="Arial" w:cs="Arial"/>
          <w:color w:val="000000"/>
          <w:sz w:val="18"/>
          <w:szCs w:val="18"/>
        </w:rPr>
        <w:t>.  Customer acknowledges and agrees that Spreedly may collect metadata and other statistical information regarding Customer’s use of and the performance of the Platform (“</w:t>
      </w:r>
      <w:r>
        <w:rPr>
          <w:rFonts w:ascii="Arial" w:eastAsia="Arial" w:hAnsi="Arial" w:cs="Arial"/>
          <w:color w:val="000000"/>
          <w:sz w:val="18"/>
          <w:szCs w:val="18"/>
          <w:u w:val="single"/>
        </w:rPr>
        <w:t>Usage Data</w:t>
      </w:r>
      <w:r>
        <w:rPr>
          <w:rFonts w:ascii="Arial" w:eastAsia="Arial" w:hAnsi="Arial" w:cs="Arial"/>
          <w:color w:val="000000"/>
          <w:sz w:val="18"/>
          <w:szCs w:val="18"/>
        </w:rPr>
        <w:t>”).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(anonymized) Usage Data that cannot, by itself or with other data, directly or indirectly, identify Customer, Customer’s customers or clients or any other individual or entity.</w:t>
      </w:r>
    </w:p>
    <w:p w14:paraId="000000C0" w14:textId="52925364" w:rsidR="007956DD" w:rsidRDefault="00952CEB" w:rsidP="00CE6304">
      <w:pPr>
        <w:numPr>
          <w:ilvl w:val="1"/>
          <w:numId w:val="4"/>
        </w:numPr>
        <w:pBdr>
          <w:top w:val="nil"/>
          <w:left w:val="nil"/>
          <w:bottom w:val="nil"/>
          <w:right w:val="nil"/>
          <w:between w:val="nil"/>
        </w:pBdr>
        <w:tabs>
          <w:tab w:val="left" w:pos="360"/>
          <w:tab w:val="left" w:pos="1080"/>
        </w:tabs>
        <w:spacing w:after="240"/>
        <w:ind w:left="0" w:firstLine="360"/>
        <w:jc w:val="both"/>
        <w:rPr>
          <w:color w:val="000000"/>
        </w:rPr>
      </w:pPr>
      <w:bookmarkStart w:id="75" w:name="_heading=h.z337ya" w:colFirst="0" w:colLast="0"/>
      <w:bookmarkEnd w:id="75"/>
      <w:r>
        <w:rPr>
          <w:rFonts w:ascii="Arial" w:eastAsia="Arial" w:hAnsi="Arial" w:cs="Arial"/>
          <w:color w:val="000000"/>
          <w:sz w:val="18"/>
          <w:szCs w:val="18"/>
          <w:u w:val="single"/>
        </w:rPr>
        <w:t>Publicity Rights</w:t>
      </w:r>
      <w:r>
        <w:rPr>
          <w:rFonts w:ascii="Arial" w:eastAsia="Arial" w:hAnsi="Arial" w:cs="Arial"/>
          <w:color w:val="000000"/>
          <w:sz w:val="18"/>
          <w:szCs w:val="18"/>
        </w:rPr>
        <w:t xml:space="preserve">.  During the Term, each of Customer and Spreedly agrees that the other Party may, without separate written consent from the Customer or Spreedly respectively, include Customer’s or Spreedly´s (as relevant) name, </w:t>
      </w:r>
      <w:proofErr w:type="gramStart"/>
      <w:r>
        <w:rPr>
          <w:rFonts w:ascii="Arial" w:eastAsia="Arial" w:hAnsi="Arial" w:cs="Arial"/>
          <w:color w:val="000000"/>
          <w:sz w:val="18"/>
          <w:szCs w:val="18"/>
        </w:rPr>
        <w:t>trademarks</w:t>
      </w:r>
      <w:proofErr w:type="gramEnd"/>
      <w:r>
        <w:rPr>
          <w:rFonts w:ascii="Arial" w:eastAsia="Arial" w:hAnsi="Arial" w:cs="Arial"/>
          <w:color w:val="000000"/>
          <w:sz w:val="18"/>
          <w:szCs w:val="18"/>
        </w:rPr>
        <w:t xml:space="preserve"> and logos on Customer or Spreedly’s website in order to factually identify Customer or Spreedly as a current customer or current service provider. </w:t>
      </w:r>
    </w:p>
    <w:p w14:paraId="000000C1" w14:textId="77777777" w:rsidR="007956DD" w:rsidRDefault="00952CEB" w:rsidP="00CE6304">
      <w:pPr>
        <w:numPr>
          <w:ilvl w:val="0"/>
          <w:numId w:val="4"/>
        </w:numPr>
        <w:pBdr>
          <w:top w:val="nil"/>
          <w:left w:val="nil"/>
          <w:bottom w:val="nil"/>
          <w:right w:val="nil"/>
          <w:between w:val="nil"/>
        </w:pBdr>
        <w:tabs>
          <w:tab w:val="left" w:pos="360"/>
          <w:tab w:val="left" w:pos="1080"/>
        </w:tabs>
        <w:spacing w:after="120"/>
        <w:ind w:left="0" w:firstLine="0"/>
        <w:jc w:val="both"/>
        <w:rPr>
          <w:color w:val="000000"/>
        </w:rPr>
      </w:pPr>
      <w:bookmarkStart w:id="76" w:name="_heading=h.3j2qqm3" w:colFirst="0" w:colLast="0"/>
      <w:bookmarkEnd w:id="76"/>
      <w:r>
        <w:rPr>
          <w:rFonts w:ascii="Arial" w:eastAsia="Arial" w:hAnsi="Arial" w:cs="Arial"/>
          <w:color w:val="000000"/>
          <w:sz w:val="18"/>
          <w:szCs w:val="18"/>
          <w:u w:val="single"/>
        </w:rPr>
        <w:t>Term and Termination</w:t>
      </w:r>
      <w:r>
        <w:rPr>
          <w:rFonts w:ascii="Arial" w:eastAsia="Arial" w:hAnsi="Arial" w:cs="Arial"/>
          <w:color w:val="000000"/>
          <w:sz w:val="18"/>
          <w:szCs w:val="18"/>
        </w:rPr>
        <w:t>.</w:t>
      </w:r>
    </w:p>
    <w:p w14:paraId="000000C2" w14:textId="77777777" w:rsidR="007956DD" w:rsidRDefault="00952CEB" w:rsidP="00CE6304">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77" w:name="_heading=h.1y810tw" w:colFirst="0" w:colLast="0"/>
      <w:bookmarkEnd w:id="77"/>
      <w:r>
        <w:rPr>
          <w:rFonts w:ascii="Arial" w:eastAsia="Arial" w:hAnsi="Arial" w:cs="Arial"/>
          <w:color w:val="000000"/>
          <w:sz w:val="18"/>
          <w:szCs w:val="18"/>
          <w:u w:val="single"/>
        </w:rPr>
        <w:t>Term</w:t>
      </w:r>
      <w:r>
        <w:rPr>
          <w:rFonts w:ascii="Arial" w:eastAsia="Arial" w:hAnsi="Arial" w:cs="Arial"/>
          <w:color w:val="000000"/>
          <w:sz w:val="18"/>
          <w:szCs w:val="18"/>
        </w:rPr>
        <w:t>.  Unless otherwise terminated in accordance with this Agreement, the initial term of this Agreement will be for the duration specified in the Initial Order Form</w:t>
      </w:r>
      <w:r>
        <w:rPr>
          <w:rFonts w:ascii="Arial" w:eastAsia="Arial" w:hAnsi="Arial" w:cs="Arial"/>
          <w:b/>
          <w:color w:val="000000"/>
          <w:sz w:val="18"/>
          <w:szCs w:val="18"/>
        </w:rPr>
        <w:t xml:space="preserve"> </w:t>
      </w:r>
      <w:r>
        <w:rPr>
          <w:rFonts w:ascii="Arial" w:eastAsia="Arial" w:hAnsi="Arial" w:cs="Arial"/>
          <w:color w:val="000000"/>
          <w:sz w:val="18"/>
          <w:szCs w:val="18"/>
        </w:rPr>
        <w:t>(the “</w:t>
      </w:r>
      <w:r>
        <w:rPr>
          <w:rFonts w:ascii="Arial" w:eastAsia="Arial" w:hAnsi="Arial" w:cs="Arial"/>
          <w:color w:val="000000"/>
          <w:sz w:val="18"/>
          <w:szCs w:val="18"/>
          <w:u w:val="single"/>
        </w:rPr>
        <w:t>Initial Term</w:t>
      </w:r>
      <w:r>
        <w:rPr>
          <w:rFonts w:ascii="Arial" w:eastAsia="Arial" w:hAnsi="Arial" w:cs="Arial"/>
          <w:color w:val="000000"/>
          <w:sz w:val="18"/>
          <w:szCs w:val="18"/>
        </w:rPr>
        <w:t>”).  Thereafter, this Agreement will automatically renew for successive renewal terms (each, a “</w:t>
      </w:r>
      <w:r>
        <w:rPr>
          <w:rFonts w:ascii="Arial" w:eastAsia="Arial" w:hAnsi="Arial" w:cs="Arial"/>
          <w:color w:val="000000"/>
          <w:sz w:val="18"/>
          <w:szCs w:val="18"/>
          <w:u w:val="single"/>
        </w:rPr>
        <w:t>Renewal Term</w:t>
      </w:r>
      <w:r>
        <w:rPr>
          <w:rFonts w:ascii="Arial" w:eastAsia="Arial" w:hAnsi="Arial" w:cs="Arial"/>
          <w:color w:val="000000"/>
          <w:sz w:val="18"/>
          <w:szCs w:val="18"/>
        </w:rPr>
        <w:t>” and, together with the Initial Term, the “</w:t>
      </w:r>
      <w:r>
        <w:rPr>
          <w:rFonts w:ascii="Arial" w:eastAsia="Arial" w:hAnsi="Arial" w:cs="Arial"/>
          <w:color w:val="000000"/>
          <w:sz w:val="18"/>
          <w:szCs w:val="18"/>
          <w:u w:val="single"/>
        </w:rPr>
        <w:t>Term</w:t>
      </w:r>
      <w:r>
        <w:rPr>
          <w:rFonts w:ascii="Arial" w:eastAsia="Arial" w:hAnsi="Arial" w:cs="Arial"/>
          <w:color w:val="000000"/>
          <w:sz w:val="18"/>
          <w:szCs w:val="18"/>
        </w:rPr>
        <w:t>”), subject to, and in accordance with, the terms of the Initial Order Form.  Unless otherwise mutually agreed upon by the Parties, the term of each additional Order Form will be the same as the term set forth in the Initial Order Form.</w:t>
      </w:r>
    </w:p>
    <w:p w14:paraId="000000C3" w14:textId="201930D6" w:rsidR="007956DD" w:rsidRDefault="00952CEB" w:rsidP="00CE6304">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78" w:name="_heading=h.4i7ojhp" w:colFirst="0" w:colLast="0"/>
      <w:bookmarkEnd w:id="78"/>
      <w:r>
        <w:rPr>
          <w:rFonts w:ascii="Arial" w:eastAsia="Arial" w:hAnsi="Arial" w:cs="Arial"/>
          <w:color w:val="000000"/>
          <w:sz w:val="18"/>
          <w:szCs w:val="18"/>
          <w:u w:val="single"/>
        </w:rPr>
        <w:t>Termination</w:t>
      </w:r>
      <w:r>
        <w:rPr>
          <w:rFonts w:ascii="Arial" w:eastAsia="Arial" w:hAnsi="Arial" w:cs="Arial"/>
          <w:color w:val="000000"/>
          <w:sz w:val="18"/>
          <w:szCs w:val="18"/>
        </w:rPr>
        <w:t>.  In addition to any other termination rights described in this Agreement, this Agreement may be terminated at any time by either Party, effective when that Party provides written notice to the other Party: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at any time that there are no active and outstanding Order Forms</w:t>
      </w:r>
      <w:r>
        <w:rPr>
          <w:rFonts w:ascii="Arial" w:eastAsia="Arial" w:hAnsi="Arial" w:cs="Arial"/>
          <w:b/>
          <w:color w:val="000000"/>
          <w:sz w:val="18"/>
          <w:szCs w:val="18"/>
        </w:rPr>
        <w:t xml:space="preserve"> </w:t>
      </w:r>
      <w:r>
        <w:rPr>
          <w:rFonts w:ascii="Arial" w:eastAsia="Arial" w:hAnsi="Arial" w:cs="Arial"/>
          <w:color w:val="000000"/>
          <w:sz w:val="18"/>
          <w:szCs w:val="18"/>
        </w:rPr>
        <w:t>and Statements of Work; and (ii) if the other Party materially breaches the terms of this Agreement (including, for avoidance of doubt, the terms of any Order Form or Statement of Work incorporated herein) and such breach remains uncured thirty (30) days after the non-breaching Party provides the breaching Party with written notice regarding such breach.</w:t>
      </w:r>
    </w:p>
    <w:p w14:paraId="000000C4" w14:textId="21FD0C9F" w:rsidR="007956DD" w:rsidRDefault="00952CEB" w:rsidP="00CE6304">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79" w:name="_heading=h.2xcytpi" w:colFirst="0" w:colLast="0"/>
      <w:bookmarkEnd w:id="79"/>
      <w:r>
        <w:rPr>
          <w:rFonts w:ascii="Arial" w:eastAsia="Arial" w:hAnsi="Arial" w:cs="Arial"/>
          <w:color w:val="000000"/>
          <w:sz w:val="18"/>
          <w:szCs w:val="18"/>
          <w:u w:val="single"/>
        </w:rPr>
        <w:t>Effect of Termination</w:t>
      </w:r>
      <w:r>
        <w:rPr>
          <w:rFonts w:ascii="Arial" w:eastAsia="Arial" w:hAnsi="Arial" w:cs="Arial"/>
          <w:color w:val="000000"/>
          <w:sz w:val="18"/>
          <w:szCs w:val="18"/>
        </w:rPr>
        <w:t>.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subject to the completion of all transactions described in section 9.3 (ii) below, Spreedly will immediately discontinue Customer’s access to the Platform; (ii) Customer will complete (and Spreedly support the processing of) all pending transactions and Customer will stop accepting new transactions through </w:t>
      </w:r>
      <w:r>
        <w:rPr>
          <w:rFonts w:ascii="Arial" w:eastAsia="Arial" w:hAnsi="Arial" w:cs="Arial"/>
          <w:color w:val="000000"/>
          <w:sz w:val="18"/>
          <w:szCs w:val="18"/>
        </w:rPr>
        <w:lastRenderedPageBreak/>
        <w:t>the Platform; (iii) Customer will discontinue use of any Spreedly trademarks and immediately remove any Spreedly references and logos from Customer’s website; and (iv) each Party will promptly return to the other or, if so directed by the other Party, destroy all originals and copies of any Confidential Information of the other Party (including all notes, records and materials developed therefrom).</w:t>
      </w:r>
    </w:p>
    <w:p w14:paraId="000000C5" w14:textId="0CB6CC84" w:rsidR="007956DD" w:rsidRDefault="00952CEB" w:rsidP="00CE6304">
      <w:pPr>
        <w:numPr>
          <w:ilvl w:val="1"/>
          <w:numId w:val="4"/>
        </w:numPr>
        <w:pBdr>
          <w:top w:val="nil"/>
          <w:left w:val="nil"/>
          <w:bottom w:val="nil"/>
          <w:right w:val="nil"/>
          <w:between w:val="nil"/>
        </w:pBdr>
        <w:tabs>
          <w:tab w:val="left" w:pos="360"/>
          <w:tab w:val="left" w:pos="1080"/>
        </w:tabs>
        <w:spacing w:after="240"/>
        <w:ind w:left="0" w:firstLine="360"/>
        <w:jc w:val="both"/>
        <w:rPr>
          <w:color w:val="000000"/>
        </w:rPr>
      </w:pPr>
      <w:bookmarkStart w:id="80" w:name="_heading=h.1ci93xb" w:colFirst="0" w:colLast="0"/>
      <w:bookmarkEnd w:id="80"/>
      <w:r>
        <w:rPr>
          <w:rFonts w:ascii="Arial" w:eastAsia="Arial" w:hAnsi="Arial" w:cs="Arial"/>
          <w:color w:val="000000"/>
          <w:sz w:val="18"/>
          <w:szCs w:val="18"/>
          <w:u w:val="single"/>
        </w:rPr>
        <w:t>Surviving Terms</w:t>
      </w:r>
      <w:r>
        <w:rPr>
          <w:rFonts w:ascii="Arial" w:eastAsia="Arial" w:hAnsi="Arial" w:cs="Arial"/>
          <w:color w:val="000000"/>
          <w:sz w:val="18"/>
          <w:szCs w:val="18"/>
        </w:rPr>
        <w:t>.  Sections 1 (Definitions), 5 (Confidentiality), 7 (Fees and Payment), 8 (Ownership and Intellectual Property Rights), 9.3 (Effect of Termination), 10.c (Disclaimer of Warranties), 11 (Indemnification), 13 (Limitations of Liability), 14 (Miscellaneous) and this Section 9.4 will survive any expiration or termination of this Agreement.</w:t>
      </w:r>
    </w:p>
    <w:p w14:paraId="000000C6" w14:textId="77777777" w:rsidR="007956DD" w:rsidRDefault="00952CEB" w:rsidP="00CE6304">
      <w:pPr>
        <w:numPr>
          <w:ilvl w:val="0"/>
          <w:numId w:val="4"/>
        </w:numPr>
        <w:pBdr>
          <w:top w:val="nil"/>
          <w:left w:val="nil"/>
          <w:bottom w:val="nil"/>
          <w:right w:val="nil"/>
          <w:between w:val="nil"/>
        </w:pBdr>
        <w:tabs>
          <w:tab w:val="left" w:pos="360"/>
          <w:tab w:val="left" w:pos="1080"/>
        </w:tabs>
        <w:spacing w:after="120"/>
        <w:ind w:left="0" w:firstLine="0"/>
        <w:jc w:val="both"/>
        <w:rPr>
          <w:color w:val="000000"/>
        </w:rPr>
      </w:pPr>
      <w:bookmarkStart w:id="81" w:name="_heading=h.3whwml4" w:colFirst="0" w:colLast="0"/>
      <w:bookmarkEnd w:id="81"/>
      <w:r>
        <w:rPr>
          <w:rFonts w:ascii="Arial" w:eastAsia="Arial" w:hAnsi="Arial" w:cs="Arial"/>
          <w:color w:val="000000"/>
          <w:sz w:val="18"/>
          <w:szCs w:val="18"/>
          <w:u w:val="single"/>
        </w:rPr>
        <w:t>Representations and Warranties</w:t>
      </w:r>
      <w:r>
        <w:rPr>
          <w:rFonts w:ascii="Arial" w:eastAsia="Arial" w:hAnsi="Arial" w:cs="Arial"/>
          <w:color w:val="000000"/>
          <w:sz w:val="18"/>
          <w:szCs w:val="18"/>
        </w:rPr>
        <w:t>.</w:t>
      </w:r>
    </w:p>
    <w:p w14:paraId="000000C7" w14:textId="5BD09867" w:rsidR="007956DD" w:rsidRDefault="00952CEB" w:rsidP="00CE6304">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82" w:name="_heading=h.2bn6wsx" w:colFirst="0" w:colLast="0"/>
      <w:bookmarkEnd w:id="82"/>
      <w:r>
        <w:rPr>
          <w:rFonts w:ascii="Arial" w:eastAsia="Arial" w:hAnsi="Arial" w:cs="Arial"/>
          <w:sz w:val="18"/>
          <w:szCs w:val="18"/>
          <w:u w:val="single"/>
        </w:rPr>
        <w:t>Mutual Representations</w:t>
      </w:r>
      <w:r>
        <w:rPr>
          <w:rFonts w:ascii="Arial" w:eastAsia="Arial" w:hAnsi="Arial" w:cs="Arial"/>
          <w:sz w:val="18"/>
          <w:szCs w:val="18"/>
        </w:rPr>
        <w:t>. The Parties each represent and warrant as applicable that: (</w:t>
      </w:r>
      <w:proofErr w:type="spellStart"/>
      <w:r>
        <w:rPr>
          <w:rFonts w:ascii="Arial" w:eastAsia="Arial" w:hAnsi="Arial" w:cs="Arial"/>
          <w:sz w:val="18"/>
          <w:szCs w:val="18"/>
        </w:rPr>
        <w:t>i</w:t>
      </w:r>
      <w:proofErr w:type="spellEnd"/>
      <w:r>
        <w:rPr>
          <w:rFonts w:ascii="Arial" w:eastAsia="Arial" w:hAnsi="Arial" w:cs="Arial"/>
          <w:sz w:val="18"/>
          <w:szCs w:val="18"/>
        </w:rPr>
        <w:t>)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and/or any Statement of Work by its representative has been duly authorized by all necessary corporate or organizational action of Customer; and (iv) when executed and delivered by both Parties, the Agreement will constitute the legal, valid and binding obligation of Customer, enforceable against Customer in accordance with its terms</w:t>
      </w:r>
    </w:p>
    <w:p w14:paraId="000000C8" w14:textId="57802AFA" w:rsidR="007956DD" w:rsidRDefault="00952CEB" w:rsidP="00CE6304">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83" w:name="_heading=h.cmrideleselw" w:colFirst="0" w:colLast="0"/>
      <w:bookmarkEnd w:id="83"/>
      <w:r>
        <w:rPr>
          <w:rFonts w:ascii="Arial" w:eastAsia="Arial" w:hAnsi="Arial" w:cs="Arial"/>
          <w:color w:val="000000"/>
          <w:sz w:val="18"/>
          <w:szCs w:val="18"/>
          <w:u w:val="single"/>
        </w:rPr>
        <w:t>Customer Representations</w:t>
      </w:r>
      <w:r>
        <w:rPr>
          <w:rFonts w:ascii="Arial" w:eastAsia="Arial" w:hAnsi="Arial" w:cs="Arial"/>
          <w:color w:val="000000"/>
          <w:sz w:val="18"/>
          <w:szCs w:val="18"/>
        </w:rPr>
        <w:t>.  Customer represents and warrants that: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it will not use the Platform, directly or indirectly, for any fraudulent undertaking or in any manner so as to interfere with the normal use and operation of the Platfor</w:t>
      </w:r>
      <w:r w:rsidR="00635CDF">
        <w:rPr>
          <w:rFonts w:ascii="Arial" w:eastAsia="Arial" w:hAnsi="Arial" w:cs="Arial"/>
          <w:color w:val="000000"/>
          <w:sz w:val="18"/>
          <w:szCs w:val="18"/>
        </w:rPr>
        <w:t>m</w:t>
      </w:r>
      <w:r>
        <w:rPr>
          <w:rFonts w:ascii="Arial" w:eastAsia="Arial" w:hAnsi="Arial" w:cs="Arial"/>
          <w:color w:val="000000"/>
          <w:sz w:val="18"/>
          <w:szCs w:val="18"/>
        </w:rPr>
        <w:t>;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in all cases applicable to merchants (“Merchant Card Rules”), as may be amended from time-to-time, of any of the Card Associations applicable to this Agreement; (D) PCI-DSS, as applicable; and (</w:t>
      </w:r>
      <w:r>
        <w:rPr>
          <w:rFonts w:ascii="Arial" w:eastAsia="Arial" w:hAnsi="Arial" w:cs="Arial"/>
          <w:sz w:val="18"/>
          <w:szCs w:val="18"/>
        </w:rPr>
        <w:t>E</w:t>
      </w:r>
      <w:r>
        <w:rPr>
          <w:rFonts w:ascii="Arial" w:eastAsia="Arial" w:hAnsi="Arial" w:cs="Arial"/>
          <w:color w:val="000000"/>
          <w:sz w:val="18"/>
          <w:szCs w:val="18"/>
        </w:rPr>
        <w:t>) any regulatory body or agency having jurisdiction over the subject matter thereof; (iii) Customer either owns, or has all rights, permissions 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p>
    <w:p w14:paraId="000000C9" w14:textId="77777777" w:rsidR="007956DD" w:rsidRDefault="00952CEB" w:rsidP="00CE6304">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Spreedly Representations</w:t>
      </w:r>
      <w:r>
        <w:rPr>
          <w:rFonts w:ascii="Arial" w:eastAsia="Arial" w:hAnsi="Arial" w:cs="Arial"/>
          <w:color w:val="000000"/>
          <w:sz w:val="18"/>
          <w:szCs w:val="18"/>
        </w:rPr>
        <w:t>. Spreedly represents and warrants that:</w:t>
      </w:r>
    </w:p>
    <w:p w14:paraId="000000CA" w14:textId="1878D08D" w:rsidR="007956DD" w:rsidRDefault="00952CEB" w:rsidP="00834A05">
      <w:pPr>
        <w:numPr>
          <w:ilvl w:val="2"/>
          <w:numId w:val="4"/>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comply with all applicable rules, guidelines, bylaws, schedules, supplements and addenda, manuals, instructions, releases, specifications and other requirements regarding service providers, third-party agents and processors as issued by the Card Associations (the "</w:t>
      </w:r>
      <w:r>
        <w:rPr>
          <w:rFonts w:ascii="Arial" w:eastAsia="Arial" w:hAnsi="Arial" w:cs="Arial"/>
          <w:color w:val="000000"/>
          <w:sz w:val="18"/>
          <w:szCs w:val="18"/>
          <w:u w:val="single"/>
        </w:rPr>
        <w:t>Card Rules</w:t>
      </w:r>
      <w:r>
        <w:rPr>
          <w:rFonts w:ascii="Arial" w:eastAsia="Arial" w:hAnsi="Arial" w:cs="Arial"/>
          <w:color w:val="000000"/>
          <w:sz w:val="18"/>
          <w:szCs w:val="18"/>
        </w:rPr>
        <w:t xml:space="preserve">”), as updated from time to time, and including Card Rules applicable to U.S. and international credit card </w:t>
      </w:r>
      <w:proofErr w:type="gramStart"/>
      <w:r>
        <w:rPr>
          <w:rFonts w:ascii="Arial" w:eastAsia="Arial" w:hAnsi="Arial" w:cs="Arial"/>
          <w:color w:val="000000"/>
          <w:sz w:val="18"/>
          <w:szCs w:val="18"/>
        </w:rPr>
        <w:t>transactions;</w:t>
      </w:r>
      <w:proofErr w:type="gramEnd"/>
    </w:p>
    <w:p w14:paraId="000000CB" w14:textId="44F930CF" w:rsidR="007956DD" w:rsidRDefault="00952CEB" w:rsidP="00834A05">
      <w:pPr>
        <w:numPr>
          <w:ilvl w:val="2"/>
          <w:numId w:val="4"/>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(A) be compliant with PCI-DSS and all other applicable standards and guidelines issued by the PCI Security Standards Council, LLC, (the "</w:t>
      </w:r>
      <w:r>
        <w:rPr>
          <w:rFonts w:ascii="Arial" w:eastAsia="Arial" w:hAnsi="Arial" w:cs="Arial"/>
          <w:color w:val="000000"/>
          <w:sz w:val="18"/>
          <w:szCs w:val="18"/>
          <w:u w:val="single"/>
        </w:rPr>
        <w:t>Council</w:t>
      </w:r>
      <w:r>
        <w:rPr>
          <w:rFonts w:ascii="Arial" w:eastAsia="Arial" w:hAnsi="Arial" w:cs="Arial"/>
          <w:color w:val="000000"/>
          <w:sz w:val="18"/>
          <w:szCs w:val="18"/>
        </w:rPr>
        <w:t xml:space="preserve">"); (B) validate its PCI-DSS compliance as required by the applicable Card Rules; (C) undergo annual PCI-DSS assessments by a Qualified Security Assessor; and (D)  promptly notify Customer if it becomes aware that it is no longer in compliance with PCI-DSS and any steps it may propose to remedy non-compliance. Spreedly will provide proof of its PCI-DSS compliance to Customer upon request and evidence of its successful completion of its annual assessments on its website (currently available at </w:t>
      </w:r>
      <w:hyperlink r:id="rId14">
        <w:r>
          <w:rPr>
            <w:rFonts w:ascii="Arial" w:eastAsia="Arial" w:hAnsi="Arial" w:cs="Arial"/>
            <w:color w:val="0000FF"/>
            <w:sz w:val="18"/>
            <w:szCs w:val="18"/>
            <w:u w:val="single"/>
          </w:rPr>
          <w:t>https://www.spreedly.com/pci</w:t>
        </w:r>
      </w:hyperlink>
      <w:proofErr w:type="gramStart"/>
      <w:r>
        <w:rPr>
          <w:rFonts w:ascii="Arial" w:eastAsia="Arial" w:hAnsi="Arial" w:cs="Arial"/>
          <w:color w:val="000000"/>
          <w:sz w:val="18"/>
          <w:szCs w:val="18"/>
        </w:rPr>
        <w:t>);</w:t>
      </w:r>
      <w:proofErr w:type="gramEnd"/>
    </w:p>
    <w:p w14:paraId="000000CC" w14:textId="3AF6FCE0" w:rsidR="007956DD" w:rsidRDefault="00952CEB" w:rsidP="00834A05">
      <w:pPr>
        <w:numPr>
          <w:ilvl w:val="2"/>
          <w:numId w:val="4"/>
        </w:numPr>
        <w:pBdr>
          <w:top w:val="nil"/>
          <w:left w:val="nil"/>
          <w:bottom w:val="nil"/>
          <w:right w:val="nil"/>
          <w:between w:val="nil"/>
        </w:pBdr>
        <w:tabs>
          <w:tab w:val="left" w:pos="360"/>
          <w:tab w:val="left" w:pos="1080"/>
        </w:tabs>
        <w:spacing w:after="120"/>
        <w:ind w:left="1800"/>
        <w:jc w:val="both"/>
        <w:rPr>
          <w:color w:val="000000"/>
        </w:rPr>
      </w:pPr>
      <w:bookmarkStart w:id="84" w:name="_heading=h.qsh70q" w:colFirst="0" w:colLast="0"/>
      <w:bookmarkEnd w:id="84"/>
      <w:r>
        <w:rPr>
          <w:rFonts w:ascii="Arial" w:eastAsia="Arial" w:hAnsi="Arial" w:cs="Arial"/>
          <w:color w:val="000000"/>
          <w:sz w:val="18"/>
          <w:szCs w:val="18"/>
        </w:rPr>
        <w:t xml:space="preserve">the Platform and all Transaction Processing Services will perform in all material respects in accordance with the functional, performance and technical specifications set forth in the applicable Documentation, in due compliance with the Service Level Agreement (Schedule </w:t>
      </w:r>
      <w:r w:rsidR="00122544">
        <w:rPr>
          <w:rFonts w:ascii="Arial" w:eastAsia="Arial" w:hAnsi="Arial" w:cs="Arial"/>
          <w:color w:val="000000"/>
          <w:sz w:val="18"/>
          <w:szCs w:val="18"/>
        </w:rPr>
        <w:t>A</w:t>
      </w:r>
      <w:r>
        <w:rPr>
          <w:rFonts w:ascii="Arial" w:eastAsia="Arial" w:hAnsi="Arial" w:cs="Arial"/>
          <w:color w:val="000000"/>
          <w:sz w:val="18"/>
          <w:szCs w:val="18"/>
        </w:rPr>
        <w:t xml:space="preserve">), applicable Law and any regulatory body or agency with jurisdiction over the Platform and related services. Spreedly shall knowingly not do anything or permit any third party to do anything which would place Customer in breach of its obligations to third party gateways or merchant account providers, or place Customer in breach of applicable Law, Merchant Card Rules or its representations and warranties under section 10.2 </w:t>
      </w:r>
      <w:proofErr w:type="gramStart"/>
      <w:r>
        <w:rPr>
          <w:rFonts w:ascii="Arial" w:eastAsia="Arial" w:hAnsi="Arial" w:cs="Arial"/>
          <w:color w:val="000000"/>
          <w:sz w:val="18"/>
          <w:szCs w:val="18"/>
        </w:rPr>
        <w:t>above;</w:t>
      </w:r>
      <w:proofErr w:type="gramEnd"/>
    </w:p>
    <w:p w14:paraId="000000CD" w14:textId="720FE175" w:rsidR="007956DD" w:rsidRPr="00834A05" w:rsidRDefault="00952CEB" w:rsidP="00834A05">
      <w:pPr>
        <w:numPr>
          <w:ilvl w:val="2"/>
          <w:numId w:val="4"/>
        </w:numPr>
        <w:pBdr>
          <w:top w:val="nil"/>
          <w:left w:val="nil"/>
          <w:bottom w:val="nil"/>
          <w:right w:val="nil"/>
          <w:between w:val="nil"/>
        </w:pBdr>
        <w:tabs>
          <w:tab w:val="left" w:pos="360"/>
          <w:tab w:val="left" w:pos="1080"/>
        </w:tabs>
        <w:spacing w:after="120"/>
        <w:ind w:left="1800"/>
        <w:jc w:val="both"/>
        <w:rPr>
          <w:rFonts w:ascii="Arial" w:eastAsia="Arial" w:hAnsi="Arial" w:cs="Arial"/>
          <w:color w:val="000000"/>
          <w:sz w:val="18"/>
          <w:szCs w:val="18"/>
        </w:rPr>
      </w:pPr>
      <w:r>
        <w:rPr>
          <w:rFonts w:ascii="Arial" w:eastAsia="Arial" w:hAnsi="Arial" w:cs="Arial"/>
          <w:color w:val="000000"/>
          <w:sz w:val="18"/>
          <w:szCs w:val="18"/>
        </w:rPr>
        <w:lastRenderedPageBreak/>
        <w:t xml:space="preserve">it will perform all Professional Services and Support Services in a professional and workmanlike manner in accordance with the Statement of Work and Service Level Agreement (schedule </w:t>
      </w:r>
      <w:r w:rsidR="00122544">
        <w:rPr>
          <w:rFonts w:ascii="Arial" w:eastAsia="Arial" w:hAnsi="Arial" w:cs="Arial"/>
          <w:color w:val="000000"/>
          <w:sz w:val="18"/>
          <w:szCs w:val="18"/>
        </w:rPr>
        <w:t>A</w:t>
      </w:r>
      <w:r>
        <w:rPr>
          <w:rFonts w:ascii="Arial" w:eastAsia="Arial" w:hAnsi="Arial" w:cs="Arial"/>
          <w:color w:val="000000"/>
          <w:sz w:val="18"/>
          <w:szCs w:val="18"/>
        </w:rPr>
        <w:t xml:space="preserve">) respectively and all relevant terms of this Agreement. If Spreedly breaches this warranty,  without prejudice to any additional Customer rights and remedies hereunder, Spreedly will promptly re-perform the non-conforming Professional Services  or Support Services (as relevant and possible) at no additional cost to </w:t>
      </w:r>
      <w:proofErr w:type="gramStart"/>
      <w:r>
        <w:rPr>
          <w:rFonts w:ascii="Arial" w:eastAsia="Arial" w:hAnsi="Arial" w:cs="Arial"/>
          <w:color w:val="000000"/>
          <w:sz w:val="18"/>
          <w:szCs w:val="18"/>
        </w:rPr>
        <w:t>Customer</w:t>
      </w:r>
      <w:bookmarkStart w:id="85" w:name="_heading=h.3as4poj" w:colFirst="0" w:colLast="0"/>
      <w:bookmarkEnd w:id="85"/>
      <w:r w:rsidR="00834A05">
        <w:rPr>
          <w:rFonts w:ascii="Arial" w:eastAsia="Arial" w:hAnsi="Arial" w:cs="Arial"/>
          <w:color w:val="000000"/>
          <w:sz w:val="18"/>
          <w:szCs w:val="18"/>
        </w:rPr>
        <w:t>;</w:t>
      </w:r>
      <w:proofErr w:type="gramEnd"/>
    </w:p>
    <w:p w14:paraId="000000CE" w14:textId="197309DC" w:rsidR="007956DD" w:rsidRDefault="00952CEB">
      <w:pPr>
        <w:numPr>
          <w:ilvl w:val="2"/>
          <w:numId w:val="4"/>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process any Customer Data and Card data and Personal Information/Personal Data in due compliance with applicable Law (including Data Privacy Laws), the Card Rules and relevant terms of this Agreement.</w:t>
      </w:r>
    </w:p>
    <w:p w14:paraId="000000CF" w14:textId="24CE01B7" w:rsidR="007956DD" w:rsidRDefault="00952CEB" w:rsidP="00834A05">
      <w:pPr>
        <w:numPr>
          <w:ilvl w:val="1"/>
          <w:numId w:val="4"/>
        </w:numPr>
        <w:pBdr>
          <w:top w:val="nil"/>
          <w:left w:val="nil"/>
          <w:bottom w:val="nil"/>
          <w:right w:val="nil"/>
          <w:between w:val="nil"/>
        </w:pBdr>
        <w:tabs>
          <w:tab w:val="left" w:pos="360"/>
          <w:tab w:val="left" w:pos="900"/>
        </w:tabs>
        <w:spacing w:after="240"/>
        <w:ind w:left="0" w:firstLine="360"/>
        <w:jc w:val="both"/>
        <w:rPr>
          <w:color w:val="000000"/>
        </w:rPr>
      </w:pPr>
      <w:bookmarkStart w:id="86" w:name="_heading=h.1pxezwc" w:colFirst="0" w:colLast="0"/>
      <w:bookmarkEnd w:id="86"/>
      <w:r>
        <w:rPr>
          <w:rFonts w:ascii="Arial" w:eastAsia="Arial" w:hAnsi="Arial" w:cs="Arial"/>
          <w:color w:val="000000"/>
          <w:sz w:val="18"/>
          <w:szCs w:val="18"/>
          <w:u w:val="single"/>
        </w:rPr>
        <w:t>Disclaimer of Warranties</w:t>
      </w:r>
      <w:r>
        <w:rPr>
          <w:rFonts w:ascii="Arial" w:eastAsia="Arial" w:hAnsi="Arial" w:cs="Arial"/>
          <w:color w:val="000000"/>
          <w:sz w:val="18"/>
          <w:szCs w:val="18"/>
        </w:rPr>
        <w:t xml:space="preserve">.  </w:t>
      </w:r>
      <w:r>
        <w:rPr>
          <w:rFonts w:ascii="Arial" w:eastAsia="Arial" w:hAnsi="Arial" w:cs="Arial"/>
          <w:color w:val="000000"/>
          <w:sz w:val="17"/>
          <w:szCs w:val="17"/>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w:t>
      </w:r>
      <w:proofErr w:type="gramStart"/>
      <w:r>
        <w:rPr>
          <w:rFonts w:ascii="Arial" w:eastAsia="Arial" w:hAnsi="Arial" w:cs="Arial"/>
          <w:color w:val="000000"/>
          <w:sz w:val="17"/>
          <w:szCs w:val="17"/>
        </w:rPr>
        <w:t>TITLE</w:t>
      </w:r>
      <w:proofErr w:type="gramEnd"/>
      <w:r>
        <w:rPr>
          <w:rFonts w:ascii="Arial" w:eastAsia="Arial" w:hAnsi="Arial" w:cs="Arial"/>
          <w:color w:val="000000"/>
          <w:sz w:val="17"/>
          <w:szCs w:val="17"/>
        </w:rPr>
        <w:t xml:space="preserve"> AND NON-INFRINGEMENT.  WITHOUT LIMITING THE FOREGOING, NEITHER SPREEDLY NOR ANYONE ASSOCIATED WITH </w:t>
      </w:r>
      <w:r>
        <w:rPr>
          <w:rFonts w:ascii="Arial" w:eastAsia="Arial" w:hAnsi="Arial" w:cs="Arial"/>
          <w:sz w:val="17"/>
          <w:szCs w:val="17"/>
        </w:rPr>
        <w:t>SPREEDLY, INC.</w:t>
      </w:r>
      <w:r>
        <w:rPr>
          <w:rFonts w:ascii="Arial" w:eastAsia="Arial" w:hAnsi="Arial" w:cs="Arial"/>
          <w:color w:val="000000"/>
          <w:sz w:val="17"/>
          <w:szCs w:val="17"/>
        </w:rPr>
        <w:t xml:space="preserve"> REPRESENTS OR WARRANTS THAT THE PLATFORM WILL OPERATE AT ALL TIMES ERROR-FREE OR UNINTERRUPTED, AND THAT DEFECTS WILL ALWAYS BE CORRECTED OR THAT THE PLATFORM WILL OTHERWISE MEET CUSTOMER’S NEEDS OR EXPECTATIONS.</w:t>
      </w:r>
    </w:p>
    <w:p w14:paraId="000000D0" w14:textId="77777777" w:rsidR="007956DD" w:rsidRDefault="00952CEB" w:rsidP="00625AB0">
      <w:pPr>
        <w:numPr>
          <w:ilvl w:val="0"/>
          <w:numId w:val="4"/>
        </w:numPr>
        <w:pBdr>
          <w:top w:val="nil"/>
          <w:left w:val="nil"/>
          <w:bottom w:val="nil"/>
          <w:right w:val="nil"/>
          <w:between w:val="nil"/>
        </w:pBdr>
        <w:tabs>
          <w:tab w:val="left" w:pos="360"/>
          <w:tab w:val="left" w:pos="1080"/>
        </w:tabs>
        <w:spacing w:after="120"/>
        <w:ind w:left="360"/>
        <w:jc w:val="both"/>
        <w:rPr>
          <w:color w:val="000000"/>
        </w:rPr>
      </w:pPr>
      <w:bookmarkStart w:id="87" w:name="_heading=h.49x2ik5" w:colFirst="0" w:colLast="0"/>
      <w:bookmarkEnd w:id="87"/>
      <w:r>
        <w:rPr>
          <w:rFonts w:ascii="Arial" w:eastAsia="Arial" w:hAnsi="Arial" w:cs="Arial"/>
          <w:color w:val="000000"/>
          <w:sz w:val="18"/>
          <w:szCs w:val="18"/>
          <w:u w:val="single"/>
        </w:rPr>
        <w:t>Indemnification</w:t>
      </w:r>
      <w:r>
        <w:rPr>
          <w:rFonts w:ascii="Arial" w:eastAsia="Arial" w:hAnsi="Arial" w:cs="Arial"/>
          <w:color w:val="000000"/>
          <w:sz w:val="18"/>
          <w:szCs w:val="18"/>
        </w:rPr>
        <w:t xml:space="preserve">.  </w:t>
      </w:r>
    </w:p>
    <w:p w14:paraId="000000D1" w14:textId="0E3C87C6"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bookmarkStart w:id="88" w:name="_heading=h.2p2csry" w:colFirst="0" w:colLast="0"/>
      <w:bookmarkEnd w:id="88"/>
      <w:r>
        <w:rPr>
          <w:rFonts w:ascii="Arial" w:eastAsia="Arial" w:hAnsi="Arial" w:cs="Arial"/>
          <w:color w:val="000000"/>
          <w:sz w:val="18"/>
          <w:szCs w:val="18"/>
          <w:u w:val="single"/>
        </w:rPr>
        <w:t>Spreedly Indemnification</w:t>
      </w:r>
      <w:r>
        <w:rPr>
          <w:rFonts w:ascii="Arial" w:eastAsia="Arial" w:hAnsi="Arial" w:cs="Arial"/>
          <w:color w:val="000000"/>
          <w:sz w:val="18"/>
          <w:szCs w:val="18"/>
        </w:rPr>
        <w:t>.  Spreedly will defend Customer from and against any Claims brought by a third party (including without limitation any regulator or Customer end user/client), and will indemnify and hold Customer harmless from any Losses associated with such third party Claims arising from: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an allegation that the Platform (excluding Customer Data) infringes any U.S. patent, copyright or trademark of such third party, or misappropriate the trade secret of such third party or any other Intellectual Property Rights (each, an “</w:t>
      </w:r>
      <w:r>
        <w:rPr>
          <w:rFonts w:ascii="Arial" w:eastAsia="Arial" w:hAnsi="Arial" w:cs="Arial"/>
          <w:color w:val="000000"/>
          <w:sz w:val="18"/>
          <w:szCs w:val="18"/>
          <w:u w:val="single"/>
        </w:rPr>
        <w:t>Infringement Claim</w:t>
      </w:r>
      <w:r>
        <w:rPr>
          <w:rFonts w:ascii="Arial" w:eastAsia="Arial" w:hAnsi="Arial" w:cs="Arial"/>
          <w:color w:val="000000"/>
          <w:sz w:val="18"/>
          <w:szCs w:val="18"/>
        </w:rPr>
        <w:t xml:space="preserve">”); (ii) a “Data Incident” that is caused by Spreedly’s breach of the Data Security Policy (as defined in Schedule </w:t>
      </w:r>
      <w:r w:rsidR="00482ED4">
        <w:rPr>
          <w:rFonts w:ascii="Arial" w:eastAsia="Arial" w:hAnsi="Arial" w:cs="Arial"/>
          <w:sz w:val="18"/>
          <w:szCs w:val="18"/>
        </w:rPr>
        <w:t>B</w:t>
      </w:r>
      <w:r>
        <w:rPr>
          <w:rFonts w:ascii="Arial" w:eastAsia="Arial" w:hAnsi="Arial" w:cs="Arial"/>
          <w:color w:val="000000"/>
          <w:sz w:val="18"/>
          <w:szCs w:val="18"/>
        </w:rPr>
        <w:t xml:space="preserve"> attached hereto); (iii) Spreedly´s breach of Section 5 (Confidentiality) or Spreedly breach of section 10.3.3, or (iv) Spreedly’s failure to remain compliant with PCI-DSS.  </w:t>
      </w:r>
    </w:p>
    <w:p w14:paraId="000000D2" w14:textId="3A136621"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bookmarkStart w:id="89" w:name="_heading=h.147n2zr" w:colFirst="0" w:colLast="0"/>
      <w:bookmarkEnd w:id="89"/>
      <w:r>
        <w:rPr>
          <w:rFonts w:ascii="Arial" w:eastAsia="Arial" w:hAnsi="Arial" w:cs="Arial"/>
          <w:color w:val="000000"/>
          <w:sz w:val="18"/>
          <w:szCs w:val="18"/>
          <w:u w:val="single"/>
        </w:rPr>
        <w:t>Customer Indemnification</w:t>
      </w:r>
      <w:r>
        <w:rPr>
          <w:rFonts w:ascii="Arial" w:eastAsia="Arial" w:hAnsi="Arial" w:cs="Arial"/>
          <w:color w:val="000000"/>
          <w:sz w:val="18"/>
          <w:szCs w:val="18"/>
        </w:rPr>
        <w:t>.  Customer will defend Spreedly from and against any Claims brought by a third party, and Customer will indemnify and hold Spreedly and Spreedly’s subcontractors and personnel harmless from any Losses associated with such third party Claims, in each case to the extent the same are based on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Customer’s use of the Platform in violation of the terms of this Agreement and/or any applicable Law, and/or (ii) Customer’s breach of Section 5 (Confidentiality).</w:t>
      </w:r>
    </w:p>
    <w:p w14:paraId="000000D3"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Indemnification Process</w:t>
      </w:r>
      <w:r>
        <w:rPr>
          <w:rFonts w:ascii="Arial" w:eastAsia="Arial" w:hAnsi="Arial" w:cs="Arial"/>
          <w:color w:val="000000"/>
          <w:sz w:val="18"/>
          <w:szCs w:val="18"/>
        </w:rPr>
        <w:t>.  Each Party will promptly notify the other Party in writing of any Claim for which such Party believes it is entitled to be indemnified pursuant to Section 11</w:t>
      </w:r>
      <w:r>
        <w:rPr>
          <w:rFonts w:ascii="Arial" w:eastAsia="Arial" w:hAnsi="Arial" w:cs="Arial"/>
          <w:sz w:val="18"/>
          <w:szCs w:val="18"/>
        </w:rPr>
        <w:t>.1</w:t>
      </w:r>
      <w:r>
        <w:rPr>
          <w:rFonts w:ascii="Arial" w:eastAsia="Arial" w:hAnsi="Arial" w:cs="Arial"/>
          <w:color w:val="000000"/>
          <w:sz w:val="18"/>
          <w:szCs w:val="18"/>
        </w:rPr>
        <w:t xml:space="preserve"> or 11.</w:t>
      </w:r>
      <w:r>
        <w:rPr>
          <w:rFonts w:ascii="Arial" w:eastAsia="Arial" w:hAnsi="Arial" w:cs="Arial"/>
          <w:sz w:val="18"/>
          <w:szCs w:val="18"/>
        </w:rPr>
        <w:t>2</w:t>
      </w:r>
      <w:r>
        <w:rPr>
          <w:rFonts w:ascii="Arial" w:eastAsia="Arial" w:hAnsi="Arial" w:cs="Arial"/>
          <w:color w:val="000000"/>
          <w:sz w:val="18"/>
          <w:szCs w:val="18"/>
        </w:rPr>
        <w:t>. The Party seeking indemnification (the “</w:t>
      </w:r>
      <w:r>
        <w:rPr>
          <w:rFonts w:ascii="Arial" w:eastAsia="Arial" w:hAnsi="Arial" w:cs="Arial"/>
          <w:color w:val="000000"/>
          <w:sz w:val="18"/>
          <w:szCs w:val="18"/>
          <w:u w:val="single"/>
        </w:rPr>
        <w:t>Indemnitee</w:t>
      </w:r>
      <w:r>
        <w:rPr>
          <w:rFonts w:ascii="Arial" w:eastAsia="Arial" w:hAnsi="Arial" w:cs="Arial"/>
          <w:color w:val="000000"/>
          <w:sz w:val="18"/>
          <w:szCs w:val="18"/>
        </w:rPr>
        <w:t>”) will cooperate with the other Party (the “</w:t>
      </w:r>
      <w:r>
        <w:rPr>
          <w:rFonts w:ascii="Arial" w:eastAsia="Arial" w:hAnsi="Arial" w:cs="Arial"/>
          <w:color w:val="000000"/>
          <w:sz w:val="18"/>
          <w:szCs w:val="18"/>
          <w:u w:val="single"/>
        </w:rPr>
        <w:t>Indemnitor</w:t>
      </w:r>
      <w:r>
        <w:rPr>
          <w:rFonts w:ascii="Arial" w:eastAsia="Arial" w:hAnsi="Arial" w:cs="Arial"/>
          <w:color w:val="000000"/>
          <w:sz w:val="18"/>
          <w:szCs w:val="18"/>
        </w:rPr>
        <w:t>”) at the Indemnitor’s sole cost and expense. The Indemnitor will promptly assume control of the defense and investigation of such Claim and will employ counsel of its choice to handle and defend the same, at the Indemnitor’s sole cost and expense. The Indemnitee’s failure to perform any obligations under this Section 11.</w:t>
      </w:r>
      <w:r>
        <w:rPr>
          <w:rFonts w:ascii="Arial" w:eastAsia="Arial" w:hAnsi="Arial" w:cs="Arial"/>
          <w:sz w:val="18"/>
          <w:szCs w:val="18"/>
        </w:rPr>
        <w:t>3</w:t>
      </w:r>
      <w:r>
        <w:rPr>
          <w:rFonts w:ascii="Arial" w:eastAsia="Arial" w:hAnsi="Arial" w:cs="Arial"/>
          <w:color w:val="000000"/>
          <w:sz w:val="18"/>
          <w:szCs w:val="18"/>
        </w:rPr>
        <w:t xml:space="preserve"> will not relieve the Indemnitor of its obligations under this Section 11 except to the extent that the Indemnitor can demonstrate that it has been materially prejudiced </w:t>
      </w:r>
      <w:proofErr w:type="gramStart"/>
      <w:r>
        <w:rPr>
          <w:rFonts w:ascii="Arial" w:eastAsia="Arial" w:hAnsi="Arial" w:cs="Arial"/>
          <w:color w:val="000000"/>
          <w:sz w:val="18"/>
          <w:szCs w:val="18"/>
        </w:rPr>
        <w:t>as a result of</w:t>
      </w:r>
      <w:proofErr w:type="gramEnd"/>
      <w:r>
        <w:rPr>
          <w:rFonts w:ascii="Arial" w:eastAsia="Arial" w:hAnsi="Arial" w:cs="Arial"/>
          <w:color w:val="000000"/>
          <w:sz w:val="18"/>
          <w:szCs w:val="18"/>
        </w:rPr>
        <w:t xml:space="preserve"> such failure. The Indemnitee may participate in and observe the proceedings at its own cost and expense with counsel of its own choosing.  The Indemnitor will not </w:t>
      </w:r>
      <w:proofErr w:type="gramStart"/>
      <w:r>
        <w:rPr>
          <w:rFonts w:ascii="Arial" w:eastAsia="Arial" w:hAnsi="Arial" w:cs="Arial"/>
          <w:color w:val="000000"/>
          <w:sz w:val="18"/>
          <w:szCs w:val="18"/>
        </w:rPr>
        <w:t>enter into</w:t>
      </w:r>
      <w:proofErr w:type="gramEnd"/>
      <w:r>
        <w:rPr>
          <w:rFonts w:ascii="Arial" w:eastAsia="Arial" w:hAnsi="Arial" w:cs="Arial"/>
          <w:color w:val="000000"/>
          <w:sz w:val="18"/>
          <w:szCs w:val="18"/>
        </w:rPr>
        <w:t xml:space="preserve"> any settlement that imposes any liability or obligation on the Indemnitee without the Indemnitee’s prior written consent.</w:t>
      </w:r>
    </w:p>
    <w:p w14:paraId="000000D4" w14:textId="40CEC403"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Additional Terms for Infringement Claims</w:t>
      </w:r>
      <w:r>
        <w:rPr>
          <w:rFonts w:ascii="Arial" w:eastAsia="Arial" w:hAnsi="Arial" w:cs="Arial"/>
          <w:color w:val="000000"/>
          <w:sz w:val="18"/>
          <w:szCs w:val="18"/>
        </w:rPr>
        <w:t xml:space="preserve">. </w:t>
      </w:r>
    </w:p>
    <w:p w14:paraId="000000D5" w14:textId="77777777" w:rsidR="007956DD" w:rsidRDefault="00952CEB" w:rsidP="00625AB0">
      <w:pPr>
        <w:numPr>
          <w:ilvl w:val="2"/>
          <w:numId w:val="4"/>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Pr>
          <w:rFonts w:ascii="Arial" w:eastAsia="Arial" w:hAnsi="Arial" w:cs="Arial"/>
          <w:color w:val="000000"/>
          <w:sz w:val="18"/>
          <w:szCs w:val="18"/>
          <w:highlight w:val="white"/>
        </w:rPr>
        <w:t>use of the Service in the practice of a process or system other than that for which it was intended</w:t>
      </w:r>
      <w:r>
        <w:rPr>
          <w:rFonts w:ascii="Arial" w:eastAsia="Arial" w:hAnsi="Arial" w:cs="Arial"/>
          <w:color w:val="000000"/>
          <w:sz w:val="18"/>
          <w:szCs w:val="18"/>
        </w:rPr>
        <w:t>; or (C) any action taken by Customer relating to use of the Platform that is outside the scope of the rights and authorizations granted or otherwise in breach of this Agreement and/or any applicable Order Form.</w:t>
      </w:r>
    </w:p>
    <w:p w14:paraId="000000D6" w14:textId="6B98528D" w:rsidR="007956DD" w:rsidRDefault="00952CEB" w:rsidP="00625AB0">
      <w:pPr>
        <w:numPr>
          <w:ilvl w:val="2"/>
          <w:numId w:val="4"/>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If the Platform is, or in Spreedly’s opinion is likely to be, the subject of an Infringement Claim, or if Customer’s use of the Platform is enjoined or threatened to be enjoined, Spreedly may, at Spreedly’s option and Spreedly’s sole cost and expense (but without diluting Spreedly´s indemnity obligations under section 11.1): (A) obtain the right for Customer to continue to use the allegedly infringing Platform as contemplated by this Agreement, (B) modify or replace the allegedly infringing Platform to make the Platform (as so modified or replaced) non-infringing, or (C) if Spreedly determine the remedies in clauses (A) and (B) are not commercially reasonable, </w:t>
      </w:r>
      <w:r>
        <w:rPr>
          <w:rFonts w:ascii="Arial" w:eastAsia="Arial" w:hAnsi="Arial" w:cs="Arial"/>
          <w:color w:val="000000"/>
          <w:sz w:val="18"/>
          <w:szCs w:val="18"/>
        </w:rPr>
        <w:lastRenderedPageBreak/>
        <w:t xml:space="preserve">then Spreedly may terminate the applicable Order Form upon written notice and without any liability to Customer and Spreedly will promptly refund to Customer on a </w:t>
      </w:r>
      <w:r>
        <w:rPr>
          <w:rFonts w:ascii="Arial" w:eastAsia="Arial" w:hAnsi="Arial" w:cs="Arial"/>
          <w:i/>
          <w:color w:val="000000"/>
          <w:sz w:val="18"/>
          <w:szCs w:val="18"/>
        </w:rPr>
        <w:t>pro rata</w:t>
      </w:r>
      <w:r>
        <w:rPr>
          <w:rFonts w:ascii="Arial" w:eastAsia="Arial" w:hAnsi="Arial" w:cs="Arial"/>
          <w:color w:val="000000"/>
          <w:sz w:val="18"/>
          <w:szCs w:val="18"/>
        </w:rPr>
        <w:t xml:space="preserve"> basis the share of any Fees prepaid by Customer for the future portion of the applicable Term that would have remained but for such termination.</w:t>
      </w:r>
    </w:p>
    <w:p w14:paraId="000000D7" w14:textId="77777777" w:rsidR="007956DD" w:rsidRDefault="00952CEB" w:rsidP="00625AB0">
      <w:pPr>
        <w:numPr>
          <w:ilvl w:val="2"/>
          <w:numId w:val="4"/>
        </w:numPr>
        <w:pBdr>
          <w:top w:val="nil"/>
          <w:left w:val="nil"/>
          <w:bottom w:val="nil"/>
          <w:right w:val="nil"/>
          <w:between w:val="nil"/>
        </w:pBdr>
        <w:tabs>
          <w:tab w:val="left" w:pos="360"/>
          <w:tab w:val="left" w:pos="990"/>
        </w:tabs>
        <w:spacing w:after="120"/>
        <w:ind w:left="1800"/>
        <w:jc w:val="both"/>
        <w:rPr>
          <w:color w:val="000000"/>
        </w:rPr>
      </w:pPr>
      <w:bookmarkStart w:id="90" w:name="_heading=h.3o7alnk" w:colFirst="0" w:colLast="0"/>
      <w:bookmarkEnd w:id="90"/>
      <w:r>
        <w:rPr>
          <w:rFonts w:ascii="Arial" w:eastAsia="Arial" w:hAnsi="Arial" w:cs="Arial"/>
          <w:color w:val="000000"/>
          <w:sz w:val="17"/>
          <w:szCs w:val="17"/>
        </w:rPr>
        <w:t>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p>
    <w:p w14:paraId="000000D8" w14:textId="77777777" w:rsidR="007956DD" w:rsidRDefault="00952CEB" w:rsidP="00625AB0">
      <w:pPr>
        <w:numPr>
          <w:ilvl w:val="0"/>
          <w:numId w:val="4"/>
        </w:numPr>
        <w:pBdr>
          <w:top w:val="nil"/>
          <w:left w:val="nil"/>
          <w:bottom w:val="nil"/>
          <w:right w:val="nil"/>
          <w:between w:val="nil"/>
        </w:pBdr>
        <w:tabs>
          <w:tab w:val="left" w:pos="360"/>
          <w:tab w:val="left" w:pos="990"/>
        </w:tabs>
        <w:spacing w:after="240"/>
        <w:ind w:left="0" w:firstLine="360"/>
        <w:jc w:val="both"/>
        <w:rPr>
          <w:color w:val="000000"/>
        </w:rPr>
      </w:pPr>
      <w:bookmarkStart w:id="91" w:name="_heading=h.23ckvvd" w:colFirst="0" w:colLast="0"/>
      <w:bookmarkEnd w:id="91"/>
      <w:r>
        <w:rPr>
          <w:rFonts w:ascii="Arial" w:eastAsia="Arial" w:hAnsi="Arial" w:cs="Arial"/>
          <w:color w:val="000000"/>
          <w:sz w:val="18"/>
          <w:szCs w:val="18"/>
          <w:u w:val="single"/>
        </w:rPr>
        <w:t>Insurance</w:t>
      </w:r>
      <w:r>
        <w:rPr>
          <w:rFonts w:ascii="Arial" w:eastAsia="Arial" w:hAnsi="Arial" w:cs="Arial"/>
          <w:color w:val="000000"/>
          <w:sz w:val="18"/>
          <w:szCs w:val="18"/>
        </w:rPr>
        <w:t>. During the Term, Spreedly will maintain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p>
    <w:p w14:paraId="000000D9" w14:textId="4F55964F" w:rsidR="007956DD" w:rsidRDefault="00952CEB" w:rsidP="00625AB0">
      <w:pPr>
        <w:numPr>
          <w:ilvl w:val="0"/>
          <w:numId w:val="4"/>
        </w:numPr>
        <w:pBdr>
          <w:top w:val="nil"/>
          <w:left w:val="nil"/>
          <w:bottom w:val="nil"/>
          <w:right w:val="nil"/>
          <w:between w:val="nil"/>
        </w:pBdr>
        <w:tabs>
          <w:tab w:val="left" w:pos="360"/>
          <w:tab w:val="left" w:pos="990"/>
        </w:tabs>
        <w:spacing w:after="240"/>
        <w:ind w:left="0" w:firstLine="360"/>
        <w:jc w:val="both"/>
        <w:rPr>
          <w:color w:val="000000"/>
        </w:rPr>
      </w:pPr>
      <w:bookmarkStart w:id="92" w:name="_heading=h.1hmsyys" w:colFirst="0" w:colLast="0"/>
      <w:bookmarkEnd w:id="92"/>
      <w:r>
        <w:rPr>
          <w:rFonts w:ascii="Arial" w:eastAsia="Arial" w:hAnsi="Arial" w:cs="Arial"/>
          <w:color w:val="000000"/>
          <w:sz w:val="18"/>
          <w:szCs w:val="18"/>
          <w:u w:val="single"/>
        </w:rPr>
        <w:t>Limitation of Liability</w:t>
      </w:r>
      <w:r>
        <w:rPr>
          <w:rFonts w:ascii="Arial" w:eastAsia="Arial" w:hAnsi="Arial" w:cs="Arial"/>
          <w:color w:val="000000"/>
          <w:sz w:val="18"/>
          <w:szCs w:val="18"/>
        </w:rPr>
        <w:t xml:space="preserve">.  </w:t>
      </w:r>
      <w:r>
        <w:rPr>
          <w:rFonts w:ascii="Arial" w:eastAsia="Arial" w:hAnsi="Arial" w:cs="Arial"/>
          <w:color w:val="000000"/>
          <w:sz w:val="17"/>
          <w:szCs w:val="17"/>
        </w:rPr>
        <w:t>IN NO EVENT WILL EITHER PARTY BE LIABLE FOR ANY LOST PROFITS, LOSS OF ANTICIPATED SAVINGS, WASTED EXPENDITURE, LOSS OF BUSINESS OPPORTUNITIES, REPUTATION OR GOODWILL</w:t>
      </w:r>
      <w:r>
        <w:rPr>
          <w:rFonts w:ascii="Arial" w:eastAsia="Arial" w:hAnsi="Arial" w:cs="Arial"/>
          <w:sz w:val="17"/>
          <w:szCs w:val="17"/>
        </w:rPr>
        <w:t xml:space="preserve">, </w:t>
      </w:r>
      <w:r>
        <w:rPr>
          <w:rFonts w:ascii="Arial" w:eastAsia="Arial" w:hAnsi="Arial" w:cs="Arial"/>
          <w:color w:val="000000"/>
          <w:sz w:val="17"/>
          <w:szCs w:val="17"/>
        </w:rPr>
        <w:t xml:space="preserve">OR ANY INDIRECT, EXEMPLARY, </w:t>
      </w:r>
      <w:r>
        <w:rPr>
          <w:rFonts w:ascii="Arial" w:eastAsia="Arial" w:hAnsi="Arial" w:cs="Arial"/>
          <w:smallCaps/>
          <w:color w:val="000000"/>
          <w:sz w:val="17"/>
          <w:szCs w:val="17"/>
        </w:rPr>
        <w:t>PUNITIVE, SPECIAL, INCIDENTAL OR CONSEQUENTIAL DAMAGES (INCLUDING LOSS OF BUSINESS PROFITS) ARISING OUT OF OR RELATING TO THIS AGREEMENT, HOWEVER CAUSED AND ON ANY THEORY OF LIABILITY. THE TOTAL AND CUMULATIVE LIABILITY OF A PARTY ARISING UNDER OR IN CONNECTION WITH THIS AGREEMENT WILL NOT EXCEED THE AMOUNT OF FEES PAID TO SPREEDLY BY CUSTOMER DURING THE TWELVE-MONTH PERIOD IMMEDIATELY PRECEDING SUCH CLAIM, PROVIDED HOWEVER, THAT THIS LIMIT ON LIABILITY WILL NOT APPLY TO THE EXTENT THE LIABILITY IS A DIRECT RESULT OF THE FRAUDULE</w:t>
      </w:r>
      <w:r>
        <w:rPr>
          <w:rFonts w:ascii="Arial" w:eastAsia="Arial" w:hAnsi="Arial" w:cs="Arial"/>
          <w:smallCaps/>
          <w:sz w:val="17"/>
          <w:szCs w:val="17"/>
        </w:rPr>
        <w:t>NT, CRIMINAL OR GROSSLY NEGLIGENT OR MORE CULPABLE ACTS OR OMISSIONS OF THAT PARTY, FRAUDULENT REPRESENTATION, DEATH OR PERSONAL INJURY CAUSED BY NEGLIGENCE OR ANY MATTER FOR WHICH IT WOULD BE UNLAWFUL FOR THE PARTIES TO EXCLUDE LIABILITY. T</w:t>
      </w:r>
      <w:r>
        <w:rPr>
          <w:rFonts w:ascii="Arial" w:eastAsia="Arial" w:hAnsi="Arial" w:cs="Arial"/>
          <w:smallCaps/>
          <w:color w:val="000000"/>
          <w:sz w:val="17"/>
          <w:szCs w:val="17"/>
        </w:rPr>
        <w:t>HE LIMITATIONS IN THIS SECTION WILL APPLY EVEN IF A PARTY HAS BEEN ADVISED OF THE POSSIBILITY OF SUCH DAMAGES AND NOTWITHSTANDING ANY FAILURE OF ESSENTIAL PURPOSE OF ANY LIMITED REMEDY</w:t>
      </w:r>
      <w:r>
        <w:rPr>
          <w:rFonts w:ascii="Arial" w:eastAsia="Arial" w:hAnsi="Arial" w:cs="Arial"/>
          <w:color w:val="000000"/>
          <w:sz w:val="17"/>
          <w:szCs w:val="17"/>
        </w:rPr>
        <w:t>.</w:t>
      </w:r>
    </w:p>
    <w:p w14:paraId="000000DA" w14:textId="77777777" w:rsidR="007956DD" w:rsidRDefault="00952CEB" w:rsidP="00625AB0">
      <w:pPr>
        <w:numPr>
          <w:ilvl w:val="0"/>
          <w:numId w:val="4"/>
        </w:numPr>
        <w:pBdr>
          <w:top w:val="nil"/>
          <w:left w:val="nil"/>
          <w:bottom w:val="nil"/>
          <w:right w:val="nil"/>
          <w:between w:val="nil"/>
        </w:pBdr>
        <w:tabs>
          <w:tab w:val="left" w:pos="360"/>
          <w:tab w:val="left" w:pos="990"/>
        </w:tabs>
        <w:spacing w:after="120"/>
        <w:ind w:left="0" w:firstLine="0"/>
        <w:jc w:val="both"/>
        <w:rPr>
          <w:color w:val="000000"/>
        </w:rPr>
      </w:pPr>
      <w:r>
        <w:rPr>
          <w:rFonts w:ascii="Arial" w:eastAsia="Arial" w:hAnsi="Arial" w:cs="Arial"/>
          <w:color w:val="000000"/>
          <w:sz w:val="18"/>
          <w:szCs w:val="18"/>
          <w:u w:val="single"/>
        </w:rPr>
        <w:t>Miscellaneous</w:t>
      </w:r>
      <w:r>
        <w:rPr>
          <w:rFonts w:ascii="Arial" w:eastAsia="Arial" w:hAnsi="Arial" w:cs="Arial"/>
          <w:color w:val="000000"/>
          <w:sz w:val="18"/>
          <w:szCs w:val="18"/>
        </w:rPr>
        <w:t xml:space="preserve">.  </w:t>
      </w:r>
    </w:p>
    <w:p w14:paraId="000000DB"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Entire Agreement</w:t>
      </w:r>
      <w:r>
        <w:rPr>
          <w:rFonts w:ascii="Arial" w:eastAsia="Arial" w:hAnsi="Arial" w:cs="Arial"/>
          <w:i/>
          <w:color w:val="000000"/>
          <w:sz w:val="18"/>
          <w:szCs w:val="18"/>
        </w:rPr>
        <w:t>.</w:t>
      </w:r>
      <w:r>
        <w:rPr>
          <w:rFonts w:ascii="Arial" w:eastAsia="Arial" w:hAnsi="Arial" w:cs="Arial"/>
          <w:color w:val="000000"/>
          <w:sz w:val="18"/>
          <w:szCs w:val="18"/>
        </w:rPr>
        <w:t xml:space="preserve"> This Agreement and each Order Form and Statement of Work constitute the entire agreement, and supersede all prior negotiations, </w:t>
      </w:r>
      <w:proofErr w:type="gramStart"/>
      <w:r>
        <w:rPr>
          <w:rFonts w:ascii="Arial" w:eastAsia="Arial" w:hAnsi="Arial" w:cs="Arial"/>
          <w:color w:val="000000"/>
          <w:sz w:val="18"/>
          <w:szCs w:val="18"/>
        </w:rPr>
        <w:t>understandings</w:t>
      </w:r>
      <w:proofErr w:type="gramEnd"/>
      <w:r>
        <w:rPr>
          <w:rFonts w:ascii="Arial" w:eastAsia="Arial" w:hAnsi="Arial" w:cs="Arial"/>
          <w:color w:val="000000"/>
          <w:sz w:val="18"/>
          <w:szCs w:val="18"/>
        </w:rPr>
        <w:t xml:space="preserve"> or agreements (oral or written), between the Parties regarding the subject matter of this Agreement (and all past dealing or industry custom).  </w:t>
      </w:r>
    </w:p>
    <w:p w14:paraId="000000DC"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Amendment, Severability and Waiver</w:t>
      </w:r>
      <w:r>
        <w:rPr>
          <w:rFonts w:ascii="Arial" w:eastAsia="Arial" w:hAnsi="Arial" w:cs="Arial"/>
          <w:color w:val="000000"/>
          <w:sz w:val="18"/>
          <w:szCs w:val="18"/>
        </w:rPr>
        <w:t xml:space="preserve">.  No change, consent or waiver under this Agreement will be effective unless in writing and signed by the Party against which enforcement is sought.  Any delay or failure of either Party to enforce its rights, </w:t>
      </w:r>
      <w:proofErr w:type="gramStart"/>
      <w:r>
        <w:rPr>
          <w:rFonts w:ascii="Arial" w:eastAsia="Arial" w:hAnsi="Arial" w:cs="Arial"/>
          <w:color w:val="000000"/>
          <w:sz w:val="18"/>
          <w:szCs w:val="18"/>
        </w:rPr>
        <w:t>powers</w:t>
      </w:r>
      <w:proofErr w:type="gramEnd"/>
      <w:r>
        <w:rPr>
          <w:rFonts w:ascii="Arial" w:eastAsia="Arial" w:hAnsi="Arial" w:cs="Arial"/>
          <w:color w:val="000000"/>
          <w:sz w:val="18"/>
          <w:szCs w:val="18"/>
        </w:rPr>
        <w:t xml:space="preserve">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p>
    <w:p w14:paraId="000000DD" w14:textId="1357913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bookmarkStart w:id="93" w:name="_heading=h.41mghml" w:colFirst="0" w:colLast="0"/>
      <w:bookmarkEnd w:id="93"/>
      <w:r>
        <w:rPr>
          <w:rFonts w:ascii="Arial" w:eastAsia="Arial" w:hAnsi="Arial" w:cs="Arial"/>
          <w:color w:val="000000"/>
          <w:sz w:val="18"/>
          <w:szCs w:val="18"/>
          <w:u w:val="single"/>
        </w:rPr>
        <w:t>Governing Law and Venue</w:t>
      </w:r>
      <w:r>
        <w:rPr>
          <w:rFonts w:ascii="Arial" w:eastAsia="Arial" w:hAnsi="Arial" w:cs="Arial"/>
          <w:color w:val="000000"/>
          <w:sz w:val="18"/>
          <w:szCs w:val="18"/>
        </w:rPr>
        <w:t>.  This Agreement will be deemed to have been made in and will be governed by and construed in accordance with the laws of, the State of Delaware, without regard to its conflicts of law provisions.  The sole jurisdiction and venue for actions related to this Agreement will be the state or federal courts located in Delaware, and both Parties consent to the exclusive jurisdiction of such courts with respect to any such action.</w:t>
      </w:r>
    </w:p>
    <w:p w14:paraId="000000DE"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bookmarkStart w:id="94" w:name="_heading=h.4f1mdlm" w:colFirst="0" w:colLast="0"/>
      <w:bookmarkEnd w:id="94"/>
      <w:r>
        <w:rPr>
          <w:rFonts w:ascii="Arial" w:eastAsia="Arial" w:hAnsi="Arial" w:cs="Arial"/>
          <w:color w:val="000000"/>
          <w:sz w:val="18"/>
          <w:szCs w:val="18"/>
          <w:u w:val="single"/>
        </w:rPr>
        <w:t>Notices</w:t>
      </w:r>
      <w:r>
        <w:rPr>
          <w:rFonts w:ascii="Arial" w:eastAsia="Arial" w:hAnsi="Arial" w:cs="Arial"/>
          <w:color w:val="000000"/>
          <w:sz w:val="18"/>
          <w:szCs w:val="18"/>
        </w:rPr>
        <w:t>.  All notices, instructions, requests, authorizations, consents, demands and other communications hereunder will be in writing and will be delivered by one of the following means, with notice deemed given as indicated in parentheses: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by personal delivery (when actually delivered); (ii) by overnight courier (upon written verification of receipt); (iii) by </w:t>
      </w:r>
      <w:r>
        <w:rPr>
          <w:rFonts w:ascii="Arial" w:eastAsia="Arial" w:hAnsi="Arial" w:cs="Arial"/>
          <w:sz w:val="18"/>
          <w:szCs w:val="18"/>
        </w:rPr>
        <w:t>email</w:t>
      </w:r>
      <w:r>
        <w:rPr>
          <w:rFonts w:ascii="Arial" w:eastAsia="Arial" w:hAnsi="Arial" w:cs="Arial"/>
          <w:color w:val="000000"/>
          <w:sz w:val="18"/>
          <w:szCs w:val="18"/>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Pr>
          <w:rFonts w:ascii="Arial" w:eastAsia="Arial" w:hAnsi="Arial" w:cs="Arial"/>
          <w:sz w:val="18"/>
          <w:szCs w:val="18"/>
        </w:rPr>
        <w:t>4</w:t>
      </w:r>
      <w:r>
        <w:rPr>
          <w:rFonts w:ascii="Arial" w:eastAsia="Arial" w:hAnsi="Arial" w:cs="Arial"/>
          <w:color w:val="000000"/>
          <w:sz w:val="18"/>
          <w:szCs w:val="18"/>
        </w:rPr>
        <w:t>).</w:t>
      </w:r>
    </w:p>
    <w:p w14:paraId="000000DF"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Assignment</w:t>
      </w:r>
      <w:r>
        <w:rPr>
          <w:rFonts w:ascii="Arial" w:eastAsia="Arial" w:hAnsi="Arial" w:cs="Arial"/>
          <w:color w:val="000000"/>
          <w:sz w:val="18"/>
          <w:szCs w:val="18"/>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This Agreement will be binding upon, and inure to the benefit of, the successors and permitted assigns of the Parties.  </w:t>
      </w:r>
    </w:p>
    <w:p w14:paraId="000000E0"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No Third-Party Beneficiaries</w:t>
      </w:r>
      <w:r>
        <w:rPr>
          <w:rFonts w:ascii="Arial" w:eastAsia="Arial" w:hAnsi="Arial" w:cs="Arial"/>
          <w:color w:val="000000"/>
          <w:sz w:val="18"/>
          <w:szCs w:val="18"/>
        </w:rPr>
        <w:t xml:space="preserve">.  This Agreement is for the sole benefit of the Parties hereto and their respective successors and permitted assigns and nothing herein, </w:t>
      </w:r>
      <w:proofErr w:type="gramStart"/>
      <w:r>
        <w:rPr>
          <w:rFonts w:ascii="Arial" w:eastAsia="Arial" w:hAnsi="Arial" w:cs="Arial"/>
          <w:color w:val="000000"/>
          <w:sz w:val="18"/>
          <w:szCs w:val="18"/>
        </w:rPr>
        <w:t>express</w:t>
      </w:r>
      <w:proofErr w:type="gramEnd"/>
      <w:r>
        <w:rPr>
          <w:rFonts w:ascii="Arial" w:eastAsia="Arial" w:hAnsi="Arial" w:cs="Arial"/>
          <w:color w:val="000000"/>
          <w:sz w:val="18"/>
          <w:szCs w:val="18"/>
        </w:rPr>
        <w:t xml:space="preserve"> or implied, is intended to or will confer on </w:t>
      </w:r>
      <w:r>
        <w:rPr>
          <w:rFonts w:ascii="Arial" w:eastAsia="Arial" w:hAnsi="Arial" w:cs="Arial"/>
          <w:color w:val="000000"/>
          <w:sz w:val="18"/>
          <w:szCs w:val="18"/>
        </w:rPr>
        <w:lastRenderedPageBreak/>
        <w:t xml:space="preserve">any other person or entity any legal or equitable right, benefit or remedy of any nature whatsoever under or by reason of this Agreement.  </w:t>
      </w:r>
    </w:p>
    <w:p w14:paraId="000000E1"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Relationship of the Parties</w:t>
      </w:r>
      <w:r>
        <w:rPr>
          <w:rFonts w:ascii="Arial" w:eastAsia="Arial" w:hAnsi="Arial" w:cs="Arial"/>
          <w:color w:val="000000"/>
          <w:sz w:val="18"/>
          <w:szCs w:val="18"/>
        </w:rPr>
        <w:t xml:space="preserve">.  The relationship between the Parties is that of independent contractors. Nothing contained in this Agreement will be construed as creating any agency, partnership, joint venture or other form of joint enterprise, </w:t>
      </w:r>
      <w:proofErr w:type="gramStart"/>
      <w:r>
        <w:rPr>
          <w:rFonts w:ascii="Arial" w:eastAsia="Arial" w:hAnsi="Arial" w:cs="Arial"/>
          <w:color w:val="000000"/>
          <w:sz w:val="18"/>
          <w:szCs w:val="18"/>
        </w:rPr>
        <w:t>employment</w:t>
      </w:r>
      <w:proofErr w:type="gramEnd"/>
      <w:r>
        <w:rPr>
          <w:rFonts w:ascii="Arial" w:eastAsia="Arial" w:hAnsi="Arial" w:cs="Arial"/>
          <w:color w:val="000000"/>
          <w:sz w:val="18"/>
          <w:szCs w:val="18"/>
        </w:rPr>
        <w:t xml:space="preserve"> or fiduciary relationship between the Parties, and neither Party will have authority to contract for or bind the other Party in any manner whatsoever.  </w:t>
      </w:r>
    </w:p>
    <w:p w14:paraId="000000E2"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Force Majeure</w:t>
      </w:r>
      <w:r>
        <w:rPr>
          <w:rFonts w:ascii="Arial" w:eastAsia="Arial" w:hAnsi="Arial" w:cs="Arial"/>
          <w:color w:val="000000"/>
          <w:sz w:val="18"/>
          <w:szCs w:val="18"/>
        </w:rPr>
        <w:t>.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Pr>
          <w:rFonts w:ascii="Arial" w:eastAsia="Arial" w:hAnsi="Arial" w:cs="Arial"/>
          <w:color w:val="000000"/>
          <w:sz w:val="18"/>
          <w:szCs w:val="18"/>
          <w:u w:val="single"/>
        </w:rPr>
        <w:t>Force Majeure Event</w:t>
      </w:r>
      <w:r>
        <w:rPr>
          <w:rFonts w:ascii="Arial" w:eastAsia="Arial" w:hAnsi="Arial" w:cs="Arial"/>
          <w:color w:val="000000"/>
          <w:sz w:val="18"/>
          <w:szCs w:val="18"/>
        </w:rPr>
        <w:t xml:space="preserve">”).  In the event of any failure or delay caused by a Force Majeure Event, the affected Party will give prompt written notice to the other Party stating the </w:t>
      </w:r>
      <w:proofErr w:type="gramStart"/>
      <w:r>
        <w:rPr>
          <w:rFonts w:ascii="Arial" w:eastAsia="Arial" w:hAnsi="Arial" w:cs="Arial"/>
          <w:color w:val="000000"/>
          <w:sz w:val="18"/>
          <w:szCs w:val="18"/>
        </w:rPr>
        <w:t>period of time</w:t>
      </w:r>
      <w:proofErr w:type="gramEnd"/>
      <w:r>
        <w:rPr>
          <w:rFonts w:ascii="Arial" w:eastAsia="Arial" w:hAnsi="Arial" w:cs="Arial"/>
          <w:color w:val="000000"/>
          <w:sz w:val="18"/>
          <w:szCs w:val="18"/>
        </w:rPr>
        <w:t xml:space="preserv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p>
    <w:p w14:paraId="000000E3"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Equitable Remedies</w:t>
      </w:r>
      <w:r>
        <w:rPr>
          <w:rFonts w:ascii="Arial" w:eastAsia="Arial" w:hAnsi="Arial" w:cs="Arial"/>
          <w:color w:val="000000"/>
          <w:sz w:val="18"/>
          <w:szCs w:val="18"/>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p>
    <w:p w14:paraId="000000E4"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bookmarkStart w:id="95" w:name="_heading=h.2u6wntf" w:colFirst="0" w:colLast="0"/>
      <w:bookmarkEnd w:id="95"/>
      <w:r>
        <w:rPr>
          <w:rFonts w:ascii="Arial" w:eastAsia="Arial" w:hAnsi="Arial" w:cs="Arial"/>
          <w:color w:val="000000"/>
          <w:sz w:val="18"/>
          <w:szCs w:val="18"/>
          <w:u w:val="single"/>
        </w:rPr>
        <w:t>Conflict in Terms</w:t>
      </w:r>
      <w:r>
        <w:rPr>
          <w:rFonts w:ascii="Arial" w:eastAsia="Arial" w:hAnsi="Arial" w:cs="Arial"/>
          <w:color w:val="000000"/>
          <w:sz w:val="18"/>
          <w:szCs w:val="18"/>
        </w:rPr>
        <w:t>.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p>
    <w:p w14:paraId="000000E5" w14:textId="77777777" w:rsidR="007956DD" w:rsidRDefault="00952CEB" w:rsidP="00625AB0">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Counterparts</w:t>
      </w:r>
      <w:r>
        <w:rPr>
          <w:rFonts w:ascii="Arial" w:eastAsia="Arial" w:hAnsi="Arial" w:cs="Arial"/>
          <w:color w:val="000000"/>
          <w:sz w:val="18"/>
          <w:szCs w:val="18"/>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Pr>
          <w:rFonts w:ascii="Arial" w:eastAsia="Arial" w:hAnsi="Arial" w:cs="Arial"/>
          <w:i/>
          <w:color w:val="000000"/>
          <w:sz w:val="18"/>
          <w:szCs w:val="18"/>
        </w:rPr>
        <w:t>e.g.</w:t>
      </w:r>
      <w:r>
        <w:rPr>
          <w:rFonts w:ascii="Arial" w:eastAsia="Arial" w:hAnsi="Arial" w:cs="Arial"/>
          <w:color w:val="000000"/>
          <w:sz w:val="18"/>
          <w:szCs w:val="18"/>
        </w:rPr>
        <w:t xml:space="preserve">, </w:t>
      </w:r>
      <w:hyperlink r:id="rId15">
        <w:r>
          <w:rPr>
            <w:rFonts w:ascii="Arial" w:eastAsia="Arial" w:hAnsi="Arial" w:cs="Arial"/>
            <w:color w:val="0000FF"/>
            <w:sz w:val="18"/>
            <w:szCs w:val="18"/>
            <w:u w:val="single"/>
          </w:rPr>
          <w:t>www.docusign.com</w:t>
        </w:r>
      </w:hyperlink>
      <w:r>
        <w:rPr>
          <w:rFonts w:ascii="Arial" w:eastAsia="Arial" w:hAnsi="Arial" w:cs="Arial"/>
          <w:color w:val="000000"/>
          <w:sz w:val="18"/>
          <w:szCs w:val="18"/>
        </w:rPr>
        <w:t>) or other transmission method and any counterpart so delivered will be deemed to have been duly and validly delivered and be valid and effective for all purposes.</w:t>
      </w:r>
    </w:p>
    <w:p w14:paraId="000000E6" w14:textId="77777777" w:rsidR="007956DD" w:rsidRDefault="007956DD">
      <w:pPr>
        <w:pBdr>
          <w:top w:val="nil"/>
          <w:left w:val="nil"/>
          <w:bottom w:val="nil"/>
          <w:right w:val="nil"/>
          <w:between w:val="nil"/>
        </w:pBdr>
        <w:tabs>
          <w:tab w:val="left" w:pos="360"/>
          <w:tab w:val="left" w:pos="990"/>
        </w:tabs>
        <w:spacing w:after="120"/>
        <w:jc w:val="both"/>
        <w:rPr>
          <w:rFonts w:ascii="Arial" w:eastAsia="Arial" w:hAnsi="Arial" w:cs="Arial"/>
          <w:sz w:val="18"/>
          <w:szCs w:val="18"/>
        </w:rPr>
      </w:pPr>
    </w:p>
    <w:p w14:paraId="000000E7" w14:textId="77777777" w:rsidR="007956DD" w:rsidRDefault="00952CEB">
      <w:pPr>
        <w:pBdr>
          <w:top w:val="nil"/>
          <w:left w:val="nil"/>
          <w:bottom w:val="nil"/>
          <w:right w:val="nil"/>
          <w:between w:val="nil"/>
        </w:pBdr>
        <w:tabs>
          <w:tab w:val="left" w:pos="360"/>
          <w:tab w:val="left" w:pos="990"/>
        </w:tabs>
        <w:spacing w:after="120"/>
        <w:jc w:val="center"/>
        <w:rPr>
          <w:rFonts w:ascii="Arial" w:eastAsia="Arial" w:hAnsi="Arial" w:cs="Arial"/>
          <w:sz w:val="18"/>
          <w:szCs w:val="18"/>
        </w:rPr>
      </w:pPr>
      <w:r>
        <w:rPr>
          <w:rFonts w:ascii="Arial" w:eastAsia="Arial" w:hAnsi="Arial" w:cs="Arial"/>
          <w:sz w:val="18"/>
          <w:szCs w:val="18"/>
        </w:rPr>
        <w:t>[Signatures on Next Page]</w:t>
      </w:r>
    </w:p>
    <w:p w14:paraId="000000E8" w14:textId="77777777" w:rsidR="007956DD" w:rsidRDefault="007956DD">
      <w:pPr>
        <w:pBdr>
          <w:top w:val="nil"/>
          <w:left w:val="nil"/>
          <w:bottom w:val="nil"/>
          <w:right w:val="nil"/>
          <w:between w:val="nil"/>
        </w:pBdr>
        <w:jc w:val="both"/>
        <w:rPr>
          <w:rFonts w:ascii="Arial" w:eastAsia="Arial" w:hAnsi="Arial" w:cs="Arial"/>
          <w:color w:val="000000"/>
          <w:sz w:val="18"/>
          <w:szCs w:val="18"/>
        </w:rPr>
      </w:pPr>
    </w:p>
    <w:p w14:paraId="000000E9" w14:textId="77777777" w:rsidR="007956DD" w:rsidRDefault="00952CEB">
      <w:pPr>
        <w:rPr>
          <w:rFonts w:ascii="Arial" w:eastAsia="Arial" w:hAnsi="Arial" w:cs="Arial"/>
          <w:sz w:val="18"/>
          <w:szCs w:val="18"/>
        </w:rPr>
      </w:pPr>
      <w:r>
        <w:br w:type="page"/>
      </w:r>
    </w:p>
    <w:p w14:paraId="000000EA" w14:textId="77777777" w:rsidR="007956DD" w:rsidRDefault="007956DD">
      <w:pPr>
        <w:tabs>
          <w:tab w:val="left" w:pos="10080"/>
        </w:tabs>
        <w:spacing w:before="120"/>
        <w:rPr>
          <w:rFonts w:ascii="Arial" w:eastAsia="Arial" w:hAnsi="Arial" w:cs="Arial"/>
          <w:sz w:val="18"/>
          <w:szCs w:val="18"/>
        </w:rPr>
      </w:pPr>
    </w:p>
    <w:p w14:paraId="000000EB" w14:textId="77777777" w:rsidR="007956DD" w:rsidRDefault="00952CEB">
      <w:pPr>
        <w:tabs>
          <w:tab w:val="left" w:pos="10080"/>
        </w:tabs>
        <w:spacing w:before="120"/>
        <w:rPr>
          <w:rFonts w:ascii="Arial" w:eastAsia="Arial" w:hAnsi="Arial" w:cs="Arial"/>
          <w:sz w:val="18"/>
          <w:szCs w:val="18"/>
        </w:rPr>
      </w:pPr>
      <w:r>
        <w:rPr>
          <w:rFonts w:ascii="Arial" w:eastAsia="Arial" w:hAnsi="Arial" w:cs="Arial"/>
          <w:sz w:val="18"/>
          <w:szCs w:val="18"/>
        </w:rPr>
        <w:t>The Parties have executed this Agreement by their duly authorized representatives in one or more counterparts, each of which will be deemed an original.</w:t>
      </w:r>
    </w:p>
    <w:p w14:paraId="000000EC" w14:textId="77777777" w:rsidR="007956DD" w:rsidRDefault="007956DD">
      <w:pPr>
        <w:rPr>
          <w:rFonts w:ascii="Arial" w:eastAsia="Arial" w:hAnsi="Arial" w:cs="Arial"/>
          <w:sz w:val="18"/>
          <w:szCs w:val="18"/>
        </w:rPr>
      </w:pPr>
    </w:p>
    <w:tbl>
      <w:tblPr>
        <w:tblW w:w="9360" w:type="dxa"/>
        <w:tblInd w:w="-115" w:type="dxa"/>
        <w:tblLayout w:type="fixed"/>
        <w:tblLook w:val="0400" w:firstRow="0" w:lastRow="0" w:firstColumn="0" w:lastColumn="0" w:noHBand="0" w:noVBand="1"/>
      </w:tblPr>
      <w:tblGrid>
        <w:gridCol w:w="4327"/>
        <w:gridCol w:w="619"/>
        <w:gridCol w:w="4414"/>
      </w:tblGrid>
      <w:tr w:rsidR="007956DD" w14:paraId="708555F4" w14:textId="77777777" w:rsidTr="00625AB0">
        <w:trPr>
          <w:trHeight w:val="360"/>
        </w:trPr>
        <w:tc>
          <w:tcPr>
            <w:tcW w:w="4327" w:type="dxa"/>
          </w:tcPr>
          <w:p w14:paraId="000000ED"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Spreedly, Inc.</w:t>
            </w:r>
          </w:p>
        </w:tc>
        <w:tc>
          <w:tcPr>
            <w:tcW w:w="619" w:type="dxa"/>
          </w:tcPr>
          <w:p w14:paraId="000000EE" w14:textId="77777777" w:rsidR="007956DD" w:rsidRDefault="007956DD">
            <w:pPr>
              <w:tabs>
                <w:tab w:val="left" w:pos="10080"/>
              </w:tabs>
              <w:spacing w:before="11"/>
              <w:rPr>
                <w:rFonts w:ascii="Arial" w:eastAsia="Arial" w:hAnsi="Arial" w:cs="Arial"/>
                <w:sz w:val="18"/>
                <w:szCs w:val="18"/>
              </w:rPr>
            </w:pPr>
          </w:p>
        </w:tc>
        <w:tc>
          <w:tcPr>
            <w:tcW w:w="4414" w:type="dxa"/>
          </w:tcPr>
          <w:p w14:paraId="000000EF" w14:textId="00CED5EE" w:rsidR="007956DD" w:rsidRDefault="00482ED4">
            <w:pPr>
              <w:tabs>
                <w:tab w:val="left" w:pos="10080"/>
              </w:tabs>
              <w:spacing w:before="11"/>
              <w:rPr>
                <w:rFonts w:ascii="Arial" w:eastAsia="Arial" w:hAnsi="Arial" w:cs="Arial"/>
                <w:sz w:val="18"/>
                <w:szCs w:val="18"/>
              </w:rPr>
            </w:pPr>
            <w:r>
              <w:rPr>
                <w:rFonts w:ascii="Arial" w:eastAsia="Arial" w:hAnsi="Arial" w:cs="Arial"/>
                <w:sz w:val="18"/>
                <w:szCs w:val="18"/>
              </w:rPr>
              <w:t>Patrianna Limited</w:t>
            </w:r>
          </w:p>
        </w:tc>
      </w:tr>
      <w:tr w:rsidR="007956DD" w14:paraId="463F5DE9" w14:textId="77777777" w:rsidTr="00625AB0">
        <w:trPr>
          <w:trHeight w:val="360"/>
        </w:trPr>
        <w:tc>
          <w:tcPr>
            <w:tcW w:w="4327" w:type="dxa"/>
          </w:tcPr>
          <w:p w14:paraId="000000F0"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Spreedly</w:t>
            </w:r>
            <w:r>
              <w:rPr>
                <w:rFonts w:ascii="Arial" w:eastAsia="Arial" w:hAnsi="Arial" w:cs="Arial"/>
                <w:sz w:val="18"/>
                <w:szCs w:val="18"/>
              </w:rPr>
              <w:t>”)</w:t>
            </w:r>
          </w:p>
        </w:tc>
        <w:tc>
          <w:tcPr>
            <w:tcW w:w="619" w:type="dxa"/>
          </w:tcPr>
          <w:p w14:paraId="000000F1" w14:textId="77777777" w:rsidR="007956DD" w:rsidRDefault="007956DD">
            <w:pPr>
              <w:tabs>
                <w:tab w:val="left" w:pos="10080"/>
              </w:tabs>
              <w:spacing w:before="11"/>
              <w:rPr>
                <w:rFonts w:ascii="Arial" w:eastAsia="Arial" w:hAnsi="Arial" w:cs="Arial"/>
                <w:sz w:val="18"/>
                <w:szCs w:val="18"/>
              </w:rPr>
            </w:pPr>
          </w:p>
        </w:tc>
        <w:tc>
          <w:tcPr>
            <w:tcW w:w="4414" w:type="dxa"/>
          </w:tcPr>
          <w:p w14:paraId="000000F2"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Customer</w:t>
            </w:r>
            <w:r>
              <w:rPr>
                <w:rFonts w:ascii="Arial" w:eastAsia="Arial" w:hAnsi="Arial" w:cs="Arial"/>
                <w:sz w:val="18"/>
                <w:szCs w:val="18"/>
              </w:rPr>
              <w:t>”)</w:t>
            </w:r>
          </w:p>
          <w:p w14:paraId="000000F3" w14:textId="77777777" w:rsidR="007956DD" w:rsidRDefault="007956DD">
            <w:pPr>
              <w:tabs>
                <w:tab w:val="left" w:pos="10080"/>
              </w:tabs>
              <w:spacing w:before="11"/>
              <w:rPr>
                <w:rFonts w:ascii="Arial" w:eastAsia="Arial" w:hAnsi="Arial" w:cs="Arial"/>
                <w:sz w:val="18"/>
                <w:szCs w:val="18"/>
              </w:rPr>
            </w:pPr>
          </w:p>
          <w:p w14:paraId="000000F4" w14:textId="77777777" w:rsidR="007956DD" w:rsidRDefault="007956DD">
            <w:pPr>
              <w:tabs>
                <w:tab w:val="left" w:pos="10080"/>
              </w:tabs>
              <w:spacing w:before="11"/>
              <w:rPr>
                <w:rFonts w:ascii="Arial" w:eastAsia="Arial" w:hAnsi="Arial" w:cs="Arial"/>
                <w:sz w:val="18"/>
                <w:szCs w:val="18"/>
              </w:rPr>
            </w:pPr>
          </w:p>
        </w:tc>
      </w:tr>
      <w:tr w:rsidR="007956DD" w14:paraId="08029F9F" w14:textId="77777777" w:rsidTr="00625AB0">
        <w:trPr>
          <w:trHeight w:val="360"/>
        </w:trPr>
        <w:tc>
          <w:tcPr>
            <w:tcW w:w="4327" w:type="dxa"/>
          </w:tcPr>
          <w:p w14:paraId="000000F5" w14:textId="77777777" w:rsidR="007956DD" w:rsidRDefault="007956DD">
            <w:pPr>
              <w:tabs>
                <w:tab w:val="left" w:pos="10080"/>
              </w:tabs>
              <w:spacing w:before="11"/>
              <w:rPr>
                <w:rFonts w:ascii="Arial" w:eastAsia="Arial" w:hAnsi="Arial" w:cs="Arial"/>
                <w:sz w:val="18"/>
                <w:szCs w:val="18"/>
              </w:rPr>
            </w:pPr>
          </w:p>
        </w:tc>
        <w:tc>
          <w:tcPr>
            <w:tcW w:w="619" w:type="dxa"/>
          </w:tcPr>
          <w:p w14:paraId="000000F6" w14:textId="77777777" w:rsidR="007956DD" w:rsidRDefault="007956DD">
            <w:pPr>
              <w:tabs>
                <w:tab w:val="left" w:pos="10080"/>
              </w:tabs>
              <w:spacing w:before="11"/>
              <w:rPr>
                <w:rFonts w:ascii="Arial" w:eastAsia="Arial" w:hAnsi="Arial" w:cs="Arial"/>
                <w:sz w:val="18"/>
                <w:szCs w:val="18"/>
              </w:rPr>
            </w:pPr>
          </w:p>
        </w:tc>
        <w:tc>
          <w:tcPr>
            <w:tcW w:w="4414" w:type="dxa"/>
          </w:tcPr>
          <w:p w14:paraId="000000F7" w14:textId="77777777" w:rsidR="007956DD" w:rsidRDefault="007956DD">
            <w:pPr>
              <w:tabs>
                <w:tab w:val="left" w:pos="10080"/>
              </w:tabs>
              <w:spacing w:before="11"/>
              <w:rPr>
                <w:rFonts w:ascii="Arial" w:eastAsia="Arial" w:hAnsi="Arial" w:cs="Arial"/>
                <w:sz w:val="18"/>
                <w:szCs w:val="18"/>
              </w:rPr>
            </w:pPr>
          </w:p>
        </w:tc>
      </w:tr>
      <w:tr w:rsidR="007956DD" w14:paraId="67B2406B" w14:textId="77777777" w:rsidTr="00625AB0">
        <w:trPr>
          <w:trHeight w:val="360"/>
        </w:trPr>
        <w:tc>
          <w:tcPr>
            <w:tcW w:w="4327" w:type="dxa"/>
          </w:tcPr>
          <w:p w14:paraId="000000F8"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tc>
        <w:tc>
          <w:tcPr>
            <w:tcW w:w="619" w:type="dxa"/>
          </w:tcPr>
          <w:p w14:paraId="000000F9" w14:textId="77777777" w:rsidR="007956DD" w:rsidRDefault="007956DD">
            <w:pPr>
              <w:tabs>
                <w:tab w:val="left" w:pos="10080"/>
              </w:tabs>
              <w:spacing w:before="11"/>
              <w:rPr>
                <w:rFonts w:ascii="Arial" w:eastAsia="Arial" w:hAnsi="Arial" w:cs="Arial"/>
                <w:sz w:val="18"/>
                <w:szCs w:val="18"/>
              </w:rPr>
            </w:pPr>
          </w:p>
        </w:tc>
        <w:tc>
          <w:tcPr>
            <w:tcW w:w="4414" w:type="dxa"/>
          </w:tcPr>
          <w:p w14:paraId="000000FA"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p w14:paraId="000000FB" w14:textId="77777777" w:rsidR="007956DD" w:rsidRDefault="007956DD">
            <w:pPr>
              <w:tabs>
                <w:tab w:val="left" w:pos="10080"/>
              </w:tabs>
              <w:spacing w:before="11"/>
              <w:rPr>
                <w:rFonts w:ascii="Arial" w:eastAsia="Arial" w:hAnsi="Arial" w:cs="Arial"/>
                <w:sz w:val="18"/>
                <w:szCs w:val="18"/>
              </w:rPr>
            </w:pPr>
          </w:p>
        </w:tc>
      </w:tr>
      <w:tr w:rsidR="007956DD" w14:paraId="3C5E48C6" w14:textId="77777777" w:rsidTr="00625AB0">
        <w:trPr>
          <w:trHeight w:val="360"/>
        </w:trPr>
        <w:tc>
          <w:tcPr>
            <w:tcW w:w="4327" w:type="dxa"/>
          </w:tcPr>
          <w:p w14:paraId="000000FC" w14:textId="77777777" w:rsidR="007956DD" w:rsidRDefault="007956DD">
            <w:pPr>
              <w:tabs>
                <w:tab w:val="left" w:pos="10080"/>
              </w:tabs>
              <w:spacing w:before="11"/>
              <w:rPr>
                <w:rFonts w:ascii="Arial" w:eastAsia="Arial" w:hAnsi="Arial" w:cs="Arial"/>
                <w:sz w:val="18"/>
                <w:szCs w:val="18"/>
              </w:rPr>
            </w:pPr>
          </w:p>
        </w:tc>
        <w:tc>
          <w:tcPr>
            <w:tcW w:w="619" w:type="dxa"/>
          </w:tcPr>
          <w:p w14:paraId="000000FD" w14:textId="77777777" w:rsidR="007956DD" w:rsidRDefault="007956DD">
            <w:pPr>
              <w:tabs>
                <w:tab w:val="left" w:pos="10080"/>
              </w:tabs>
              <w:spacing w:before="11"/>
              <w:rPr>
                <w:rFonts w:ascii="Arial" w:eastAsia="Arial" w:hAnsi="Arial" w:cs="Arial"/>
                <w:sz w:val="18"/>
                <w:szCs w:val="18"/>
              </w:rPr>
            </w:pPr>
          </w:p>
        </w:tc>
        <w:tc>
          <w:tcPr>
            <w:tcW w:w="4414" w:type="dxa"/>
          </w:tcPr>
          <w:p w14:paraId="000000FE" w14:textId="77777777" w:rsidR="007956DD" w:rsidRDefault="007956DD">
            <w:pPr>
              <w:tabs>
                <w:tab w:val="left" w:pos="10080"/>
              </w:tabs>
              <w:spacing w:before="11"/>
              <w:rPr>
                <w:rFonts w:ascii="Arial" w:eastAsia="Arial" w:hAnsi="Arial" w:cs="Arial"/>
                <w:sz w:val="18"/>
                <w:szCs w:val="18"/>
              </w:rPr>
            </w:pPr>
          </w:p>
        </w:tc>
      </w:tr>
      <w:tr w:rsidR="007956DD" w14:paraId="081AB018" w14:textId="77777777" w:rsidTr="00625AB0">
        <w:trPr>
          <w:trHeight w:val="360"/>
        </w:trPr>
        <w:tc>
          <w:tcPr>
            <w:tcW w:w="4327" w:type="dxa"/>
          </w:tcPr>
          <w:p w14:paraId="000000FF"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Print Name</w:t>
            </w:r>
          </w:p>
        </w:tc>
        <w:tc>
          <w:tcPr>
            <w:tcW w:w="619" w:type="dxa"/>
          </w:tcPr>
          <w:p w14:paraId="00000100" w14:textId="77777777" w:rsidR="007956DD" w:rsidRDefault="007956DD">
            <w:pPr>
              <w:tabs>
                <w:tab w:val="left" w:pos="10080"/>
              </w:tabs>
              <w:spacing w:before="11"/>
              <w:rPr>
                <w:rFonts w:ascii="Arial" w:eastAsia="Arial" w:hAnsi="Arial" w:cs="Arial"/>
                <w:sz w:val="18"/>
                <w:szCs w:val="18"/>
              </w:rPr>
            </w:pPr>
          </w:p>
        </w:tc>
        <w:tc>
          <w:tcPr>
            <w:tcW w:w="4414" w:type="dxa"/>
          </w:tcPr>
          <w:p w14:paraId="00000101"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Print Name</w:t>
            </w:r>
          </w:p>
        </w:tc>
      </w:tr>
      <w:tr w:rsidR="007956DD" w14:paraId="02E24C3C" w14:textId="77777777" w:rsidTr="00625AB0">
        <w:trPr>
          <w:trHeight w:val="360"/>
        </w:trPr>
        <w:tc>
          <w:tcPr>
            <w:tcW w:w="4327" w:type="dxa"/>
          </w:tcPr>
          <w:p w14:paraId="00000102" w14:textId="77777777" w:rsidR="007956DD" w:rsidRDefault="007956DD">
            <w:pPr>
              <w:tabs>
                <w:tab w:val="left" w:pos="10080"/>
              </w:tabs>
              <w:spacing w:before="11"/>
              <w:rPr>
                <w:rFonts w:ascii="Arial" w:eastAsia="Arial" w:hAnsi="Arial" w:cs="Arial"/>
                <w:sz w:val="18"/>
                <w:szCs w:val="18"/>
              </w:rPr>
            </w:pPr>
          </w:p>
        </w:tc>
        <w:tc>
          <w:tcPr>
            <w:tcW w:w="619" w:type="dxa"/>
          </w:tcPr>
          <w:p w14:paraId="00000103" w14:textId="77777777" w:rsidR="007956DD" w:rsidRDefault="007956DD">
            <w:pPr>
              <w:tabs>
                <w:tab w:val="left" w:pos="10080"/>
              </w:tabs>
              <w:spacing w:before="11"/>
              <w:rPr>
                <w:rFonts w:ascii="Arial" w:eastAsia="Arial" w:hAnsi="Arial" w:cs="Arial"/>
                <w:sz w:val="18"/>
                <w:szCs w:val="18"/>
              </w:rPr>
            </w:pPr>
          </w:p>
        </w:tc>
        <w:tc>
          <w:tcPr>
            <w:tcW w:w="4414" w:type="dxa"/>
          </w:tcPr>
          <w:p w14:paraId="00000104" w14:textId="77777777" w:rsidR="007956DD" w:rsidRDefault="007956DD">
            <w:pPr>
              <w:tabs>
                <w:tab w:val="left" w:pos="10080"/>
              </w:tabs>
              <w:spacing w:before="11"/>
              <w:rPr>
                <w:rFonts w:ascii="Arial" w:eastAsia="Arial" w:hAnsi="Arial" w:cs="Arial"/>
                <w:sz w:val="18"/>
                <w:szCs w:val="18"/>
              </w:rPr>
            </w:pPr>
          </w:p>
        </w:tc>
      </w:tr>
      <w:tr w:rsidR="007956DD" w14:paraId="3E934029" w14:textId="77777777" w:rsidTr="00625AB0">
        <w:trPr>
          <w:trHeight w:val="360"/>
        </w:trPr>
        <w:tc>
          <w:tcPr>
            <w:tcW w:w="4327" w:type="dxa"/>
          </w:tcPr>
          <w:p w14:paraId="00000105"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Title</w:t>
            </w:r>
          </w:p>
        </w:tc>
        <w:tc>
          <w:tcPr>
            <w:tcW w:w="619" w:type="dxa"/>
          </w:tcPr>
          <w:p w14:paraId="00000106" w14:textId="77777777" w:rsidR="007956DD" w:rsidRDefault="007956DD">
            <w:pPr>
              <w:tabs>
                <w:tab w:val="left" w:pos="10080"/>
              </w:tabs>
              <w:spacing w:before="11"/>
              <w:rPr>
                <w:rFonts w:ascii="Arial" w:eastAsia="Arial" w:hAnsi="Arial" w:cs="Arial"/>
                <w:sz w:val="18"/>
                <w:szCs w:val="18"/>
              </w:rPr>
            </w:pPr>
          </w:p>
        </w:tc>
        <w:tc>
          <w:tcPr>
            <w:tcW w:w="4414" w:type="dxa"/>
          </w:tcPr>
          <w:p w14:paraId="00000107"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Title</w:t>
            </w:r>
          </w:p>
        </w:tc>
      </w:tr>
      <w:tr w:rsidR="007956DD" w14:paraId="32113EBD" w14:textId="77777777" w:rsidTr="00625AB0">
        <w:trPr>
          <w:trHeight w:val="360"/>
        </w:trPr>
        <w:tc>
          <w:tcPr>
            <w:tcW w:w="4327" w:type="dxa"/>
          </w:tcPr>
          <w:p w14:paraId="00000108" w14:textId="77777777" w:rsidR="007956DD" w:rsidRDefault="007956DD">
            <w:pPr>
              <w:tabs>
                <w:tab w:val="left" w:pos="10080"/>
              </w:tabs>
              <w:spacing w:before="11"/>
              <w:rPr>
                <w:rFonts w:ascii="Arial" w:eastAsia="Arial" w:hAnsi="Arial" w:cs="Arial"/>
                <w:sz w:val="18"/>
                <w:szCs w:val="18"/>
              </w:rPr>
            </w:pPr>
          </w:p>
        </w:tc>
        <w:tc>
          <w:tcPr>
            <w:tcW w:w="619" w:type="dxa"/>
          </w:tcPr>
          <w:p w14:paraId="00000109" w14:textId="77777777" w:rsidR="007956DD" w:rsidRDefault="007956DD">
            <w:pPr>
              <w:tabs>
                <w:tab w:val="left" w:pos="10080"/>
              </w:tabs>
              <w:spacing w:before="11"/>
              <w:rPr>
                <w:rFonts w:ascii="Arial" w:eastAsia="Arial" w:hAnsi="Arial" w:cs="Arial"/>
                <w:sz w:val="18"/>
                <w:szCs w:val="18"/>
              </w:rPr>
            </w:pPr>
          </w:p>
        </w:tc>
        <w:tc>
          <w:tcPr>
            <w:tcW w:w="4414" w:type="dxa"/>
          </w:tcPr>
          <w:p w14:paraId="0000010A" w14:textId="77777777" w:rsidR="007956DD" w:rsidRDefault="007956DD">
            <w:pPr>
              <w:tabs>
                <w:tab w:val="left" w:pos="10080"/>
              </w:tabs>
              <w:spacing w:before="11"/>
              <w:rPr>
                <w:rFonts w:ascii="Arial" w:eastAsia="Arial" w:hAnsi="Arial" w:cs="Arial"/>
                <w:sz w:val="18"/>
                <w:szCs w:val="18"/>
              </w:rPr>
            </w:pPr>
          </w:p>
        </w:tc>
      </w:tr>
      <w:tr w:rsidR="007956DD" w14:paraId="5AA09AF8" w14:textId="77777777" w:rsidTr="00625AB0">
        <w:trPr>
          <w:trHeight w:val="360"/>
        </w:trPr>
        <w:tc>
          <w:tcPr>
            <w:tcW w:w="4327" w:type="dxa"/>
          </w:tcPr>
          <w:p w14:paraId="0000010B"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Date</w:t>
            </w:r>
          </w:p>
        </w:tc>
        <w:tc>
          <w:tcPr>
            <w:tcW w:w="619" w:type="dxa"/>
          </w:tcPr>
          <w:p w14:paraId="0000010C" w14:textId="77777777" w:rsidR="007956DD" w:rsidRDefault="007956DD">
            <w:pPr>
              <w:tabs>
                <w:tab w:val="left" w:pos="10080"/>
              </w:tabs>
              <w:spacing w:before="11"/>
              <w:rPr>
                <w:rFonts w:ascii="Arial" w:eastAsia="Arial" w:hAnsi="Arial" w:cs="Arial"/>
                <w:sz w:val="18"/>
                <w:szCs w:val="18"/>
              </w:rPr>
            </w:pPr>
          </w:p>
        </w:tc>
        <w:tc>
          <w:tcPr>
            <w:tcW w:w="4414" w:type="dxa"/>
          </w:tcPr>
          <w:p w14:paraId="0000010D" w14:textId="77777777" w:rsidR="007956DD" w:rsidRDefault="00952CEB">
            <w:pPr>
              <w:tabs>
                <w:tab w:val="left" w:pos="10080"/>
              </w:tabs>
              <w:spacing w:before="11"/>
              <w:rPr>
                <w:rFonts w:ascii="Arial" w:eastAsia="Arial" w:hAnsi="Arial" w:cs="Arial"/>
                <w:sz w:val="18"/>
                <w:szCs w:val="18"/>
              </w:rPr>
            </w:pPr>
            <w:r>
              <w:rPr>
                <w:rFonts w:ascii="Arial" w:eastAsia="Arial" w:hAnsi="Arial" w:cs="Arial"/>
                <w:sz w:val="18"/>
                <w:szCs w:val="18"/>
              </w:rPr>
              <w:t>Date</w:t>
            </w:r>
          </w:p>
        </w:tc>
      </w:tr>
    </w:tbl>
    <w:p w14:paraId="0000010E" w14:textId="77777777" w:rsidR="007956DD" w:rsidRDefault="007956DD" w:rsidP="00625AB0">
      <w:pPr>
        <w:pBdr>
          <w:top w:val="nil"/>
          <w:left w:val="nil"/>
          <w:bottom w:val="nil"/>
          <w:right w:val="nil"/>
          <w:between w:val="nil"/>
        </w:pBdr>
        <w:rPr>
          <w:rFonts w:ascii="Arial" w:eastAsia="Arial" w:hAnsi="Arial" w:cs="Arial"/>
          <w:sz w:val="18"/>
          <w:szCs w:val="18"/>
        </w:rPr>
        <w:sectPr w:rsidR="007956DD">
          <w:headerReference w:type="default" r:id="rId16"/>
          <w:footerReference w:type="default" r:id="rId17"/>
          <w:footerReference w:type="first" r:id="rId18"/>
          <w:pgSz w:w="12240" w:h="15840"/>
          <w:pgMar w:top="1440" w:right="1440" w:bottom="1440" w:left="1440" w:header="720" w:footer="720" w:gutter="0"/>
          <w:pgNumType w:start="1"/>
          <w:cols w:space="720"/>
        </w:sectPr>
      </w:pPr>
    </w:p>
    <w:p w14:paraId="0000010F" w14:textId="77777777" w:rsidR="007956DD" w:rsidRPr="00625AB0" w:rsidRDefault="00952CEB" w:rsidP="00625AB0">
      <w:pPr>
        <w:jc w:val="center"/>
        <w:rPr>
          <w:rFonts w:ascii="Arial" w:eastAsia="Arial" w:hAnsi="Arial"/>
          <w:smallCaps/>
          <w:sz w:val="18"/>
        </w:rPr>
      </w:pPr>
      <w:r w:rsidRPr="00625AB0">
        <w:rPr>
          <w:rFonts w:ascii="Arial" w:eastAsia="Arial" w:hAnsi="Arial"/>
          <w:b/>
          <w:smallCaps/>
          <w:sz w:val="18"/>
        </w:rPr>
        <w:lastRenderedPageBreak/>
        <w:t>SCHEDULE A</w:t>
      </w:r>
    </w:p>
    <w:p w14:paraId="00000110" w14:textId="77777777" w:rsidR="007956DD" w:rsidRDefault="007956DD">
      <w:pPr>
        <w:tabs>
          <w:tab w:val="left" w:pos="-1440"/>
          <w:tab w:val="left" w:pos="-720"/>
          <w:tab w:val="left" w:pos="4950"/>
        </w:tabs>
        <w:jc w:val="center"/>
        <w:rPr>
          <w:rFonts w:ascii="Arial" w:eastAsia="Arial" w:hAnsi="Arial" w:cs="Arial"/>
          <w:b/>
          <w:sz w:val="18"/>
          <w:szCs w:val="18"/>
          <w:u w:val="single"/>
        </w:rPr>
      </w:pPr>
    </w:p>
    <w:p w14:paraId="2FFECC7A" w14:textId="77777777" w:rsidR="00122544" w:rsidRDefault="00122544" w:rsidP="00122544">
      <w:pPr>
        <w:jc w:val="center"/>
        <w:rPr>
          <w:rFonts w:ascii="Arial" w:eastAsia="Arial" w:hAnsi="Arial" w:cs="Arial"/>
          <w:b/>
          <w:color w:val="000000"/>
          <w:sz w:val="18"/>
          <w:szCs w:val="18"/>
        </w:rPr>
      </w:pPr>
      <w:r>
        <w:rPr>
          <w:rFonts w:ascii="Arial" w:eastAsia="Arial" w:hAnsi="Arial" w:cs="Arial"/>
          <w:b/>
          <w:color w:val="000000"/>
          <w:sz w:val="18"/>
          <w:szCs w:val="18"/>
        </w:rPr>
        <w:t>Support and Service Levels</w:t>
      </w:r>
    </w:p>
    <w:p w14:paraId="5CF73DEF" w14:textId="77777777" w:rsidR="00122544" w:rsidRDefault="00122544" w:rsidP="00122544">
      <w:pPr>
        <w:rPr>
          <w:rFonts w:ascii="Arial" w:eastAsia="Arial" w:hAnsi="Arial" w:cs="Arial"/>
          <w:b/>
          <w:color w:val="000000"/>
          <w:sz w:val="18"/>
          <w:szCs w:val="18"/>
        </w:rPr>
      </w:pPr>
    </w:p>
    <w:p w14:paraId="140FDCF5" w14:textId="77777777" w:rsidR="00122544" w:rsidRDefault="00122544" w:rsidP="00122544">
      <w:pPr>
        <w:pStyle w:val="NormalWeb"/>
        <w:spacing w:before="0" w:beforeAutospacing="0" w:after="0" w:afterAutospacing="0"/>
      </w:pPr>
      <w:r>
        <w:rPr>
          <w:rFonts w:ascii="Arial" w:hAnsi="Arial" w:cs="Arial"/>
          <w:color w:val="000000"/>
          <w:sz w:val="18"/>
          <w:szCs w:val="18"/>
        </w:rPr>
        <w:t>The following terms describe Spreedly’s Support Services for all Spreedly products and services.</w:t>
      </w:r>
    </w:p>
    <w:p w14:paraId="3F9C6265" w14:textId="77777777" w:rsidR="00122544" w:rsidRDefault="00122544" w:rsidP="00122544"/>
    <w:p w14:paraId="6D7789CA" w14:textId="77777777" w:rsidR="00122544" w:rsidRDefault="00122544" w:rsidP="00122544">
      <w:pPr>
        <w:pStyle w:val="NormalWeb"/>
        <w:spacing w:before="0" w:beforeAutospacing="0" w:after="120" w:afterAutospacing="0"/>
      </w:pPr>
      <w:r>
        <w:rPr>
          <w:rFonts w:ascii="Arial" w:hAnsi="Arial" w:cs="Arial"/>
          <w:b/>
          <w:bCs/>
          <w:color w:val="000000"/>
          <w:sz w:val="18"/>
          <w:szCs w:val="18"/>
        </w:rPr>
        <w:t>SUPPORT OPTIONS</w:t>
      </w:r>
    </w:p>
    <w:p w14:paraId="1DEE0711" w14:textId="77777777" w:rsidR="00122544" w:rsidRDefault="00122544" w:rsidP="00122544">
      <w:pPr>
        <w:pStyle w:val="NormalWeb"/>
        <w:spacing w:before="0" w:beforeAutospacing="0" w:after="0" w:afterAutospacing="0"/>
      </w:pPr>
      <w:r>
        <w:rPr>
          <w:rFonts w:ascii="Arial" w:hAnsi="Arial" w:cs="Arial"/>
          <w:color w:val="000000"/>
          <w:sz w:val="18"/>
          <w:szCs w:val="18"/>
        </w:rPr>
        <w:t>Our Support Services are designed to provide Spreedly customers and partners with world-class customer support from a global team committed to ensuring your success with our solutions. </w:t>
      </w:r>
      <w:r>
        <w:rPr>
          <w:rFonts w:ascii="Arial" w:hAnsi="Arial" w:cs="Arial"/>
          <w:color w:val="000000"/>
          <w:sz w:val="18"/>
          <w:szCs w:val="18"/>
        </w:rPr>
        <w:br/>
      </w:r>
      <w:r>
        <w:rPr>
          <w:rFonts w:ascii="Arial" w:hAnsi="Arial" w:cs="Arial"/>
          <w:color w:val="000000"/>
          <w:sz w:val="18"/>
          <w:szCs w:val="18"/>
        </w:rPr>
        <w:br/>
        <w:t>Every Spreedly customer receives our base Business Support with 24x7 ticket submission and first response. Business Support ensures all customers have answers to product questions and troubleshooting guidance through email and our online ticketing system. All Customers have access to the Spreedly </w:t>
      </w:r>
      <w:hyperlink r:id="rId19" w:history="1">
        <w:r>
          <w:rPr>
            <w:rStyle w:val="Hyperlink"/>
            <w:rFonts w:ascii="Arial" w:eastAsiaTheme="majorEastAsia" w:hAnsi="Arial" w:cs="Arial"/>
            <w:sz w:val="18"/>
            <w:szCs w:val="18"/>
          </w:rPr>
          <w:t>Help Center and Knowledge Base</w:t>
        </w:r>
      </w:hyperlink>
      <w:r>
        <w:rPr>
          <w:rFonts w:ascii="Arial" w:hAnsi="Arial" w:cs="Arial"/>
          <w:color w:val="000000"/>
          <w:sz w:val="18"/>
          <w:szCs w:val="18"/>
        </w:rPr>
        <w:t> and to product </w:t>
      </w:r>
      <w:hyperlink r:id="rId20" w:history="1">
        <w:r>
          <w:rPr>
            <w:rStyle w:val="Hyperlink"/>
            <w:rFonts w:ascii="Arial" w:eastAsiaTheme="majorEastAsia" w:hAnsi="Arial" w:cs="Arial"/>
            <w:sz w:val="18"/>
            <w:szCs w:val="18"/>
          </w:rPr>
          <w:t>Documentation</w:t>
        </w:r>
      </w:hyperlink>
      <w:r>
        <w:rPr>
          <w:rFonts w:ascii="Arial" w:hAnsi="Arial" w:cs="Arial"/>
          <w:color w:val="000000"/>
          <w:sz w:val="18"/>
          <w:szCs w:val="18"/>
        </w:rPr>
        <w:t>; and can enroll for status notifications at the Spreedly </w:t>
      </w:r>
      <w:hyperlink r:id="rId21" w:history="1">
        <w:r>
          <w:rPr>
            <w:rStyle w:val="Hyperlink"/>
            <w:rFonts w:ascii="Arial" w:eastAsiaTheme="majorEastAsia" w:hAnsi="Arial" w:cs="Arial"/>
            <w:sz w:val="18"/>
            <w:szCs w:val="18"/>
          </w:rPr>
          <w:t>API Status Page</w:t>
        </w:r>
      </w:hyperlink>
      <w:r>
        <w:rPr>
          <w:rFonts w:ascii="Arial" w:hAnsi="Arial" w:cs="Arial"/>
          <w:color w:val="000000"/>
          <w:sz w:val="18"/>
          <w:szCs w:val="18"/>
        </w:rPr>
        <w:t>. Spreedly does not guarantee response, resolution, or uptime for the Business Support level. </w:t>
      </w:r>
    </w:p>
    <w:p w14:paraId="4F91D43E" w14:textId="77777777" w:rsidR="00122544" w:rsidRDefault="00122544" w:rsidP="00122544"/>
    <w:p w14:paraId="288829CA" w14:textId="77777777" w:rsidR="00122544" w:rsidRDefault="00122544" w:rsidP="00122544">
      <w:pPr>
        <w:pStyle w:val="NormalWeb"/>
        <w:spacing w:before="0" w:beforeAutospacing="0" w:after="0" w:afterAutospacing="0"/>
      </w:pPr>
      <w:r>
        <w:rPr>
          <w:rFonts w:ascii="Arial" w:hAnsi="Arial" w:cs="Arial"/>
          <w:color w:val="000000"/>
          <w:sz w:val="18"/>
          <w:szCs w:val="18"/>
        </w:rPr>
        <w:t>In addition to our Business Support, three levels of additional support services are available under an annual subscription plan (a “Subscription Support Services Plan”).</w:t>
      </w:r>
    </w:p>
    <w:p w14:paraId="0AB7E701" w14:textId="77777777" w:rsidR="00122544" w:rsidRDefault="00122544" w:rsidP="00122544">
      <w:pPr>
        <w:pStyle w:val="NormalWeb"/>
        <w:numPr>
          <w:ilvl w:val="0"/>
          <w:numId w:val="9"/>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Advanced Support includes the same services as Business Support and adds annual performance and business reviews and a leadership sponsor to supervise service delivery as well as guaranteed response and resolution times and an uptime SLA.</w:t>
      </w:r>
    </w:p>
    <w:p w14:paraId="4C25C2D1" w14:textId="77777777" w:rsidR="00122544" w:rsidRDefault="00122544" w:rsidP="00122544">
      <w:pPr>
        <w:pStyle w:val="NormalWeb"/>
        <w:numPr>
          <w:ilvl w:val="0"/>
          <w:numId w:val="9"/>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Professional Support includes the same services as Advanced Support and adds access to our Red Alert escalation system, implementation and project consulting during your onboarding phase, a technical account manager, gateway consultations, bi-annual business reviews, and quarterly performance check-ins.</w:t>
      </w:r>
    </w:p>
    <w:p w14:paraId="5FAFA144" w14:textId="77777777" w:rsidR="00122544" w:rsidRDefault="00122544" w:rsidP="00122544">
      <w:pPr>
        <w:pStyle w:val="NormalWeb"/>
        <w:numPr>
          <w:ilvl w:val="0"/>
          <w:numId w:val="9"/>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Premium Support includes our Professional Support and adds critical case notification, shared Slack channel support, a dedicated Strategic Account Manager, monthly check-ins with your account team, executive sponsorship, consulting on implementation, project management and gateway integrations through a technical account manager.</w:t>
      </w:r>
    </w:p>
    <w:p w14:paraId="6FCAA9A2" w14:textId="77777777" w:rsidR="00122544" w:rsidRDefault="00122544" w:rsidP="00122544"/>
    <w:p w14:paraId="4CDA9653" w14:textId="77777777" w:rsidR="00122544" w:rsidRDefault="00122544" w:rsidP="00122544">
      <w:pPr>
        <w:pStyle w:val="NormalWeb"/>
        <w:spacing w:before="0" w:beforeAutospacing="0" w:after="120" w:afterAutospacing="0"/>
      </w:pPr>
      <w:r>
        <w:rPr>
          <w:rFonts w:ascii="Arial" w:hAnsi="Arial" w:cs="Arial"/>
          <w:b/>
          <w:bCs/>
          <w:color w:val="000000"/>
          <w:sz w:val="18"/>
          <w:szCs w:val="18"/>
        </w:rPr>
        <w:t>CONTACTING SUPPORT</w:t>
      </w:r>
    </w:p>
    <w:p w14:paraId="78C5CC56" w14:textId="77777777" w:rsidR="00122544" w:rsidRDefault="00122544" w:rsidP="00122544">
      <w:pPr>
        <w:pStyle w:val="NormalWeb"/>
        <w:spacing w:before="0" w:beforeAutospacing="0" w:after="0" w:afterAutospacing="0"/>
      </w:pPr>
      <w:r>
        <w:rPr>
          <w:rFonts w:ascii="Arial" w:hAnsi="Arial" w:cs="Arial"/>
          <w:color w:val="000000"/>
          <w:sz w:val="18"/>
          <w:szCs w:val="18"/>
        </w:rPr>
        <w:t>Contact Spreedly’s technical support by emailing </w:t>
      </w:r>
      <w:hyperlink r:id="rId22" w:history="1">
        <w:r>
          <w:rPr>
            <w:rStyle w:val="Hyperlink"/>
            <w:rFonts w:ascii="Arial" w:eastAsiaTheme="majorEastAsia" w:hAnsi="Arial" w:cs="Arial"/>
            <w:sz w:val="18"/>
            <w:szCs w:val="18"/>
          </w:rPr>
          <w:t>support@spreedly.com</w:t>
        </w:r>
      </w:hyperlink>
      <w:r>
        <w:rPr>
          <w:rFonts w:ascii="Arial" w:hAnsi="Arial" w:cs="Arial"/>
          <w:color w:val="000000"/>
          <w:sz w:val="18"/>
          <w:szCs w:val="18"/>
        </w:rPr>
        <w:t> or by submitting a request via our </w:t>
      </w:r>
      <w:hyperlink r:id="rId23" w:history="1">
        <w:r>
          <w:rPr>
            <w:rStyle w:val="Hyperlink"/>
            <w:rFonts w:ascii="Arial" w:eastAsiaTheme="majorEastAsia" w:hAnsi="Arial" w:cs="Arial"/>
            <w:sz w:val="18"/>
            <w:szCs w:val="18"/>
          </w:rPr>
          <w:t>intake form</w:t>
        </w:r>
      </w:hyperlink>
      <w:r>
        <w:rPr>
          <w:rFonts w:ascii="Arial" w:hAnsi="Arial" w:cs="Arial"/>
          <w:color w:val="000000"/>
          <w:sz w:val="18"/>
          <w:szCs w:val="18"/>
        </w:rPr>
        <w:t> at </w:t>
      </w:r>
      <w:hyperlink r:id="rId24" w:history="1">
        <w:r>
          <w:rPr>
            <w:rStyle w:val="Hyperlink"/>
            <w:rFonts w:ascii="Arial" w:eastAsiaTheme="majorEastAsia" w:hAnsi="Arial" w:cs="Arial"/>
            <w:sz w:val="18"/>
            <w:szCs w:val="18"/>
          </w:rPr>
          <w:t>support.spreedly.com</w:t>
        </w:r>
      </w:hyperlink>
      <w:r>
        <w:rPr>
          <w:rFonts w:ascii="Arial" w:hAnsi="Arial" w:cs="Arial"/>
          <w:color w:val="000000"/>
          <w:sz w:val="18"/>
          <w:szCs w:val="18"/>
        </w:rPr>
        <w:t>.</w:t>
      </w:r>
      <w:r>
        <w:rPr>
          <w:rFonts w:ascii="Arial" w:hAnsi="Arial" w:cs="Arial"/>
          <w:color w:val="000000"/>
          <w:sz w:val="18"/>
          <w:szCs w:val="18"/>
        </w:rPr>
        <w:br/>
      </w:r>
      <w:r>
        <w:rPr>
          <w:rFonts w:ascii="Arial" w:hAnsi="Arial" w:cs="Arial"/>
          <w:b/>
          <w:bCs/>
          <w:color w:val="000000"/>
          <w:sz w:val="18"/>
          <w:szCs w:val="18"/>
        </w:rPr>
        <w:br/>
      </w:r>
      <w:r>
        <w:rPr>
          <w:rFonts w:ascii="Arial" w:hAnsi="Arial" w:cs="Arial"/>
          <w:color w:val="000000"/>
          <w:sz w:val="18"/>
          <w:szCs w:val="18"/>
        </w:rPr>
        <w:t>Please include the following information in all support requests:</w:t>
      </w:r>
    </w:p>
    <w:p w14:paraId="573CE571" w14:textId="77777777" w:rsidR="00122544" w:rsidRDefault="00122544" w:rsidP="00122544">
      <w:pPr>
        <w:pStyle w:val="NormalWeb"/>
        <w:numPr>
          <w:ilvl w:val="0"/>
          <w:numId w:val="10"/>
        </w:numPr>
        <w:spacing w:before="0" w:beforeAutospacing="0" w:after="0" w:afterAutospacing="0"/>
        <w:textAlignment w:val="baseline"/>
        <w:rPr>
          <w:rFonts w:ascii="Arial" w:hAnsi="Arial" w:cs="Arial"/>
          <w:b/>
          <w:bCs/>
          <w:color w:val="000000"/>
          <w:sz w:val="18"/>
          <w:szCs w:val="18"/>
        </w:rPr>
      </w:pPr>
      <w:r>
        <w:rPr>
          <w:rFonts w:ascii="Arial" w:hAnsi="Arial" w:cs="Arial"/>
          <w:color w:val="000000"/>
          <w:sz w:val="18"/>
          <w:szCs w:val="18"/>
        </w:rPr>
        <w:t xml:space="preserve">The organization name associated with the Spreedly </w:t>
      </w:r>
      <w:proofErr w:type="gramStart"/>
      <w:r>
        <w:rPr>
          <w:rFonts w:ascii="Arial" w:hAnsi="Arial" w:cs="Arial"/>
          <w:color w:val="000000"/>
          <w:sz w:val="18"/>
          <w:szCs w:val="18"/>
        </w:rPr>
        <w:t>account</w:t>
      </w:r>
      <w:proofErr w:type="gramEnd"/>
    </w:p>
    <w:p w14:paraId="563B16F6" w14:textId="77777777" w:rsidR="00122544" w:rsidRDefault="00122544" w:rsidP="00122544">
      <w:pPr>
        <w:pStyle w:val="NormalWeb"/>
        <w:numPr>
          <w:ilvl w:val="0"/>
          <w:numId w:val="10"/>
        </w:numPr>
        <w:spacing w:before="0" w:beforeAutospacing="0" w:after="0" w:afterAutospacing="0"/>
        <w:textAlignment w:val="baseline"/>
        <w:rPr>
          <w:rFonts w:ascii="Arial" w:hAnsi="Arial" w:cs="Arial"/>
          <w:b/>
          <w:bCs/>
          <w:color w:val="000000"/>
          <w:sz w:val="18"/>
          <w:szCs w:val="18"/>
        </w:rPr>
      </w:pPr>
      <w:r>
        <w:rPr>
          <w:rFonts w:ascii="Arial" w:hAnsi="Arial" w:cs="Arial"/>
          <w:color w:val="000000"/>
          <w:sz w:val="18"/>
          <w:szCs w:val="18"/>
        </w:rPr>
        <w:t>A detailed summary of the issue or question</w:t>
      </w:r>
    </w:p>
    <w:p w14:paraId="33ECBF53" w14:textId="77777777" w:rsidR="00122544" w:rsidRDefault="00122544" w:rsidP="00122544">
      <w:pPr>
        <w:pStyle w:val="NormalWeb"/>
        <w:numPr>
          <w:ilvl w:val="0"/>
          <w:numId w:val="10"/>
        </w:numPr>
        <w:spacing w:before="0" w:beforeAutospacing="0" w:after="0" w:afterAutospacing="0"/>
        <w:textAlignment w:val="baseline"/>
        <w:rPr>
          <w:rFonts w:ascii="Arial" w:hAnsi="Arial" w:cs="Arial"/>
          <w:b/>
          <w:bCs/>
          <w:color w:val="000000"/>
          <w:sz w:val="18"/>
          <w:szCs w:val="18"/>
        </w:rPr>
      </w:pPr>
      <w:r>
        <w:rPr>
          <w:rFonts w:ascii="Arial" w:hAnsi="Arial" w:cs="Arial"/>
          <w:color w:val="000000"/>
          <w:sz w:val="18"/>
          <w:szCs w:val="18"/>
        </w:rPr>
        <w:t>Troubleshooting information (if applicable) including:</w:t>
      </w:r>
    </w:p>
    <w:p w14:paraId="1C749278" w14:textId="77777777" w:rsidR="00122544" w:rsidRDefault="00122544" w:rsidP="00122544">
      <w:pPr>
        <w:pStyle w:val="NormalWeb"/>
        <w:numPr>
          <w:ilvl w:val="0"/>
          <w:numId w:val="11"/>
        </w:numPr>
        <w:spacing w:before="0" w:beforeAutospacing="0" w:after="0" w:afterAutospacing="0"/>
        <w:ind w:left="1440"/>
        <w:textAlignment w:val="baseline"/>
        <w:rPr>
          <w:rFonts w:ascii="Arial" w:hAnsi="Arial" w:cs="Arial"/>
          <w:b/>
          <w:bCs/>
          <w:color w:val="000000"/>
          <w:sz w:val="18"/>
          <w:szCs w:val="18"/>
        </w:rPr>
      </w:pPr>
      <w:r>
        <w:rPr>
          <w:rFonts w:ascii="Arial" w:hAnsi="Arial" w:cs="Arial"/>
          <w:color w:val="000000"/>
          <w:sz w:val="18"/>
          <w:szCs w:val="18"/>
        </w:rPr>
        <w:t xml:space="preserve">Gateway/Endpoint being </w:t>
      </w:r>
      <w:proofErr w:type="gramStart"/>
      <w:r>
        <w:rPr>
          <w:rFonts w:ascii="Arial" w:hAnsi="Arial" w:cs="Arial"/>
          <w:color w:val="000000"/>
          <w:sz w:val="18"/>
          <w:szCs w:val="18"/>
        </w:rPr>
        <w:t>used</w:t>
      </w:r>
      <w:proofErr w:type="gramEnd"/>
    </w:p>
    <w:p w14:paraId="3F23CBBA" w14:textId="77777777" w:rsidR="00122544" w:rsidRDefault="00122544" w:rsidP="00122544">
      <w:pPr>
        <w:pStyle w:val="NormalWeb"/>
        <w:numPr>
          <w:ilvl w:val="0"/>
          <w:numId w:val="12"/>
        </w:numPr>
        <w:spacing w:before="0" w:beforeAutospacing="0" w:after="0" w:afterAutospacing="0"/>
        <w:ind w:left="1440"/>
        <w:textAlignment w:val="baseline"/>
        <w:rPr>
          <w:rFonts w:ascii="Arial" w:hAnsi="Arial" w:cs="Arial"/>
          <w:b/>
          <w:bCs/>
          <w:color w:val="000000"/>
          <w:sz w:val="18"/>
          <w:szCs w:val="18"/>
        </w:rPr>
      </w:pPr>
      <w:r>
        <w:rPr>
          <w:rFonts w:ascii="Arial" w:hAnsi="Arial" w:cs="Arial"/>
          <w:color w:val="000000"/>
          <w:sz w:val="18"/>
          <w:szCs w:val="18"/>
        </w:rPr>
        <w:t>Transaction, Payment Method and/or Gateway Token(s)</w:t>
      </w:r>
    </w:p>
    <w:p w14:paraId="5B4B7902" w14:textId="77777777" w:rsidR="00122544" w:rsidRDefault="00122544" w:rsidP="00122544">
      <w:pPr>
        <w:pStyle w:val="NormalWeb"/>
        <w:numPr>
          <w:ilvl w:val="0"/>
          <w:numId w:val="13"/>
        </w:numPr>
        <w:spacing w:before="0" w:beforeAutospacing="0" w:after="0" w:afterAutospacing="0"/>
        <w:ind w:left="1440"/>
        <w:textAlignment w:val="baseline"/>
        <w:rPr>
          <w:rFonts w:ascii="Arial" w:hAnsi="Arial" w:cs="Arial"/>
          <w:b/>
          <w:bCs/>
          <w:color w:val="000000"/>
          <w:sz w:val="18"/>
          <w:szCs w:val="18"/>
        </w:rPr>
      </w:pPr>
      <w:r>
        <w:rPr>
          <w:rFonts w:ascii="Arial" w:hAnsi="Arial" w:cs="Arial"/>
          <w:color w:val="000000"/>
          <w:sz w:val="18"/>
          <w:szCs w:val="18"/>
        </w:rPr>
        <w:t>Link to Spreedly Dashboard</w:t>
      </w:r>
    </w:p>
    <w:p w14:paraId="796E24C7" w14:textId="77777777" w:rsidR="00122544" w:rsidRDefault="00122544" w:rsidP="00122544">
      <w:pPr>
        <w:pStyle w:val="NormalWeb"/>
        <w:numPr>
          <w:ilvl w:val="0"/>
          <w:numId w:val="14"/>
        </w:numPr>
        <w:spacing w:before="0" w:beforeAutospacing="0" w:after="0" w:afterAutospacing="0"/>
        <w:ind w:left="1440"/>
        <w:textAlignment w:val="baseline"/>
        <w:rPr>
          <w:rFonts w:ascii="Arial" w:hAnsi="Arial" w:cs="Arial"/>
          <w:b/>
          <w:bCs/>
          <w:color w:val="000000"/>
          <w:sz w:val="18"/>
          <w:szCs w:val="18"/>
        </w:rPr>
      </w:pPr>
      <w:r>
        <w:rPr>
          <w:rFonts w:ascii="Arial" w:hAnsi="Arial" w:cs="Arial"/>
          <w:color w:val="000000"/>
          <w:sz w:val="18"/>
          <w:szCs w:val="18"/>
        </w:rPr>
        <w:t>Error code received (Transaction Error or HTTP Status Code)</w:t>
      </w:r>
    </w:p>
    <w:p w14:paraId="1185EB72" w14:textId="77777777" w:rsidR="00122544" w:rsidRDefault="00122544" w:rsidP="00122544">
      <w:pPr>
        <w:pStyle w:val="NormalWeb"/>
        <w:numPr>
          <w:ilvl w:val="0"/>
          <w:numId w:val="15"/>
        </w:numPr>
        <w:spacing w:before="0" w:beforeAutospacing="0" w:after="0" w:afterAutospacing="0"/>
        <w:ind w:left="1440"/>
        <w:textAlignment w:val="baseline"/>
        <w:rPr>
          <w:rFonts w:ascii="Arial" w:hAnsi="Arial" w:cs="Arial"/>
          <w:b/>
          <w:bCs/>
          <w:color w:val="000000"/>
          <w:sz w:val="18"/>
          <w:szCs w:val="18"/>
        </w:rPr>
      </w:pPr>
      <w:r>
        <w:rPr>
          <w:rFonts w:ascii="Arial" w:hAnsi="Arial" w:cs="Arial"/>
          <w:color w:val="000000"/>
          <w:sz w:val="18"/>
          <w:szCs w:val="18"/>
        </w:rPr>
        <w:t xml:space="preserve">Steps to recreate </w:t>
      </w:r>
      <w:proofErr w:type="gramStart"/>
      <w:r>
        <w:rPr>
          <w:rFonts w:ascii="Arial" w:hAnsi="Arial" w:cs="Arial"/>
          <w:color w:val="000000"/>
          <w:sz w:val="18"/>
          <w:szCs w:val="18"/>
        </w:rPr>
        <w:t>issue</w:t>
      </w:r>
      <w:proofErr w:type="gramEnd"/>
    </w:p>
    <w:p w14:paraId="59A61F59" w14:textId="77777777" w:rsidR="00122544" w:rsidRDefault="00122544" w:rsidP="00122544">
      <w:pPr>
        <w:pStyle w:val="NormalWeb"/>
        <w:numPr>
          <w:ilvl w:val="0"/>
          <w:numId w:val="16"/>
        </w:numPr>
        <w:spacing w:before="0" w:beforeAutospacing="0" w:after="0" w:afterAutospacing="0"/>
        <w:textAlignment w:val="baseline"/>
        <w:rPr>
          <w:rFonts w:ascii="Arial" w:hAnsi="Arial" w:cs="Arial"/>
          <w:b/>
          <w:bCs/>
          <w:color w:val="000000"/>
          <w:sz w:val="18"/>
          <w:szCs w:val="18"/>
        </w:rPr>
      </w:pPr>
      <w:r>
        <w:rPr>
          <w:rFonts w:ascii="Arial" w:hAnsi="Arial" w:cs="Arial"/>
          <w:color w:val="000000"/>
          <w:sz w:val="18"/>
          <w:szCs w:val="18"/>
        </w:rPr>
        <w:t>Priority/Severity Level/Business Impact (see below for Severity Level definitions)</w:t>
      </w:r>
    </w:p>
    <w:p w14:paraId="550D763E" w14:textId="77777777" w:rsidR="00122544" w:rsidRDefault="00122544" w:rsidP="00122544"/>
    <w:p w14:paraId="007E0B5C" w14:textId="77777777" w:rsidR="00122544" w:rsidRDefault="00122544" w:rsidP="00122544">
      <w:pPr>
        <w:pStyle w:val="NormalWeb"/>
        <w:spacing w:before="0" w:beforeAutospacing="0" w:after="0" w:afterAutospacing="0"/>
      </w:pPr>
      <w:r>
        <w:rPr>
          <w:rFonts w:ascii="Arial" w:hAnsi="Arial" w:cs="Arial"/>
          <w:color w:val="000000"/>
          <w:sz w:val="18"/>
          <w:szCs w:val="18"/>
        </w:rPr>
        <w:t>For customers on a Subscription Support Services Plan, critical case notification and phone support contact information will be provided by your technical account manager.</w:t>
      </w:r>
    </w:p>
    <w:p w14:paraId="7E866BEF" w14:textId="77777777" w:rsidR="00122544" w:rsidRDefault="00122544" w:rsidP="00122544"/>
    <w:p w14:paraId="05E7B3C7" w14:textId="77777777" w:rsidR="00122544" w:rsidRDefault="00122544" w:rsidP="00122544">
      <w:pPr>
        <w:pStyle w:val="NormalWeb"/>
        <w:spacing w:before="0" w:beforeAutospacing="0" w:after="120" w:afterAutospacing="0"/>
      </w:pPr>
      <w:r>
        <w:rPr>
          <w:rFonts w:ascii="Arial" w:hAnsi="Arial" w:cs="Arial"/>
          <w:b/>
          <w:bCs/>
          <w:color w:val="000000"/>
          <w:sz w:val="18"/>
          <w:szCs w:val="18"/>
        </w:rPr>
        <w:t>Support for our Partners</w:t>
      </w:r>
    </w:p>
    <w:p w14:paraId="24E8935D" w14:textId="77777777" w:rsidR="00122544" w:rsidRDefault="00122544" w:rsidP="00122544">
      <w:pPr>
        <w:pStyle w:val="NormalWeb"/>
        <w:spacing w:before="0" w:beforeAutospacing="0" w:after="120" w:afterAutospacing="0"/>
      </w:pPr>
      <w:r>
        <w:rPr>
          <w:rFonts w:ascii="Arial" w:hAnsi="Arial" w:cs="Arial"/>
          <w:color w:val="000000"/>
          <w:sz w:val="18"/>
          <w:szCs w:val="18"/>
        </w:rPr>
        <w:t>If you are a Spreedly Payments Partner and create a ticket on behalf of a customer, please include the customer's organization and email address when creating the ticket.</w:t>
      </w:r>
      <w:r>
        <w:rPr>
          <w:rFonts w:ascii="Arial" w:hAnsi="Arial" w:cs="Arial"/>
          <w:color w:val="000000"/>
          <w:sz w:val="18"/>
          <w:szCs w:val="18"/>
        </w:rPr>
        <w:br/>
      </w:r>
      <w:r>
        <w:rPr>
          <w:rFonts w:ascii="Arial" w:hAnsi="Arial" w:cs="Arial"/>
          <w:b/>
          <w:bCs/>
          <w:color w:val="000000"/>
          <w:sz w:val="18"/>
          <w:szCs w:val="18"/>
        </w:rPr>
        <w:br/>
        <w:t>Support Hours</w:t>
      </w:r>
    </w:p>
    <w:p w14:paraId="6107F0AD" w14:textId="77777777" w:rsidR="00BA7703" w:rsidRDefault="00122544" w:rsidP="00122544">
      <w:pPr>
        <w:pStyle w:val="NormalWeb"/>
        <w:spacing w:before="0" w:beforeAutospacing="0" w:after="120" w:afterAutospacing="0"/>
        <w:rPr>
          <w:rFonts w:ascii="Arial" w:hAnsi="Arial" w:cs="Arial"/>
          <w:b/>
          <w:bCs/>
          <w:color w:val="000000"/>
          <w:sz w:val="18"/>
          <w:szCs w:val="18"/>
        </w:rPr>
      </w:pPr>
      <w:r>
        <w:rPr>
          <w:rFonts w:ascii="Arial" w:hAnsi="Arial" w:cs="Arial"/>
          <w:color w:val="000000"/>
          <w:sz w:val="18"/>
          <w:szCs w:val="18"/>
        </w:rPr>
        <w:t xml:space="preserve">Spreedly’s email support is available 24 hours a day, 7 days of the week, 365 days of the year. We may have reduced staffing during major </w:t>
      </w:r>
      <w:proofErr w:type="gramStart"/>
      <w:r>
        <w:rPr>
          <w:rFonts w:ascii="Arial" w:hAnsi="Arial" w:cs="Arial"/>
          <w:color w:val="000000"/>
          <w:sz w:val="18"/>
          <w:szCs w:val="18"/>
        </w:rPr>
        <w:t>holidays</w:t>
      </w:r>
      <w:proofErr w:type="gramEnd"/>
      <w:r>
        <w:rPr>
          <w:rFonts w:ascii="Arial" w:hAnsi="Arial" w:cs="Arial"/>
          <w:color w:val="000000"/>
          <w:sz w:val="18"/>
          <w:szCs w:val="18"/>
        </w:rPr>
        <w:t xml:space="preserve"> and we will advise through our </w:t>
      </w:r>
      <w:hyperlink r:id="rId25" w:history="1">
        <w:r>
          <w:rPr>
            <w:rStyle w:val="Hyperlink"/>
            <w:rFonts w:ascii="Arial" w:eastAsiaTheme="majorEastAsia" w:hAnsi="Arial" w:cs="Arial"/>
            <w:sz w:val="18"/>
            <w:szCs w:val="18"/>
          </w:rPr>
          <w:t>Support Page</w:t>
        </w:r>
      </w:hyperlink>
      <w:r>
        <w:rPr>
          <w:rFonts w:ascii="Arial" w:hAnsi="Arial" w:cs="Arial"/>
          <w:color w:val="000000"/>
          <w:sz w:val="18"/>
          <w:szCs w:val="18"/>
        </w:rPr>
        <w:t> if this is the case.</w:t>
      </w:r>
      <w:r>
        <w:rPr>
          <w:rFonts w:ascii="Arial" w:hAnsi="Arial" w:cs="Arial"/>
          <w:b/>
          <w:bCs/>
          <w:color w:val="000000"/>
          <w:sz w:val="18"/>
          <w:szCs w:val="18"/>
        </w:rPr>
        <w:br/>
        <w:t>‍</w:t>
      </w:r>
    </w:p>
    <w:p w14:paraId="4887EAEE" w14:textId="58AF882C" w:rsidR="00122544" w:rsidRDefault="00122544" w:rsidP="00122544">
      <w:pPr>
        <w:pStyle w:val="NormalWeb"/>
        <w:spacing w:before="0" w:beforeAutospacing="0" w:after="120" w:afterAutospacing="0"/>
      </w:pPr>
      <w:r>
        <w:rPr>
          <w:rFonts w:ascii="Arial" w:hAnsi="Arial" w:cs="Arial"/>
          <w:b/>
          <w:bCs/>
          <w:color w:val="000000"/>
          <w:sz w:val="18"/>
          <w:szCs w:val="18"/>
        </w:rPr>
        <w:lastRenderedPageBreak/>
        <w:t>Expanded Support Regions</w:t>
      </w:r>
    </w:p>
    <w:p w14:paraId="214C754B" w14:textId="77777777" w:rsidR="00122544" w:rsidRDefault="00122544" w:rsidP="00122544">
      <w:pPr>
        <w:pStyle w:val="NormalWeb"/>
        <w:spacing w:before="0" w:beforeAutospacing="0" w:after="0" w:afterAutospacing="0"/>
      </w:pPr>
      <w:r>
        <w:rPr>
          <w:rFonts w:ascii="Arial" w:hAnsi="Arial" w:cs="Arial"/>
          <w:color w:val="000000"/>
          <w:sz w:val="18"/>
          <w:szCs w:val="18"/>
        </w:rPr>
        <w:t xml:space="preserve">When submitting </w:t>
      </w:r>
      <w:proofErr w:type="gramStart"/>
      <w:r>
        <w:rPr>
          <w:rFonts w:ascii="Arial" w:hAnsi="Arial" w:cs="Arial"/>
          <w:color w:val="000000"/>
          <w:sz w:val="18"/>
          <w:szCs w:val="18"/>
        </w:rPr>
        <w:t>a new support</w:t>
      </w:r>
      <w:proofErr w:type="gramEnd"/>
      <w:r>
        <w:rPr>
          <w:rFonts w:ascii="Arial" w:hAnsi="Arial" w:cs="Arial"/>
          <w:color w:val="000000"/>
          <w:sz w:val="18"/>
          <w:szCs w:val="18"/>
        </w:rPr>
        <w:t xml:space="preserve"> ticket, you can optionally provide </w:t>
      </w:r>
      <w:proofErr w:type="gramStart"/>
      <w:r>
        <w:rPr>
          <w:rFonts w:ascii="Arial" w:hAnsi="Arial" w:cs="Arial"/>
          <w:color w:val="000000"/>
          <w:sz w:val="18"/>
          <w:szCs w:val="18"/>
        </w:rPr>
        <w:t>us</w:t>
      </w:r>
      <w:proofErr w:type="gramEnd"/>
      <w:r>
        <w:rPr>
          <w:rFonts w:ascii="Arial" w:hAnsi="Arial" w:cs="Arial"/>
          <w:color w:val="000000"/>
          <w:sz w:val="18"/>
          <w:szCs w:val="18"/>
        </w:rPr>
        <w:t xml:space="preserve"> more information on your preferred region for support. This </w:t>
      </w:r>
      <w:proofErr w:type="gramStart"/>
      <w:r>
        <w:rPr>
          <w:rFonts w:ascii="Arial" w:hAnsi="Arial" w:cs="Arial"/>
          <w:color w:val="000000"/>
          <w:sz w:val="18"/>
          <w:szCs w:val="18"/>
        </w:rPr>
        <w:t>helps</w:t>
      </w:r>
      <w:proofErr w:type="gramEnd"/>
      <w:r>
        <w:rPr>
          <w:rFonts w:ascii="Arial" w:hAnsi="Arial" w:cs="Arial"/>
          <w:color w:val="000000"/>
          <w:sz w:val="18"/>
          <w:szCs w:val="18"/>
        </w:rPr>
        <w:t xml:space="preserve"> us assign support staff from your region and means you'll be more likely to receive replies during your selected business hours. If you choose a preferred region, the support hours for your support ticket are as follows for all 7 days of the week:</w:t>
      </w:r>
      <w:r>
        <w:rPr>
          <w:rFonts w:ascii="Arial" w:hAnsi="Arial" w:cs="Arial"/>
          <w:color w:val="000000"/>
          <w:sz w:val="18"/>
          <w:szCs w:val="18"/>
        </w:rPr>
        <w:br/>
        <w:t>‍</w:t>
      </w:r>
      <w:r>
        <w:rPr>
          <w:rFonts w:ascii="Arial" w:hAnsi="Arial" w:cs="Arial"/>
          <w:color w:val="000000"/>
          <w:sz w:val="18"/>
          <w:szCs w:val="18"/>
        </w:rPr>
        <w:br/>
        <w:t>Europe, Middle East, Africa (EMEA): 8am-6pm EET Cape Town (UTC+2)</w:t>
      </w:r>
      <w:r>
        <w:rPr>
          <w:rFonts w:ascii="Arial" w:hAnsi="Arial" w:cs="Arial"/>
          <w:color w:val="000000"/>
          <w:sz w:val="18"/>
          <w:szCs w:val="18"/>
        </w:rPr>
        <w:br/>
        <w:t xml:space="preserve">Americas (AMER): 8am-9pm ET </w:t>
      </w:r>
      <w:proofErr w:type="spellStart"/>
      <w:r>
        <w:rPr>
          <w:rFonts w:ascii="Arial" w:hAnsi="Arial" w:cs="Arial"/>
          <w:color w:val="000000"/>
          <w:sz w:val="18"/>
          <w:szCs w:val="18"/>
        </w:rPr>
        <w:t>US+Canada</w:t>
      </w:r>
      <w:proofErr w:type="spellEnd"/>
      <w:r>
        <w:rPr>
          <w:rFonts w:ascii="Arial" w:hAnsi="Arial" w:cs="Arial"/>
          <w:color w:val="000000"/>
          <w:sz w:val="18"/>
          <w:szCs w:val="18"/>
        </w:rPr>
        <w:t xml:space="preserve"> (UTC-4)</w:t>
      </w:r>
      <w:r>
        <w:rPr>
          <w:rFonts w:ascii="Arial" w:hAnsi="Arial" w:cs="Arial"/>
          <w:color w:val="000000"/>
          <w:sz w:val="18"/>
          <w:szCs w:val="18"/>
        </w:rPr>
        <w:br/>
        <w:t>Asia Pacific (APAC):  8am-6pm SGT (UTC+8)</w:t>
      </w:r>
    </w:p>
    <w:p w14:paraId="0D3C8701" w14:textId="77777777" w:rsidR="00122544" w:rsidRDefault="00122544" w:rsidP="00122544"/>
    <w:p w14:paraId="6613F326" w14:textId="77777777" w:rsidR="00122544" w:rsidRDefault="00122544" w:rsidP="00122544">
      <w:pPr>
        <w:pStyle w:val="NormalWeb"/>
        <w:spacing w:before="0" w:beforeAutospacing="0" w:after="120" w:afterAutospacing="0"/>
      </w:pPr>
      <w:r>
        <w:rPr>
          <w:rFonts w:ascii="Arial" w:hAnsi="Arial" w:cs="Arial"/>
          <w:b/>
          <w:bCs/>
          <w:color w:val="000000"/>
          <w:sz w:val="18"/>
          <w:szCs w:val="18"/>
        </w:rPr>
        <w:t>SELF HELP RESOURCES</w:t>
      </w:r>
    </w:p>
    <w:p w14:paraId="2663E514" w14:textId="77777777" w:rsidR="00122544" w:rsidRDefault="00122544" w:rsidP="00122544">
      <w:pPr>
        <w:pStyle w:val="NormalWeb"/>
        <w:spacing w:before="0" w:beforeAutospacing="0" w:after="120" w:afterAutospacing="0"/>
      </w:pPr>
      <w:r>
        <w:rPr>
          <w:rFonts w:ascii="Arial" w:hAnsi="Arial" w:cs="Arial"/>
          <w:color w:val="000000"/>
          <w:sz w:val="18"/>
          <w:szCs w:val="18"/>
        </w:rPr>
        <w:t>Spreedly customers can take full advantage of our self-help tools available within our </w:t>
      </w:r>
      <w:hyperlink r:id="rId26" w:history="1">
        <w:r>
          <w:rPr>
            <w:rStyle w:val="Hyperlink"/>
            <w:rFonts w:ascii="Arial" w:eastAsiaTheme="majorEastAsia" w:hAnsi="Arial" w:cs="Arial"/>
            <w:sz w:val="18"/>
            <w:szCs w:val="18"/>
          </w:rPr>
          <w:t>Help Center</w:t>
        </w:r>
      </w:hyperlink>
      <w:r>
        <w:rPr>
          <w:rFonts w:ascii="Arial" w:hAnsi="Arial" w:cs="Arial"/>
          <w:color w:val="000000"/>
          <w:sz w:val="18"/>
          <w:szCs w:val="18"/>
        </w:rPr>
        <w:t>, our </w:t>
      </w:r>
      <w:hyperlink r:id="rId27" w:history="1">
        <w:r>
          <w:rPr>
            <w:rStyle w:val="Hyperlink"/>
            <w:rFonts w:ascii="Arial" w:eastAsiaTheme="majorEastAsia" w:hAnsi="Arial" w:cs="Arial"/>
            <w:sz w:val="18"/>
            <w:szCs w:val="18"/>
          </w:rPr>
          <w:t>API Status Page</w:t>
        </w:r>
      </w:hyperlink>
      <w:r>
        <w:rPr>
          <w:rFonts w:ascii="Arial" w:hAnsi="Arial" w:cs="Arial"/>
          <w:color w:val="000000"/>
          <w:sz w:val="18"/>
          <w:szCs w:val="18"/>
        </w:rPr>
        <w:t>, and from there you can find </w:t>
      </w:r>
      <w:hyperlink r:id="rId28" w:history="1">
        <w:r>
          <w:rPr>
            <w:rStyle w:val="Hyperlink"/>
            <w:rFonts w:ascii="Arial" w:eastAsiaTheme="majorEastAsia" w:hAnsi="Arial" w:cs="Arial"/>
            <w:sz w:val="18"/>
            <w:szCs w:val="18"/>
          </w:rPr>
          <w:t>product Documentation</w:t>
        </w:r>
      </w:hyperlink>
      <w:r>
        <w:rPr>
          <w:rFonts w:ascii="Arial" w:hAnsi="Arial" w:cs="Arial"/>
          <w:color w:val="000000"/>
          <w:sz w:val="18"/>
          <w:szCs w:val="18"/>
        </w:rPr>
        <w:t>, </w:t>
      </w:r>
      <w:hyperlink r:id="rId29" w:history="1">
        <w:r>
          <w:rPr>
            <w:rStyle w:val="Hyperlink"/>
            <w:rFonts w:ascii="Arial" w:eastAsiaTheme="majorEastAsia" w:hAnsi="Arial" w:cs="Arial"/>
            <w:sz w:val="18"/>
            <w:szCs w:val="18"/>
          </w:rPr>
          <w:t>technical Documentation</w:t>
        </w:r>
      </w:hyperlink>
      <w:r>
        <w:rPr>
          <w:rFonts w:ascii="Arial" w:hAnsi="Arial" w:cs="Arial"/>
          <w:color w:val="000000"/>
          <w:sz w:val="18"/>
          <w:szCs w:val="18"/>
        </w:rPr>
        <w:t>, </w:t>
      </w:r>
      <w:hyperlink r:id="rId30" w:history="1">
        <w:r>
          <w:rPr>
            <w:rStyle w:val="Hyperlink"/>
            <w:rFonts w:ascii="Arial" w:eastAsiaTheme="majorEastAsia" w:hAnsi="Arial" w:cs="Arial"/>
            <w:sz w:val="18"/>
            <w:szCs w:val="18"/>
          </w:rPr>
          <w:t>Knowledge Base </w:t>
        </w:r>
      </w:hyperlink>
      <w:r>
        <w:rPr>
          <w:rFonts w:ascii="Arial" w:hAnsi="Arial" w:cs="Arial"/>
          <w:color w:val="000000"/>
          <w:sz w:val="18"/>
          <w:szCs w:val="18"/>
        </w:rPr>
        <w:t>articles, and access technical guides.</w:t>
      </w:r>
    </w:p>
    <w:p w14:paraId="6157F5CC" w14:textId="77777777" w:rsidR="00122544" w:rsidRDefault="00122544" w:rsidP="00122544">
      <w:pPr>
        <w:pStyle w:val="NormalWeb"/>
        <w:spacing w:before="0" w:beforeAutospacing="0" w:after="120" w:afterAutospacing="0"/>
      </w:pPr>
      <w:r>
        <w:rPr>
          <w:rFonts w:ascii="Arial" w:hAnsi="Arial" w:cs="Arial"/>
          <w:b/>
          <w:bCs/>
          <w:color w:val="000000"/>
          <w:sz w:val="18"/>
          <w:szCs w:val="18"/>
        </w:rPr>
        <w:br/>
        <w:t>RESPONSE AND RESOLUTION TIMES</w:t>
      </w:r>
    </w:p>
    <w:p w14:paraId="067D8288" w14:textId="77777777" w:rsidR="00122544" w:rsidRDefault="00122544" w:rsidP="00122544">
      <w:pPr>
        <w:pStyle w:val="NormalWeb"/>
        <w:spacing w:before="0" w:beforeAutospacing="0" w:after="120" w:afterAutospacing="0"/>
      </w:pPr>
      <w:r>
        <w:rPr>
          <w:rFonts w:ascii="Arial" w:hAnsi="Arial" w:cs="Arial"/>
          <w:color w:val="000000"/>
          <w:sz w:val="18"/>
          <w:szCs w:val="18"/>
        </w:rPr>
        <w:t>Spreedly is committed to rapid response of each request for support. All requests can be logged with Spreedly 24 hours-per-day, 7 days-per-week, 365 days-per-year via email at </w:t>
      </w:r>
      <w:hyperlink r:id="rId31" w:history="1">
        <w:r>
          <w:rPr>
            <w:rStyle w:val="Hyperlink"/>
            <w:rFonts w:ascii="Arial" w:eastAsiaTheme="majorEastAsia" w:hAnsi="Arial" w:cs="Arial"/>
            <w:sz w:val="18"/>
            <w:szCs w:val="18"/>
          </w:rPr>
          <w:t>support@spreedly.com</w:t>
        </w:r>
      </w:hyperlink>
      <w:r>
        <w:rPr>
          <w:rFonts w:ascii="Arial" w:hAnsi="Arial" w:cs="Arial"/>
          <w:color w:val="000000"/>
          <w:sz w:val="18"/>
          <w:szCs w:val="18"/>
        </w:rPr>
        <w:t> or via our request </w:t>
      </w:r>
      <w:hyperlink r:id="rId32" w:history="1">
        <w:r>
          <w:rPr>
            <w:rStyle w:val="Hyperlink"/>
            <w:rFonts w:ascii="Arial" w:eastAsiaTheme="majorEastAsia" w:hAnsi="Arial" w:cs="Arial"/>
            <w:sz w:val="18"/>
            <w:szCs w:val="18"/>
          </w:rPr>
          <w:t>intake form</w:t>
        </w:r>
      </w:hyperlink>
      <w:r>
        <w:rPr>
          <w:rFonts w:ascii="Arial" w:hAnsi="Arial" w:cs="Arial"/>
          <w:color w:val="000000"/>
          <w:sz w:val="18"/>
          <w:szCs w:val="18"/>
        </w:rPr>
        <w:t> at </w:t>
      </w:r>
      <w:hyperlink r:id="rId33" w:history="1">
        <w:r>
          <w:rPr>
            <w:rStyle w:val="Hyperlink"/>
            <w:rFonts w:ascii="Arial" w:eastAsiaTheme="majorEastAsia" w:hAnsi="Arial" w:cs="Arial"/>
            <w:sz w:val="18"/>
            <w:szCs w:val="18"/>
          </w:rPr>
          <w:t>support.spreedly.com</w:t>
        </w:r>
      </w:hyperlink>
      <w:r>
        <w:rPr>
          <w:rFonts w:ascii="Arial" w:hAnsi="Arial" w:cs="Arial"/>
          <w:color w:val="000000"/>
          <w:sz w:val="18"/>
          <w:szCs w:val="18"/>
        </w:rPr>
        <w:t>.</w:t>
      </w:r>
      <w:r>
        <w:rPr>
          <w:rFonts w:ascii="Arial" w:hAnsi="Arial" w:cs="Arial"/>
          <w:color w:val="000000"/>
          <w:sz w:val="18"/>
          <w:szCs w:val="18"/>
        </w:rPr>
        <w:br/>
      </w:r>
      <w:r>
        <w:rPr>
          <w:rFonts w:ascii="Arial" w:hAnsi="Arial" w:cs="Arial"/>
          <w:b/>
          <w:bCs/>
          <w:color w:val="000000"/>
          <w:sz w:val="18"/>
          <w:szCs w:val="18"/>
        </w:rPr>
        <w:br/>
      </w:r>
      <w:r>
        <w:rPr>
          <w:rFonts w:ascii="Arial" w:hAnsi="Arial" w:cs="Arial"/>
          <w:color w:val="000000"/>
          <w:sz w:val="18"/>
          <w:szCs w:val="18"/>
        </w:rPr>
        <w:t>Spreedly will use commercially reasonable efforts to promptly respond to each support request. Spreedly will provide continuous efforts (24x7x365) to resolve availability issues with the Transaction Processing Service until a workaround or resolution can be provided or until the incident can be downgraded to a lower priority.</w:t>
      </w:r>
    </w:p>
    <w:p w14:paraId="180552B5" w14:textId="77777777" w:rsidR="00122544" w:rsidRDefault="00122544" w:rsidP="00122544">
      <w:pPr>
        <w:pStyle w:val="NormalWeb"/>
        <w:spacing w:before="0" w:beforeAutospacing="0" w:after="120" w:afterAutospacing="0"/>
      </w:pPr>
      <w:r>
        <w:rPr>
          <w:rFonts w:ascii="Arial" w:hAnsi="Arial" w:cs="Arial"/>
          <w:b/>
          <w:bCs/>
          <w:color w:val="000000"/>
          <w:sz w:val="18"/>
          <w:szCs w:val="18"/>
        </w:rPr>
        <w:br/>
        <w:t>CUSTOMER SATISFACTION</w:t>
      </w:r>
    </w:p>
    <w:p w14:paraId="1F429F2E" w14:textId="77777777" w:rsidR="00122544" w:rsidRDefault="00122544" w:rsidP="00122544">
      <w:pPr>
        <w:pStyle w:val="NormalWeb"/>
        <w:spacing w:before="0" w:beforeAutospacing="0" w:after="120" w:afterAutospacing="0"/>
      </w:pPr>
      <w:r>
        <w:rPr>
          <w:rFonts w:ascii="Arial" w:hAnsi="Arial" w:cs="Arial"/>
          <w:color w:val="000000"/>
          <w:sz w:val="18"/>
          <w:szCs w:val="18"/>
        </w:rPr>
        <w:t xml:space="preserve">Your satisfaction is important to Spreedly. After your case is resolved we may ask for your feedback via </w:t>
      </w:r>
      <w:proofErr w:type="spellStart"/>
      <w:r>
        <w:rPr>
          <w:rFonts w:ascii="Arial" w:hAnsi="Arial" w:cs="Arial"/>
          <w:color w:val="000000"/>
          <w:sz w:val="18"/>
          <w:szCs w:val="18"/>
        </w:rPr>
        <w:t>ZenDesk</w:t>
      </w:r>
      <w:proofErr w:type="spellEnd"/>
      <w:r>
        <w:rPr>
          <w:rFonts w:ascii="Arial" w:hAnsi="Arial" w:cs="Arial"/>
          <w:color w:val="000000"/>
          <w:sz w:val="18"/>
          <w:szCs w:val="18"/>
        </w:rPr>
        <w:t>. Our support team regularly reviews responses, monitors customer satisfaction, and may contact customers where opportunities for improvement are identified. </w:t>
      </w:r>
    </w:p>
    <w:p w14:paraId="59E16EBE" w14:textId="77777777" w:rsidR="00122544" w:rsidRDefault="00122544" w:rsidP="00122544">
      <w:pPr>
        <w:pStyle w:val="NormalWeb"/>
        <w:spacing w:before="0" w:beforeAutospacing="0" w:after="0" w:afterAutospacing="0"/>
      </w:pPr>
      <w:r>
        <w:rPr>
          <w:rFonts w:ascii="Arial" w:hAnsi="Arial" w:cs="Arial"/>
          <w:color w:val="000000"/>
          <w:sz w:val="18"/>
          <w:szCs w:val="18"/>
        </w:rPr>
        <w:t>We may also reach out via other mechanisms to inquire about your willingness to recommend Spreedly and our services. We appreciate your responses and value your feedback in helping us to continuously enhance our services.</w:t>
      </w:r>
    </w:p>
    <w:p w14:paraId="3862505B" w14:textId="77777777" w:rsidR="00122544" w:rsidRDefault="00122544" w:rsidP="00122544"/>
    <w:p w14:paraId="2EB18B07" w14:textId="77777777" w:rsidR="00122544" w:rsidRDefault="00122544" w:rsidP="00122544">
      <w:pPr>
        <w:pStyle w:val="NormalWeb"/>
        <w:spacing w:before="0" w:beforeAutospacing="0" w:after="120" w:afterAutospacing="0"/>
      </w:pPr>
      <w:r>
        <w:rPr>
          <w:rFonts w:ascii="Arial" w:hAnsi="Arial" w:cs="Arial"/>
          <w:b/>
          <w:bCs/>
          <w:color w:val="000000"/>
          <w:sz w:val="18"/>
          <w:szCs w:val="18"/>
        </w:rPr>
        <w:t>SUBSCRIPTION  SUPPORT LEVEL OBJECTIVES</w:t>
      </w:r>
    </w:p>
    <w:p w14:paraId="6C2F4875" w14:textId="77777777" w:rsidR="00122544" w:rsidRDefault="00122544" w:rsidP="00122544">
      <w:pPr>
        <w:pStyle w:val="NormalWeb"/>
        <w:spacing w:before="0" w:beforeAutospacing="0" w:after="120" w:afterAutospacing="0"/>
      </w:pPr>
      <w:r>
        <w:rPr>
          <w:rFonts w:ascii="Arial" w:hAnsi="Arial" w:cs="Arial"/>
          <w:color w:val="000000"/>
          <w:sz w:val="18"/>
          <w:szCs w:val="18"/>
        </w:rPr>
        <w:t>Subscription Support Services Plans come with guaranteed response and resolution times prioritized by the severity and the selected plan as presented in the following Table 1.  </w:t>
      </w:r>
    </w:p>
    <w:p w14:paraId="6CFBA431" w14:textId="77777777" w:rsidR="00122544" w:rsidRDefault="00122544" w:rsidP="00122544">
      <w:pPr>
        <w:pStyle w:val="NormalWeb"/>
        <w:spacing w:before="0" w:beforeAutospacing="0" w:after="0" w:afterAutospacing="0"/>
      </w:pPr>
      <w:r>
        <w:rPr>
          <w:rFonts w:ascii="Arial" w:hAnsi="Arial" w:cs="Arial"/>
          <w:color w:val="000000"/>
          <w:sz w:val="18"/>
          <w:szCs w:val="18"/>
        </w:rPr>
        <w:t>As used below, “Transaction Processing Service” means Spreedly’s core API responsible for processing customer’s payment transaction requests and does not include any beta features or non-payment transaction Spreedly services such as dashboard reporting.</w:t>
      </w:r>
      <w:r>
        <w:rPr>
          <w:rFonts w:ascii="Arial" w:hAnsi="Arial" w:cs="Arial"/>
          <w:b/>
          <w:bCs/>
          <w:color w:val="000000"/>
          <w:sz w:val="18"/>
          <w:szCs w:val="18"/>
        </w:rPr>
        <w:br/>
      </w:r>
      <w:r>
        <w:rPr>
          <w:rFonts w:ascii="Arial" w:hAnsi="Arial" w:cs="Arial"/>
          <w:b/>
          <w:bCs/>
          <w:color w:val="000000"/>
          <w:sz w:val="18"/>
          <w:szCs w:val="18"/>
        </w:rPr>
        <w:br/>
        <w:t>Table 1</w:t>
      </w:r>
    </w:p>
    <w:tbl>
      <w:tblPr>
        <w:tblW w:w="0" w:type="auto"/>
        <w:tblCellMar>
          <w:top w:w="15" w:type="dxa"/>
          <w:left w:w="15" w:type="dxa"/>
          <w:bottom w:w="15" w:type="dxa"/>
          <w:right w:w="15" w:type="dxa"/>
        </w:tblCellMar>
        <w:tblLook w:val="04A0" w:firstRow="1" w:lastRow="0" w:firstColumn="1" w:lastColumn="0" w:noHBand="0" w:noVBand="1"/>
      </w:tblPr>
      <w:tblGrid>
        <w:gridCol w:w="834"/>
        <w:gridCol w:w="2902"/>
        <w:gridCol w:w="901"/>
        <w:gridCol w:w="1065"/>
        <w:gridCol w:w="860"/>
        <w:gridCol w:w="887"/>
        <w:gridCol w:w="1051"/>
        <w:gridCol w:w="844"/>
      </w:tblGrid>
      <w:tr w:rsidR="00122544" w14:paraId="70C02365" w14:textId="77777777" w:rsidTr="00D8719F">
        <w:trPr>
          <w:trHeight w:val="31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0CD6D707" w14:textId="77777777" w:rsidR="00122544" w:rsidRDefault="00122544" w:rsidP="00D8719F">
            <w:pPr>
              <w:pStyle w:val="NormalWeb"/>
              <w:spacing w:before="0" w:beforeAutospacing="0" w:after="0" w:afterAutospacing="0"/>
              <w:jc w:val="center"/>
            </w:pPr>
            <w:r>
              <w:rPr>
                <w:rFonts w:ascii="Arial" w:hAnsi="Arial" w:cs="Arial"/>
                <w:b/>
                <w:bCs/>
                <w:color w:val="000000"/>
                <w:sz w:val="16"/>
                <w:szCs w:val="16"/>
              </w:rPr>
              <w:t>Priority</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2903D853" w14:textId="77777777" w:rsidR="00122544" w:rsidRDefault="00122544" w:rsidP="00D8719F">
            <w:pPr>
              <w:pStyle w:val="NormalWeb"/>
              <w:spacing w:before="0" w:beforeAutospacing="0" w:after="0" w:afterAutospacing="0"/>
              <w:jc w:val="center"/>
            </w:pPr>
            <w:r>
              <w:rPr>
                <w:rFonts w:ascii="Arial" w:hAnsi="Arial" w:cs="Arial"/>
                <w:b/>
                <w:bCs/>
                <w:color w:val="000000"/>
                <w:sz w:val="16"/>
                <w:szCs w:val="16"/>
              </w:rPr>
              <w:t>Definition</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38EA526" w14:textId="77777777" w:rsidR="00122544" w:rsidRDefault="00122544" w:rsidP="00D8719F">
            <w:pPr>
              <w:pStyle w:val="NormalWeb"/>
              <w:spacing w:before="0" w:beforeAutospacing="0" w:after="0" w:afterAutospacing="0"/>
              <w:jc w:val="center"/>
            </w:pPr>
            <w:r>
              <w:rPr>
                <w:rFonts w:ascii="Arial" w:hAnsi="Arial" w:cs="Arial"/>
                <w:b/>
                <w:bCs/>
                <w:color w:val="000000"/>
                <w:sz w:val="16"/>
                <w:szCs w:val="16"/>
              </w:rPr>
              <w:t>Spreedly Acknowledgement Time</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26250BC" w14:textId="77777777" w:rsidR="00122544" w:rsidRDefault="00122544" w:rsidP="00D8719F">
            <w:pPr>
              <w:pStyle w:val="NormalWeb"/>
              <w:spacing w:before="0" w:beforeAutospacing="0" w:after="0" w:afterAutospacing="0"/>
              <w:jc w:val="center"/>
            </w:pPr>
            <w:r>
              <w:rPr>
                <w:rFonts w:ascii="Arial" w:hAnsi="Arial" w:cs="Arial"/>
                <w:b/>
                <w:bCs/>
                <w:color w:val="000000"/>
                <w:sz w:val="16"/>
                <w:szCs w:val="16"/>
              </w:rPr>
              <w:t>Resolution Time</w:t>
            </w:r>
          </w:p>
        </w:tc>
      </w:tr>
      <w:tr w:rsidR="00122544" w14:paraId="37D6F8D6" w14:textId="77777777" w:rsidTr="00D8719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1AD780" w14:textId="77777777" w:rsidR="00122544" w:rsidRDefault="00122544" w:rsidP="00D8719F"/>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C9FC14" w14:textId="77777777" w:rsidR="00122544" w:rsidRDefault="00122544" w:rsidP="00D8719F"/>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45D8560B" w14:textId="77777777" w:rsidR="00122544" w:rsidRDefault="00122544" w:rsidP="00D8719F">
            <w:pPr>
              <w:pStyle w:val="NormalWeb"/>
              <w:spacing w:before="0" w:beforeAutospacing="0" w:after="0" w:afterAutospacing="0"/>
            </w:pPr>
            <w:r>
              <w:rPr>
                <w:rFonts w:ascii="Arial" w:hAnsi="Arial" w:cs="Arial"/>
                <w:b/>
                <w:bCs/>
                <w:color w:val="000000"/>
                <w:sz w:val="16"/>
                <w:szCs w:val="16"/>
              </w:rPr>
              <w:t>Advanced</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1769C87A" w14:textId="77777777" w:rsidR="00122544" w:rsidRDefault="00122544" w:rsidP="00D8719F">
            <w:pPr>
              <w:pStyle w:val="NormalWeb"/>
              <w:spacing w:before="0" w:beforeAutospacing="0" w:after="0" w:afterAutospacing="0"/>
            </w:pPr>
            <w:r>
              <w:rPr>
                <w:rFonts w:ascii="Arial" w:hAnsi="Arial" w:cs="Arial"/>
                <w:b/>
                <w:bCs/>
                <w:color w:val="000000"/>
                <w:sz w:val="16"/>
                <w:szCs w:val="16"/>
              </w:rPr>
              <w:t>Professional</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503CBA0D" w14:textId="77777777" w:rsidR="00122544" w:rsidRDefault="00122544" w:rsidP="00D8719F">
            <w:pPr>
              <w:pStyle w:val="NormalWeb"/>
              <w:spacing w:before="0" w:beforeAutospacing="0" w:after="0" w:afterAutospacing="0"/>
            </w:pPr>
            <w:r>
              <w:rPr>
                <w:rFonts w:ascii="Arial" w:hAnsi="Arial" w:cs="Arial"/>
                <w:b/>
                <w:bCs/>
                <w:color w:val="000000"/>
                <w:sz w:val="16"/>
                <w:szCs w:val="16"/>
              </w:rPr>
              <w:t>Premium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44BA545F" w14:textId="77777777" w:rsidR="00122544" w:rsidRDefault="00122544" w:rsidP="00D8719F">
            <w:pPr>
              <w:pStyle w:val="NormalWeb"/>
              <w:spacing w:before="0" w:beforeAutospacing="0" w:after="0" w:afterAutospacing="0"/>
            </w:pPr>
            <w:r>
              <w:rPr>
                <w:rFonts w:ascii="Arial" w:hAnsi="Arial" w:cs="Arial"/>
                <w:b/>
                <w:bCs/>
                <w:color w:val="000000"/>
                <w:sz w:val="16"/>
                <w:szCs w:val="16"/>
              </w:rPr>
              <w:t>Advanced</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3B439D93" w14:textId="77777777" w:rsidR="00122544" w:rsidRDefault="00122544" w:rsidP="00D8719F">
            <w:pPr>
              <w:pStyle w:val="NormalWeb"/>
              <w:spacing w:before="0" w:beforeAutospacing="0" w:after="0" w:afterAutospacing="0"/>
            </w:pPr>
            <w:r>
              <w:rPr>
                <w:rFonts w:ascii="Arial" w:hAnsi="Arial" w:cs="Arial"/>
                <w:b/>
                <w:bCs/>
                <w:color w:val="000000"/>
                <w:sz w:val="16"/>
                <w:szCs w:val="16"/>
              </w:rPr>
              <w:t>Professional</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2C00DACF" w14:textId="77777777" w:rsidR="00122544" w:rsidRDefault="00122544" w:rsidP="00D8719F">
            <w:pPr>
              <w:pStyle w:val="NormalWeb"/>
              <w:spacing w:before="0" w:beforeAutospacing="0" w:after="0" w:afterAutospacing="0"/>
            </w:pPr>
            <w:r>
              <w:rPr>
                <w:rFonts w:ascii="Arial" w:hAnsi="Arial" w:cs="Arial"/>
                <w:b/>
                <w:bCs/>
                <w:color w:val="000000"/>
                <w:sz w:val="16"/>
                <w:szCs w:val="16"/>
              </w:rPr>
              <w:t>Premium</w:t>
            </w:r>
          </w:p>
        </w:tc>
      </w:tr>
      <w:tr w:rsidR="00122544" w14:paraId="2626E935" w14:textId="77777777" w:rsidTr="00D8719F">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150814" w14:textId="77777777" w:rsidR="00122544" w:rsidRDefault="00122544" w:rsidP="00D8719F">
            <w:pPr>
              <w:pStyle w:val="NormalWeb"/>
              <w:spacing w:before="0" w:beforeAutospacing="0" w:after="0" w:afterAutospacing="0"/>
              <w:jc w:val="center"/>
            </w:pPr>
            <w:r>
              <w:rPr>
                <w:rFonts w:ascii="Arial" w:hAnsi="Arial" w:cs="Arial"/>
                <w:b/>
                <w:bCs/>
                <w:color w:val="000000"/>
                <w:sz w:val="16"/>
                <w:szCs w:val="16"/>
              </w:rPr>
              <w:t xml:space="preserve">Level 3 </w:t>
            </w:r>
            <w:r>
              <w:rPr>
                <w:rFonts w:ascii="Arial" w:hAnsi="Arial" w:cs="Arial"/>
                <w:color w:val="000000"/>
                <w:sz w:val="16"/>
                <w:szCs w:val="16"/>
              </w:rPr>
              <w:t>(Low)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E3B50B" w14:textId="77777777" w:rsidR="00122544" w:rsidRDefault="00122544" w:rsidP="00D8719F">
            <w:pPr>
              <w:pStyle w:val="NormalWeb"/>
              <w:spacing w:before="120" w:beforeAutospacing="0" w:after="120" w:afterAutospacing="0"/>
            </w:pPr>
            <w:r>
              <w:rPr>
                <w:rFonts w:ascii="Arial" w:hAnsi="Arial" w:cs="Arial"/>
                <w:color w:val="2F2F2F"/>
                <w:sz w:val="16"/>
                <w:szCs w:val="16"/>
              </w:rPr>
              <w:t>Non-critical maintenance, configuration or troubleshooting  requests not impacting Transaction Processing Service</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A52F4D"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Up to 72 hours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1481AC"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Up to 48 hours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BFA87B"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Up to 24 hours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AF6068"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Next update</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125AEF"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Next update</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3764E8"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Next update</w:t>
            </w:r>
          </w:p>
        </w:tc>
      </w:tr>
      <w:tr w:rsidR="00122544" w14:paraId="294DE93E" w14:textId="77777777" w:rsidTr="00D8719F">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CD5053" w14:textId="77777777" w:rsidR="00122544" w:rsidRDefault="00122544" w:rsidP="00D8719F">
            <w:pPr>
              <w:pStyle w:val="NormalWeb"/>
              <w:spacing w:before="0" w:beforeAutospacing="0" w:after="0" w:afterAutospacing="0"/>
              <w:jc w:val="center"/>
            </w:pPr>
            <w:r>
              <w:rPr>
                <w:rFonts w:ascii="Arial" w:hAnsi="Arial" w:cs="Arial"/>
                <w:b/>
                <w:bCs/>
                <w:color w:val="000000"/>
                <w:sz w:val="16"/>
                <w:szCs w:val="16"/>
              </w:rPr>
              <w:t>Level 2</w:t>
            </w:r>
            <w:r>
              <w:rPr>
                <w:rFonts w:ascii="Arial" w:hAnsi="Arial" w:cs="Arial"/>
                <w:color w:val="000000"/>
                <w:sz w:val="16"/>
                <w:szCs w:val="16"/>
              </w:rPr>
              <w:t xml:space="preserve"> (Serious)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8F513A" w14:textId="77777777" w:rsidR="00122544" w:rsidRDefault="00122544" w:rsidP="00D8719F">
            <w:pPr>
              <w:pStyle w:val="NormalWeb"/>
              <w:spacing w:before="120" w:beforeAutospacing="0" w:after="120" w:afterAutospacing="0"/>
            </w:pPr>
            <w:r>
              <w:rPr>
                <w:rFonts w:ascii="Arial" w:hAnsi="Arial" w:cs="Arial"/>
                <w:color w:val="2F2F2F"/>
                <w:sz w:val="16"/>
                <w:szCs w:val="16"/>
              </w:rPr>
              <w:t>Transaction Processing Service is severely impaired due to a Spreedly issue</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2BE613"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Up to 8 hours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265619"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Up to 4 hours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C1C5D7"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Up to 2 hours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CF8AE4"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Within 5 days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10391A"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Within 3 days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6B5FFA"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Within 24 hours</w:t>
            </w:r>
          </w:p>
        </w:tc>
      </w:tr>
      <w:tr w:rsidR="00122544" w14:paraId="15DF0A28" w14:textId="77777777" w:rsidTr="00D8719F">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F9A6D2" w14:textId="77777777" w:rsidR="00122544" w:rsidRDefault="00122544" w:rsidP="00D8719F">
            <w:pPr>
              <w:pStyle w:val="NormalWeb"/>
              <w:spacing w:before="0" w:beforeAutospacing="0" w:after="0" w:afterAutospacing="0"/>
              <w:jc w:val="center"/>
            </w:pPr>
            <w:r>
              <w:rPr>
                <w:rFonts w:ascii="Arial" w:hAnsi="Arial" w:cs="Arial"/>
                <w:b/>
                <w:bCs/>
                <w:color w:val="000000"/>
                <w:sz w:val="16"/>
                <w:szCs w:val="16"/>
              </w:rPr>
              <w:t xml:space="preserve">Level 1 </w:t>
            </w:r>
            <w:r>
              <w:rPr>
                <w:rFonts w:ascii="Arial" w:hAnsi="Arial" w:cs="Arial"/>
                <w:color w:val="000000"/>
                <w:sz w:val="16"/>
                <w:szCs w:val="16"/>
              </w:rPr>
              <w:t>(Critical)</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81A215" w14:textId="77777777" w:rsidR="00122544" w:rsidRDefault="00122544" w:rsidP="00D8719F">
            <w:pPr>
              <w:pStyle w:val="NormalWeb"/>
              <w:spacing w:before="120" w:beforeAutospacing="0" w:after="120" w:afterAutospacing="0"/>
            </w:pPr>
            <w:r>
              <w:rPr>
                <w:rFonts w:ascii="Arial" w:hAnsi="Arial" w:cs="Arial"/>
                <w:color w:val="2F2F2F"/>
                <w:sz w:val="16"/>
                <w:szCs w:val="16"/>
              </w:rPr>
              <w:t>Transaction Processing Service is unavailable due to a Spreedly issue</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33A04D"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Up to 2 hours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9964F1"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Up to 1 hours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C25504"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Up to 30 minutes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446C59"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Within 2 days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FD4968"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Within 1 days</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F5E1AB" w14:textId="77777777" w:rsidR="00122544" w:rsidRDefault="00122544" w:rsidP="00D8719F">
            <w:pPr>
              <w:pStyle w:val="NormalWeb"/>
              <w:spacing w:before="0" w:beforeAutospacing="0" w:after="0" w:afterAutospacing="0"/>
              <w:jc w:val="center"/>
            </w:pPr>
            <w:r>
              <w:rPr>
                <w:rFonts w:ascii="Arial" w:hAnsi="Arial" w:cs="Arial"/>
                <w:color w:val="2F2F2F"/>
                <w:sz w:val="16"/>
                <w:szCs w:val="16"/>
              </w:rPr>
              <w:t>Within 8 hours</w:t>
            </w:r>
          </w:p>
        </w:tc>
      </w:tr>
    </w:tbl>
    <w:p w14:paraId="28955A61" w14:textId="77777777" w:rsidR="00122544" w:rsidRDefault="00122544" w:rsidP="00122544">
      <w:pPr>
        <w:pStyle w:val="NormalWeb"/>
        <w:spacing w:before="0" w:beforeAutospacing="0" w:after="120" w:afterAutospacing="0"/>
      </w:pPr>
      <w:r>
        <w:rPr>
          <w:rFonts w:ascii="Arial" w:hAnsi="Arial" w:cs="Arial"/>
          <w:b/>
          <w:bCs/>
          <w:color w:val="000000"/>
          <w:sz w:val="18"/>
          <w:szCs w:val="18"/>
        </w:rPr>
        <w:lastRenderedPageBreak/>
        <w:t>Severity Level Definitions</w:t>
      </w:r>
    </w:p>
    <w:p w14:paraId="04B8F769" w14:textId="77777777" w:rsidR="00122544" w:rsidRDefault="00122544" w:rsidP="00122544">
      <w:pPr>
        <w:pStyle w:val="NormalWeb"/>
        <w:spacing w:before="0" w:beforeAutospacing="0" w:after="0" w:afterAutospacing="0"/>
      </w:pPr>
      <w:r>
        <w:rPr>
          <w:rFonts w:ascii="Arial" w:hAnsi="Arial" w:cs="Arial"/>
          <w:color w:val="000000"/>
          <w:sz w:val="18"/>
          <w:szCs w:val="18"/>
        </w:rPr>
        <w:t xml:space="preserve">Customers should indicate a priority when submitting a support ticket based on the severity level of their issue, however, Spreedly may adjust the priority if the request no longer fits the original severity level definition. Spreedly is not responsible for any failure to meet performance standards caused by the misassignment of the priority in a support request. Support tickets submitted without </w:t>
      </w:r>
      <w:proofErr w:type="gramStart"/>
      <w:r>
        <w:rPr>
          <w:rFonts w:ascii="Arial" w:hAnsi="Arial" w:cs="Arial"/>
          <w:color w:val="000000"/>
          <w:sz w:val="18"/>
          <w:szCs w:val="18"/>
        </w:rPr>
        <w:t>a priority</w:t>
      </w:r>
      <w:proofErr w:type="gramEnd"/>
      <w:r>
        <w:rPr>
          <w:rFonts w:ascii="Arial" w:hAnsi="Arial" w:cs="Arial"/>
          <w:color w:val="000000"/>
          <w:sz w:val="18"/>
          <w:szCs w:val="18"/>
        </w:rPr>
        <w:t xml:space="preserve"> will default to Severity Level 3.</w:t>
      </w:r>
    </w:p>
    <w:p w14:paraId="46F82527" w14:textId="77777777" w:rsidR="00122544" w:rsidRDefault="00122544" w:rsidP="00122544"/>
    <w:p w14:paraId="38B610E0" w14:textId="77777777" w:rsidR="00122544" w:rsidRDefault="00122544" w:rsidP="00122544">
      <w:pPr>
        <w:pStyle w:val="NormalWeb"/>
        <w:spacing w:before="0" w:beforeAutospacing="0" w:after="120" w:afterAutospacing="0"/>
      </w:pPr>
      <w:r>
        <w:rPr>
          <w:rFonts w:ascii="Arial" w:hAnsi="Arial" w:cs="Arial"/>
          <w:b/>
          <w:bCs/>
          <w:color w:val="000000"/>
          <w:sz w:val="18"/>
          <w:szCs w:val="18"/>
        </w:rPr>
        <w:t>Severity levels are defined as follows:</w:t>
      </w:r>
    </w:p>
    <w:p w14:paraId="3BB234B2" w14:textId="77777777" w:rsidR="00122544" w:rsidRDefault="00122544" w:rsidP="00122544">
      <w:pPr>
        <w:pStyle w:val="NormalWeb"/>
        <w:spacing w:before="0" w:beforeAutospacing="0" w:after="120" w:afterAutospacing="0"/>
        <w:ind w:left="360"/>
      </w:pPr>
      <w:r>
        <w:rPr>
          <w:rFonts w:ascii="Arial" w:hAnsi="Arial" w:cs="Arial"/>
          <w:b/>
          <w:bCs/>
          <w:color w:val="000000"/>
          <w:sz w:val="18"/>
          <w:szCs w:val="18"/>
        </w:rPr>
        <w:t>Level 1 (Critical): </w:t>
      </w:r>
      <w:r>
        <w:rPr>
          <w:rFonts w:ascii="Arial" w:hAnsi="Arial" w:cs="Arial"/>
          <w:color w:val="000000"/>
          <w:sz w:val="18"/>
          <w:szCs w:val="18"/>
        </w:rPr>
        <w:t xml:space="preserve">Transaction Processing Service is unavailable due to an issue under Spreedly’s </w:t>
      </w:r>
      <w:proofErr w:type="gramStart"/>
      <w:r>
        <w:rPr>
          <w:rFonts w:ascii="Arial" w:hAnsi="Arial" w:cs="Arial"/>
          <w:color w:val="000000"/>
          <w:sz w:val="18"/>
          <w:szCs w:val="18"/>
        </w:rPr>
        <w:t>control</w:t>
      </w:r>
      <w:proofErr w:type="gramEnd"/>
      <w:r>
        <w:rPr>
          <w:rFonts w:ascii="Arial" w:hAnsi="Arial" w:cs="Arial"/>
          <w:color w:val="000000"/>
          <w:sz w:val="18"/>
          <w:szCs w:val="18"/>
        </w:rPr>
        <w:t xml:space="preserve"> and no work around exists.</w:t>
      </w:r>
    </w:p>
    <w:p w14:paraId="3E9C69E7" w14:textId="77777777" w:rsidR="00122544" w:rsidRDefault="00122544" w:rsidP="00122544">
      <w:pPr>
        <w:pStyle w:val="NormalWeb"/>
        <w:spacing w:before="0" w:beforeAutospacing="0" w:after="120" w:afterAutospacing="0"/>
        <w:ind w:left="360"/>
      </w:pPr>
      <w:r>
        <w:rPr>
          <w:rFonts w:ascii="Arial" w:hAnsi="Arial" w:cs="Arial"/>
          <w:b/>
          <w:bCs/>
          <w:color w:val="000000"/>
          <w:sz w:val="18"/>
          <w:szCs w:val="18"/>
        </w:rPr>
        <w:t>Level 2 (Serious): </w:t>
      </w:r>
      <w:r>
        <w:rPr>
          <w:rFonts w:ascii="Arial" w:hAnsi="Arial" w:cs="Arial"/>
          <w:color w:val="000000"/>
          <w:sz w:val="18"/>
          <w:szCs w:val="18"/>
        </w:rPr>
        <w:t>Transaction Processing Service is severely impaired due to an issue under Spreedly’s control although a workaround may exist.</w:t>
      </w:r>
    </w:p>
    <w:p w14:paraId="1197A993" w14:textId="77777777" w:rsidR="00122544" w:rsidRDefault="00122544" w:rsidP="00122544">
      <w:pPr>
        <w:pStyle w:val="NormalWeb"/>
        <w:spacing w:before="0" w:beforeAutospacing="0" w:after="120" w:afterAutospacing="0"/>
        <w:ind w:left="360"/>
      </w:pPr>
      <w:r>
        <w:rPr>
          <w:rFonts w:ascii="Arial" w:hAnsi="Arial" w:cs="Arial"/>
          <w:b/>
          <w:bCs/>
          <w:color w:val="000000"/>
          <w:sz w:val="18"/>
          <w:szCs w:val="18"/>
        </w:rPr>
        <w:t>Level 3 (Low): </w:t>
      </w:r>
      <w:r>
        <w:rPr>
          <w:rFonts w:ascii="Arial" w:hAnsi="Arial" w:cs="Arial"/>
          <w:color w:val="000000"/>
          <w:sz w:val="18"/>
          <w:szCs w:val="18"/>
        </w:rPr>
        <w:t>Non-critical maintenance, configuration or troubleshooting requests not impacting the Transaction Processing Service. Includes product questions, feature requests, bugs, and development issues that require investigation by Spreedly.</w:t>
      </w:r>
    </w:p>
    <w:p w14:paraId="02511A0A" w14:textId="77777777" w:rsidR="00122544" w:rsidRDefault="00122544" w:rsidP="00122544">
      <w:pPr>
        <w:pStyle w:val="NormalWeb"/>
        <w:spacing w:before="0" w:beforeAutospacing="0" w:after="120" w:afterAutospacing="0"/>
      </w:pPr>
      <w:r>
        <w:rPr>
          <w:rFonts w:ascii="Arial" w:hAnsi="Arial" w:cs="Arial"/>
          <w:color w:val="000000"/>
          <w:sz w:val="18"/>
          <w:szCs w:val="18"/>
        </w:rPr>
        <w:t>Before submitting a support request, please first check the Spreedly </w:t>
      </w:r>
      <w:hyperlink r:id="rId34" w:history="1">
        <w:r>
          <w:rPr>
            <w:rStyle w:val="Hyperlink"/>
            <w:rFonts w:ascii="Arial" w:eastAsiaTheme="majorEastAsia" w:hAnsi="Arial" w:cs="Arial"/>
            <w:sz w:val="18"/>
            <w:szCs w:val="18"/>
          </w:rPr>
          <w:t>API Status Page</w:t>
        </w:r>
      </w:hyperlink>
      <w:r>
        <w:rPr>
          <w:rFonts w:ascii="Arial" w:hAnsi="Arial" w:cs="Arial"/>
          <w:color w:val="000000"/>
          <w:sz w:val="18"/>
          <w:szCs w:val="18"/>
        </w:rPr>
        <w:t> to see if the outage has already been reported or if your issue is due to scheduled maintenance.</w:t>
      </w:r>
      <w:r>
        <w:rPr>
          <w:rFonts w:ascii="Arial" w:hAnsi="Arial" w:cs="Arial"/>
          <w:color w:val="000000"/>
          <w:sz w:val="18"/>
          <w:szCs w:val="18"/>
        </w:rPr>
        <w:br/>
      </w:r>
      <w:r>
        <w:rPr>
          <w:rFonts w:ascii="Arial" w:hAnsi="Arial" w:cs="Arial"/>
          <w:b/>
          <w:bCs/>
          <w:color w:val="000000"/>
          <w:sz w:val="18"/>
          <w:szCs w:val="18"/>
        </w:rPr>
        <w:br/>
        <w:t>Support Escalation</w:t>
      </w:r>
    </w:p>
    <w:p w14:paraId="7C60967F" w14:textId="77777777" w:rsidR="00122544" w:rsidRDefault="00122544" w:rsidP="00122544">
      <w:pPr>
        <w:pStyle w:val="NormalWeb"/>
        <w:spacing w:before="0" w:beforeAutospacing="0" w:after="120" w:afterAutospacing="0"/>
      </w:pPr>
      <w:r>
        <w:rPr>
          <w:rFonts w:ascii="Arial" w:hAnsi="Arial" w:cs="Arial"/>
          <w:color w:val="000000"/>
          <w:sz w:val="18"/>
          <w:szCs w:val="18"/>
        </w:rPr>
        <w:t>Spreedly’s support team works to ensure that the appropriate resources are focused to ensure a timely resolution. If you are not satisfied with the progress of your support request, you can request an escalation. Subscription Support Services Plans come with a dedicated escalation path and Spreedly management supervision to oversee support procedures and resource prioritization to solve your support request.</w:t>
      </w:r>
      <w:r>
        <w:rPr>
          <w:rFonts w:ascii="Arial" w:hAnsi="Arial" w:cs="Arial"/>
          <w:color w:val="000000"/>
          <w:sz w:val="18"/>
          <w:szCs w:val="18"/>
        </w:rPr>
        <w:br/>
      </w:r>
      <w:r>
        <w:rPr>
          <w:rFonts w:ascii="Arial" w:hAnsi="Arial" w:cs="Arial"/>
          <w:b/>
          <w:bCs/>
          <w:color w:val="000000"/>
          <w:sz w:val="18"/>
          <w:szCs w:val="18"/>
        </w:rPr>
        <w:br/>
        <w:t>Availability Commitments</w:t>
      </w:r>
    </w:p>
    <w:p w14:paraId="207A6E11" w14:textId="77777777" w:rsidR="00122544" w:rsidRDefault="00122544" w:rsidP="00122544">
      <w:pPr>
        <w:pStyle w:val="NormalWeb"/>
        <w:spacing w:before="0" w:beforeAutospacing="0" w:after="120" w:afterAutospacing="0"/>
      </w:pPr>
      <w:r>
        <w:rPr>
          <w:rFonts w:ascii="Arial" w:hAnsi="Arial" w:cs="Arial"/>
          <w:color w:val="000000"/>
          <w:sz w:val="18"/>
          <w:szCs w:val="18"/>
        </w:rPr>
        <w:t>Subscription Support Services Plans come with guaranteed service levels and service credits based on the selected support plan as presented in the following Table 2.</w:t>
      </w:r>
      <w:r>
        <w:rPr>
          <w:rFonts w:ascii="Arial" w:hAnsi="Arial" w:cs="Arial"/>
          <w:color w:val="000000"/>
          <w:sz w:val="18"/>
          <w:szCs w:val="18"/>
        </w:rPr>
        <w:br/>
      </w:r>
      <w:r>
        <w:rPr>
          <w:rFonts w:ascii="Arial" w:hAnsi="Arial" w:cs="Arial"/>
          <w:b/>
          <w:bCs/>
          <w:color w:val="000000"/>
          <w:sz w:val="18"/>
          <w:szCs w:val="18"/>
        </w:rPr>
        <w:br/>
        <w:t>Table 2</w:t>
      </w:r>
    </w:p>
    <w:tbl>
      <w:tblPr>
        <w:tblW w:w="5000" w:type="pct"/>
        <w:tblCellMar>
          <w:top w:w="15" w:type="dxa"/>
          <w:left w:w="15" w:type="dxa"/>
          <w:bottom w:w="15" w:type="dxa"/>
          <w:right w:w="15" w:type="dxa"/>
        </w:tblCellMar>
        <w:tblLook w:val="04A0" w:firstRow="1" w:lastRow="0" w:firstColumn="1" w:lastColumn="0" w:noHBand="0" w:noVBand="1"/>
      </w:tblPr>
      <w:tblGrid>
        <w:gridCol w:w="2979"/>
        <w:gridCol w:w="3668"/>
        <w:gridCol w:w="2697"/>
      </w:tblGrid>
      <w:tr w:rsidR="00122544" w14:paraId="2B73B5E8" w14:textId="77777777" w:rsidTr="00D8719F">
        <w:trPr>
          <w:trHeight w:val="269"/>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13DD4A2F" w14:textId="77777777" w:rsidR="00122544" w:rsidRDefault="00122544" w:rsidP="00D8719F">
            <w:pPr>
              <w:pStyle w:val="NormalWeb"/>
              <w:spacing w:before="60" w:beforeAutospacing="0" w:after="60" w:afterAutospacing="0"/>
              <w:jc w:val="center"/>
            </w:pPr>
            <w:r>
              <w:rPr>
                <w:rFonts w:ascii="Arial" w:hAnsi="Arial" w:cs="Arial"/>
                <w:b/>
                <w:bCs/>
                <w:color w:val="000000"/>
                <w:sz w:val="16"/>
                <w:szCs w:val="16"/>
              </w:rPr>
              <w:t>Uptime Availability Commitment</w:t>
            </w:r>
          </w:p>
        </w:tc>
      </w:tr>
      <w:tr w:rsidR="00122544" w14:paraId="1082E0FA" w14:textId="77777777" w:rsidTr="00D8719F">
        <w:trPr>
          <w:trHeight w:val="233"/>
        </w:trPr>
        <w:tc>
          <w:tcPr>
            <w:tcW w:w="1594" w:type="pct"/>
            <w:tcBorders>
              <w:top w:val="single" w:sz="6" w:space="0" w:color="000000"/>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hideMark/>
          </w:tcPr>
          <w:p w14:paraId="11164E0A" w14:textId="77777777" w:rsidR="00122544" w:rsidRDefault="00122544" w:rsidP="00D8719F">
            <w:pPr>
              <w:pStyle w:val="NormalWeb"/>
              <w:spacing w:before="0" w:beforeAutospacing="0" w:after="0" w:afterAutospacing="0"/>
              <w:jc w:val="center"/>
            </w:pPr>
            <w:r>
              <w:rPr>
                <w:rFonts w:ascii="Arial" w:hAnsi="Arial" w:cs="Arial"/>
                <w:b/>
                <w:bCs/>
                <w:color w:val="000000"/>
                <w:sz w:val="16"/>
                <w:szCs w:val="16"/>
              </w:rPr>
              <w:t>Advanced</w:t>
            </w:r>
          </w:p>
        </w:tc>
        <w:tc>
          <w:tcPr>
            <w:tcW w:w="1963" w:type="pct"/>
            <w:tcBorders>
              <w:top w:val="single" w:sz="6" w:space="0" w:color="000000"/>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hideMark/>
          </w:tcPr>
          <w:p w14:paraId="1FBC976C" w14:textId="77777777" w:rsidR="00122544" w:rsidRDefault="00122544" w:rsidP="00D8719F">
            <w:pPr>
              <w:pStyle w:val="NormalWeb"/>
              <w:spacing w:before="0" w:beforeAutospacing="0" w:after="0" w:afterAutospacing="0"/>
              <w:jc w:val="center"/>
            </w:pPr>
            <w:r>
              <w:rPr>
                <w:rFonts w:ascii="Arial" w:hAnsi="Arial" w:cs="Arial"/>
                <w:b/>
                <w:bCs/>
                <w:color w:val="000000"/>
                <w:sz w:val="16"/>
                <w:szCs w:val="16"/>
              </w:rPr>
              <w:t>Professional</w:t>
            </w:r>
          </w:p>
        </w:tc>
        <w:tc>
          <w:tcPr>
            <w:tcW w:w="1443" w:type="pct"/>
            <w:tcBorders>
              <w:top w:val="single" w:sz="6" w:space="0" w:color="000000"/>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hideMark/>
          </w:tcPr>
          <w:p w14:paraId="2109D025" w14:textId="77777777" w:rsidR="00122544" w:rsidRDefault="00122544" w:rsidP="00D8719F">
            <w:pPr>
              <w:pStyle w:val="NormalWeb"/>
              <w:spacing w:before="0" w:beforeAutospacing="0" w:after="0" w:afterAutospacing="0"/>
              <w:jc w:val="center"/>
            </w:pPr>
            <w:r>
              <w:rPr>
                <w:rFonts w:ascii="Arial" w:hAnsi="Arial" w:cs="Arial"/>
                <w:b/>
                <w:bCs/>
                <w:color w:val="000000"/>
                <w:sz w:val="16"/>
                <w:szCs w:val="16"/>
              </w:rPr>
              <w:t>Premium</w:t>
            </w:r>
          </w:p>
        </w:tc>
      </w:tr>
      <w:tr w:rsidR="00122544" w14:paraId="54AA897B" w14:textId="77777777" w:rsidTr="00D8719F">
        <w:trPr>
          <w:trHeight w:val="260"/>
        </w:trPr>
        <w:tc>
          <w:tcPr>
            <w:tcW w:w="159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FD9FE1"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99.90%</w:t>
            </w:r>
          </w:p>
        </w:tc>
        <w:tc>
          <w:tcPr>
            <w:tcW w:w="196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EB320A"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99.95%</w:t>
            </w:r>
          </w:p>
        </w:tc>
        <w:tc>
          <w:tcPr>
            <w:tcW w:w="144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EB5F10"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99.99%</w:t>
            </w:r>
          </w:p>
        </w:tc>
      </w:tr>
    </w:tbl>
    <w:p w14:paraId="75327E2E" w14:textId="77777777" w:rsidR="00966900" w:rsidRDefault="00966900" w:rsidP="00122544">
      <w:pPr>
        <w:pStyle w:val="NormalWeb"/>
        <w:spacing w:before="0" w:beforeAutospacing="0" w:after="0" w:afterAutospacing="0"/>
        <w:rPr>
          <w:rFonts w:ascii="Arial" w:hAnsi="Arial" w:cs="Arial"/>
          <w:color w:val="000000"/>
          <w:sz w:val="18"/>
          <w:szCs w:val="18"/>
        </w:rPr>
      </w:pPr>
    </w:p>
    <w:p w14:paraId="3358126C" w14:textId="1E3F15C2" w:rsidR="00122544" w:rsidRDefault="00122544" w:rsidP="00122544">
      <w:pPr>
        <w:pStyle w:val="NormalWeb"/>
        <w:spacing w:before="0" w:beforeAutospacing="0" w:after="0" w:afterAutospacing="0"/>
      </w:pPr>
      <w:r>
        <w:rPr>
          <w:rFonts w:ascii="Arial" w:hAnsi="Arial" w:cs="Arial"/>
          <w:color w:val="000000"/>
          <w:sz w:val="18"/>
          <w:szCs w:val="18"/>
        </w:rPr>
        <w:t>The following conditions will apply to the calculation of uptime availability commitments in Table 2:</w:t>
      </w:r>
    </w:p>
    <w:p w14:paraId="54C77626" w14:textId="77777777" w:rsidR="00122544" w:rsidRPr="005878C9" w:rsidRDefault="00122544" w:rsidP="00122544">
      <w:pPr>
        <w:rPr>
          <w:rFonts w:ascii="Arial" w:hAnsi="Arial" w:cs="Arial"/>
          <w:sz w:val="18"/>
          <w:szCs w:val="18"/>
        </w:rPr>
      </w:pPr>
    </w:p>
    <w:p w14:paraId="030C837F" w14:textId="77777777" w:rsidR="00122544" w:rsidRDefault="00122544" w:rsidP="00122544">
      <w:pPr>
        <w:pStyle w:val="NormalWeb"/>
        <w:spacing w:before="0" w:beforeAutospacing="0" w:after="0" w:afterAutospacing="0"/>
        <w:ind w:left="360"/>
      </w:pPr>
      <w:r>
        <w:rPr>
          <w:rFonts w:ascii="Arial" w:hAnsi="Arial" w:cs="Arial"/>
          <w:color w:val="000000"/>
          <w:sz w:val="18"/>
          <w:szCs w:val="18"/>
        </w:rPr>
        <w:t>“Availability” means that the services are up and running, accessible by customer and its end users, without interruption or undue delay.</w:t>
      </w:r>
    </w:p>
    <w:p w14:paraId="121D6400" w14:textId="77777777" w:rsidR="00122544" w:rsidRPr="005878C9" w:rsidRDefault="00122544" w:rsidP="00122544">
      <w:pPr>
        <w:rPr>
          <w:rFonts w:ascii="Arial" w:hAnsi="Arial" w:cs="Arial"/>
          <w:sz w:val="18"/>
          <w:szCs w:val="18"/>
        </w:rPr>
      </w:pPr>
    </w:p>
    <w:p w14:paraId="0C9204B6" w14:textId="77777777" w:rsidR="00122544" w:rsidRDefault="00122544" w:rsidP="00122544">
      <w:pPr>
        <w:pStyle w:val="NormalWeb"/>
        <w:spacing w:before="0" w:beforeAutospacing="0" w:after="0" w:afterAutospacing="0"/>
        <w:ind w:left="360"/>
      </w:pPr>
      <w:r>
        <w:rPr>
          <w:rFonts w:ascii="Arial" w:hAnsi="Arial" w:cs="Arial"/>
          <w:color w:val="000000"/>
          <w:sz w:val="18"/>
          <w:szCs w:val="18"/>
        </w:rPr>
        <w:t>Any downtime resulting from outages of third-party connections or utilities or other reasons beyond Spreedly’s control are excluded.</w:t>
      </w:r>
    </w:p>
    <w:p w14:paraId="58CB60C7" w14:textId="77777777" w:rsidR="00122544" w:rsidRPr="005878C9" w:rsidRDefault="00122544" w:rsidP="00122544">
      <w:pPr>
        <w:rPr>
          <w:rFonts w:ascii="Arial" w:hAnsi="Arial" w:cs="Arial"/>
          <w:sz w:val="18"/>
          <w:szCs w:val="18"/>
        </w:rPr>
      </w:pPr>
    </w:p>
    <w:p w14:paraId="0D4CA802" w14:textId="77777777" w:rsidR="00122544" w:rsidRDefault="00122544" w:rsidP="00122544">
      <w:pPr>
        <w:pStyle w:val="NormalWeb"/>
        <w:spacing w:before="0" w:beforeAutospacing="0" w:after="0" w:afterAutospacing="0"/>
        <w:ind w:left="360"/>
      </w:pPr>
      <w:r>
        <w:rPr>
          <w:rFonts w:ascii="Arial" w:hAnsi="Arial" w:cs="Arial"/>
          <w:color w:val="000000"/>
          <w:sz w:val="18"/>
          <w:szCs w:val="18"/>
        </w:rPr>
        <w:t>Downtime will begin to accrue as soon as the Transaction Processing Service is unavailable to customer and/or its end users and continues until the Transaction Processing Service is restored.</w:t>
      </w:r>
    </w:p>
    <w:p w14:paraId="50D615EA" w14:textId="77777777" w:rsidR="00122544" w:rsidRPr="005878C9" w:rsidRDefault="00122544" w:rsidP="00122544">
      <w:pPr>
        <w:rPr>
          <w:rFonts w:ascii="Arial" w:hAnsi="Arial" w:cs="Arial"/>
          <w:sz w:val="18"/>
          <w:szCs w:val="18"/>
        </w:rPr>
      </w:pPr>
    </w:p>
    <w:p w14:paraId="40138CE5" w14:textId="0EC7E5AD" w:rsidR="00122544" w:rsidRDefault="00122544" w:rsidP="00122544">
      <w:pPr>
        <w:pStyle w:val="NormalWeb"/>
        <w:spacing w:before="0" w:beforeAutospacing="0" w:after="0" w:afterAutospacing="0"/>
        <w:ind w:left="360"/>
        <w:jc w:val="both"/>
      </w:pPr>
      <w:r>
        <w:rPr>
          <w:rFonts w:ascii="Arial" w:hAnsi="Arial" w:cs="Arial"/>
          <w:color w:val="000000"/>
          <w:sz w:val="18"/>
          <w:szCs w:val="18"/>
        </w:rPr>
        <w:t>Spreedly will give no less than 5 business days prior written notice to Customer of all scheduled maintenance.  Spreedly will perform scheduled maintenance in such a way that any interruption of the Transaction Processing Service is kept to a minimum</w:t>
      </w:r>
      <w:r>
        <w:rPr>
          <w:rFonts w:ascii="Arial" w:hAnsi="Arial" w:cs="Arial"/>
          <w:color w:val="000000"/>
          <w:sz w:val="18"/>
          <w:szCs w:val="18"/>
        </w:rPr>
        <w:t xml:space="preserve"> </w:t>
      </w:r>
      <w:r>
        <w:rPr>
          <w:rFonts w:ascii="Arial" w:eastAsia="Arial" w:hAnsi="Arial" w:cs="Arial"/>
          <w:color w:val="000000"/>
          <w:sz w:val="18"/>
          <w:szCs w:val="18"/>
        </w:rPr>
        <w:t>and during non-peak traffic times of Customer (where possible)</w:t>
      </w:r>
      <w:r>
        <w:rPr>
          <w:rFonts w:ascii="Arial" w:hAnsi="Arial" w:cs="Arial"/>
          <w:color w:val="000000"/>
          <w:sz w:val="18"/>
          <w:szCs w:val="18"/>
        </w:rPr>
        <w:t xml:space="preserve"> and will provide a maintenance window that will not exceed 60 minutes individually or 24 hours in the aggregate in any month.</w:t>
      </w:r>
    </w:p>
    <w:p w14:paraId="1A35C467" w14:textId="77777777" w:rsidR="00122544" w:rsidRDefault="00122544" w:rsidP="00122544">
      <w:pPr>
        <w:jc w:val="both"/>
      </w:pPr>
    </w:p>
    <w:p w14:paraId="2F2D59B9" w14:textId="77777777" w:rsidR="00122544" w:rsidRDefault="00122544" w:rsidP="00966900">
      <w:pPr>
        <w:pStyle w:val="NormalWeb"/>
        <w:spacing w:before="0" w:beforeAutospacing="0" w:after="120" w:afterAutospacing="0"/>
        <w:jc w:val="both"/>
      </w:pPr>
      <w:r>
        <w:rPr>
          <w:rFonts w:ascii="Arial" w:hAnsi="Arial" w:cs="Arial"/>
          <w:color w:val="000000"/>
          <w:sz w:val="18"/>
          <w:szCs w:val="18"/>
        </w:rPr>
        <w:t>If Spreedly fails to meet or exceed the applicable service levels for Customer’s given Subscription Support Services Plan (a “Service Level Failure”), Spreedly will issue a credit to Customer (each, a “Service Credit”) in the following amounts based on the actual Availability during the applicable calendar month and the Customer’s selected Subscription Support Services Plan as presented in the following Table 3:</w:t>
      </w:r>
      <w:r>
        <w:rPr>
          <w:rFonts w:ascii="Arial" w:hAnsi="Arial" w:cs="Arial"/>
          <w:color w:val="000000"/>
          <w:sz w:val="18"/>
          <w:szCs w:val="18"/>
        </w:rPr>
        <w:br/>
      </w:r>
      <w:r>
        <w:rPr>
          <w:rFonts w:ascii="Arial" w:hAnsi="Arial" w:cs="Arial"/>
          <w:b/>
          <w:bCs/>
          <w:color w:val="000000"/>
          <w:sz w:val="18"/>
          <w:szCs w:val="18"/>
        </w:rPr>
        <w:lastRenderedPageBreak/>
        <w:br/>
        <w:t>Table 3</w:t>
      </w:r>
    </w:p>
    <w:tbl>
      <w:tblPr>
        <w:tblW w:w="0" w:type="auto"/>
        <w:tblCellMar>
          <w:top w:w="15" w:type="dxa"/>
          <w:left w:w="15" w:type="dxa"/>
          <w:bottom w:w="15" w:type="dxa"/>
          <w:right w:w="15" w:type="dxa"/>
        </w:tblCellMar>
        <w:tblLook w:val="04A0" w:firstRow="1" w:lastRow="0" w:firstColumn="1" w:lastColumn="0" w:noHBand="0" w:noVBand="1"/>
      </w:tblPr>
      <w:tblGrid>
        <w:gridCol w:w="2520"/>
        <w:gridCol w:w="2596"/>
        <w:gridCol w:w="2489"/>
        <w:gridCol w:w="1745"/>
      </w:tblGrid>
      <w:tr w:rsidR="00122544" w14:paraId="69F99106" w14:textId="77777777" w:rsidTr="00D8719F">
        <w:trPr>
          <w:trHeight w:val="22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FBFBF"/>
            <w:tcMar>
              <w:top w:w="40" w:type="dxa"/>
              <w:left w:w="40" w:type="dxa"/>
              <w:bottom w:w="40" w:type="dxa"/>
              <w:right w:w="40" w:type="dxa"/>
            </w:tcMar>
            <w:vAlign w:val="bottom"/>
            <w:hideMark/>
          </w:tcPr>
          <w:p w14:paraId="79D7E1AD" w14:textId="77777777" w:rsidR="00122544" w:rsidRDefault="00122544" w:rsidP="00D8719F">
            <w:pPr>
              <w:pStyle w:val="NormalWeb"/>
              <w:spacing w:before="60" w:beforeAutospacing="0" w:after="60" w:afterAutospacing="0"/>
              <w:jc w:val="center"/>
            </w:pPr>
            <w:r>
              <w:rPr>
                <w:rFonts w:ascii="Arial" w:hAnsi="Arial" w:cs="Arial"/>
                <w:b/>
                <w:bCs/>
                <w:color w:val="000000"/>
                <w:sz w:val="16"/>
                <w:szCs w:val="16"/>
              </w:rPr>
              <w:t>Service Credits</w:t>
            </w:r>
          </w:p>
        </w:tc>
      </w:tr>
      <w:tr w:rsidR="00122544" w14:paraId="5A547C05" w14:textId="77777777" w:rsidTr="00D8719F">
        <w:trPr>
          <w:trHeight w:val="274"/>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40" w:type="dxa"/>
              <w:left w:w="40" w:type="dxa"/>
              <w:bottom w:w="40" w:type="dxa"/>
              <w:right w:w="40" w:type="dxa"/>
            </w:tcMar>
            <w:vAlign w:val="bottom"/>
            <w:hideMark/>
          </w:tcPr>
          <w:p w14:paraId="263D71AB" w14:textId="77777777" w:rsidR="00122544" w:rsidRDefault="00122544" w:rsidP="00D8719F">
            <w:pPr>
              <w:pStyle w:val="NormalWeb"/>
              <w:spacing w:before="0" w:beforeAutospacing="0" w:after="60" w:afterAutospacing="0"/>
              <w:jc w:val="center"/>
            </w:pPr>
            <w:r>
              <w:rPr>
                <w:rFonts w:ascii="Arial" w:hAnsi="Arial" w:cs="Arial"/>
                <w:b/>
                <w:bCs/>
                <w:color w:val="000000"/>
                <w:sz w:val="16"/>
                <w:szCs w:val="16"/>
              </w:rPr>
              <w:t>Monthly Availability Percentage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40" w:type="dxa"/>
              <w:left w:w="40" w:type="dxa"/>
              <w:bottom w:w="40" w:type="dxa"/>
              <w:right w:w="40" w:type="dxa"/>
            </w:tcMar>
            <w:vAlign w:val="bottom"/>
            <w:hideMark/>
          </w:tcPr>
          <w:p w14:paraId="1E3E6279" w14:textId="77777777" w:rsidR="00122544" w:rsidRDefault="00122544" w:rsidP="00D8719F">
            <w:pPr>
              <w:pStyle w:val="NormalWeb"/>
              <w:spacing w:before="0" w:beforeAutospacing="0" w:after="60" w:afterAutospacing="0"/>
              <w:jc w:val="center"/>
            </w:pPr>
            <w:r>
              <w:rPr>
                <w:rFonts w:ascii="Arial" w:hAnsi="Arial" w:cs="Arial"/>
                <w:b/>
                <w:bCs/>
                <w:color w:val="000000"/>
                <w:sz w:val="16"/>
                <w:szCs w:val="16"/>
              </w:rPr>
              <w:t>Credit</w:t>
            </w:r>
          </w:p>
        </w:tc>
      </w:tr>
      <w:tr w:rsidR="00122544" w14:paraId="5D30F4F0" w14:textId="77777777" w:rsidTr="00D8719F">
        <w:trPr>
          <w:trHeight w:val="184"/>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vAlign w:val="bottom"/>
            <w:hideMark/>
          </w:tcPr>
          <w:p w14:paraId="7626B144"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Advanced</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vAlign w:val="bottom"/>
            <w:hideMark/>
          </w:tcPr>
          <w:p w14:paraId="456B7BA8"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Professional</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vAlign w:val="bottom"/>
            <w:hideMark/>
          </w:tcPr>
          <w:p w14:paraId="4773C2E8"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Premium</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vAlign w:val="bottom"/>
            <w:hideMark/>
          </w:tcPr>
          <w:p w14:paraId="3F09272E"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Advanced</w:t>
            </w:r>
          </w:p>
        </w:tc>
      </w:tr>
      <w:tr w:rsidR="00122544" w14:paraId="16B57266" w14:textId="77777777" w:rsidTr="00D8719F">
        <w:trPr>
          <w:trHeight w:val="544"/>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31843D"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99.90% but greater than or equal to 99.80%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8AAE4F7"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99.95% but greater than or equal to 99.90%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1E922C"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99.99% but greater than or equal to 99.95%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DA95E7"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5% of 1/12th of Base Annual Fee</w:t>
            </w:r>
          </w:p>
        </w:tc>
      </w:tr>
      <w:tr w:rsidR="00122544" w14:paraId="7D8616A0" w14:textId="77777777" w:rsidTr="00D8719F">
        <w:trPr>
          <w:trHeight w:val="4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F25E5E"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99.80% but greater than or equal to 99.70%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21B062D"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99.90% but greater than or equal to 99.80%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1C8D7DF"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99.95% but greater than or equal to 99.80%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0E52A9"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10% of 1/12th of Base Annual Fee</w:t>
            </w:r>
          </w:p>
        </w:tc>
      </w:tr>
      <w:tr w:rsidR="00122544" w14:paraId="3D65B9A1" w14:textId="77777777" w:rsidTr="00D8719F">
        <w:trPr>
          <w:trHeight w:val="454"/>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C1EF449"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99.70% but greater than or equal to 99.60%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8E473E"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99.80% but greater than or equal to 99.70%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501499"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99.80% but greater than or equal to 99.70%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33342E"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15% of 1/12th of Base Annual Fee</w:t>
            </w:r>
          </w:p>
        </w:tc>
      </w:tr>
      <w:tr w:rsidR="00122544" w14:paraId="45C4CC77" w14:textId="77777777" w:rsidTr="00D8719F">
        <w:trPr>
          <w:trHeight w:val="364"/>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8F2524"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8908CC7"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99.70%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7578B2"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Less than 99.70%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1A443AA" w14:textId="77777777" w:rsidR="00122544" w:rsidRDefault="00122544" w:rsidP="00D8719F">
            <w:pPr>
              <w:pStyle w:val="NormalWeb"/>
              <w:spacing w:before="0" w:beforeAutospacing="0" w:after="0" w:afterAutospacing="0"/>
              <w:jc w:val="center"/>
            </w:pPr>
            <w:r>
              <w:rPr>
                <w:rFonts w:ascii="Arial" w:hAnsi="Arial" w:cs="Arial"/>
                <w:color w:val="000000"/>
                <w:sz w:val="16"/>
                <w:szCs w:val="16"/>
              </w:rPr>
              <w:t>20% of 1/12th of Base Annual Fee</w:t>
            </w:r>
          </w:p>
        </w:tc>
      </w:tr>
    </w:tbl>
    <w:p w14:paraId="29E4C6E0" w14:textId="77777777" w:rsidR="00122544" w:rsidRDefault="00122544" w:rsidP="00122544">
      <w:pPr>
        <w:spacing w:after="240"/>
      </w:pPr>
    </w:p>
    <w:p w14:paraId="48AE4A74" w14:textId="77777777" w:rsidR="00122544" w:rsidRDefault="00122544" w:rsidP="00122544">
      <w:pPr>
        <w:pStyle w:val="NormalWeb"/>
        <w:spacing w:before="0" w:beforeAutospacing="0" w:after="120" w:afterAutospacing="0"/>
      </w:pPr>
      <w:r>
        <w:rPr>
          <w:rFonts w:ascii="Arial" w:hAnsi="Arial" w:cs="Arial"/>
          <w:color w:val="000000"/>
          <w:sz w:val="18"/>
          <w:szCs w:val="18"/>
        </w:rPr>
        <w:t xml:space="preserve">Service Credits may not be redeemed for cash and will be applied to Customer’s next applicable payment. The issuance of Service Credits is Spreedly’s sole obligation and liability and </w:t>
      </w:r>
      <w:proofErr w:type="gramStart"/>
      <w:r>
        <w:rPr>
          <w:rFonts w:ascii="Arial" w:hAnsi="Arial" w:cs="Arial"/>
          <w:color w:val="000000"/>
          <w:sz w:val="18"/>
          <w:szCs w:val="18"/>
        </w:rPr>
        <w:t>Customer’s</w:t>
      </w:r>
      <w:proofErr w:type="gramEnd"/>
      <w:r>
        <w:rPr>
          <w:rFonts w:ascii="Arial" w:hAnsi="Arial" w:cs="Arial"/>
          <w:color w:val="000000"/>
          <w:sz w:val="18"/>
          <w:szCs w:val="18"/>
        </w:rPr>
        <w:t xml:space="preserve"> sole remedy for any Service Level Failure.  </w:t>
      </w:r>
    </w:p>
    <w:p w14:paraId="616B1E21" w14:textId="77777777" w:rsidR="00122544" w:rsidRDefault="00122544" w:rsidP="00122544">
      <w:pPr>
        <w:pStyle w:val="NormalWeb"/>
        <w:spacing w:before="0" w:beforeAutospacing="0" w:after="0" w:afterAutospacing="0"/>
      </w:pPr>
      <w:r>
        <w:rPr>
          <w:rFonts w:ascii="Arial" w:hAnsi="Arial" w:cs="Arial"/>
          <w:color w:val="000000"/>
          <w:sz w:val="18"/>
          <w:szCs w:val="18"/>
        </w:rPr>
        <w:t xml:space="preserve">Notwithstanding the foregoing, Spreedly has no obligation to issue any Service Credit unless </w:t>
      </w:r>
      <w:proofErr w:type="gramStart"/>
      <w:r>
        <w:rPr>
          <w:rFonts w:ascii="Arial" w:hAnsi="Arial" w:cs="Arial"/>
          <w:color w:val="000000"/>
          <w:sz w:val="18"/>
          <w:szCs w:val="18"/>
        </w:rPr>
        <w:t>Customer</w:t>
      </w:r>
      <w:proofErr w:type="gramEnd"/>
      <w:r>
        <w:rPr>
          <w:rFonts w:ascii="Arial" w:hAnsi="Arial" w:cs="Arial"/>
          <w:color w:val="000000"/>
          <w:sz w:val="18"/>
          <w:szCs w:val="18"/>
        </w:rPr>
        <w:t xml:space="preserve"> requests such Service Credit in writing within ten (10) business days of the Service Level Failure.</w:t>
      </w:r>
    </w:p>
    <w:p w14:paraId="656FB798" w14:textId="77777777" w:rsidR="00122544" w:rsidRDefault="00122544" w:rsidP="00122544"/>
    <w:p w14:paraId="09E339BC" w14:textId="77777777" w:rsidR="00122544" w:rsidRDefault="00122544" w:rsidP="00122544">
      <w:pPr>
        <w:pStyle w:val="NormalWeb"/>
        <w:spacing w:before="0" w:beforeAutospacing="0" w:after="0" w:afterAutospacing="0"/>
      </w:pPr>
      <w:r>
        <w:rPr>
          <w:rFonts w:ascii="Arial" w:hAnsi="Arial" w:cs="Arial"/>
          <w:b/>
          <w:bCs/>
          <w:color w:val="000000"/>
          <w:sz w:val="18"/>
          <w:szCs w:val="18"/>
        </w:rPr>
        <w:t>CUSTOMER RESPONSIBILITIES</w:t>
      </w:r>
    </w:p>
    <w:p w14:paraId="6D2A89E8" w14:textId="77777777" w:rsidR="00122544" w:rsidRDefault="00122544" w:rsidP="00122544"/>
    <w:p w14:paraId="13F9745B" w14:textId="77777777" w:rsidR="00122544" w:rsidRDefault="00122544" w:rsidP="00122544">
      <w:pPr>
        <w:pStyle w:val="NormalWeb"/>
        <w:spacing w:before="0" w:beforeAutospacing="0" w:after="120" w:afterAutospacing="0"/>
      </w:pPr>
      <w:r>
        <w:rPr>
          <w:rFonts w:ascii="Arial" w:hAnsi="Arial" w:cs="Arial"/>
          <w:b/>
          <w:bCs/>
          <w:color w:val="000000"/>
          <w:sz w:val="18"/>
          <w:szCs w:val="18"/>
        </w:rPr>
        <w:t>Internal Help Desk</w:t>
      </w:r>
    </w:p>
    <w:p w14:paraId="63F19043" w14:textId="77777777" w:rsidR="00122544" w:rsidRDefault="00122544" w:rsidP="00122544">
      <w:pPr>
        <w:pStyle w:val="NormalWeb"/>
        <w:spacing w:before="0" w:beforeAutospacing="0" w:after="120" w:afterAutospacing="0"/>
      </w:pPr>
      <w:proofErr w:type="gramStart"/>
      <w:r>
        <w:rPr>
          <w:rFonts w:ascii="Arial" w:hAnsi="Arial" w:cs="Arial"/>
          <w:color w:val="000000"/>
          <w:sz w:val="18"/>
          <w:szCs w:val="18"/>
        </w:rPr>
        <w:t>Customer</w:t>
      </w:r>
      <w:proofErr w:type="gramEnd"/>
      <w:r>
        <w:rPr>
          <w:rFonts w:ascii="Arial" w:hAnsi="Arial" w:cs="Arial"/>
          <w:color w:val="000000"/>
          <w:sz w:val="18"/>
          <w:szCs w:val="18"/>
        </w:rPr>
        <w:t xml:space="preserve"> must establish and maintain an internal help desk for its customers to act as first-line support. Your first-line support will at a minimum include:</w:t>
      </w:r>
    </w:p>
    <w:p w14:paraId="453845F0" w14:textId="77777777" w:rsidR="00122544" w:rsidRDefault="00122544" w:rsidP="00122544">
      <w:pPr>
        <w:pStyle w:val="NormalWeb"/>
        <w:numPr>
          <w:ilvl w:val="0"/>
          <w:numId w:val="17"/>
        </w:numPr>
        <w:spacing w:before="0" w:beforeAutospacing="0" w:after="0" w:afterAutospacing="0"/>
        <w:textAlignment w:val="baseline"/>
        <w:rPr>
          <w:rFonts w:ascii="Arial" w:hAnsi="Arial" w:cs="Arial"/>
          <w:b/>
          <w:bCs/>
          <w:color w:val="000000"/>
          <w:sz w:val="18"/>
          <w:szCs w:val="18"/>
        </w:rPr>
      </w:pPr>
      <w:r>
        <w:rPr>
          <w:rFonts w:ascii="Arial" w:hAnsi="Arial" w:cs="Arial"/>
          <w:color w:val="000000"/>
          <w:sz w:val="18"/>
          <w:szCs w:val="18"/>
        </w:rPr>
        <w:t xml:space="preserve">a direct response to users with respect to inquiries concerning the performance, </w:t>
      </w:r>
      <w:proofErr w:type="gramStart"/>
      <w:r>
        <w:rPr>
          <w:rFonts w:ascii="Arial" w:hAnsi="Arial" w:cs="Arial"/>
          <w:color w:val="000000"/>
          <w:sz w:val="18"/>
          <w:szCs w:val="18"/>
        </w:rPr>
        <w:t>functionality</w:t>
      </w:r>
      <w:proofErr w:type="gramEnd"/>
      <w:r>
        <w:rPr>
          <w:rFonts w:ascii="Arial" w:hAnsi="Arial" w:cs="Arial"/>
          <w:color w:val="000000"/>
          <w:sz w:val="18"/>
          <w:szCs w:val="18"/>
        </w:rPr>
        <w:t xml:space="preserve"> or operation of the product,</w:t>
      </w:r>
    </w:p>
    <w:p w14:paraId="1ADFDBBC" w14:textId="77777777" w:rsidR="00122544" w:rsidRDefault="00122544" w:rsidP="00122544">
      <w:pPr>
        <w:pStyle w:val="NormalWeb"/>
        <w:numPr>
          <w:ilvl w:val="0"/>
          <w:numId w:val="17"/>
        </w:numPr>
        <w:spacing w:before="0" w:beforeAutospacing="0" w:after="0" w:afterAutospacing="0"/>
        <w:textAlignment w:val="baseline"/>
        <w:rPr>
          <w:rFonts w:ascii="Arial" w:hAnsi="Arial" w:cs="Arial"/>
          <w:b/>
          <w:bCs/>
          <w:color w:val="000000"/>
          <w:sz w:val="18"/>
          <w:szCs w:val="18"/>
        </w:rPr>
      </w:pPr>
      <w:r>
        <w:rPr>
          <w:rFonts w:ascii="Arial" w:hAnsi="Arial" w:cs="Arial"/>
          <w:color w:val="000000"/>
          <w:sz w:val="18"/>
          <w:szCs w:val="18"/>
        </w:rPr>
        <w:t>a direct response to users with respect to problems or issues with the product,</w:t>
      </w:r>
    </w:p>
    <w:p w14:paraId="18FD8315" w14:textId="77777777" w:rsidR="00122544" w:rsidRDefault="00122544" w:rsidP="00122544">
      <w:pPr>
        <w:pStyle w:val="NormalWeb"/>
        <w:numPr>
          <w:ilvl w:val="0"/>
          <w:numId w:val="17"/>
        </w:numPr>
        <w:spacing w:before="0" w:beforeAutospacing="0" w:after="0" w:afterAutospacing="0"/>
        <w:textAlignment w:val="baseline"/>
        <w:rPr>
          <w:rFonts w:ascii="Arial" w:hAnsi="Arial" w:cs="Arial"/>
          <w:b/>
          <w:bCs/>
          <w:color w:val="000000"/>
          <w:sz w:val="18"/>
          <w:szCs w:val="18"/>
        </w:rPr>
      </w:pPr>
      <w:r>
        <w:rPr>
          <w:rFonts w:ascii="Arial" w:hAnsi="Arial" w:cs="Arial"/>
          <w:color w:val="000000"/>
          <w:sz w:val="18"/>
          <w:szCs w:val="18"/>
        </w:rPr>
        <w:t>a diagnosis of problems or issues of the product, and</w:t>
      </w:r>
    </w:p>
    <w:p w14:paraId="509A708E" w14:textId="77777777" w:rsidR="00122544" w:rsidRDefault="00122544" w:rsidP="00122544">
      <w:pPr>
        <w:pStyle w:val="NormalWeb"/>
        <w:numPr>
          <w:ilvl w:val="0"/>
          <w:numId w:val="17"/>
        </w:numPr>
        <w:spacing w:before="0" w:beforeAutospacing="0" w:after="0" w:afterAutospacing="0"/>
        <w:textAlignment w:val="baseline"/>
        <w:rPr>
          <w:rFonts w:ascii="Arial" w:hAnsi="Arial" w:cs="Arial"/>
          <w:b/>
          <w:bCs/>
          <w:color w:val="000000"/>
          <w:sz w:val="18"/>
          <w:szCs w:val="18"/>
        </w:rPr>
      </w:pPr>
      <w:r>
        <w:rPr>
          <w:rFonts w:ascii="Arial" w:hAnsi="Arial" w:cs="Arial"/>
          <w:color w:val="000000"/>
          <w:sz w:val="18"/>
          <w:szCs w:val="18"/>
        </w:rPr>
        <w:t xml:space="preserve">4. a resolution of known problems or issues with the product with the help of technical knowledge base articles, </w:t>
      </w:r>
      <w:proofErr w:type="gramStart"/>
      <w:r>
        <w:rPr>
          <w:rFonts w:ascii="Arial" w:hAnsi="Arial" w:cs="Arial"/>
          <w:color w:val="000000"/>
          <w:sz w:val="18"/>
          <w:szCs w:val="18"/>
        </w:rPr>
        <w:t>repositories</w:t>
      </w:r>
      <w:proofErr w:type="gramEnd"/>
      <w:r>
        <w:rPr>
          <w:rFonts w:ascii="Arial" w:hAnsi="Arial" w:cs="Arial"/>
          <w:color w:val="000000"/>
          <w:sz w:val="18"/>
          <w:szCs w:val="18"/>
        </w:rPr>
        <w:t xml:space="preserve"> and experience.</w:t>
      </w:r>
    </w:p>
    <w:p w14:paraId="4FDCCCB4" w14:textId="77777777" w:rsidR="00122544" w:rsidRDefault="00122544" w:rsidP="00122544"/>
    <w:p w14:paraId="64A5FC6A" w14:textId="77777777" w:rsidR="00122544" w:rsidRDefault="00122544" w:rsidP="00122544">
      <w:pPr>
        <w:pStyle w:val="NormalWeb"/>
        <w:spacing w:before="0" w:beforeAutospacing="0" w:after="0" w:afterAutospacing="0"/>
      </w:pPr>
      <w:r>
        <w:rPr>
          <w:rFonts w:ascii="Arial" w:hAnsi="Arial" w:cs="Arial"/>
          <w:color w:val="000000"/>
          <w:sz w:val="18"/>
          <w:szCs w:val="18"/>
        </w:rPr>
        <w:t>If after reasonable efforts you are unable to diagnose or resolve the product problems or issues, and you have reason to believe the issue originates with Spreedly, please contact Spreedly for technical support by email at </w:t>
      </w:r>
      <w:hyperlink r:id="rId35" w:history="1">
        <w:r>
          <w:rPr>
            <w:rStyle w:val="Hyperlink"/>
            <w:rFonts w:ascii="Arial" w:eastAsiaTheme="majorEastAsia" w:hAnsi="Arial" w:cs="Arial"/>
            <w:sz w:val="18"/>
            <w:szCs w:val="18"/>
          </w:rPr>
          <w:t>support@spreedly.com</w:t>
        </w:r>
      </w:hyperlink>
      <w:r>
        <w:rPr>
          <w:rFonts w:ascii="Arial" w:hAnsi="Arial" w:cs="Arial"/>
          <w:color w:val="000000"/>
          <w:sz w:val="18"/>
          <w:szCs w:val="18"/>
        </w:rPr>
        <w:t> or via our request </w:t>
      </w:r>
      <w:hyperlink r:id="rId36" w:history="1">
        <w:r>
          <w:rPr>
            <w:rStyle w:val="Hyperlink"/>
            <w:rFonts w:ascii="Arial" w:eastAsiaTheme="majorEastAsia" w:hAnsi="Arial" w:cs="Arial"/>
            <w:sz w:val="18"/>
            <w:szCs w:val="18"/>
          </w:rPr>
          <w:t>intake form</w:t>
        </w:r>
      </w:hyperlink>
      <w:r>
        <w:rPr>
          <w:rFonts w:ascii="Arial" w:hAnsi="Arial" w:cs="Arial"/>
          <w:color w:val="000000"/>
          <w:sz w:val="18"/>
          <w:szCs w:val="18"/>
        </w:rPr>
        <w:t> at </w:t>
      </w:r>
      <w:hyperlink r:id="rId37" w:history="1">
        <w:r>
          <w:rPr>
            <w:rStyle w:val="Hyperlink"/>
            <w:rFonts w:ascii="Arial" w:eastAsiaTheme="majorEastAsia" w:hAnsi="Arial" w:cs="Arial"/>
            <w:sz w:val="18"/>
            <w:szCs w:val="18"/>
          </w:rPr>
          <w:t>support.spreedly.com</w:t>
        </w:r>
      </w:hyperlink>
    </w:p>
    <w:p w14:paraId="4ED16558" w14:textId="77777777" w:rsidR="00122544" w:rsidRDefault="00122544" w:rsidP="00122544"/>
    <w:p w14:paraId="5229BDF4" w14:textId="77777777" w:rsidR="00122544" w:rsidRDefault="00122544" w:rsidP="00122544">
      <w:pPr>
        <w:pStyle w:val="NormalWeb"/>
        <w:spacing w:before="0" w:beforeAutospacing="0" w:after="120" w:afterAutospacing="0"/>
      </w:pPr>
      <w:r>
        <w:rPr>
          <w:rFonts w:ascii="Arial" w:hAnsi="Arial" w:cs="Arial"/>
          <w:b/>
          <w:bCs/>
          <w:color w:val="000000"/>
          <w:sz w:val="18"/>
          <w:szCs w:val="18"/>
        </w:rPr>
        <w:t>TECHNICAL LEADS</w:t>
      </w:r>
    </w:p>
    <w:p w14:paraId="26692371" w14:textId="77777777" w:rsidR="00122544" w:rsidRDefault="00122544" w:rsidP="00122544">
      <w:pPr>
        <w:pStyle w:val="NormalWeb"/>
        <w:spacing w:before="0" w:beforeAutospacing="0" w:after="120" w:afterAutospacing="0"/>
      </w:pPr>
      <w:r>
        <w:rPr>
          <w:rFonts w:ascii="Arial" w:hAnsi="Arial" w:cs="Arial"/>
          <w:color w:val="000000"/>
          <w:sz w:val="18"/>
          <w:szCs w:val="18"/>
        </w:rPr>
        <w:t xml:space="preserve">Customer will establish a technical lead to manage troubleshooting and establish best practices. Your technical leader will be the liaison between Customer and Spreedly for technical support. These </w:t>
      </w:r>
      <w:proofErr w:type="gramStart"/>
      <w:r>
        <w:rPr>
          <w:rFonts w:ascii="Arial" w:hAnsi="Arial" w:cs="Arial"/>
          <w:color w:val="000000"/>
          <w:sz w:val="18"/>
          <w:szCs w:val="18"/>
        </w:rPr>
        <w:t>persons</w:t>
      </w:r>
      <w:proofErr w:type="gramEnd"/>
      <w:r>
        <w:rPr>
          <w:rFonts w:ascii="Arial" w:hAnsi="Arial" w:cs="Arial"/>
          <w:color w:val="000000"/>
          <w:sz w:val="18"/>
          <w:szCs w:val="18"/>
        </w:rPr>
        <w:t xml:space="preserve"> must have sufficient knowledge of the Spreedly product and your own environment </w:t>
      </w:r>
      <w:proofErr w:type="gramStart"/>
      <w:r>
        <w:rPr>
          <w:rFonts w:ascii="Arial" w:hAnsi="Arial" w:cs="Arial"/>
          <w:color w:val="000000"/>
          <w:sz w:val="18"/>
          <w:szCs w:val="18"/>
        </w:rPr>
        <w:t>in order to</w:t>
      </w:r>
      <w:proofErr w:type="gramEnd"/>
      <w:r>
        <w:rPr>
          <w:rFonts w:ascii="Arial" w:hAnsi="Arial" w:cs="Arial"/>
          <w:color w:val="000000"/>
          <w:sz w:val="18"/>
          <w:szCs w:val="18"/>
        </w:rPr>
        <w:t xml:space="preserve"> work with Spreedly to analyze and resolve Support Requests. They are responsible for engaging Spreedly technical support and monitoring the resolution of all Support Requests and escalated support issues.</w:t>
      </w:r>
      <w:r>
        <w:rPr>
          <w:rFonts w:ascii="Arial" w:hAnsi="Arial" w:cs="Arial"/>
          <w:color w:val="000000"/>
          <w:sz w:val="18"/>
          <w:szCs w:val="18"/>
        </w:rPr>
        <w:br/>
        <w:t>Your technical or project lead should be assigned to monitor and administer your integration with the Spreedly product and should have experience in network and third-party application troubleshooting as well as browser knowledge &amp; debugging skills.</w:t>
      </w:r>
      <w:r>
        <w:rPr>
          <w:rFonts w:ascii="Arial" w:hAnsi="Arial" w:cs="Arial"/>
          <w:color w:val="000000"/>
          <w:sz w:val="18"/>
          <w:szCs w:val="18"/>
        </w:rPr>
        <w:br/>
        <w:t>Technical Leads are responsible for checking Spreedly’s online resources (e.g. website </w:t>
      </w:r>
      <w:hyperlink r:id="rId38" w:history="1">
        <w:r>
          <w:rPr>
            <w:rStyle w:val="Hyperlink"/>
            <w:rFonts w:ascii="Arial" w:eastAsiaTheme="majorEastAsia" w:hAnsi="Arial" w:cs="Arial"/>
            <w:sz w:val="18"/>
            <w:szCs w:val="18"/>
          </w:rPr>
          <w:t>product Documentation</w:t>
        </w:r>
      </w:hyperlink>
      <w:r>
        <w:rPr>
          <w:rFonts w:ascii="Arial" w:hAnsi="Arial" w:cs="Arial"/>
          <w:color w:val="000000"/>
          <w:sz w:val="18"/>
          <w:szCs w:val="18"/>
        </w:rPr>
        <w:t>, </w:t>
      </w:r>
      <w:hyperlink r:id="rId39" w:history="1">
        <w:r>
          <w:rPr>
            <w:rStyle w:val="Hyperlink"/>
            <w:rFonts w:ascii="Arial" w:eastAsiaTheme="majorEastAsia" w:hAnsi="Arial" w:cs="Arial"/>
            <w:sz w:val="18"/>
            <w:szCs w:val="18"/>
          </w:rPr>
          <w:t>technical Documentation</w:t>
        </w:r>
      </w:hyperlink>
      <w:r>
        <w:rPr>
          <w:rFonts w:ascii="Arial" w:hAnsi="Arial" w:cs="Arial"/>
          <w:color w:val="000000"/>
          <w:sz w:val="18"/>
          <w:szCs w:val="18"/>
        </w:rPr>
        <w:t> and </w:t>
      </w:r>
      <w:hyperlink r:id="rId40" w:history="1">
        <w:r>
          <w:rPr>
            <w:rStyle w:val="Hyperlink"/>
            <w:rFonts w:ascii="Arial" w:eastAsiaTheme="majorEastAsia" w:hAnsi="Arial" w:cs="Arial"/>
            <w:sz w:val="18"/>
            <w:szCs w:val="18"/>
          </w:rPr>
          <w:t>Knowledge Base</w:t>
        </w:r>
      </w:hyperlink>
      <w:r>
        <w:rPr>
          <w:rFonts w:ascii="Arial" w:hAnsi="Arial" w:cs="Arial"/>
          <w:color w:val="000000"/>
          <w:sz w:val="18"/>
          <w:szCs w:val="18"/>
        </w:rPr>
        <w:t>) and the Spreedly </w:t>
      </w:r>
      <w:hyperlink r:id="rId41" w:history="1">
        <w:r>
          <w:rPr>
            <w:rStyle w:val="Hyperlink"/>
            <w:rFonts w:ascii="Arial" w:eastAsiaTheme="majorEastAsia" w:hAnsi="Arial" w:cs="Arial"/>
            <w:sz w:val="18"/>
            <w:szCs w:val="18"/>
          </w:rPr>
          <w:t>Status Page</w:t>
        </w:r>
      </w:hyperlink>
      <w:r>
        <w:rPr>
          <w:rFonts w:ascii="Arial" w:hAnsi="Arial" w:cs="Arial"/>
          <w:color w:val="000000"/>
          <w:sz w:val="18"/>
          <w:szCs w:val="18"/>
        </w:rPr>
        <w:t> before submitting a Support Request.</w:t>
      </w:r>
    </w:p>
    <w:p w14:paraId="680BDA5A" w14:textId="77777777" w:rsidR="00122544" w:rsidRDefault="00122544" w:rsidP="00122544">
      <w:pPr>
        <w:pStyle w:val="NormalWeb"/>
        <w:spacing w:before="0" w:beforeAutospacing="0" w:after="120" w:afterAutospacing="0"/>
        <w:rPr>
          <w:rFonts w:ascii="Arial" w:hAnsi="Arial" w:cs="Arial"/>
          <w:b/>
          <w:bCs/>
          <w:color w:val="000000"/>
          <w:sz w:val="18"/>
          <w:szCs w:val="18"/>
        </w:rPr>
      </w:pPr>
    </w:p>
    <w:p w14:paraId="2B107C1D" w14:textId="77777777" w:rsidR="00966900" w:rsidRDefault="00966900" w:rsidP="00122544">
      <w:pPr>
        <w:pStyle w:val="NormalWeb"/>
        <w:spacing w:before="0" w:beforeAutospacing="0" w:after="120" w:afterAutospacing="0"/>
        <w:rPr>
          <w:rFonts w:ascii="Arial" w:hAnsi="Arial" w:cs="Arial"/>
          <w:b/>
          <w:bCs/>
          <w:color w:val="000000"/>
          <w:sz w:val="18"/>
          <w:szCs w:val="18"/>
        </w:rPr>
      </w:pPr>
    </w:p>
    <w:p w14:paraId="4211C229" w14:textId="7620EC08" w:rsidR="00122544" w:rsidRDefault="00122544" w:rsidP="00122544">
      <w:pPr>
        <w:pStyle w:val="NormalWeb"/>
        <w:spacing w:before="0" w:beforeAutospacing="0" w:after="120" w:afterAutospacing="0"/>
      </w:pPr>
      <w:r>
        <w:rPr>
          <w:rFonts w:ascii="Arial" w:hAnsi="Arial" w:cs="Arial"/>
          <w:b/>
          <w:bCs/>
          <w:color w:val="000000"/>
          <w:sz w:val="18"/>
          <w:szCs w:val="18"/>
        </w:rPr>
        <w:lastRenderedPageBreak/>
        <w:t>PROTECTION OF API KEYS AND CREDENTIALS</w:t>
      </w:r>
    </w:p>
    <w:p w14:paraId="3E527031" w14:textId="77777777" w:rsidR="00122544" w:rsidRDefault="00122544" w:rsidP="00122544">
      <w:pPr>
        <w:pStyle w:val="NormalWeb"/>
        <w:spacing w:before="0" w:beforeAutospacing="0" w:after="360" w:afterAutospacing="0"/>
        <w:ind w:right="-14"/>
        <w:jc w:val="both"/>
      </w:pPr>
      <w:r>
        <w:rPr>
          <w:rFonts w:ascii="Arial" w:hAnsi="Arial" w:cs="Arial"/>
          <w:color w:val="000000"/>
          <w:sz w:val="18"/>
          <w:szCs w:val="18"/>
        </w:rPr>
        <w:t>Customer must safeguard and protect unauthorized access to API keys and other credentials to access the Spreedly services. Spreedly will not issue credits or refunds for unauthorized use of Spreedly services through Customer’s issued API keys or other access credentials including compromises or abuse of Customer’s payment flows that subsequently interact with Spreedly services.</w:t>
      </w:r>
    </w:p>
    <w:p w14:paraId="7BA6E4B5" w14:textId="77777777" w:rsidR="00122544" w:rsidRDefault="00122544" w:rsidP="00122544">
      <w:pPr>
        <w:pStyle w:val="NormalWeb"/>
        <w:spacing w:before="0" w:beforeAutospacing="0" w:after="160" w:afterAutospacing="0"/>
        <w:ind w:right="-14"/>
        <w:jc w:val="both"/>
      </w:pPr>
      <w:r>
        <w:rPr>
          <w:rFonts w:ascii="Arial" w:hAnsi="Arial" w:cs="Arial"/>
          <w:b/>
          <w:bCs/>
          <w:color w:val="000000"/>
          <w:sz w:val="18"/>
          <w:szCs w:val="18"/>
        </w:rPr>
        <w:t>PRODUCT AND SUPPORT UPDATES </w:t>
      </w:r>
    </w:p>
    <w:p w14:paraId="4CA0FCF2" w14:textId="77777777" w:rsidR="00122544" w:rsidRDefault="00122544" w:rsidP="00122544">
      <w:pPr>
        <w:pStyle w:val="NormalWeb"/>
        <w:spacing w:before="0" w:beforeAutospacing="0" w:after="160" w:afterAutospacing="0"/>
        <w:ind w:right="-14"/>
        <w:jc w:val="both"/>
      </w:pPr>
      <w:r>
        <w:rPr>
          <w:rFonts w:ascii="Arial" w:hAnsi="Arial" w:cs="Arial"/>
          <w:b/>
          <w:bCs/>
          <w:color w:val="000000"/>
          <w:sz w:val="18"/>
          <w:szCs w:val="18"/>
        </w:rPr>
        <w:t>Updates to Spreedly Services</w:t>
      </w:r>
    </w:p>
    <w:p w14:paraId="5714C03B" w14:textId="77777777" w:rsidR="00122544" w:rsidRDefault="00122544" w:rsidP="00122544">
      <w:pPr>
        <w:pStyle w:val="NormalWeb"/>
        <w:spacing w:before="0" w:beforeAutospacing="0" w:after="360" w:afterAutospacing="0"/>
        <w:ind w:right="-14"/>
        <w:jc w:val="both"/>
      </w:pPr>
      <w:r>
        <w:rPr>
          <w:rFonts w:ascii="Arial" w:hAnsi="Arial" w:cs="Arial"/>
          <w:color w:val="000000"/>
          <w:sz w:val="18"/>
          <w:szCs w:val="18"/>
        </w:rPr>
        <w:t>Spreedly may release Updates to its products and services pursuant to Spreedly's standard release cycle. "Updates" are defined as new releases, the provision of bug fixes, problem determination and error corrections, improvements, enhancements, extensions, revisions, and similar updates to the Spreedly products and services licensed to our customers together with related documentation. Spreedly will provide Updates at no additional charge. Spreedly may make changes to its products and services (including, without limitation, the design, look and feel, functionality, content, material, information) that Spreedly deems necessary or useful to improve the products or services or for any other reason and at any time, provided however Spreedly will not make any changes that will materially adversely affect its features or functionality without prior notice to and a reasonable opportunity to review and/or transition.</w:t>
      </w:r>
      <w:r>
        <w:rPr>
          <w:rFonts w:ascii="Arial" w:hAnsi="Arial" w:cs="Arial"/>
          <w:color w:val="000000"/>
          <w:sz w:val="18"/>
          <w:szCs w:val="18"/>
        </w:rPr>
        <w:br/>
        <w:t>‍Where practical, Spreedly will schedule such Updates during non-business hours. Notice to Customer will be sent via email or posted at the Spreedly </w:t>
      </w:r>
      <w:hyperlink r:id="rId42" w:history="1">
        <w:r>
          <w:rPr>
            <w:rStyle w:val="Hyperlink"/>
            <w:rFonts w:ascii="Arial" w:eastAsiaTheme="majorEastAsia" w:hAnsi="Arial" w:cs="Arial"/>
            <w:sz w:val="18"/>
            <w:szCs w:val="18"/>
          </w:rPr>
          <w:t>API Status Page</w:t>
        </w:r>
      </w:hyperlink>
      <w:r>
        <w:rPr>
          <w:rFonts w:ascii="Arial" w:hAnsi="Arial" w:cs="Arial"/>
          <w:color w:val="000000"/>
          <w:sz w:val="18"/>
          <w:szCs w:val="18"/>
        </w:rPr>
        <w:t>.</w:t>
      </w:r>
    </w:p>
    <w:p w14:paraId="521F7BFD" w14:textId="77777777" w:rsidR="00122544" w:rsidRDefault="00122544" w:rsidP="00122544">
      <w:pPr>
        <w:pStyle w:val="NormalWeb"/>
        <w:spacing w:before="0" w:beforeAutospacing="0" w:after="160" w:afterAutospacing="0"/>
        <w:ind w:right="-14"/>
        <w:jc w:val="both"/>
      </w:pPr>
      <w:r>
        <w:rPr>
          <w:rFonts w:ascii="Arial" w:hAnsi="Arial" w:cs="Arial"/>
          <w:b/>
          <w:bCs/>
          <w:color w:val="000000"/>
          <w:sz w:val="18"/>
          <w:szCs w:val="18"/>
        </w:rPr>
        <w:t>Updates to these Support Policies</w:t>
      </w:r>
    </w:p>
    <w:p w14:paraId="1CE4699C" w14:textId="77777777" w:rsidR="00122544" w:rsidRDefault="00122544" w:rsidP="00122544">
      <w:pPr>
        <w:pStyle w:val="NormalWeb"/>
        <w:spacing w:before="0" w:beforeAutospacing="0" w:after="160" w:afterAutospacing="0"/>
        <w:ind w:right="-14"/>
        <w:jc w:val="both"/>
      </w:pPr>
      <w:proofErr w:type="gramStart"/>
      <w:r>
        <w:rPr>
          <w:rFonts w:ascii="Arial" w:hAnsi="Arial" w:cs="Arial"/>
          <w:color w:val="000000"/>
          <w:sz w:val="18"/>
          <w:szCs w:val="18"/>
        </w:rPr>
        <w:t>Customer</w:t>
      </w:r>
      <w:proofErr w:type="gramEnd"/>
      <w:r>
        <w:rPr>
          <w:rFonts w:ascii="Arial" w:hAnsi="Arial" w:cs="Arial"/>
          <w:color w:val="000000"/>
          <w:sz w:val="18"/>
          <w:szCs w:val="18"/>
        </w:rPr>
        <w:t xml:space="preserve"> understands that these Support Services Terms are subject to change at Spreedly’s discretion. In the event these terms are modified, the revised version of the Support Service Terms will be posted to Spreedly’s website at www.spreedly.com/support-services-terms. Unless Customer and Spreedly otherwise agree in writing, by using Spreedly’s Support Services after such updated terms become effective, Customer hereby consents to comply with the most recent version of these Support Service Terms.</w:t>
      </w:r>
    </w:p>
    <w:p w14:paraId="01B45134" w14:textId="77777777" w:rsidR="00122544" w:rsidRDefault="00122544" w:rsidP="00122544">
      <w:pPr>
        <w:rPr>
          <w:rFonts w:ascii="Arial" w:eastAsia="Arial" w:hAnsi="Arial" w:cs="Arial"/>
          <w:b/>
          <w:sz w:val="18"/>
          <w:szCs w:val="18"/>
        </w:rPr>
        <w:sectPr w:rsidR="00122544">
          <w:pgSz w:w="12240" w:h="15840"/>
          <w:pgMar w:top="1440" w:right="1440" w:bottom="1440" w:left="1440" w:header="720" w:footer="720" w:gutter="0"/>
          <w:pgNumType w:start="1"/>
          <w:cols w:space="720"/>
        </w:sectPr>
      </w:pPr>
    </w:p>
    <w:p w14:paraId="6CCD0C1B" w14:textId="4A39E7AB" w:rsidR="00326D63" w:rsidRDefault="00326D63">
      <w:pPr>
        <w:pBdr>
          <w:top w:val="nil"/>
          <w:left w:val="nil"/>
          <w:bottom w:val="nil"/>
          <w:right w:val="nil"/>
          <w:between w:val="nil"/>
        </w:pBdr>
        <w:ind w:left="225"/>
        <w:jc w:val="center"/>
        <w:rPr>
          <w:rFonts w:ascii="Arial" w:eastAsia="Arial" w:hAnsi="Arial" w:cs="Arial"/>
          <w:b/>
          <w:color w:val="000000"/>
          <w:sz w:val="18"/>
          <w:szCs w:val="18"/>
        </w:rPr>
      </w:pPr>
      <w:r>
        <w:rPr>
          <w:rFonts w:ascii="Arial" w:eastAsia="Arial" w:hAnsi="Arial" w:cs="Arial"/>
          <w:b/>
          <w:color w:val="000000"/>
          <w:sz w:val="18"/>
          <w:szCs w:val="18"/>
        </w:rPr>
        <w:lastRenderedPageBreak/>
        <w:t xml:space="preserve">SCHEDULE </w:t>
      </w:r>
      <w:r w:rsidR="00122544">
        <w:rPr>
          <w:rFonts w:ascii="Arial" w:eastAsia="Arial" w:hAnsi="Arial" w:cs="Arial"/>
          <w:b/>
          <w:color w:val="000000"/>
          <w:sz w:val="18"/>
          <w:szCs w:val="18"/>
        </w:rPr>
        <w:t>B</w:t>
      </w:r>
    </w:p>
    <w:p w14:paraId="38268C30" w14:textId="77777777" w:rsidR="00326D63" w:rsidRDefault="00326D63">
      <w:pPr>
        <w:pBdr>
          <w:top w:val="nil"/>
          <w:left w:val="nil"/>
          <w:bottom w:val="nil"/>
          <w:right w:val="nil"/>
          <w:between w:val="nil"/>
        </w:pBdr>
        <w:ind w:left="225"/>
        <w:jc w:val="center"/>
        <w:rPr>
          <w:rFonts w:ascii="Arial" w:eastAsia="Arial" w:hAnsi="Arial" w:cs="Arial"/>
          <w:b/>
          <w:color w:val="000000"/>
          <w:sz w:val="18"/>
          <w:szCs w:val="18"/>
        </w:rPr>
      </w:pPr>
    </w:p>
    <w:p w14:paraId="00000145" w14:textId="4E068FF2" w:rsidR="007956DD" w:rsidRDefault="00952CEB" w:rsidP="009A57E3">
      <w:pPr>
        <w:pBdr>
          <w:top w:val="nil"/>
          <w:left w:val="nil"/>
          <w:bottom w:val="nil"/>
          <w:right w:val="nil"/>
          <w:between w:val="nil"/>
        </w:pBdr>
        <w:ind w:left="225"/>
        <w:jc w:val="center"/>
        <w:rPr>
          <w:rFonts w:ascii="Arial" w:eastAsia="Arial" w:hAnsi="Arial" w:cs="Arial"/>
          <w:color w:val="000000"/>
          <w:sz w:val="18"/>
          <w:szCs w:val="18"/>
        </w:rPr>
      </w:pPr>
      <w:r>
        <w:rPr>
          <w:rFonts w:ascii="Arial" w:eastAsia="Arial" w:hAnsi="Arial" w:cs="Arial"/>
          <w:b/>
          <w:color w:val="000000"/>
          <w:sz w:val="18"/>
          <w:szCs w:val="18"/>
        </w:rPr>
        <w:t>Data Security Policy</w:t>
      </w:r>
    </w:p>
    <w:p w14:paraId="00000146" w14:textId="689622CF" w:rsidR="007956DD" w:rsidRDefault="00952CEB">
      <w:pPr>
        <w:pBdr>
          <w:top w:val="nil"/>
          <w:left w:val="nil"/>
          <w:bottom w:val="nil"/>
          <w:right w:val="nil"/>
          <w:between w:val="nil"/>
        </w:pBdr>
        <w:spacing w:before="240" w:after="240"/>
        <w:jc w:val="both"/>
        <w:rPr>
          <w:rFonts w:ascii="Arial" w:eastAsia="Arial" w:hAnsi="Arial" w:cs="Arial"/>
          <w:color w:val="000000"/>
          <w:sz w:val="18"/>
          <w:szCs w:val="18"/>
        </w:rPr>
      </w:pPr>
      <w:r>
        <w:rPr>
          <w:rFonts w:ascii="Arial" w:eastAsia="Arial" w:hAnsi="Arial" w:cs="Arial"/>
          <w:color w:val="000000"/>
          <w:sz w:val="18"/>
          <w:szCs w:val="18"/>
        </w:rPr>
        <w:t xml:space="preserve">This Data Security Policy describes Spreedly’s standard information security controls and is hereby incorporated into and made a part of the Enterprise </w:t>
      </w:r>
      <w:r w:rsidR="00482ED4">
        <w:rPr>
          <w:rFonts w:ascii="Arial" w:eastAsia="Arial" w:hAnsi="Arial" w:cs="Arial"/>
          <w:color w:val="000000"/>
          <w:sz w:val="18"/>
          <w:szCs w:val="18"/>
        </w:rPr>
        <w:t>Service</w:t>
      </w:r>
      <w:r>
        <w:rPr>
          <w:rFonts w:ascii="Arial" w:eastAsia="Arial" w:hAnsi="Arial" w:cs="Arial"/>
          <w:color w:val="000000"/>
          <w:sz w:val="18"/>
          <w:szCs w:val="18"/>
        </w:rPr>
        <w:t>s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 and the Platform.</w:t>
      </w:r>
    </w:p>
    <w:p w14:paraId="00000147" w14:textId="77777777" w:rsidR="007956DD" w:rsidRDefault="00952CEB" w:rsidP="009A57E3">
      <w:pPr>
        <w:numPr>
          <w:ilvl w:val="0"/>
          <w:numId w:val="3"/>
        </w:numPr>
        <w:pBdr>
          <w:top w:val="nil"/>
          <w:left w:val="nil"/>
          <w:bottom w:val="nil"/>
          <w:right w:val="nil"/>
          <w:between w:val="nil"/>
        </w:pBdr>
        <w:spacing w:before="240" w:after="240"/>
        <w:ind w:left="0" w:firstLine="0"/>
        <w:jc w:val="both"/>
        <w:rPr>
          <w:rFonts w:ascii="Arial" w:eastAsia="Arial" w:hAnsi="Arial" w:cs="Arial"/>
          <w:color w:val="000000"/>
          <w:sz w:val="18"/>
          <w:szCs w:val="18"/>
        </w:rPr>
      </w:pPr>
      <w:bookmarkStart w:id="96" w:name="_heading=h.gjdgxs" w:colFirst="0" w:colLast="0"/>
      <w:bookmarkEnd w:id="96"/>
      <w:r>
        <w:rPr>
          <w:rFonts w:ascii="Arial" w:eastAsia="Arial" w:hAnsi="Arial" w:cs="Arial"/>
          <w:color w:val="000000"/>
          <w:sz w:val="18"/>
          <w:szCs w:val="18"/>
          <w:u w:val="single"/>
        </w:rPr>
        <w:t>Definitions</w:t>
      </w:r>
      <w:r>
        <w:rPr>
          <w:rFonts w:ascii="Arial" w:eastAsia="Arial" w:hAnsi="Arial" w:cs="Arial"/>
          <w:color w:val="000000"/>
          <w:sz w:val="18"/>
          <w:szCs w:val="18"/>
        </w:rPr>
        <w:t xml:space="preserve">. </w:t>
      </w:r>
    </w:p>
    <w:p w14:paraId="00000148" w14:textId="77777777" w:rsidR="007956DD" w:rsidRDefault="00952CEB" w:rsidP="009A57E3">
      <w:pPr>
        <w:widowControl w:val="0"/>
        <w:numPr>
          <w:ilvl w:val="1"/>
          <w:numId w:val="2"/>
        </w:numPr>
        <w:pBdr>
          <w:top w:val="nil"/>
          <w:left w:val="nil"/>
          <w:bottom w:val="nil"/>
          <w:right w:val="nil"/>
          <w:between w:val="nil"/>
        </w:pBdr>
        <w:tabs>
          <w:tab w:val="left" w:pos="135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rPr>
        <w:t>“Data Incident” means a breach of Spreedly’s security leading to the accidental or unlawful destruction, loss, alteration, unauthorized disclosure of, or access to, Customer Data on the Platform. “Data Incidents” exclude unsuccessful attempts or activities that do not compro</w:t>
      </w:r>
      <w:r>
        <w:rPr>
          <w:rFonts w:ascii="Arial" w:eastAsia="Arial" w:hAnsi="Arial" w:cs="Arial"/>
          <w:color w:val="000000"/>
          <w:sz w:val="18"/>
          <w:szCs w:val="18"/>
        </w:rPr>
        <w:t xml:space="preserve">mise the security of Customer Data, including unsuccessful log-in attempts, pings, port scans, denial of service attacks, and other network attacks on firewalls or networked systems. </w:t>
      </w:r>
    </w:p>
    <w:p w14:paraId="00000149" w14:textId="77777777" w:rsidR="007956DD" w:rsidRDefault="00952CEB" w:rsidP="009A57E3">
      <w:pPr>
        <w:widowControl w:val="0"/>
        <w:numPr>
          <w:ilvl w:val="1"/>
          <w:numId w:val="2"/>
        </w:numPr>
        <w:pBdr>
          <w:top w:val="nil"/>
          <w:left w:val="nil"/>
          <w:bottom w:val="nil"/>
          <w:right w:val="nil"/>
          <w:between w:val="nil"/>
        </w:pBdr>
        <w:tabs>
          <w:tab w:val="left" w:pos="135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rPr>
        <w:t>“Security”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14:paraId="0000014A" w14:textId="77777777" w:rsidR="007956DD" w:rsidRDefault="00952CEB" w:rsidP="009A57E3">
      <w:pPr>
        <w:widowControl w:val="0"/>
        <w:numPr>
          <w:ilvl w:val="0"/>
          <w:numId w:val="2"/>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Data Security</w:t>
      </w:r>
      <w:r>
        <w:rPr>
          <w:rFonts w:ascii="Arial" w:eastAsia="Arial" w:hAnsi="Arial" w:cs="Arial"/>
          <w:color w:val="000000"/>
          <w:sz w:val="18"/>
          <w:szCs w:val="18"/>
        </w:rPr>
        <w:t xml:space="preserve">. </w:t>
      </w:r>
    </w:p>
    <w:p w14:paraId="0000014B" w14:textId="329F8A3F" w:rsidR="007956DD" w:rsidRDefault="00952CEB" w:rsidP="009A57E3">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Controls</w:t>
      </w:r>
      <w:r>
        <w:rPr>
          <w:rFonts w:ascii="Arial" w:eastAsia="Arial" w:hAnsi="Arial" w:cs="Arial"/>
          <w:color w:val="000000"/>
          <w:sz w:val="18"/>
          <w:szCs w:val="18"/>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Pr>
          <w:rFonts w:ascii="Arial" w:eastAsia="Arial" w:hAnsi="Arial" w:cs="Arial"/>
          <w:sz w:val="18"/>
          <w:szCs w:val="18"/>
        </w:rPr>
        <w:t>D</w:t>
      </w:r>
      <w:r>
        <w:rPr>
          <w:rFonts w:ascii="Arial" w:eastAsia="Arial" w:hAnsi="Arial" w:cs="Arial"/>
          <w:color w:val="000000"/>
          <w:sz w:val="18"/>
          <w:szCs w:val="18"/>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Attachment </w:t>
      </w:r>
      <w:r>
        <w:rPr>
          <w:rFonts w:ascii="Arial" w:eastAsia="Arial" w:hAnsi="Arial" w:cs="Arial"/>
          <w:color w:val="000000"/>
          <w:sz w:val="18"/>
          <w:szCs w:val="18"/>
        </w:rPr>
        <w:t>A</w:t>
      </w:r>
      <w:r>
        <w:rPr>
          <w:rFonts w:ascii="Arial" w:eastAsia="Arial" w:hAnsi="Arial" w:cs="Arial"/>
          <w:color w:val="000000"/>
          <w:sz w:val="18"/>
          <w:szCs w:val="18"/>
        </w:rPr>
        <w:t xml:space="preserve"> attached hereto and incorporated by reference. </w:t>
      </w:r>
    </w:p>
    <w:p w14:paraId="0000014C" w14:textId="77777777" w:rsidR="007956DD" w:rsidRDefault="00952CEB" w:rsidP="009A57E3">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Ownership and Use Limitations</w:t>
      </w:r>
      <w:r>
        <w:rPr>
          <w:rFonts w:ascii="Arial" w:eastAsia="Arial" w:hAnsi="Arial" w:cs="Arial"/>
          <w:color w:val="000000"/>
          <w:sz w:val="18"/>
          <w:szCs w:val="18"/>
        </w:rPr>
        <w:t xml:space="preserve">. As between Spreedly and Customer, </w:t>
      </w:r>
      <w:proofErr w:type="gramStart"/>
      <w:r>
        <w:rPr>
          <w:rFonts w:ascii="Arial" w:eastAsia="Arial" w:hAnsi="Arial" w:cs="Arial"/>
          <w:color w:val="000000"/>
          <w:sz w:val="18"/>
          <w:szCs w:val="18"/>
        </w:rPr>
        <w:t>Customer</w:t>
      </w:r>
      <w:proofErr w:type="gramEnd"/>
      <w:r>
        <w:rPr>
          <w:rFonts w:ascii="Arial" w:eastAsia="Arial" w:hAnsi="Arial" w:cs="Arial"/>
          <w:color w:val="000000"/>
          <w:sz w:val="18"/>
          <w:szCs w:val="18"/>
        </w:rPr>
        <w:t xml:space="preserve"> is the owner of </w:t>
      </w:r>
      <w:proofErr w:type="gramStart"/>
      <w:r>
        <w:rPr>
          <w:rFonts w:ascii="Arial" w:eastAsia="Arial" w:hAnsi="Arial" w:cs="Arial"/>
          <w:color w:val="000000"/>
          <w:sz w:val="18"/>
          <w:szCs w:val="18"/>
        </w:rPr>
        <w:t>any and all</w:t>
      </w:r>
      <w:proofErr w:type="gramEnd"/>
      <w:r>
        <w:rPr>
          <w:rFonts w:ascii="Arial" w:eastAsia="Arial" w:hAnsi="Arial" w:cs="Arial"/>
          <w:color w:val="000000"/>
          <w:sz w:val="18"/>
          <w:szCs w:val="18"/>
        </w:rPr>
        <w:t xml:space="preserve">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14:paraId="0000014D" w14:textId="77777777" w:rsidR="007956DD" w:rsidRDefault="00952CEB" w:rsidP="009A57E3">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Deletion</w:t>
      </w:r>
      <w:r>
        <w:rPr>
          <w:rFonts w:ascii="Arial" w:eastAsia="Arial" w:hAnsi="Arial" w:cs="Arial"/>
          <w:color w:val="000000"/>
          <w:sz w:val="18"/>
          <w:szCs w:val="18"/>
        </w:rPr>
        <w:t>.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14:paraId="0000014E" w14:textId="5DD24C1B" w:rsidR="007956DD" w:rsidRDefault="00952CEB" w:rsidP="009A57E3">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Tokenization</w:t>
      </w:r>
      <w:r>
        <w:rPr>
          <w:rFonts w:ascii="Arial" w:eastAsia="Arial" w:hAnsi="Arial" w:cs="Arial"/>
          <w:color w:val="000000"/>
          <w:sz w:val="18"/>
          <w:szCs w:val="18"/>
        </w:rPr>
        <w:t>. Tokenization is a process by which the primary account number (PAN)</w:t>
      </w:r>
      <w:r>
        <w:rPr>
          <w:rFonts w:ascii="Arial" w:eastAsia="Arial" w:hAnsi="Arial" w:cs="Arial"/>
          <w:color w:val="000000"/>
          <w:sz w:val="18"/>
          <w:szCs w:val="18"/>
        </w:rPr>
        <w:t xml:space="preserve"> of a credit or debit card</w:t>
      </w:r>
      <w:r>
        <w:rPr>
          <w:rFonts w:ascii="Arial" w:eastAsia="Arial" w:hAnsi="Arial" w:cs="Arial"/>
          <w:color w:val="000000"/>
          <w:sz w:val="18"/>
          <w:szCs w:val="18"/>
        </w:rPr>
        <w:t xml:space="preserve"> is replaced with a surrogate value called a token. Tokenization promotes security and efficiency between the Platform and connected payment gateways. When available, Spreedly may at its sole discretion tokenize applicable Customer Data for use within the Platform.</w:t>
      </w:r>
    </w:p>
    <w:p w14:paraId="0000014F" w14:textId="77777777" w:rsidR="007956DD" w:rsidRDefault="00952CEB" w:rsidP="009A57E3">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Third-Party Audit and Compliance</w:t>
      </w:r>
      <w:r>
        <w:rPr>
          <w:rFonts w:ascii="Arial" w:eastAsia="Arial" w:hAnsi="Arial" w:cs="Arial"/>
          <w:color w:val="000000"/>
          <w:sz w:val="18"/>
          <w:szCs w:val="18"/>
        </w:rPr>
        <w:t xml:space="preserve">. Spreedly undergoes annual PCI-DSS assessments by a Qualified Security Assessor and annual SOC 2 Type 2 audits performed by an external third-party. </w:t>
      </w:r>
      <w:proofErr w:type="gramStart"/>
      <w:r>
        <w:rPr>
          <w:rFonts w:ascii="Arial" w:eastAsia="Arial" w:hAnsi="Arial" w:cs="Arial"/>
          <w:color w:val="000000"/>
          <w:sz w:val="18"/>
          <w:szCs w:val="18"/>
        </w:rPr>
        <w:t>The</w:t>
      </w:r>
      <w:proofErr w:type="gramEnd"/>
      <w:r>
        <w:rPr>
          <w:rFonts w:ascii="Arial" w:eastAsia="Arial" w:hAnsi="Arial" w:cs="Arial"/>
          <w:color w:val="000000"/>
          <w:sz w:val="18"/>
          <w:szCs w:val="18"/>
        </w:rPr>
        <w:t xml:space="preserve"> copy of the most recent Attestation of Compliance with PCI-DSS is available at www.spreedly.com/pci and Spreedly will provide a copy of its most recent SOC 2 Type 2 upon Customer’s request.</w:t>
      </w:r>
    </w:p>
    <w:p w14:paraId="00000150" w14:textId="77777777" w:rsidR="007956DD" w:rsidRDefault="00952CEB" w:rsidP="009A57E3">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Use of Subcontractors</w:t>
      </w:r>
      <w:r>
        <w:rPr>
          <w:rFonts w:ascii="Arial" w:eastAsia="Arial" w:hAnsi="Arial" w:cs="Arial"/>
          <w:color w:val="000000"/>
          <w:sz w:val="18"/>
          <w:szCs w:val="18"/>
        </w:rPr>
        <w:t>.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14:paraId="00000151" w14:textId="7277BB3E" w:rsidR="007956DD" w:rsidRDefault="00952CEB" w:rsidP="009A57E3">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Additional Controls</w:t>
      </w:r>
      <w:r>
        <w:rPr>
          <w:rFonts w:ascii="Arial" w:eastAsia="Arial" w:hAnsi="Arial" w:cs="Arial"/>
          <w:color w:val="000000"/>
          <w:sz w:val="18"/>
          <w:szCs w:val="18"/>
        </w:rPr>
        <w:t xml:space="preserve">. Spreedly may update the security controls in Exhibit A from time to time upon notice to Customer and implement and maintain additional security controls in the event of any material changes to the Platform, available </w:t>
      </w:r>
      <w:proofErr w:type="gramStart"/>
      <w:r>
        <w:rPr>
          <w:rFonts w:ascii="Arial" w:eastAsia="Arial" w:hAnsi="Arial" w:cs="Arial"/>
          <w:color w:val="000000"/>
          <w:sz w:val="18"/>
          <w:szCs w:val="18"/>
        </w:rPr>
        <w:t>technology</w:t>
      </w:r>
      <w:proofErr w:type="gramEnd"/>
      <w:r>
        <w:rPr>
          <w:rFonts w:ascii="Arial" w:eastAsia="Arial" w:hAnsi="Arial" w:cs="Arial"/>
          <w:color w:val="000000"/>
          <w:sz w:val="18"/>
          <w:szCs w:val="18"/>
        </w:rPr>
        <w:t xml:space="preserve"> or systems, provided that such changes or additional controls will not materially reduce Spreedly’s obligations </w:t>
      </w:r>
      <w:r>
        <w:rPr>
          <w:rFonts w:ascii="Arial" w:eastAsia="Arial" w:hAnsi="Arial" w:cs="Arial"/>
          <w:color w:val="000000"/>
          <w:sz w:val="18"/>
          <w:szCs w:val="18"/>
        </w:rPr>
        <w:t xml:space="preserve">or the level of security or legal compliance </w:t>
      </w:r>
      <w:r>
        <w:rPr>
          <w:rFonts w:ascii="Arial" w:eastAsia="Arial" w:hAnsi="Arial" w:cs="Arial"/>
          <w:color w:val="000000"/>
          <w:sz w:val="18"/>
          <w:szCs w:val="18"/>
        </w:rPr>
        <w:t xml:space="preserve">under this Data Security Policy. In the event of any material change (including changes due to a change in applicable Law) which requires a change to all or a significant part of the security controls, services or the Platform, the </w:t>
      </w:r>
      <w:r>
        <w:rPr>
          <w:rFonts w:ascii="Arial" w:eastAsia="Arial" w:hAnsi="Arial" w:cs="Arial"/>
          <w:color w:val="000000"/>
          <w:sz w:val="18"/>
          <w:szCs w:val="18"/>
        </w:rPr>
        <w:t>Parties</w:t>
      </w:r>
      <w:r>
        <w:rPr>
          <w:rFonts w:ascii="Arial" w:eastAsia="Arial" w:hAnsi="Arial" w:cs="Arial"/>
          <w:color w:val="000000"/>
          <w:sz w:val="18"/>
          <w:szCs w:val="18"/>
        </w:rPr>
        <w:t xml:space="preserve"> agree to make appropriate adjustments to the terms </w:t>
      </w:r>
      <w:r>
        <w:rPr>
          <w:rFonts w:ascii="Arial" w:eastAsia="Arial" w:hAnsi="Arial" w:cs="Arial"/>
          <w:color w:val="000000"/>
          <w:sz w:val="18"/>
          <w:szCs w:val="18"/>
        </w:rPr>
        <w:lastRenderedPageBreak/>
        <w:t>of the Agreement utilizing the amendment process.</w:t>
      </w:r>
    </w:p>
    <w:p w14:paraId="00000152" w14:textId="77777777" w:rsidR="007956DD" w:rsidRDefault="00952CEB" w:rsidP="009A57E3">
      <w:pPr>
        <w:widowControl w:val="0"/>
        <w:numPr>
          <w:ilvl w:val="0"/>
          <w:numId w:val="2"/>
        </w:numPr>
        <w:pBdr>
          <w:top w:val="nil"/>
          <w:left w:val="nil"/>
          <w:bottom w:val="nil"/>
          <w:right w:val="nil"/>
          <w:between w:val="nil"/>
        </w:pBdr>
        <w:tabs>
          <w:tab w:val="left" w:pos="720"/>
          <w:tab w:val="left" w:pos="1440"/>
        </w:tabs>
        <w:spacing w:after="120"/>
        <w:ind w:left="0" w:firstLine="0"/>
        <w:jc w:val="both"/>
        <w:rPr>
          <w:rFonts w:ascii="Arial" w:eastAsia="Arial" w:hAnsi="Arial" w:cs="Arial"/>
          <w:color w:val="000000"/>
          <w:sz w:val="18"/>
          <w:szCs w:val="18"/>
        </w:rPr>
      </w:pPr>
      <w:r>
        <w:rPr>
          <w:rFonts w:ascii="Arial" w:eastAsia="Arial" w:hAnsi="Arial" w:cs="Arial"/>
          <w:color w:val="000000"/>
          <w:sz w:val="18"/>
          <w:szCs w:val="18"/>
          <w:u w:val="single"/>
        </w:rPr>
        <w:t>Data Incident Response</w:t>
      </w:r>
      <w:r>
        <w:rPr>
          <w:rFonts w:ascii="Arial" w:eastAsia="Arial" w:hAnsi="Arial" w:cs="Arial"/>
          <w:color w:val="000000"/>
          <w:sz w:val="18"/>
          <w:szCs w:val="18"/>
        </w:rPr>
        <w:t xml:space="preserve">. </w:t>
      </w:r>
    </w:p>
    <w:p w14:paraId="00000153" w14:textId="77777777" w:rsidR="007956DD" w:rsidRDefault="00952CEB" w:rsidP="006352D8">
      <w:pPr>
        <w:widowControl w:val="0"/>
        <w:numPr>
          <w:ilvl w:val="1"/>
          <w:numId w:val="2"/>
        </w:numPr>
        <w:pBdr>
          <w:top w:val="nil"/>
          <w:left w:val="nil"/>
          <w:bottom w:val="nil"/>
          <w:right w:val="nil"/>
          <w:between w:val="nil"/>
        </w:pBdr>
        <w:tabs>
          <w:tab w:val="left" w:pos="720"/>
          <w:tab w:val="left" w:pos="1440"/>
        </w:tabs>
        <w:spacing w:after="120"/>
        <w:ind w:hanging="1440"/>
        <w:jc w:val="both"/>
        <w:rPr>
          <w:rFonts w:ascii="Arial" w:eastAsia="Arial" w:hAnsi="Arial" w:cs="Arial"/>
          <w:color w:val="000000"/>
          <w:sz w:val="18"/>
          <w:szCs w:val="18"/>
        </w:rPr>
      </w:pPr>
      <w:r>
        <w:rPr>
          <w:rFonts w:ascii="Arial" w:eastAsia="Arial" w:hAnsi="Arial" w:cs="Arial"/>
          <w:color w:val="000000"/>
          <w:sz w:val="18"/>
          <w:szCs w:val="18"/>
          <w:u w:val="single"/>
        </w:rPr>
        <w:t>Response Actions</w:t>
      </w:r>
      <w:r>
        <w:rPr>
          <w:rFonts w:ascii="Arial" w:eastAsia="Arial" w:hAnsi="Arial" w:cs="Arial"/>
          <w:color w:val="000000"/>
          <w:sz w:val="18"/>
          <w:szCs w:val="18"/>
        </w:rPr>
        <w:t>. In the event of a Data Incident, Spreedly will:</w:t>
      </w:r>
    </w:p>
    <w:p w14:paraId="00000154" w14:textId="77777777" w:rsidR="007956DD" w:rsidRDefault="00952CEB" w:rsidP="006352D8">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promptly conduct a reasonable investigation of the reasons for and circumstances of such Data </w:t>
      </w:r>
      <w:proofErr w:type="gramStart"/>
      <w:r>
        <w:rPr>
          <w:rFonts w:ascii="Arial" w:eastAsia="Arial" w:hAnsi="Arial" w:cs="Arial"/>
          <w:color w:val="000000"/>
          <w:sz w:val="18"/>
          <w:szCs w:val="18"/>
        </w:rPr>
        <w:t>Incident;</w:t>
      </w:r>
      <w:proofErr w:type="gramEnd"/>
    </w:p>
    <w:p w14:paraId="00000155" w14:textId="77777777" w:rsidR="007956DD" w:rsidRDefault="00952CEB" w:rsidP="006352D8">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take all reasonably necessary actions to prevent, contain, and mitigate the impact of, such Data Incident, and remediate such Data </w:t>
      </w:r>
      <w:proofErr w:type="gramStart"/>
      <w:r>
        <w:rPr>
          <w:rFonts w:ascii="Arial" w:eastAsia="Arial" w:hAnsi="Arial" w:cs="Arial"/>
          <w:color w:val="000000"/>
          <w:sz w:val="18"/>
          <w:szCs w:val="18"/>
        </w:rPr>
        <w:t>Incident;</w:t>
      </w:r>
      <w:proofErr w:type="gramEnd"/>
    </w:p>
    <w:p w14:paraId="00000156" w14:textId="77777777" w:rsidR="007956DD" w:rsidRDefault="00952CEB" w:rsidP="006352D8">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provide notice to Customer using the contact information identified in the most recent Order Form  without undue delay and in any event within twenty-four (24) hours after the Spreedly confirms such Data </w:t>
      </w:r>
      <w:proofErr w:type="gramStart"/>
      <w:r>
        <w:rPr>
          <w:rFonts w:ascii="Arial" w:eastAsia="Arial" w:hAnsi="Arial" w:cs="Arial"/>
          <w:color w:val="000000"/>
          <w:sz w:val="18"/>
          <w:szCs w:val="18"/>
        </w:rPr>
        <w:t>Incident;</w:t>
      </w:r>
      <w:proofErr w:type="gramEnd"/>
    </w:p>
    <w:p w14:paraId="00000157" w14:textId="77777777" w:rsidR="007956DD" w:rsidRDefault="00952CEB" w:rsidP="006352D8">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promptly, and in no event more than two (2) Business Days after the Spreedly provides notice of a Data Incident provide a written report to Customer providing all relevant details concerning such Data </w:t>
      </w:r>
      <w:proofErr w:type="gramStart"/>
      <w:r>
        <w:rPr>
          <w:rFonts w:ascii="Arial" w:eastAsia="Arial" w:hAnsi="Arial" w:cs="Arial"/>
          <w:color w:val="000000"/>
          <w:sz w:val="18"/>
          <w:szCs w:val="18"/>
        </w:rPr>
        <w:t>Incident;</w:t>
      </w:r>
      <w:proofErr w:type="gramEnd"/>
    </w:p>
    <w:p w14:paraId="00000158" w14:textId="77777777" w:rsidR="007956DD" w:rsidRDefault="00952CEB" w:rsidP="006352D8">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collect and preserve all evidence concerning the discovery, cause, vulnerability, remedial </w:t>
      </w:r>
      <w:proofErr w:type="gramStart"/>
      <w:r>
        <w:rPr>
          <w:rFonts w:ascii="Arial" w:eastAsia="Arial" w:hAnsi="Arial" w:cs="Arial"/>
          <w:color w:val="000000"/>
          <w:sz w:val="18"/>
          <w:szCs w:val="18"/>
        </w:rPr>
        <w:t>actions</w:t>
      </w:r>
      <w:proofErr w:type="gramEnd"/>
      <w:r>
        <w:rPr>
          <w:rFonts w:ascii="Arial" w:eastAsia="Arial" w:hAnsi="Arial" w:cs="Arial"/>
          <w:color w:val="000000"/>
          <w:sz w:val="18"/>
          <w:szCs w:val="18"/>
        </w:rPr>
        <w:t xml:space="preserve"> and impact related to such Data Incident; and</w:t>
      </w:r>
    </w:p>
    <w:p w14:paraId="00000159" w14:textId="77777777" w:rsidR="007956DD" w:rsidRDefault="00952CEB" w:rsidP="006352D8">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document the incident response and remedial actions taken in detail.</w:t>
      </w:r>
    </w:p>
    <w:p w14:paraId="0000015A" w14:textId="77777777" w:rsidR="007956DD" w:rsidRDefault="00952CEB" w:rsidP="006352D8">
      <w:pPr>
        <w:widowControl w:val="0"/>
        <w:numPr>
          <w:ilvl w:val="1"/>
          <w:numId w:val="2"/>
        </w:numPr>
        <w:pBdr>
          <w:top w:val="nil"/>
          <w:left w:val="nil"/>
          <w:bottom w:val="nil"/>
          <w:right w:val="nil"/>
          <w:between w:val="nil"/>
        </w:pBdr>
        <w:tabs>
          <w:tab w:val="left" w:pos="90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Incident Notice</w:t>
      </w:r>
      <w:r>
        <w:rPr>
          <w:rFonts w:ascii="Arial" w:eastAsia="Arial" w:hAnsi="Arial" w:cs="Arial"/>
          <w:color w:val="000000"/>
          <w:sz w:val="18"/>
          <w:szCs w:val="18"/>
        </w:rPr>
        <w:t>.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14:paraId="0000015B" w14:textId="77777777" w:rsidR="007956DD" w:rsidRDefault="00952CEB" w:rsidP="006352D8">
      <w:pPr>
        <w:widowControl w:val="0"/>
        <w:numPr>
          <w:ilvl w:val="1"/>
          <w:numId w:val="2"/>
        </w:numPr>
        <w:pBdr>
          <w:top w:val="nil"/>
          <w:left w:val="nil"/>
          <w:bottom w:val="nil"/>
          <w:right w:val="nil"/>
          <w:between w:val="nil"/>
        </w:pBdr>
        <w:tabs>
          <w:tab w:val="left" w:pos="90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Contacts</w:t>
      </w:r>
      <w:r>
        <w:rPr>
          <w:rFonts w:ascii="Arial" w:eastAsia="Arial" w:hAnsi="Arial" w:cs="Arial"/>
          <w:color w:val="000000"/>
          <w:sz w:val="18"/>
          <w:szCs w:val="18"/>
        </w:rPr>
        <w:t xml:space="preserve">. The following individuals will be the primary contacts for purposes of any coordination, </w:t>
      </w:r>
      <w:proofErr w:type="gramStart"/>
      <w:r>
        <w:rPr>
          <w:rFonts w:ascii="Arial" w:eastAsia="Arial" w:hAnsi="Arial" w:cs="Arial"/>
          <w:color w:val="000000"/>
          <w:sz w:val="18"/>
          <w:szCs w:val="18"/>
        </w:rPr>
        <w:t>communications</w:t>
      </w:r>
      <w:proofErr w:type="gramEnd"/>
      <w:r>
        <w:rPr>
          <w:rFonts w:ascii="Arial" w:eastAsia="Arial" w:hAnsi="Arial" w:cs="Arial"/>
          <w:color w:val="000000"/>
          <w:sz w:val="18"/>
          <w:szCs w:val="18"/>
        </w:rPr>
        <w:t xml:space="preserve"> or notices with respect to this Schedule, or any Data Incident:</w:t>
      </w:r>
    </w:p>
    <w:tbl>
      <w:tblPr>
        <w:tblStyle w:val="af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956DD" w14:paraId="69757DF5" w14:textId="77777777" w:rsidTr="00620DD7">
        <w:tc>
          <w:tcPr>
            <w:tcW w:w="4675" w:type="dxa"/>
            <w:shd w:val="clear" w:color="auto" w:fill="D9D9D9"/>
          </w:tcPr>
          <w:p w14:paraId="0000015C" w14:textId="77777777" w:rsidR="007956DD" w:rsidRDefault="00952CEB">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Customer Security Contact:</w:t>
            </w:r>
          </w:p>
        </w:tc>
        <w:tc>
          <w:tcPr>
            <w:tcW w:w="4675" w:type="dxa"/>
            <w:shd w:val="clear" w:color="auto" w:fill="D9D9D9"/>
          </w:tcPr>
          <w:p w14:paraId="0000015D" w14:textId="77777777" w:rsidR="007956DD" w:rsidRDefault="00952CEB">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Spreedly Security Contact:</w:t>
            </w:r>
          </w:p>
        </w:tc>
      </w:tr>
      <w:tr w:rsidR="007956DD" w14:paraId="5B6E0C93" w14:textId="77777777" w:rsidTr="00620DD7">
        <w:tc>
          <w:tcPr>
            <w:tcW w:w="4675" w:type="dxa"/>
          </w:tcPr>
          <w:p w14:paraId="0000015E" w14:textId="3C57BD8B" w:rsidR="007956DD" w:rsidRDefault="00952CEB">
            <w:pPr>
              <w:pBdr>
                <w:top w:val="nil"/>
                <w:left w:val="nil"/>
                <w:bottom w:val="nil"/>
                <w:right w:val="nil"/>
                <w:between w:val="nil"/>
              </w:pBdr>
              <w:rPr>
                <w:rFonts w:ascii="Arial" w:eastAsia="Arial" w:hAnsi="Arial" w:cs="Arial"/>
                <w:color w:val="000000"/>
                <w:sz w:val="18"/>
                <w:szCs w:val="18"/>
              </w:rPr>
            </w:pPr>
            <w:commentRangeStart w:id="97"/>
            <w:commentRangeStart w:id="98"/>
            <w:r>
              <w:rPr>
                <w:rFonts w:ascii="Arial" w:eastAsia="Arial" w:hAnsi="Arial" w:cs="Arial"/>
                <w:color w:val="000000"/>
                <w:sz w:val="18"/>
                <w:szCs w:val="18"/>
              </w:rPr>
              <w:t>Name</w:t>
            </w:r>
            <w:commentRangeEnd w:id="97"/>
            <w:r w:rsidR="00496E42">
              <w:rPr>
                <w:rStyle w:val="CommentReference"/>
                <w:szCs w:val="20"/>
              </w:rPr>
              <w:commentReference w:id="97"/>
            </w:r>
            <w:commentRangeEnd w:id="98"/>
            <w:r w:rsidR="00620DD7">
              <w:rPr>
                <w:rStyle w:val="CommentReference"/>
                <w:szCs w:val="20"/>
              </w:rPr>
              <w:commentReference w:id="98"/>
            </w:r>
            <w:r>
              <w:rPr>
                <w:rFonts w:ascii="Arial" w:eastAsia="Arial" w:hAnsi="Arial" w:cs="Arial"/>
                <w:color w:val="000000"/>
                <w:sz w:val="18"/>
                <w:szCs w:val="18"/>
              </w:rPr>
              <w:t>:</w:t>
            </w:r>
            <w:r w:rsidR="00620DD7">
              <w:rPr>
                <w:rFonts w:ascii="Arial" w:eastAsia="Arial" w:hAnsi="Arial" w:cs="Arial"/>
                <w:color w:val="000000"/>
                <w:sz w:val="18"/>
                <w:szCs w:val="18"/>
              </w:rPr>
              <w:t xml:space="preserve"> </w:t>
            </w:r>
            <w:r w:rsidR="00620DD7" w:rsidRPr="006B5C4F">
              <w:rPr>
                <w:rFonts w:ascii="Arial" w:eastAsia="Arial" w:hAnsi="Arial" w:cs="Arial"/>
                <w:color w:val="000000"/>
                <w:sz w:val="18"/>
                <w:szCs w:val="18"/>
              </w:rPr>
              <w:t xml:space="preserve">Eugene </w:t>
            </w:r>
            <w:proofErr w:type="spellStart"/>
            <w:r w:rsidR="00620DD7" w:rsidRPr="006B5C4F">
              <w:rPr>
                <w:rFonts w:ascii="Arial" w:eastAsia="Arial" w:hAnsi="Arial" w:cs="Arial"/>
                <w:color w:val="000000"/>
                <w:sz w:val="18"/>
                <w:szCs w:val="18"/>
              </w:rPr>
              <w:t>Kokhanevych</w:t>
            </w:r>
            <w:proofErr w:type="spellEnd"/>
          </w:p>
        </w:tc>
        <w:tc>
          <w:tcPr>
            <w:tcW w:w="4675" w:type="dxa"/>
          </w:tcPr>
          <w:p w14:paraId="0000015F" w14:textId="77777777" w:rsidR="007956DD" w:rsidRDefault="00952CEB">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 Jennifer Rosario</w:t>
            </w:r>
          </w:p>
        </w:tc>
      </w:tr>
      <w:tr w:rsidR="007956DD" w14:paraId="27E544D0" w14:textId="77777777" w:rsidTr="00620DD7">
        <w:tc>
          <w:tcPr>
            <w:tcW w:w="4675" w:type="dxa"/>
          </w:tcPr>
          <w:p w14:paraId="00000160" w14:textId="75D192CD" w:rsidR="007956DD" w:rsidRDefault="00952CEB">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w:t>
            </w:r>
            <w:r w:rsidR="00620DD7">
              <w:rPr>
                <w:rFonts w:ascii="Arial" w:eastAsia="Arial" w:hAnsi="Arial" w:cs="Arial"/>
                <w:color w:val="000000"/>
                <w:sz w:val="18"/>
                <w:szCs w:val="18"/>
              </w:rPr>
              <w:t xml:space="preserve"> </w:t>
            </w:r>
            <w:hyperlink r:id="rId43" w:tgtFrame="_blank" w:history="1">
              <w:r w:rsidR="00620DD7" w:rsidRPr="006B5C4F">
                <w:rPr>
                  <w:rFonts w:eastAsia="Arial"/>
                  <w:color w:val="000000"/>
                  <w:sz w:val="18"/>
                  <w:szCs w:val="18"/>
                </w:rPr>
                <w:t>+380661897917</w:t>
              </w:r>
            </w:hyperlink>
          </w:p>
        </w:tc>
        <w:tc>
          <w:tcPr>
            <w:tcW w:w="4675" w:type="dxa"/>
          </w:tcPr>
          <w:p w14:paraId="00000161" w14:textId="77777777" w:rsidR="007956DD" w:rsidRDefault="00952CEB">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 888-727-7750</w:t>
            </w:r>
          </w:p>
        </w:tc>
      </w:tr>
      <w:tr w:rsidR="006352D8" w14:paraId="5FAC04A2" w14:textId="77777777" w:rsidTr="00620DD7">
        <w:tc>
          <w:tcPr>
            <w:tcW w:w="4675" w:type="dxa"/>
          </w:tcPr>
          <w:p w14:paraId="6D7FF69D" w14:textId="042766CF" w:rsidR="006352D8" w:rsidRDefault="006352D8" w:rsidP="00620DD7">
            <w:pPr>
              <w:pBdr>
                <w:top w:val="nil"/>
                <w:left w:val="nil"/>
                <w:bottom w:val="nil"/>
                <w:right w:val="nil"/>
                <w:between w:val="nil"/>
              </w:pBdr>
              <w:tabs>
                <w:tab w:val="left" w:pos="1222"/>
              </w:tabs>
              <w:rPr>
                <w:rFonts w:ascii="Arial" w:eastAsia="Arial" w:hAnsi="Arial" w:cs="Arial"/>
                <w:color w:val="000000"/>
                <w:sz w:val="18"/>
                <w:szCs w:val="18"/>
              </w:rPr>
            </w:pPr>
            <w:r>
              <w:rPr>
                <w:rFonts w:ascii="Arial" w:eastAsia="Arial" w:hAnsi="Arial" w:cs="Arial"/>
                <w:color w:val="000000"/>
                <w:sz w:val="18"/>
                <w:szCs w:val="18"/>
              </w:rPr>
              <w:t>Email:</w:t>
            </w:r>
            <w:r w:rsidR="00620DD7">
              <w:rPr>
                <w:rFonts w:ascii="Arial" w:eastAsia="Arial" w:hAnsi="Arial" w:cs="Arial"/>
                <w:color w:val="000000"/>
                <w:sz w:val="18"/>
                <w:szCs w:val="18"/>
              </w:rPr>
              <w:t xml:space="preserve"> </w:t>
            </w:r>
            <w:hyperlink r:id="rId44" w:history="1">
              <w:r w:rsidR="00620DD7" w:rsidRPr="00A76443">
                <w:rPr>
                  <w:rStyle w:val="Hyperlink"/>
                  <w:rFonts w:eastAsia="Arial"/>
                  <w:sz w:val="18"/>
                  <w:szCs w:val="18"/>
                </w:rPr>
                <w:t>yevhenii.kokhanevych@patrianna.com</w:t>
              </w:r>
            </w:hyperlink>
          </w:p>
        </w:tc>
        <w:tc>
          <w:tcPr>
            <w:tcW w:w="4675" w:type="dxa"/>
          </w:tcPr>
          <w:p w14:paraId="6124E682" w14:textId="60082C6B" w:rsidR="006352D8" w:rsidRDefault="006352D8">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Email: </w:t>
            </w:r>
            <w:hyperlink r:id="rId45" w:history="1">
              <w:r w:rsidRPr="006F6D97">
                <w:rPr>
                  <w:rStyle w:val="Hyperlink"/>
                  <w:rFonts w:ascii="Arial" w:eastAsia="Arial" w:hAnsi="Arial" w:cs="Arial"/>
                  <w:sz w:val="18"/>
                  <w:szCs w:val="18"/>
                </w:rPr>
                <w:t>security@spreedly.com</w:t>
              </w:r>
            </w:hyperlink>
          </w:p>
        </w:tc>
      </w:tr>
    </w:tbl>
    <w:tbl>
      <w:tblPr>
        <w:tblW w:w="9350" w:type="dxa"/>
        <w:tblInd w:w="-115" w:type="dxa"/>
        <w:tblLayout w:type="fixed"/>
        <w:tblLook w:val="0400" w:firstRow="0" w:lastRow="0" w:firstColumn="0" w:lastColumn="0" w:noHBand="0" w:noVBand="1"/>
      </w:tblPr>
      <w:tblGrid>
        <w:gridCol w:w="4675"/>
        <w:gridCol w:w="4675"/>
      </w:tblGrid>
      <w:tr w:rsidR="007956DD" w14:paraId="218D9823" w14:textId="77777777" w:rsidTr="006352D8">
        <w:tc>
          <w:tcPr>
            <w:tcW w:w="4675" w:type="dxa"/>
          </w:tcPr>
          <w:p w14:paraId="00000162" w14:textId="79C2AA94" w:rsidR="007956DD" w:rsidRDefault="007956DD">
            <w:pPr>
              <w:pBdr>
                <w:top w:val="nil"/>
                <w:left w:val="nil"/>
                <w:bottom w:val="nil"/>
                <w:right w:val="nil"/>
                <w:between w:val="nil"/>
              </w:pBdr>
              <w:rPr>
                <w:rFonts w:ascii="Arial" w:eastAsia="Arial" w:hAnsi="Arial" w:cs="Arial"/>
                <w:color w:val="000000"/>
                <w:sz w:val="18"/>
                <w:szCs w:val="18"/>
              </w:rPr>
            </w:pPr>
          </w:p>
        </w:tc>
        <w:tc>
          <w:tcPr>
            <w:tcW w:w="4675" w:type="dxa"/>
          </w:tcPr>
          <w:p w14:paraId="00000163" w14:textId="6EED688A" w:rsidR="007956DD" w:rsidRDefault="007956DD">
            <w:pPr>
              <w:pBdr>
                <w:top w:val="nil"/>
                <w:left w:val="nil"/>
                <w:bottom w:val="nil"/>
                <w:right w:val="nil"/>
                <w:between w:val="nil"/>
              </w:pBdr>
              <w:rPr>
                <w:rFonts w:ascii="Arial" w:eastAsia="Arial" w:hAnsi="Arial" w:cs="Arial"/>
                <w:color w:val="000000"/>
                <w:sz w:val="18"/>
                <w:szCs w:val="18"/>
              </w:rPr>
            </w:pPr>
          </w:p>
        </w:tc>
      </w:tr>
    </w:tbl>
    <w:p w14:paraId="00000164" w14:textId="77777777" w:rsidR="007956DD" w:rsidRDefault="00952CEB">
      <w:pPr>
        <w:pBdr>
          <w:top w:val="nil"/>
          <w:left w:val="nil"/>
          <w:bottom w:val="nil"/>
          <w:right w:val="nil"/>
          <w:between w:val="nil"/>
        </w:pBdr>
        <w:spacing w:before="240" w:after="240"/>
        <w:rPr>
          <w:rFonts w:ascii="Arial" w:eastAsia="Arial" w:hAnsi="Arial" w:cs="Arial"/>
          <w:color w:val="000000"/>
          <w:sz w:val="18"/>
          <w:szCs w:val="18"/>
        </w:rPr>
      </w:pPr>
      <w:r>
        <w:rPr>
          <w:rFonts w:ascii="Arial" w:eastAsia="Arial" w:hAnsi="Arial" w:cs="Arial"/>
          <w:color w:val="000000"/>
          <w:sz w:val="18"/>
          <w:szCs w:val="18"/>
        </w:rPr>
        <w:t>Each party will promptly notify the other if any of the foregoing contact information changes.</w:t>
      </w:r>
    </w:p>
    <w:p w14:paraId="00000165" w14:textId="77777777" w:rsidR="007956DD" w:rsidRDefault="00952CEB" w:rsidP="006352D8">
      <w:pPr>
        <w:widowControl w:val="0"/>
        <w:numPr>
          <w:ilvl w:val="0"/>
          <w:numId w:val="2"/>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Monitoring and Reporting</w:t>
      </w:r>
      <w:r>
        <w:rPr>
          <w:rFonts w:ascii="Arial" w:eastAsia="Arial" w:hAnsi="Arial" w:cs="Arial"/>
          <w:color w:val="000000"/>
          <w:sz w:val="18"/>
          <w:szCs w:val="18"/>
        </w:rPr>
        <w:t xml:space="preserve">. </w:t>
      </w:r>
    </w:p>
    <w:p w14:paraId="00000166" w14:textId="77777777" w:rsidR="007956DD" w:rsidRDefault="00952CEB" w:rsidP="006352D8">
      <w:pPr>
        <w:widowControl w:val="0"/>
        <w:numPr>
          <w:ilvl w:val="1"/>
          <w:numId w:val="2"/>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Records; Maintenance</w:t>
      </w:r>
      <w:r>
        <w:rPr>
          <w:rFonts w:ascii="Arial" w:eastAsia="Arial" w:hAnsi="Arial" w:cs="Arial"/>
          <w:color w:val="000000"/>
          <w:sz w:val="18"/>
          <w:szCs w:val="18"/>
        </w:rPr>
        <w:t xml:space="preserve">. Spreedly will, consistent with PCI-DSS and its security obligations in this Schedule and the Agreement, collect and record information, and maintain logs, planning documents, audit trails, </w:t>
      </w:r>
      <w:proofErr w:type="gramStart"/>
      <w:r>
        <w:rPr>
          <w:rFonts w:ascii="Arial" w:eastAsia="Arial" w:hAnsi="Arial" w:cs="Arial"/>
          <w:color w:val="000000"/>
          <w:sz w:val="18"/>
          <w:szCs w:val="18"/>
        </w:rPr>
        <w:t>records</w:t>
      </w:r>
      <w:proofErr w:type="gramEnd"/>
      <w:r>
        <w:rPr>
          <w:rFonts w:ascii="Arial" w:eastAsia="Arial" w:hAnsi="Arial" w:cs="Arial"/>
          <w:color w:val="000000"/>
          <w:sz w:val="18"/>
          <w:szCs w:val="18"/>
        </w:rPr>
        <w:t xml:space="preserve"> and reports, concerning its security, its compliance with this Schedule, </w:t>
      </w:r>
      <w:r>
        <w:rPr>
          <w:rFonts w:ascii="Arial" w:eastAsia="Arial" w:hAnsi="Arial" w:cs="Arial"/>
          <w:color w:val="000000"/>
          <w:sz w:val="18"/>
          <w:szCs w:val="18"/>
        </w:rPr>
        <w:t xml:space="preserve">applicable </w:t>
      </w:r>
      <w:r>
        <w:rPr>
          <w:rFonts w:ascii="Arial" w:eastAsia="Arial" w:hAnsi="Arial" w:cs="Arial"/>
          <w:color w:val="000000"/>
          <w:sz w:val="18"/>
          <w:szCs w:val="18"/>
        </w:rPr>
        <w:t>Laws, Data Incidents, its storage, processing and transmission of Customer Data and the accessing and use of Customer Data on the Platform.</w:t>
      </w:r>
    </w:p>
    <w:p w14:paraId="00000167" w14:textId="77777777" w:rsidR="007956DD" w:rsidRDefault="00952CEB" w:rsidP="006352D8">
      <w:pPr>
        <w:widowControl w:val="0"/>
        <w:numPr>
          <w:ilvl w:val="1"/>
          <w:numId w:val="2"/>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Customer Assessments</w:t>
      </w:r>
      <w:r>
        <w:rPr>
          <w:rFonts w:ascii="Arial" w:eastAsia="Arial" w:hAnsi="Arial" w:cs="Arial"/>
          <w:color w:val="000000"/>
          <w:sz w:val="18"/>
          <w:szCs w:val="18"/>
        </w:rPr>
        <w:t xml:space="preserve">. Upon reasonable notice to Spreedly, once per year during the Term, Customer (or any vendor selected by Customer subject to the conditions in this </w:t>
      </w:r>
      <w:r>
        <w:rPr>
          <w:rFonts w:ascii="Arial" w:eastAsia="Arial" w:hAnsi="Arial" w:cs="Arial"/>
          <w:sz w:val="18"/>
          <w:szCs w:val="18"/>
        </w:rPr>
        <w:t>Schedule)</w:t>
      </w:r>
      <w:r>
        <w:rPr>
          <w:rFonts w:ascii="Arial" w:eastAsia="Arial" w:hAnsi="Arial" w:cs="Arial"/>
          <w:color w:val="000000"/>
          <w:sz w:val="18"/>
          <w:szCs w:val="18"/>
        </w:rPr>
        <w:t xml:space="preserve">, may at </w:t>
      </w:r>
      <w:r>
        <w:rPr>
          <w:rFonts w:ascii="Arial" w:eastAsia="Arial" w:hAnsi="Arial" w:cs="Arial"/>
          <w:sz w:val="18"/>
          <w:szCs w:val="18"/>
        </w:rPr>
        <w:t xml:space="preserve">Customer’s sole cost, </w:t>
      </w:r>
      <w:r>
        <w:rPr>
          <w:rFonts w:ascii="Arial" w:eastAsia="Arial" w:hAnsi="Arial" w:cs="Arial"/>
          <w:color w:val="000000"/>
          <w:sz w:val="18"/>
          <w:szCs w:val="18"/>
        </w:rPr>
        <w:t xml:space="preserve">undertake an assessment and audit of security and Spreedly’s compliance with this Schedule. </w:t>
      </w:r>
      <w:r>
        <w:rPr>
          <w:rFonts w:ascii="Arial" w:eastAsia="Arial" w:hAnsi="Arial" w:cs="Arial"/>
          <w:sz w:val="18"/>
          <w:szCs w:val="18"/>
        </w:rPr>
        <w:t>The scope of such assessments and audits will be as mutually agreed between Spreedly and Customer but will not include penetration testing or any assessment that may adversely affect Spreedly’s production environment.</w:t>
      </w:r>
    </w:p>
    <w:p w14:paraId="00000168" w14:textId="3CE37040" w:rsidR="007956DD" w:rsidRDefault="00952CEB" w:rsidP="006352D8">
      <w:pPr>
        <w:widowControl w:val="0"/>
        <w:numPr>
          <w:ilvl w:val="1"/>
          <w:numId w:val="2"/>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Coordinator</w:t>
      </w:r>
      <w:r>
        <w:rPr>
          <w:rFonts w:ascii="Arial" w:eastAsia="Arial" w:hAnsi="Arial" w:cs="Arial"/>
          <w:color w:val="000000"/>
          <w:sz w:val="18"/>
          <w:szCs w:val="18"/>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w:t>
      </w:r>
      <w:r>
        <w:rPr>
          <w:rFonts w:ascii="Arial" w:eastAsia="Arial" w:hAnsi="Arial" w:cs="Arial"/>
          <w:sz w:val="18"/>
          <w:szCs w:val="18"/>
        </w:rPr>
        <w:t>individual</w:t>
      </w:r>
      <w:r w:rsidR="006352D8">
        <w:rPr>
          <w:rFonts w:ascii="Arial" w:eastAsia="Arial" w:hAnsi="Arial" w:cs="Arial"/>
          <w:sz w:val="18"/>
          <w:szCs w:val="18"/>
        </w:rPr>
        <w:t xml:space="preserve"> is</w:t>
      </w:r>
      <w:r>
        <w:rPr>
          <w:rFonts w:ascii="Arial" w:eastAsia="Arial" w:hAnsi="Arial" w:cs="Arial"/>
          <w:color w:val="000000"/>
          <w:sz w:val="18"/>
          <w:szCs w:val="18"/>
        </w:rPr>
        <w:t xml:space="preserve"> sufficiently trained, </w:t>
      </w:r>
      <w:proofErr w:type="gramStart"/>
      <w:r>
        <w:rPr>
          <w:rFonts w:ascii="Arial" w:eastAsia="Arial" w:hAnsi="Arial" w:cs="Arial"/>
          <w:color w:val="000000"/>
          <w:sz w:val="18"/>
          <w:szCs w:val="18"/>
        </w:rPr>
        <w:t>qualified</w:t>
      </w:r>
      <w:proofErr w:type="gramEnd"/>
      <w:r>
        <w:rPr>
          <w:rFonts w:ascii="Arial" w:eastAsia="Arial" w:hAnsi="Arial" w:cs="Arial"/>
          <w:color w:val="000000"/>
          <w:sz w:val="18"/>
          <w:szCs w:val="18"/>
        </w:rPr>
        <w:t xml:space="preserve"> and experienced to be able to fulfill these functions and any other related functions that might reasonably be expected to be carried out under this Schedule.</w:t>
      </w:r>
    </w:p>
    <w:p w14:paraId="00000169" w14:textId="77777777" w:rsidR="007956DD" w:rsidRDefault="00952CEB" w:rsidP="006352D8">
      <w:pPr>
        <w:widowControl w:val="0"/>
        <w:numPr>
          <w:ilvl w:val="1"/>
          <w:numId w:val="2"/>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Information Requests</w:t>
      </w:r>
      <w:r>
        <w:rPr>
          <w:rFonts w:ascii="Arial" w:eastAsia="Arial" w:hAnsi="Arial" w:cs="Arial"/>
          <w:color w:val="000000"/>
          <w:sz w:val="18"/>
          <w:szCs w:val="18"/>
        </w:rPr>
        <w:t>.</w:t>
      </w:r>
    </w:p>
    <w:p w14:paraId="0000016A" w14:textId="77777777" w:rsidR="007956DD" w:rsidRDefault="00952CEB" w:rsidP="00032298">
      <w:pPr>
        <w:widowControl w:val="0"/>
        <w:numPr>
          <w:ilvl w:val="2"/>
          <w:numId w:val="2"/>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t xml:space="preserve">Spreedly will cooperate with Customer in responding to any party, non-party, or government or public authority request or demand made to Customer for information related to the services under the Agreement (including metadata). </w:t>
      </w:r>
      <w:proofErr w:type="gramStart"/>
      <w:r>
        <w:rPr>
          <w:rFonts w:ascii="Arial" w:eastAsia="Arial" w:hAnsi="Arial" w:cs="Arial"/>
          <w:color w:val="000000"/>
          <w:sz w:val="18"/>
          <w:szCs w:val="18"/>
        </w:rPr>
        <w:t>In the event that</w:t>
      </w:r>
      <w:proofErr w:type="gramEnd"/>
      <w:r>
        <w:rPr>
          <w:rFonts w:ascii="Arial" w:eastAsia="Arial" w:hAnsi="Arial" w:cs="Arial"/>
          <w:color w:val="000000"/>
          <w:sz w:val="18"/>
          <w:szCs w:val="18"/>
        </w:rPr>
        <w:t xml:space="preserve"> such requests are served on Customer, Spreedly will provide Customer with access to such information in the </w:t>
      </w:r>
      <w:r>
        <w:rPr>
          <w:rFonts w:ascii="Arial" w:eastAsia="Arial" w:hAnsi="Arial" w:cs="Arial"/>
          <w:color w:val="000000"/>
          <w:sz w:val="18"/>
          <w:szCs w:val="18"/>
        </w:rPr>
        <w:lastRenderedPageBreak/>
        <w:t>format in which it is maintained in the ordinary course of business (or, on Customer's request, in any format necessary to satisfy such request).</w:t>
      </w:r>
    </w:p>
    <w:p w14:paraId="0000016B" w14:textId="77777777" w:rsidR="007956DD" w:rsidRDefault="00952CEB" w:rsidP="00032298">
      <w:pPr>
        <w:widowControl w:val="0"/>
        <w:numPr>
          <w:ilvl w:val="2"/>
          <w:numId w:val="2"/>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t>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14:paraId="0000016C" w14:textId="77777777" w:rsidR="007956DD" w:rsidRDefault="00952CEB" w:rsidP="00032298">
      <w:pPr>
        <w:widowControl w:val="0"/>
        <w:numPr>
          <w:ilvl w:val="0"/>
          <w:numId w:val="2"/>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Cooperation and Coordination</w:t>
      </w:r>
      <w:r>
        <w:rPr>
          <w:rFonts w:ascii="Arial" w:eastAsia="Arial" w:hAnsi="Arial" w:cs="Arial"/>
          <w:color w:val="000000"/>
          <w:sz w:val="18"/>
          <w:szCs w:val="18"/>
        </w:rPr>
        <w:t>.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14:paraId="0000016D" w14:textId="77777777" w:rsidR="007956DD" w:rsidRDefault="00952CEB" w:rsidP="00032298">
      <w:pPr>
        <w:widowControl w:val="0"/>
        <w:numPr>
          <w:ilvl w:val="0"/>
          <w:numId w:val="2"/>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Survival</w:t>
      </w:r>
      <w:r>
        <w:rPr>
          <w:rFonts w:ascii="Arial" w:eastAsia="Arial" w:hAnsi="Arial" w:cs="Arial"/>
          <w:color w:val="000000"/>
          <w:sz w:val="18"/>
          <w:szCs w:val="18"/>
        </w:rPr>
        <w:t xml:space="preserve">. Spreedly's obligations and Customer's rights in this Schedule will continue </w:t>
      </w:r>
      <w:proofErr w:type="gramStart"/>
      <w:r>
        <w:rPr>
          <w:rFonts w:ascii="Arial" w:eastAsia="Arial" w:hAnsi="Arial" w:cs="Arial"/>
          <w:color w:val="000000"/>
          <w:sz w:val="18"/>
          <w:szCs w:val="18"/>
        </w:rPr>
        <w:t>as long as</w:t>
      </w:r>
      <w:proofErr w:type="gramEnd"/>
      <w:r>
        <w:rPr>
          <w:rFonts w:ascii="Arial" w:eastAsia="Arial" w:hAnsi="Arial" w:cs="Arial"/>
          <w:color w:val="000000"/>
          <w:sz w:val="18"/>
          <w:szCs w:val="18"/>
        </w:rPr>
        <w:t xml:space="preserve"> Spreedly, or a third party for or on Spreedly's behalf, controls, possesses, stores, transmits or processes Customer Data, including after expiration o</w:t>
      </w:r>
      <w:r>
        <w:rPr>
          <w:rFonts w:ascii="Arial" w:eastAsia="Arial" w:hAnsi="Arial" w:cs="Arial"/>
          <w:color w:val="000000"/>
          <w:sz w:val="18"/>
          <w:szCs w:val="18"/>
        </w:rPr>
        <w:t>r termination of the Agreement.</w:t>
      </w:r>
    </w:p>
    <w:p w14:paraId="0000016E" w14:textId="62385DA0" w:rsidR="007956DD" w:rsidRDefault="00952CEB" w:rsidP="00032298">
      <w:pPr>
        <w:widowControl w:val="0"/>
        <w:numPr>
          <w:ilvl w:val="0"/>
          <w:numId w:val="2"/>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sectPr w:rsidR="007956DD" w:rsidSect="00FD50B4">
          <w:footerReference w:type="default" r:id="rId46"/>
          <w:pgSz w:w="12240" w:h="15840"/>
          <w:pgMar w:top="1440" w:right="1440" w:bottom="1440" w:left="1440" w:header="720" w:footer="720" w:gutter="0"/>
          <w:pgNumType w:start="1"/>
          <w:cols w:space="720"/>
        </w:sectPr>
      </w:pPr>
      <w:r>
        <w:rPr>
          <w:rFonts w:ascii="Arial" w:eastAsia="Arial" w:hAnsi="Arial" w:cs="Arial"/>
          <w:color w:val="000000"/>
          <w:sz w:val="18"/>
          <w:szCs w:val="18"/>
          <w:u w:val="single"/>
        </w:rPr>
        <w:t>Data Processing Agreement</w:t>
      </w:r>
      <w:r>
        <w:rPr>
          <w:rFonts w:ascii="Arial" w:eastAsia="Arial" w:hAnsi="Arial" w:cs="Arial"/>
          <w:color w:val="000000"/>
          <w:sz w:val="18"/>
          <w:szCs w:val="18"/>
        </w:rPr>
        <w:t xml:space="preserve">. At the request of the Customer, Spreedly will enter into a data processing agreement that incorporates the European Commission Standard Contractual Clauses between Controllers and Processors, in accordance with the Agreement (or any similar agreement with respect to non-European Union countries) with Customer and its </w:t>
      </w:r>
      <w:r>
        <w:rPr>
          <w:rFonts w:ascii="Arial" w:eastAsia="Arial" w:hAnsi="Arial" w:cs="Arial"/>
          <w:sz w:val="18"/>
          <w:szCs w:val="18"/>
        </w:rPr>
        <w:t>A</w:t>
      </w:r>
      <w:r>
        <w:rPr>
          <w:rFonts w:ascii="Arial" w:eastAsia="Arial" w:hAnsi="Arial" w:cs="Arial"/>
          <w:color w:val="000000"/>
          <w:sz w:val="18"/>
          <w:szCs w:val="18"/>
        </w:rPr>
        <w:t xml:space="preserve">ffiliates </w:t>
      </w:r>
      <w:proofErr w:type="gramStart"/>
      <w:r>
        <w:rPr>
          <w:rFonts w:ascii="Arial" w:eastAsia="Arial" w:hAnsi="Arial" w:cs="Arial"/>
          <w:color w:val="000000"/>
          <w:sz w:val="18"/>
          <w:szCs w:val="18"/>
        </w:rPr>
        <w:t>in order to</w:t>
      </w:r>
      <w:proofErr w:type="gramEnd"/>
      <w:r>
        <w:rPr>
          <w:rFonts w:ascii="Arial" w:eastAsia="Arial" w:hAnsi="Arial" w:cs="Arial"/>
          <w:color w:val="000000"/>
          <w:sz w:val="18"/>
          <w:szCs w:val="18"/>
        </w:rPr>
        <w:t xml:space="preserve"> allow Customer Data to be transferred to Spreedly and any Spreedly Affiliate.</w:t>
      </w:r>
    </w:p>
    <w:p w14:paraId="0000016F" w14:textId="1C3659EB" w:rsidR="007956DD" w:rsidRDefault="00952CEB">
      <w:pPr>
        <w:spacing w:before="240" w:after="240"/>
        <w:ind w:left="225"/>
        <w:jc w:val="center"/>
        <w:rPr>
          <w:rFonts w:ascii="Arial" w:eastAsia="Arial" w:hAnsi="Arial" w:cs="Arial"/>
          <w:sz w:val="18"/>
          <w:szCs w:val="18"/>
        </w:rPr>
      </w:pPr>
      <w:r>
        <w:rPr>
          <w:rFonts w:ascii="Arial" w:eastAsia="Arial" w:hAnsi="Arial" w:cs="Arial"/>
          <w:b/>
          <w:sz w:val="18"/>
          <w:szCs w:val="18"/>
        </w:rPr>
        <w:lastRenderedPageBreak/>
        <w:t xml:space="preserve">Attachment </w:t>
      </w:r>
      <w:r>
        <w:rPr>
          <w:rFonts w:ascii="Arial" w:eastAsia="Arial" w:hAnsi="Arial" w:cs="Arial"/>
          <w:b/>
          <w:sz w:val="18"/>
          <w:szCs w:val="18"/>
        </w:rPr>
        <w:t>A</w:t>
      </w:r>
      <w:r>
        <w:rPr>
          <w:rFonts w:ascii="Arial" w:eastAsia="Arial" w:hAnsi="Arial" w:cs="Arial"/>
          <w:b/>
          <w:sz w:val="18"/>
          <w:szCs w:val="18"/>
        </w:rPr>
        <w:t>: Specific Security Controls</w:t>
      </w:r>
    </w:p>
    <w:tbl>
      <w:tblPr>
        <w:tblStyle w:val="afff0"/>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4"/>
        <w:gridCol w:w="7566"/>
      </w:tblGrid>
      <w:tr w:rsidR="007956DD" w14:paraId="50122F83" w14:textId="77777777" w:rsidTr="00032298">
        <w:tc>
          <w:tcPr>
            <w:tcW w:w="9340" w:type="dxa"/>
            <w:gridSpan w:val="2"/>
            <w:tcBorders>
              <w:top w:val="single" w:sz="8" w:space="0" w:color="000000"/>
              <w:left w:val="single" w:sz="8" w:space="0" w:color="000000"/>
              <w:bottom w:val="single" w:sz="8" w:space="0" w:color="000000"/>
              <w:right w:val="single" w:sz="8" w:space="0" w:color="000000"/>
            </w:tcBorders>
            <w:shd w:val="clear" w:color="auto" w:fill="D9D9D9"/>
            <w:tcMar>
              <w:top w:w="158" w:type="dxa"/>
              <w:left w:w="82" w:type="dxa"/>
              <w:bottom w:w="158" w:type="dxa"/>
              <w:right w:w="82" w:type="dxa"/>
            </w:tcMar>
          </w:tcPr>
          <w:p w14:paraId="00000170" w14:textId="77777777" w:rsidR="007956DD" w:rsidRDefault="00952CEB">
            <w:pPr>
              <w:jc w:val="center"/>
              <w:rPr>
                <w:rFonts w:ascii="Arial" w:eastAsia="Arial" w:hAnsi="Arial" w:cs="Arial"/>
                <w:sz w:val="18"/>
                <w:szCs w:val="18"/>
              </w:rPr>
            </w:pPr>
            <w:r>
              <w:rPr>
                <w:rFonts w:ascii="Arial" w:eastAsia="Arial" w:hAnsi="Arial" w:cs="Arial"/>
                <w:b/>
                <w:sz w:val="18"/>
                <w:szCs w:val="18"/>
              </w:rPr>
              <w:t>Security Controls</w:t>
            </w:r>
          </w:p>
        </w:tc>
      </w:tr>
      <w:tr w:rsidR="007956DD" w14:paraId="64B5824A"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2"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Information Security Governance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3" w14:textId="77777777" w:rsidR="007956DD" w:rsidRDefault="00952CEB">
            <w:pPr>
              <w:spacing w:before="60" w:after="60"/>
              <w:rPr>
                <w:rFonts w:ascii="Arial" w:eastAsia="Arial" w:hAnsi="Arial" w:cs="Arial"/>
                <w:sz w:val="18"/>
                <w:szCs w:val="18"/>
              </w:rPr>
            </w:pPr>
            <w:r>
              <w:rPr>
                <w:rFonts w:ascii="Arial" w:eastAsia="Arial" w:hAnsi="Arial" w:cs="Arial"/>
                <w:sz w:val="18"/>
                <w:szCs w:val="18"/>
              </w:rPr>
              <w:t>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14:paraId="00000174" w14:textId="77777777" w:rsidR="007956DD" w:rsidRDefault="007956DD">
            <w:pPr>
              <w:spacing w:before="60" w:after="60"/>
              <w:rPr>
                <w:rFonts w:ascii="Arial" w:eastAsia="Arial" w:hAnsi="Arial" w:cs="Arial"/>
                <w:sz w:val="18"/>
                <w:szCs w:val="18"/>
              </w:rPr>
            </w:pPr>
          </w:p>
          <w:p w14:paraId="00000175" w14:textId="77777777" w:rsidR="007956DD" w:rsidRDefault="00952CEB">
            <w:pPr>
              <w:spacing w:before="60" w:after="60"/>
              <w:rPr>
                <w:rFonts w:ascii="Arial" w:eastAsia="Arial" w:hAnsi="Arial" w:cs="Arial"/>
                <w:sz w:val="18"/>
                <w:szCs w:val="18"/>
              </w:rPr>
            </w:pPr>
            <w:r>
              <w:rPr>
                <w:rFonts w:ascii="Arial" w:eastAsia="Arial" w:hAnsi="Arial" w:cs="Arial"/>
                <w:sz w:val="18"/>
                <w:szCs w:val="18"/>
              </w:rPr>
              <w:t xml:space="preserve">Designate an individual to manage and coordinate its written security policy and who is sufficiently trained, </w:t>
            </w:r>
            <w:proofErr w:type="gramStart"/>
            <w:r>
              <w:rPr>
                <w:rFonts w:ascii="Arial" w:eastAsia="Arial" w:hAnsi="Arial" w:cs="Arial"/>
                <w:sz w:val="18"/>
                <w:szCs w:val="18"/>
              </w:rPr>
              <w:t>qualified</w:t>
            </w:r>
            <w:proofErr w:type="gramEnd"/>
            <w:r>
              <w:rPr>
                <w:rFonts w:ascii="Arial" w:eastAsia="Arial" w:hAnsi="Arial" w:cs="Arial"/>
                <w:sz w:val="18"/>
                <w:szCs w:val="18"/>
              </w:rPr>
              <w:t xml:space="preserve"> and experienced to be able to fulfill those functions and any other functions that might reasonably be expected to be carried out by the individual as a security manager or officer.</w:t>
            </w:r>
          </w:p>
        </w:tc>
      </w:tr>
      <w:tr w:rsidR="007956DD" w14:paraId="22543896"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6" w14:textId="77777777" w:rsidR="007956DD" w:rsidRDefault="00952CEB">
            <w:pPr>
              <w:spacing w:before="60" w:after="60"/>
              <w:rPr>
                <w:rFonts w:ascii="Arial" w:eastAsia="Arial" w:hAnsi="Arial" w:cs="Arial"/>
                <w:sz w:val="18"/>
                <w:szCs w:val="18"/>
              </w:rPr>
            </w:pPr>
            <w:r>
              <w:rPr>
                <w:rFonts w:ascii="Arial" w:eastAsia="Arial" w:hAnsi="Arial" w:cs="Arial"/>
                <w:sz w:val="18"/>
                <w:szCs w:val="18"/>
              </w:rPr>
              <w:t>Asset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7"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p>
          <w:p w14:paraId="00000178" w14:textId="77777777" w:rsidR="007956DD" w:rsidRDefault="007956DD">
            <w:pPr>
              <w:spacing w:before="60" w:after="60"/>
              <w:rPr>
                <w:rFonts w:ascii="Arial" w:eastAsia="Arial" w:hAnsi="Arial" w:cs="Arial"/>
                <w:sz w:val="18"/>
                <w:szCs w:val="18"/>
              </w:rPr>
            </w:pPr>
          </w:p>
          <w:p w14:paraId="00000179"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 xml:space="preserve">All corporate laptops are full disk encrypted and wiped </w:t>
            </w:r>
            <w:proofErr w:type="gramStart"/>
            <w:r>
              <w:rPr>
                <w:rFonts w:ascii="Arial" w:eastAsia="Arial" w:hAnsi="Arial" w:cs="Arial"/>
                <w:sz w:val="18"/>
                <w:szCs w:val="18"/>
                <w:highlight w:val="white"/>
              </w:rPr>
              <w:t>per</w:t>
            </w:r>
            <w:proofErr w:type="gramEnd"/>
            <w:r>
              <w:rPr>
                <w:rFonts w:ascii="Arial" w:eastAsia="Arial" w:hAnsi="Arial" w:cs="Arial"/>
                <w:sz w:val="18"/>
                <w:szCs w:val="18"/>
                <w:highlight w:val="white"/>
              </w:rPr>
              <w:t xml:space="preserve"> industry standards when decommissioned.</w:t>
            </w:r>
          </w:p>
          <w:p w14:paraId="0000017A" w14:textId="77777777" w:rsidR="007956DD" w:rsidRDefault="007956DD">
            <w:pPr>
              <w:spacing w:before="60" w:after="60"/>
              <w:rPr>
                <w:rFonts w:ascii="Arial" w:eastAsia="Arial" w:hAnsi="Arial" w:cs="Arial"/>
                <w:sz w:val="18"/>
                <w:szCs w:val="18"/>
              </w:rPr>
            </w:pPr>
          </w:p>
          <w:p w14:paraId="0000017B"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All infrastructure equipment housing Customer Data resides within certified third-party data centers within AWS.  AWS currently uses the techniques detailed in NIST 800-88 (“Guidelines for Media Sanitization”) as part of the decommissioning process.</w:t>
            </w:r>
          </w:p>
        </w:tc>
      </w:tr>
      <w:tr w:rsidR="007956DD" w14:paraId="140B94F5"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C" w14:textId="77777777" w:rsidR="007956DD" w:rsidRDefault="00952CEB">
            <w:pPr>
              <w:spacing w:before="60" w:after="60"/>
              <w:rPr>
                <w:rFonts w:ascii="Arial" w:eastAsia="Arial" w:hAnsi="Arial" w:cs="Arial"/>
                <w:sz w:val="18"/>
                <w:szCs w:val="18"/>
              </w:rPr>
            </w:pPr>
            <w:r>
              <w:rPr>
                <w:rFonts w:ascii="Arial" w:eastAsia="Arial" w:hAnsi="Arial" w:cs="Arial"/>
                <w:sz w:val="18"/>
                <w:szCs w:val="18"/>
              </w:rPr>
              <w:t>Business Continuity and Disaster Recovery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D" w14:textId="77777777" w:rsidR="007956DD" w:rsidRDefault="00952CEB">
            <w:pPr>
              <w:spacing w:before="60" w:after="60"/>
              <w:rPr>
                <w:rFonts w:ascii="Arial" w:eastAsia="Arial" w:hAnsi="Arial" w:cs="Arial"/>
                <w:sz w:val="18"/>
                <w:szCs w:val="18"/>
              </w:rPr>
            </w:pPr>
            <w:r>
              <w:rPr>
                <w:rFonts w:ascii="Arial" w:eastAsia="Arial" w:hAnsi="Arial" w:cs="Arial"/>
                <w:sz w:val="18"/>
                <w:szCs w:val="18"/>
              </w:rPr>
              <w:t>Plans and regular exercises to address business continuity of key people and processes along with disaster recovery plans for critical technology resiliency. </w:t>
            </w:r>
          </w:p>
        </w:tc>
      </w:tr>
      <w:tr w:rsidR="007956DD" w14:paraId="1B5E32E7"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E" w14:textId="77777777" w:rsidR="007956DD" w:rsidRDefault="00952CEB">
            <w:pPr>
              <w:spacing w:before="60" w:after="60"/>
              <w:rPr>
                <w:rFonts w:ascii="Arial" w:eastAsia="Arial" w:hAnsi="Arial" w:cs="Arial"/>
                <w:sz w:val="18"/>
                <w:szCs w:val="18"/>
              </w:rPr>
            </w:pPr>
            <w:r>
              <w:rPr>
                <w:rFonts w:ascii="Arial" w:eastAsia="Arial" w:hAnsi="Arial" w:cs="Arial"/>
                <w:sz w:val="18"/>
                <w:szCs w:val="18"/>
              </w:rPr>
              <w:t>Change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F" w14:textId="0DF81F2F"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govern the technical configuration change control processes. </w:t>
            </w:r>
            <w:r>
              <w:rPr>
                <w:rFonts w:ascii="Arial" w:eastAsia="Arial" w:hAnsi="Arial" w:cs="Arial"/>
                <w:sz w:val="18"/>
                <w:szCs w:val="18"/>
              </w:rPr>
              <w:t>Prior to implementing changes to the Platform Spreedly will assess the potential impact of such changes on Security and determine whether such changes are consistent with existing Security. No changes to the Platform or Security should be made which increase the risk of a Data Incidents or which would cause a breach of the Schedule.</w:t>
            </w:r>
          </w:p>
        </w:tc>
      </w:tr>
      <w:tr w:rsidR="007956DD" w14:paraId="07D38EBB"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0" w14:textId="77777777" w:rsidR="007956DD" w:rsidRDefault="00952CEB">
            <w:pPr>
              <w:spacing w:before="60" w:after="60"/>
              <w:rPr>
                <w:rFonts w:ascii="Arial" w:eastAsia="Arial" w:hAnsi="Arial" w:cs="Arial"/>
                <w:sz w:val="18"/>
                <w:szCs w:val="18"/>
              </w:rPr>
            </w:pPr>
            <w:r>
              <w:rPr>
                <w:rFonts w:ascii="Arial" w:eastAsia="Arial" w:hAnsi="Arial" w:cs="Arial"/>
                <w:sz w:val="18"/>
                <w:szCs w:val="18"/>
              </w:rPr>
              <w:t>Cloud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1"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cloud management controls to ensure cloud instances are secure and in-line with industry practices. </w:t>
            </w:r>
          </w:p>
        </w:tc>
      </w:tr>
      <w:tr w:rsidR="007956DD" w14:paraId="5A1741FF"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2" w14:textId="77777777" w:rsidR="007956DD" w:rsidRDefault="00952CEB">
            <w:pPr>
              <w:spacing w:before="60" w:after="60"/>
              <w:rPr>
                <w:rFonts w:ascii="Arial" w:eastAsia="Arial" w:hAnsi="Arial" w:cs="Arial"/>
                <w:sz w:val="18"/>
                <w:szCs w:val="18"/>
              </w:rPr>
            </w:pPr>
            <w:r>
              <w:rPr>
                <w:rFonts w:ascii="Arial" w:eastAsia="Arial" w:hAnsi="Arial" w:cs="Arial"/>
                <w:sz w:val="18"/>
                <w:szCs w:val="18"/>
              </w:rPr>
              <w:t>Compliance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3"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identification and implementation of relevant legislative statutory, regulatory, and contractual controls.</w:t>
            </w:r>
          </w:p>
        </w:tc>
      </w:tr>
      <w:tr w:rsidR="007956DD" w14:paraId="494BB7F7"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4" w14:textId="77777777" w:rsidR="007956DD" w:rsidRDefault="00952CEB">
            <w:pPr>
              <w:spacing w:before="60" w:after="60"/>
              <w:rPr>
                <w:rFonts w:ascii="Arial" w:eastAsia="Arial" w:hAnsi="Arial" w:cs="Arial"/>
                <w:sz w:val="18"/>
                <w:szCs w:val="18"/>
              </w:rPr>
            </w:pPr>
            <w:r>
              <w:rPr>
                <w:rFonts w:ascii="Arial" w:eastAsia="Arial" w:hAnsi="Arial" w:cs="Arial"/>
                <w:sz w:val="18"/>
                <w:szCs w:val="18"/>
              </w:rPr>
              <w:t>Configuration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5"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develop, </w:t>
            </w:r>
            <w:proofErr w:type="gramStart"/>
            <w:r>
              <w:rPr>
                <w:rFonts w:ascii="Arial" w:eastAsia="Arial" w:hAnsi="Arial" w:cs="Arial"/>
                <w:sz w:val="18"/>
                <w:szCs w:val="18"/>
                <w:highlight w:val="white"/>
              </w:rPr>
              <w:t>document</w:t>
            </w:r>
            <w:proofErr w:type="gramEnd"/>
            <w:r>
              <w:rPr>
                <w:rFonts w:ascii="Arial" w:eastAsia="Arial" w:hAnsi="Arial" w:cs="Arial"/>
                <w:sz w:val="18"/>
                <w:szCs w:val="18"/>
                <w:highlight w:val="white"/>
              </w:rPr>
              <w:t xml:space="preserve"> and maintain secure baseline configurations for technology platforms that are consistent with industry-accepted system hardening standards. </w:t>
            </w:r>
          </w:p>
        </w:tc>
      </w:tr>
      <w:tr w:rsidR="007956DD" w14:paraId="78DD60E2"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6" w14:textId="77777777" w:rsidR="007956DD" w:rsidRDefault="00952CEB">
            <w:pPr>
              <w:spacing w:before="60" w:after="60"/>
              <w:rPr>
                <w:rFonts w:ascii="Arial" w:eastAsia="Arial" w:hAnsi="Arial" w:cs="Arial"/>
                <w:sz w:val="18"/>
                <w:szCs w:val="18"/>
              </w:rPr>
            </w:pPr>
            <w:r>
              <w:rPr>
                <w:rFonts w:ascii="Arial" w:eastAsia="Arial" w:hAnsi="Arial" w:cs="Arial"/>
                <w:sz w:val="18"/>
                <w:szCs w:val="18"/>
              </w:rPr>
              <w:t>Continuous logging and monitoring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7"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Mechanisms exist to ensure that all systems used to store Customer Data are logged, monitored, and reviewed regularly.</w:t>
            </w:r>
          </w:p>
        </w:tc>
      </w:tr>
      <w:tr w:rsidR="007956DD" w14:paraId="5FDABC5B"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8" w14:textId="77777777" w:rsidR="007956DD" w:rsidRDefault="00952CEB">
            <w:pPr>
              <w:spacing w:before="60" w:after="60"/>
              <w:rPr>
                <w:rFonts w:ascii="Arial" w:eastAsia="Arial" w:hAnsi="Arial" w:cs="Arial"/>
                <w:sz w:val="18"/>
                <w:szCs w:val="18"/>
              </w:rPr>
            </w:pPr>
            <w:r>
              <w:rPr>
                <w:rFonts w:ascii="Arial" w:eastAsia="Arial" w:hAnsi="Arial" w:cs="Arial"/>
                <w:sz w:val="18"/>
                <w:szCs w:val="18"/>
              </w:rPr>
              <w:t>Cryptographic Protections</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9" w14:textId="77777777" w:rsidR="007956DD" w:rsidRDefault="00952CEB">
            <w:pPr>
              <w:spacing w:before="60" w:after="60"/>
              <w:rPr>
                <w:rFonts w:ascii="Arial" w:eastAsia="Arial" w:hAnsi="Arial" w:cs="Arial"/>
                <w:sz w:val="18"/>
                <w:szCs w:val="18"/>
              </w:rPr>
            </w:pPr>
            <w:r>
              <w:rPr>
                <w:rFonts w:ascii="Arial" w:eastAsia="Arial" w:hAnsi="Arial" w:cs="Arial"/>
                <w:sz w:val="18"/>
                <w:szCs w:val="18"/>
              </w:rPr>
              <w:t>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rsidR="007956DD" w14:paraId="6578CB71"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A" w14:textId="77777777" w:rsidR="007956DD" w:rsidRDefault="00952CEB">
            <w:pPr>
              <w:spacing w:before="60" w:after="60"/>
              <w:rPr>
                <w:rFonts w:ascii="Arial" w:eastAsia="Arial" w:hAnsi="Arial" w:cs="Arial"/>
                <w:sz w:val="18"/>
                <w:szCs w:val="18"/>
              </w:rPr>
            </w:pPr>
            <w:r>
              <w:rPr>
                <w:rFonts w:ascii="Arial" w:eastAsia="Arial" w:hAnsi="Arial" w:cs="Arial"/>
                <w:sz w:val="18"/>
                <w:szCs w:val="18"/>
              </w:rPr>
              <w:t>Data Classification and Handling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B"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data protection controls to ensure data and assets are categorized in accordance with applicable statutory, regulatory, and contractual requirements. </w:t>
            </w:r>
          </w:p>
        </w:tc>
      </w:tr>
      <w:tr w:rsidR="007956DD" w14:paraId="6621ACD4"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C" w14:textId="77777777" w:rsidR="007956DD" w:rsidRDefault="00952CEB">
            <w:pPr>
              <w:spacing w:before="60" w:after="60"/>
              <w:rPr>
                <w:rFonts w:ascii="Arial" w:eastAsia="Arial" w:hAnsi="Arial" w:cs="Arial"/>
                <w:sz w:val="18"/>
                <w:szCs w:val="18"/>
              </w:rPr>
            </w:pPr>
            <w:r>
              <w:rPr>
                <w:rFonts w:ascii="Arial" w:eastAsia="Arial" w:hAnsi="Arial" w:cs="Arial"/>
                <w:sz w:val="18"/>
                <w:szCs w:val="18"/>
              </w:rPr>
              <w:lastRenderedPageBreak/>
              <w:t>Endpoint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D"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Mechanisms exist to protect the confidentiality, integrity, availability and safety of endpoint devices including but not limited to (1) utilization of anti-malware technologies to detect and 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p>
        </w:tc>
      </w:tr>
      <w:tr w:rsidR="007956DD" w14:paraId="34F027BE"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E" w14:textId="77777777" w:rsidR="007956DD" w:rsidRDefault="00952CEB">
            <w:pPr>
              <w:spacing w:before="60" w:after="60"/>
              <w:rPr>
                <w:rFonts w:ascii="Arial" w:eastAsia="Arial" w:hAnsi="Arial" w:cs="Arial"/>
                <w:sz w:val="18"/>
                <w:szCs w:val="18"/>
              </w:rPr>
            </w:pPr>
            <w:r>
              <w:rPr>
                <w:rFonts w:ascii="Arial" w:eastAsia="Arial" w:hAnsi="Arial" w:cs="Arial"/>
                <w:sz w:val="18"/>
                <w:szCs w:val="18"/>
              </w:rPr>
              <w:t>HR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F" w14:textId="77777777" w:rsidR="007956DD" w:rsidRDefault="00952CEB">
            <w:pPr>
              <w:spacing w:before="60" w:after="60"/>
              <w:rPr>
                <w:rFonts w:ascii="Arial" w:eastAsia="Arial" w:hAnsi="Arial" w:cs="Arial"/>
                <w:sz w:val="18"/>
                <w:szCs w:val="18"/>
              </w:rPr>
            </w:pPr>
            <w:r>
              <w:rPr>
                <w:rFonts w:ascii="Arial" w:eastAsia="Arial" w:hAnsi="Arial" w:cs="Arial"/>
                <w:sz w:val="18"/>
                <w:szCs w:val="18"/>
              </w:rPr>
              <w:t xml:space="preserve">As permitted by applicable Law, conduct reasonable background checks of any Spreedly personnel that will have access to Customer Data, including Criminal Record Bureau checks. </w:t>
            </w:r>
            <w:r>
              <w:rPr>
                <w:rFonts w:ascii="Arial" w:eastAsia="Arial" w:hAnsi="Arial" w:cs="Arial"/>
                <w:sz w:val="18"/>
                <w:szCs w:val="18"/>
                <w:highlight w:val="white"/>
              </w:rPr>
              <w:t>Mechanisms exist to define acceptable and unacceptable rules of behavior for the use of technologies, including consequences for unacceptable behavior.</w:t>
            </w:r>
          </w:p>
        </w:tc>
      </w:tr>
      <w:tr w:rsidR="007956DD" w14:paraId="7C317EFC"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0" w14:textId="77777777" w:rsidR="007956DD" w:rsidRDefault="00952CEB">
            <w:pPr>
              <w:spacing w:before="60" w:after="60"/>
              <w:rPr>
                <w:rFonts w:ascii="Arial" w:eastAsia="Arial" w:hAnsi="Arial" w:cs="Arial"/>
                <w:sz w:val="18"/>
                <w:szCs w:val="18"/>
              </w:rPr>
            </w:pPr>
            <w:commentRangeStart w:id="99"/>
            <w:r>
              <w:rPr>
                <w:rFonts w:ascii="Arial" w:eastAsia="Arial" w:hAnsi="Arial" w:cs="Arial"/>
                <w:sz w:val="18"/>
                <w:szCs w:val="18"/>
                <w:highlight w:val="white"/>
              </w:rPr>
              <w:t>Identification</w:t>
            </w:r>
            <w:commentRangeEnd w:id="99"/>
            <w:r w:rsidR="00BF56F4">
              <w:rPr>
                <w:rStyle w:val="CommentReference"/>
                <w:szCs w:val="20"/>
              </w:rPr>
              <w:commentReference w:id="99"/>
            </w:r>
            <w:r>
              <w:rPr>
                <w:rFonts w:ascii="Arial" w:eastAsia="Arial" w:hAnsi="Arial" w:cs="Arial"/>
                <w:sz w:val="18"/>
                <w:szCs w:val="18"/>
                <w:highlight w:val="white"/>
              </w:rPr>
              <w:t xml:space="preserve"> and Authentication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1" w14:textId="4CC688D0" w:rsidR="007956DD" w:rsidRDefault="00952CEB">
            <w:pPr>
              <w:spacing w:before="60" w:after="60"/>
              <w:rPr>
                <w:rFonts w:ascii="Arial" w:eastAsia="Arial" w:hAnsi="Arial" w:cs="Arial"/>
                <w:sz w:val="18"/>
                <w:szCs w:val="18"/>
              </w:rPr>
            </w:pPr>
            <w:r>
              <w:rPr>
                <w:rFonts w:ascii="Arial" w:eastAsia="Arial" w:hAnsi="Arial" w:cs="Arial"/>
                <w:sz w:val="18"/>
                <w:szCs w:val="18"/>
              </w:rPr>
              <w:t xml:space="preserve">Mechanisms exist to (1) provide physical access controls, secure user authentication protocols, secure access control methods, and firewall protection; and (2) prevent terminated </w:t>
            </w:r>
            <w:del w:id="100" w:author="legal" w:date="2023-09-19T07:40:00Z">
              <w:r>
                <w:rPr>
                  <w:rFonts w:ascii="Arial" w:eastAsia="Arial" w:hAnsi="Arial" w:cs="Arial"/>
                  <w:sz w:val="18"/>
                  <w:szCs w:val="18"/>
                </w:rPr>
                <w:delText>supplier personnel</w:delText>
              </w:r>
            </w:del>
            <w:ins w:id="101" w:author="legal" w:date="2023-09-19T07:40:00Z">
              <w:del w:id="102" w:author="Jason Gardner" w:date="2023-09-20T17:25:00Z">
                <w:r w:rsidDel="00BF56F4">
                  <w:rPr>
                    <w:rFonts w:ascii="Arial" w:eastAsia="Arial" w:hAnsi="Arial" w:cs="Arial"/>
                    <w:sz w:val="18"/>
                    <w:szCs w:val="18"/>
                  </w:rPr>
                  <w:delText>Supplier Personnel</w:delText>
                </w:r>
              </w:del>
            </w:ins>
            <w:r>
              <w:rPr>
                <w:rFonts w:ascii="Arial" w:eastAsia="Arial" w:hAnsi="Arial" w:cs="Arial"/>
                <w:sz w:val="18"/>
                <w:szCs w:val="18"/>
              </w:rPr>
              <w:t xml:space="preserve"> </w:t>
            </w:r>
            <w:ins w:id="103" w:author="Jason Gardner" w:date="2023-09-20T17:24:00Z">
              <w:r w:rsidR="00BF56F4">
                <w:rPr>
                  <w:rFonts w:ascii="Arial" w:eastAsia="Arial" w:hAnsi="Arial" w:cs="Arial"/>
                  <w:sz w:val="18"/>
                  <w:szCs w:val="18"/>
                </w:rPr>
                <w:t>su</w:t>
              </w:r>
            </w:ins>
            <w:ins w:id="104" w:author="Jason Gardner" w:date="2023-09-20T17:25:00Z">
              <w:r w:rsidR="00BF56F4">
                <w:rPr>
                  <w:rFonts w:ascii="Arial" w:eastAsia="Arial" w:hAnsi="Arial" w:cs="Arial"/>
                  <w:sz w:val="18"/>
                  <w:szCs w:val="18"/>
                </w:rPr>
                <w:t xml:space="preserve">pplier personnel </w:t>
              </w:r>
            </w:ins>
            <w:r>
              <w:rPr>
                <w:rFonts w:ascii="Arial" w:eastAsia="Arial" w:hAnsi="Arial" w:cs="Arial"/>
                <w:sz w:val="18"/>
                <w:szCs w:val="18"/>
              </w:rPr>
              <w:t>from accessing Personal Information and supplier systems by promptly terminating their physical and electronic access to such Personal Information. </w:t>
            </w:r>
          </w:p>
          <w:p w14:paraId="00000192" w14:textId="77777777" w:rsidR="007956DD" w:rsidRDefault="007956DD">
            <w:pPr>
              <w:spacing w:before="60" w:after="60"/>
              <w:rPr>
                <w:rFonts w:ascii="Arial" w:eastAsia="Arial" w:hAnsi="Arial" w:cs="Arial"/>
                <w:sz w:val="18"/>
                <w:szCs w:val="18"/>
              </w:rPr>
            </w:pPr>
          </w:p>
          <w:p w14:paraId="00000193" w14:textId="77777777" w:rsidR="007956DD" w:rsidRDefault="00952CEB">
            <w:pPr>
              <w:spacing w:before="60" w:after="60"/>
              <w:rPr>
                <w:rFonts w:ascii="Arial" w:eastAsia="Arial" w:hAnsi="Arial" w:cs="Arial"/>
                <w:sz w:val="18"/>
                <w:szCs w:val="18"/>
              </w:rPr>
            </w:pPr>
            <w:r>
              <w:rPr>
                <w:rFonts w:ascii="Arial" w:eastAsia="Arial" w:hAnsi="Arial" w:cs="Arial"/>
                <w:sz w:val="18"/>
                <w:szCs w:val="18"/>
              </w:rPr>
              <w:t>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14:paraId="00000194" w14:textId="77777777" w:rsidR="007956DD" w:rsidRDefault="007956DD">
            <w:pPr>
              <w:spacing w:before="60" w:after="60"/>
              <w:rPr>
                <w:rFonts w:ascii="Arial" w:eastAsia="Arial" w:hAnsi="Arial" w:cs="Arial"/>
                <w:sz w:val="18"/>
                <w:szCs w:val="18"/>
              </w:rPr>
            </w:pPr>
          </w:p>
          <w:p w14:paraId="00000195" w14:textId="5789F3C1" w:rsidR="007956DD" w:rsidRDefault="00952CEB">
            <w:pPr>
              <w:spacing w:before="60" w:after="60"/>
              <w:rPr>
                <w:rFonts w:ascii="Arial" w:eastAsia="Arial" w:hAnsi="Arial" w:cs="Arial"/>
                <w:sz w:val="18"/>
                <w:szCs w:val="18"/>
              </w:rPr>
            </w:pPr>
            <w:r>
              <w:rPr>
                <w:rFonts w:ascii="Arial" w:eastAsia="Arial" w:hAnsi="Arial" w:cs="Arial"/>
                <w:sz w:val="18"/>
                <w:szCs w:val="18"/>
              </w:rPr>
              <w:t xml:space="preserve">Duties and areas of responsibility of </w:t>
            </w:r>
            <w:del w:id="105" w:author="legal" w:date="2023-09-19T07:40:00Z">
              <w:r>
                <w:rPr>
                  <w:rFonts w:ascii="Arial" w:eastAsia="Arial" w:hAnsi="Arial" w:cs="Arial"/>
                  <w:sz w:val="18"/>
                  <w:szCs w:val="18"/>
                </w:rPr>
                <w:delText>supplier personnel</w:delText>
              </w:r>
            </w:del>
            <w:ins w:id="106" w:author="legal" w:date="2023-09-19T07:40:00Z">
              <w:del w:id="107" w:author="Jason Gardner" w:date="2023-09-20T17:25:00Z">
                <w:r w:rsidDel="00BF56F4">
                  <w:rPr>
                    <w:rFonts w:ascii="Arial" w:eastAsia="Arial" w:hAnsi="Arial" w:cs="Arial"/>
                    <w:sz w:val="18"/>
                    <w:szCs w:val="18"/>
                  </w:rPr>
                  <w:delText>Supplier Personnel</w:delText>
                </w:r>
              </w:del>
            </w:ins>
            <w:r>
              <w:rPr>
                <w:rFonts w:ascii="Arial" w:eastAsia="Arial" w:hAnsi="Arial" w:cs="Arial"/>
                <w:sz w:val="18"/>
                <w:szCs w:val="18"/>
              </w:rPr>
              <w:t xml:space="preserve"> </w:t>
            </w:r>
            <w:ins w:id="108" w:author="Jason Gardner" w:date="2023-09-20T17:25:00Z">
              <w:r w:rsidR="00BF56F4">
                <w:rPr>
                  <w:rFonts w:ascii="Arial" w:eastAsia="Arial" w:hAnsi="Arial" w:cs="Arial"/>
                  <w:sz w:val="18"/>
                  <w:szCs w:val="18"/>
                </w:rPr>
                <w:t xml:space="preserve">supplier personnel </w:t>
              </w:r>
            </w:ins>
            <w:r>
              <w:rPr>
                <w:rFonts w:ascii="Arial" w:eastAsia="Arial" w:hAnsi="Arial" w:cs="Arial"/>
                <w:sz w:val="18"/>
                <w:szCs w:val="18"/>
              </w:rPr>
              <w:t>are segregated to reduce opportunities for unauthorized or unintentional modification or misuse of supplier system or Personal Information.</w:t>
            </w:r>
          </w:p>
        </w:tc>
      </w:tr>
      <w:tr w:rsidR="007956DD" w14:paraId="11E17705"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6" w14:textId="77777777" w:rsidR="007956DD" w:rsidRDefault="00952CEB">
            <w:pPr>
              <w:spacing w:before="60" w:after="60"/>
              <w:rPr>
                <w:rFonts w:ascii="Arial" w:eastAsia="Arial" w:hAnsi="Arial" w:cs="Arial"/>
                <w:sz w:val="18"/>
                <w:szCs w:val="18"/>
              </w:rPr>
            </w:pPr>
            <w:r>
              <w:rPr>
                <w:rFonts w:ascii="Arial" w:eastAsia="Arial" w:hAnsi="Arial" w:cs="Arial"/>
                <w:sz w:val="18"/>
                <w:szCs w:val="18"/>
              </w:rPr>
              <w:t>Incident Response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7" w14:textId="0D10664D" w:rsidR="007956DD" w:rsidRDefault="00952CEB">
            <w:pPr>
              <w:spacing w:before="60" w:after="60"/>
              <w:rPr>
                <w:rFonts w:ascii="Arial" w:eastAsia="Arial" w:hAnsi="Arial" w:cs="Arial"/>
                <w:sz w:val="18"/>
                <w:szCs w:val="18"/>
              </w:rPr>
            </w:pPr>
            <w:r>
              <w:rPr>
                <w:rFonts w:ascii="Arial" w:eastAsia="Arial" w:hAnsi="Arial" w:cs="Arial"/>
                <w:sz w:val="18"/>
                <w:szCs w:val="18"/>
              </w:rPr>
              <w:t>Maintain policies and procedures for detecting, monitoring and responding to actual or reasonably suspected intrusions and Data Incidents, and encouraging reporting actual or reasonably suspected Data Incidents, including: (1) training Supplier's personnel with access to Customer Data to recognize actual or potential Data Incidents and to escalate and notify the senior management of the foregoing; (2) mandatory post-incident review of events and actions taken concerning security of Customer Data.</w:t>
            </w:r>
          </w:p>
        </w:tc>
      </w:tr>
      <w:tr w:rsidR="007956DD" w14:paraId="119FBCD5"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8" w14:textId="77777777" w:rsidR="007956DD" w:rsidRDefault="00952CEB">
            <w:pPr>
              <w:spacing w:before="60" w:after="60"/>
              <w:rPr>
                <w:rFonts w:ascii="Arial" w:eastAsia="Arial" w:hAnsi="Arial" w:cs="Arial"/>
                <w:sz w:val="18"/>
                <w:szCs w:val="18"/>
              </w:rPr>
            </w:pPr>
            <w:r>
              <w:rPr>
                <w:rFonts w:ascii="Arial" w:eastAsia="Arial" w:hAnsi="Arial" w:cs="Arial"/>
                <w:sz w:val="18"/>
                <w:szCs w:val="18"/>
              </w:rPr>
              <w:t>Malicious Code Mitigation Software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9" w14:textId="77777777" w:rsidR="007956DD" w:rsidRDefault="00952CEB">
            <w:pPr>
              <w:spacing w:before="60" w:after="60"/>
              <w:rPr>
                <w:rFonts w:ascii="Arial" w:eastAsia="Arial" w:hAnsi="Arial" w:cs="Arial"/>
                <w:sz w:val="18"/>
                <w:szCs w:val="18"/>
              </w:rPr>
            </w:pPr>
            <w:r>
              <w:rPr>
                <w:rFonts w:ascii="Arial" w:eastAsia="Arial" w:hAnsi="Arial" w:cs="Arial"/>
                <w:sz w:val="18"/>
                <w:szCs w:val="18"/>
              </w:rPr>
              <w:t>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rsidR="007956DD" w14:paraId="381BEBD4"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A" w14:textId="77777777" w:rsidR="007956DD" w:rsidRDefault="00952CEB">
            <w:pPr>
              <w:spacing w:before="60" w:after="60"/>
              <w:rPr>
                <w:rFonts w:ascii="Arial" w:eastAsia="Arial" w:hAnsi="Arial" w:cs="Arial"/>
                <w:sz w:val="18"/>
                <w:szCs w:val="18"/>
              </w:rPr>
            </w:pPr>
            <w:r>
              <w:rPr>
                <w:rFonts w:ascii="Arial" w:eastAsia="Arial" w:hAnsi="Arial" w:cs="Arial"/>
                <w:sz w:val="18"/>
                <w:szCs w:val="18"/>
              </w:rPr>
              <w:t>Network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B"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monitor and control communications at the external network boundary and at key internal boundaries within the network including but not limited to (1) </w:t>
            </w:r>
            <w:r>
              <w:rPr>
                <w:rFonts w:ascii="Arial" w:eastAsia="Arial" w:hAnsi="Arial" w:cs="Arial"/>
                <w:sz w:val="18"/>
                <w:szCs w:val="18"/>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Pr>
                <w:rFonts w:ascii="Arial" w:eastAsia="Arial" w:hAnsi="Arial" w:cs="Arial"/>
                <w:sz w:val="18"/>
                <w:szCs w:val="18"/>
                <w:highlight w:val="white"/>
              </w:rPr>
              <w:t>implementation and management of a secure guest network. </w:t>
            </w:r>
          </w:p>
        </w:tc>
      </w:tr>
      <w:tr w:rsidR="007956DD" w14:paraId="2233038D"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C" w14:textId="77777777" w:rsidR="007956DD" w:rsidRDefault="00952CEB">
            <w:pPr>
              <w:spacing w:before="60" w:after="60"/>
              <w:rPr>
                <w:rFonts w:ascii="Arial" w:eastAsia="Arial" w:hAnsi="Arial" w:cs="Arial"/>
                <w:sz w:val="18"/>
                <w:szCs w:val="18"/>
              </w:rPr>
            </w:pPr>
            <w:r>
              <w:rPr>
                <w:rFonts w:ascii="Arial" w:eastAsia="Arial" w:hAnsi="Arial" w:cs="Arial"/>
                <w:sz w:val="18"/>
                <w:szCs w:val="18"/>
              </w:rPr>
              <w:t>Physical and Environmental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D" w14:textId="77777777" w:rsidR="007956DD" w:rsidRDefault="00952CEB">
            <w:pPr>
              <w:spacing w:before="60" w:after="60"/>
              <w:rPr>
                <w:rFonts w:ascii="Arial" w:eastAsia="Arial" w:hAnsi="Arial" w:cs="Arial"/>
                <w:sz w:val="18"/>
                <w:szCs w:val="18"/>
              </w:rPr>
            </w:pPr>
            <w:r>
              <w:rPr>
                <w:rFonts w:ascii="Arial" w:eastAsia="Arial" w:hAnsi="Arial" w:cs="Arial"/>
                <w:sz w:val="18"/>
                <w:szCs w:val="18"/>
              </w:rPr>
              <w:t>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14:paraId="0000019E" w14:textId="77777777" w:rsidR="007956DD" w:rsidRDefault="007956DD">
            <w:pPr>
              <w:spacing w:before="60" w:after="60"/>
              <w:rPr>
                <w:rFonts w:ascii="Arial" w:eastAsia="Arial" w:hAnsi="Arial" w:cs="Arial"/>
                <w:sz w:val="18"/>
                <w:szCs w:val="18"/>
              </w:rPr>
            </w:pPr>
          </w:p>
          <w:p w14:paraId="0000019F" w14:textId="77777777" w:rsidR="007956DD" w:rsidRDefault="00952CEB">
            <w:pPr>
              <w:spacing w:before="60" w:after="60"/>
              <w:rPr>
                <w:rFonts w:ascii="Arial" w:eastAsia="Arial" w:hAnsi="Arial" w:cs="Arial"/>
                <w:sz w:val="18"/>
                <w:szCs w:val="18"/>
              </w:rPr>
            </w:pPr>
            <w:r>
              <w:rPr>
                <w:rFonts w:ascii="Arial" w:eastAsia="Arial" w:hAnsi="Arial" w:cs="Arial"/>
                <w:sz w:val="18"/>
                <w:szCs w:val="18"/>
              </w:rPr>
              <w:lastRenderedPageBreak/>
              <w:t>Policies concerning security for the storage, access, transportation and destruction of records and media containing Personal Information outside of business premises.</w:t>
            </w:r>
          </w:p>
        </w:tc>
      </w:tr>
      <w:tr w:rsidR="007956DD" w14:paraId="1A1C0268"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0" w14:textId="77777777" w:rsidR="007956DD" w:rsidRDefault="00952CEB">
            <w:pPr>
              <w:spacing w:before="60" w:after="60"/>
              <w:rPr>
                <w:rFonts w:ascii="Arial" w:eastAsia="Arial" w:hAnsi="Arial" w:cs="Arial"/>
                <w:sz w:val="18"/>
                <w:szCs w:val="18"/>
              </w:rPr>
            </w:pPr>
            <w:r>
              <w:rPr>
                <w:rFonts w:ascii="Arial" w:eastAsia="Arial" w:hAnsi="Arial" w:cs="Arial"/>
                <w:sz w:val="18"/>
                <w:szCs w:val="18"/>
              </w:rPr>
              <w:lastRenderedPageBreak/>
              <w:t>Privacy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1"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Mechanisms exist to comply with applicable privacy laws, regulations, and notices. </w:t>
            </w:r>
          </w:p>
        </w:tc>
      </w:tr>
      <w:tr w:rsidR="007956DD" w14:paraId="3F94FC84"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2" w14:textId="77777777" w:rsidR="007956DD" w:rsidRDefault="00952CEB">
            <w:pPr>
              <w:spacing w:before="60" w:after="60"/>
              <w:rPr>
                <w:rFonts w:ascii="Arial" w:eastAsia="Arial" w:hAnsi="Arial" w:cs="Arial"/>
                <w:sz w:val="18"/>
                <w:szCs w:val="18"/>
              </w:rPr>
            </w:pPr>
            <w:r>
              <w:rPr>
                <w:rFonts w:ascii="Arial" w:eastAsia="Arial" w:hAnsi="Arial" w:cs="Arial"/>
                <w:sz w:val="18"/>
                <w:szCs w:val="18"/>
              </w:rPr>
              <w:t>Risk Management</w:t>
            </w:r>
          </w:p>
          <w:p w14:paraId="000001A3" w14:textId="77777777" w:rsidR="007956DD" w:rsidRDefault="007956DD">
            <w:pPr>
              <w:spacing w:before="60" w:after="60"/>
              <w:rPr>
                <w:rFonts w:ascii="Arial" w:eastAsia="Arial" w:hAnsi="Arial" w:cs="Arial"/>
                <w:sz w:val="18"/>
                <w:szCs w:val="18"/>
              </w:rPr>
            </w:pP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4" w14:textId="77777777" w:rsidR="007956DD" w:rsidRDefault="00952CEB">
            <w:pPr>
              <w:spacing w:before="60" w:after="60"/>
              <w:rPr>
                <w:rFonts w:ascii="Arial" w:eastAsia="Arial" w:hAnsi="Arial" w:cs="Arial"/>
                <w:sz w:val="18"/>
                <w:szCs w:val="18"/>
              </w:rPr>
            </w:pPr>
            <w:r>
              <w:rPr>
                <w:rFonts w:ascii="Arial" w:eastAsia="Arial" w:hAnsi="Arial" w:cs="Arial"/>
                <w:sz w:val="18"/>
                <w:szCs w:val="18"/>
              </w:rPr>
              <w:t>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rsidR="007956DD" w14:paraId="51A81849"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5" w14:textId="77777777" w:rsidR="007956DD" w:rsidRDefault="00952CEB">
            <w:pPr>
              <w:spacing w:before="60" w:after="60"/>
              <w:rPr>
                <w:rFonts w:ascii="Arial" w:eastAsia="Arial" w:hAnsi="Arial" w:cs="Arial"/>
                <w:sz w:val="18"/>
                <w:szCs w:val="18"/>
              </w:rPr>
            </w:pPr>
            <w:r>
              <w:rPr>
                <w:rFonts w:ascii="Arial" w:eastAsia="Arial" w:hAnsi="Arial" w:cs="Arial"/>
                <w:sz w:val="18"/>
                <w:szCs w:val="18"/>
              </w:rPr>
              <w:t>Secure Engineering and Architecture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6"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industry-recognized security and privacy practices in the specification, design, development, implementation and modification of systems and services. </w:t>
            </w:r>
          </w:p>
        </w:tc>
      </w:tr>
      <w:tr w:rsidR="007956DD" w14:paraId="38B89B89"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7" w14:textId="77777777" w:rsidR="007956DD" w:rsidRDefault="00952CEB">
            <w:pPr>
              <w:spacing w:before="60" w:after="60"/>
              <w:rPr>
                <w:rFonts w:ascii="Arial" w:eastAsia="Arial" w:hAnsi="Arial" w:cs="Arial"/>
                <w:sz w:val="18"/>
                <w:szCs w:val="18"/>
              </w:rPr>
            </w:pPr>
            <w:r>
              <w:rPr>
                <w:rFonts w:ascii="Arial" w:eastAsia="Arial" w:hAnsi="Arial" w:cs="Arial"/>
                <w:sz w:val="18"/>
                <w:szCs w:val="18"/>
              </w:rPr>
              <w:t>Security Awareness and Training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8" w14:textId="77777777" w:rsidR="007956DD" w:rsidRDefault="00952CEB">
            <w:pPr>
              <w:spacing w:before="60" w:after="60"/>
              <w:rPr>
                <w:rFonts w:ascii="Arial" w:eastAsia="Arial" w:hAnsi="Arial" w:cs="Arial"/>
                <w:sz w:val="18"/>
                <w:szCs w:val="18"/>
              </w:rPr>
            </w:pPr>
            <w:r>
              <w:rPr>
                <w:rFonts w:ascii="Arial" w:eastAsia="Arial" w:hAnsi="Arial" w:cs="Arial"/>
                <w:sz w:val="18"/>
                <w:szCs w:val="18"/>
              </w:rPr>
              <w:t>Regular and periodic training of Spreedly personnel concerning: (1) Security; (2) implementing Spreedly 's information security program; and (3) the importance of personal information security.</w:t>
            </w:r>
          </w:p>
        </w:tc>
      </w:tr>
      <w:tr w:rsidR="007956DD" w14:paraId="1D33A9A5"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9" w14:textId="77777777" w:rsidR="007956DD" w:rsidRDefault="00952CEB">
            <w:pPr>
              <w:spacing w:before="60" w:after="60"/>
              <w:rPr>
                <w:rFonts w:ascii="Arial" w:eastAsia="Arial" w:hAnsi="Arial" w:cs="Arial"/>
                <w:sz w:val="18"/>
                <w:szCs w:val="18"/>
              </w:rPr>
            </w:pPr>
            <w:r>
              <w:rPr>
                <w:rFonts w:ascii="Arial" w:eastAsia="Arial" w:hAnsi="Arial" w:cs="Arial"/>
                <w:sz w:val="18"/>
                <w:szCs w:val="18"/>
              </w:rPr>
              <w:t>Technology Development and Acquisition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A" w14:textId="77777777" w:rsidR="007956DD" w:rsidRDefault="00952CEB">
            <w:pPr>
              <w:spacing w:before="60" w:after="60"/>
              <w:rPr>
                <w:rFonts w:ascii="Arial" w:eastAsia="Arial" w:hAnsi="Arial" w:cs="Arial"/>
                <w:sz w:val="18"/>
                <w:szCs w:val="18"/>
              </w:rPr>
            </w:pPr>
            <w:r>
              <w:rPr>
                <w:rFonts w:ascii="Arial" w:eastAsia="Arial" w:hAnsi="Arial" w:cs="Arial"/>
                <w:sz w:val="18"/>
                <w:szCs w:val="18"/>
              </w:rPr>
              <w:t>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rsidR="007956DD" w14:paraId="61FFCE5F"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B" w14:textId="77777777" w:rsidR="007956DD" w:rsidRDefault="00952CEB">
            <w:pPr>
              <w:spacing w:before="60" w:after="60"/>
              <w:rPr>
                <w:rFonts w:ascii="Arial" w:eastAsia="Arial" w:hAnsi="Arial" w:cs="Arial"/>
                <w:sz w:val="18"/>
                <w:szCs w:val="18"/>
              </w:rPr>
            </w:pPr>
            <w:r>
              <w:rPr>
                <w:rFonts w:ascii="Arial" w:eastAsia="Arial" w:hAnsi="Arial" w:cs="Arial"/>
                <w:sz w:val="18"/>
                <w:szCs w:val="18"/>
              </w:rPr>
              <w:t>Third Party Management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C"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facilitate the implementation of third-party management controls including but not limited to: </w:t>
            </w:r>
            <w:r>
              <w:rPr>
                <w:rFonts w:ascii="Arial" w:eastAsia="Arial" w:hAnsi="Arial" w:cs="Arial"/>
                <w:sz w:val="18"/>
                <w:szCs w:val="18"/>
              </w:rPr>
              <w:t>(1)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rsidR="007956DD" w14:paraId="2D9CEB87"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D" w14:textId="77777777" w:rsidR="007956DD" w:rsidRDefault="00952CEB">
            <w:pPr>
              <w:spacing w:before="60" w:after="60"/>
              <w:rPr>
                <w:rFonts w:ascii="Arial" w:eastAsia="Arial" w:hAnsi="Arial" w:cs="Arial"/>
                <w:sz w:val="18"/>
                <w:szCs w:val="18"/>
              </w:rPr>
            </w:pPr>
            <w:r>
              <w:rPr>
                <w:rFonts w:ascii="Arial" w:eastAsia="Arial" w:hAnsi="Arial" w:cs="Arial"/>
                <w:sz w:val="18"/>
                <w:szCs w:val="18"/>
              </w:rPr>
              <w:t>Threat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E"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implement a threat intelligence program that includes a cross-organization information-sharing capability that can influence the development of the system and security architectures, selection of security solutions, monitoring, threat hunting, </w:t>
            </w:r>
            <w:proofErr w:type="gramStart"/>
            <w:r>
              <w:rPr>
                <w:rFonts w:ascii="Arial" w:eastAsia="Arial" w:hAnsi="Arial" w:cs="Arial"/>
                <w:sz w:val="18"/>
                <w:szCs w:val="18"/>
                <w:highlight w:val="white"/>
              </w:rPr>
              <w:t>response</w:t>
            </w:r>
            <w:proofErr w:type="gramEnd"/>
            <w:r>
              <w:rPr>
                <w:rFonts w:ascii="Arial" w:eastAsia="Arial" w:hAnsi="Arial" w:cs="Arial"/>
                <w:sz w:val="18"/>
                <w:szCs w:val="18"/>
                <w:highlight w:val="white"/>
              </w:rPr>
              <w:t xml:space="preserve"> and recovery activities.</w:t>
            </w:r>
          </w:p>
        </w:tc>
      </w:tr>
      <w:tr w:rsidR="007956DD" w14:paraId="78046BC9" w14:textId="77777777" w:rsidTr="00032298">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F" w14:textId="77777777" w:rsidR="007956DD" w:rsidRDefault="00952CEB">
            <w:pPr>
              <w:spacing w:before="60" w:after="60"/>
              <w:rPr>
                <w:rFonts w:ascii="Arial" w:eastAsia="Arial" w:hAnsi="Arial" w:cs="Arial"/>
                <w:sz w:val="18"/>
                <w:szCs w:val="18"/>
              </w:rPr>
            </w:pPr>
            <w:r>
              <w:rPr>
                <w:rFonts w:ascii="Arial" w:eastAsia="Arial" w:hAnsi="Arial" w:cs="Arial"/>
                <w:sz w:val="18"/>
                <w:szCs w:val="18"/>
              </w:rPr>
              <w:t>Vulnerability and Patch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B0" w14:textId="77777777" w:rsidR="007956DD" w:rsidRDefault="00952CEB">
            <w:pPr>
              <w:spacing w:before="60" w:after="60"/>
              <w:rPr>
                <w:rFonts w:ascii="Arial" w:eastAsia="Arial" w:hAnsi="Arial" w:cs="Arial"/>
                <w:sz w:val="18"/>
                <w:szCs w:val="18"/>
              </w:rPr>
            </w:pPr>
            <w:r>
              <w:rPr>
                <w:rFonts w:ascii="Arial" w:eastAsia="Arial" w:hAnsi="Arial" w:cs="Arial"/>
                <w:sz w:val="18"/>
                <w:szCs w:val="18"/>
                <w:highlight w:val="white"/>
              </w:rPr>
              <w:t>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p>
        </w:tc>
      </w:tr>
    </w:tbl>
    <w:p w14:paraId="000001B1" w14:textId="4872F86D" w:rsidR="007956DD" w:rsidRDefault="007956DD">
      <w:pPr>
        <w:jc w:val="center"/>
        <w:rPr>
          <w:rFonts w:ascii="Arial" w:eastAsia="Arial" w:hAnsi="Arial" w:cs="Arial"/>
          <w:b/>
          <w:sz w:val="18"/>
          <w:szCs w:val="18"/>
        </w:rPr>
      </w:pPr>
    </w:p>
    <w:p w14:paraId="000001B2" w14:textId="57F1215F" w:rsidR="007956DD" w:rsidRDefault="007956DD">
      <w:pPr>
        <w:jc w:val="center"/>
        <w:rPr>
          <w:rFonts w:ascii="Arial" w:eastAsia="Arial" w:hAnsi="Arial" w:cs="Arial"/>
          <w:b/>
          <w:sz w:val="18"/>
          <w:szCs w:val="18"/>
        </w:rPr>
      </w:pPr>
    </w:p>
    <w:p w14:paraId="000001B3" w14:textId="58315EC9" w:rsidR="007956DD" w:rsidRDefault="007956DD">
      <w:pPr>
        <w:jc w:val="center"/>
        <w:rPr>
          <w:rFonts w:ascii="Arial" w:eastAsia="Arial" w:hAnsi="Arial" w:cs="Arial"/>
          <w:b/>
          <w:sz w:val="18"/>
          <w:szCs w:val="18"/>
        </w:rPr>
      </w:pPr>
    </w:p>
    <w:p w14:paraId="000001B4" w14:textId="5FEDA9CD" w:rsidR="007956DD" w:rsidRDefault="007956DD">
      <w:pPr>
        <w:jc w:val="center"/>
        <w:rPr>
          <w:rFonts w:ascii="Arial" w:eastAsia="Arial" w:hAnsi="Arial" w:cs="Arial"/>
          <w:b/>
          <w:sz w:val="18"/>
          <w:szCs w:val="18"/>
        </w:rPr>
      </w:pPr>
    </w:p>
    <w:p w14:paraId="000001B5" w14:textId="4A44004F" w:rsidR="007956DD" w:rsidRDefault="007956DD">
      <w:pPr>
        <w:jc w:val="center"/>
        <w:rPr>
          <w:rFonts w:ascii="Arial" w:eastAsia="Arial" w:hAnsi="Arial" w:cs="Arial"/>
          <w:b/>
          <w:sz w:val="18"/>
          <w:szCs w:val="18"/>
        </w:rPr>
      </w:pPr>
    </w:p>
    <w:p w14:paraId="000001B6" w14:textId="234FF582" w:rsidR="007956DD" w:rsidRDefault="007956DD">
      <w:pPr>
        <w:jc w:val="center"/>
        <w:rPr>
          <w:rFonts w:ascii="Arial" w:eastAsia="Arial" w:hAnsi="Arial" w:cs="Arial"/>
          <w:b/>
          <w:sz w:val="18"/>
          <w:szCs w:val="18"/>
        </w:rPr>
      </w:pPr>
    </w:p>
    <w:p w14:paraId="000001B7" w14:textId="2BB7E9DE" w:rsidR="007956DD" w:rsidRDefault="007956DD">
      <w:pPr>
        <w:jc w:val="center"/>
        <w:rPr>
          <w:rFonts w:ascii="Arial" w:eastAsia="Arial" w:hAnsi="Arial" w:cs="Arial"/>
          <w:b/>
          <w:sz w:val="18"/>
          <w:szCs w:val="18"/>
        </w:rPr>
      </w:pPr>
    </w:p>
    <w:p w14:paraId="000001B8" w14:textId="3CB5FDDD" w:rsidR="007956DD" w:rsidRDefault="007956DD">
      <w:pPr>
        <w:jc w:val="center"/>
        <w:rPr>
          <w:rFonts w:ascii="Arial" w:eastAsia="Arial" w:hAnsi="Arial" w:cs="Arial"/>
          <w:b/>
          <w:sz w:val="18"/>
          <w:szCs w:val="18"/>
        </w:rPr>
      </w:pPr>
    </w:p>
    <w:p w14:paraId="05F24A6D" w14:textId="77777777" w:rsidR="00584311" w:rsidRDefault="00584311">
      <w:pPr>
        <w:jc w:val="center"/>
        <w:rPr>
          <w:rFonts w:ascii="Arial" w:eastAsia="Arial" w:hAnsi="Arial" w:cs="Arial"/>
          <w:b/>
          <w:sz w:val="18"/>
          <w:szCs w:val="18"/>
        </w:rPr>
      </w:pPr>
    </w:p>
    <w:p w14:paraId="000001B9" w14:textId="34F0CEE2" w:rsidR="007956DD" w:rsidRDefault="007956DD">
      <w:pPr>
        <w:jc w:val="center"/>
        <w:rPr>
          <w:rFonts w:ascii="Arial" w:eastAsia="Arial" w:hAnsi="Arial" w:cs="Arial"/>
          <w:b/>
          <w:sz w:val="18"/>
          <w:szCs w:val="18"/>
        </w:rPr>
      </w:pPr>
    </w:p>
    <w:p w14:paraId="000001BA" w14:textId="2BB1B7A1" w:rsidR="007956DD" w:rsidRDefault="00952CEB">
      <w:pPr>
        <w:jc w:val="center"/>
        <w:rPr>
          <w:rFonts w:ascii="Arial" w:eastAsia="Arial" w:hAnsi="Arial" w:cs="Arial"/>
          <w:b/>
          <w:sz w:val="18"/>
          <w:szCs w:val="18"/>
        </w:rPr>
      </w:pPr>
      <w:r>
        <w:rPr>
          <w:rFonts w:ascii="Arial" w:eastAsia="Arial" w:hAnsi="Arial" w:cs="Arial"/>
          <w:b/>
          <w:sz w:val="18"/>
          <w:szCs w:val="18"/>
        </w:rPr>
        <w:lastRenderedPageBreak/>
        <w:t xml:space="preserve">SCHEDULE </w:t>
      </w:r>
      <w:r w:rsidR="00122544">
        <w:rPr>
          <w:rFonts w:ascii="Arial" w:eastAsia="Arial" w:hAnsi="Arial" w:cs="Arial"/>
          <w:b/>
          <w:sz w:val="18"/>
          <w:szCs w:val="18"/>
        </w:rPr>
        <w:t>C</w:t>
      </w:r>
    </w:p>
    <w:p w14:paraId="000001BB" w14:textId="498232E7" w:rsidR="007956DD" w:rsidRDefault="00952CEB">
      <w:pPr>
        <w:jc w:val="center"/>
        <w:rPr>
          <w:rFonts w:ascii="Arial" w:eastAsia="Arial" w:hAnsi="Arial" w:cs="Arial"/>
          <w:b/>
          <w:sz w:val="18"/>
          <w:szCs w:val="18"/>
        </w:rPr>
      </w:pPr>
      <w:r>
        <w:rPr>
          <w:rFonts w:ascii="Arial" w:eastAsia="Arial" w:hAnsi="Arial" w:cs="Arial"/>
          <w:b/>
          <w:sz w:val="18"/>
          <w:szCs w:val="18"/>
        </w:rPr>
        <w:t xml:space="preserve">DATA </w:t>
      </w:r>
      <w:del w:id="109" w:author="Jason Gardner" w:date="2023-09-20T17:26:00Z">
        <w:r w:rsidDel="00E6047D">
          <w:rPr>
            <w:rFonts w:ascii="Arial" w:eastAsia="Arial" w:hAnsi="Arial" w:cs="Arial"/>
            <w:b/>
            <w:sz w:val="18"/>
            <w:szCs w:val="18"/>
          </w:rPr>
          <w:delText xml:space="preserve">PROTECTION </w:delText>
        </w:r>
      </w:del>
      <w:ins w:id="110" w:author="Jason Gardner" w:date="2023-09-20T17:26:00Z">
        <w:r w:rsidR="00E6047D">
          <w:rPr>
            <w:rFonts w:ascii="Arial" w:eastAsia="Arial" w:hAnsi="Arial" w:cs="Arial"/>
            <w:b/>
            <w:sz w:val="18"/>
            <w:szCs w:val="18"/>
          </w:rPr>
          <w:t>PROCESSING</w:t>
        </w:r>
        <w:r w:rsidR="00E6047D">
          <w:rPr>
            <w:rFonts w:ascii="Arial" w:eastAsia="Arial" w:hAnsi="Arial" w:cs="Arial"/>
            <w:b/>
            <w:sz w:val="18"/>
            <w:szCs w:val="18"/>
          </w:rPr>
          <w:t xml:space="preserve"> </w:t>
        </w:r>
      </w:ins>
      <w:r>
        <w:rPr>
          <w:rFonts w:ascii="Arial" w:eastAsia="Arial" w:hAnsi="Arial" w:cs="Arial"/>
          <w:b/>
          <w:sz w:val="18"/>
          <w:szCs w:val="18"/>
        </w:rPr>
        <w:t>ADDENDUM (UK/EEA)</w:t>
      </w:r>
    </w:p>
    <w:p w14:paraId="000001BC" w14:textId="3DB4592C" w:rsidR="007956DD" w:rsidRDefault="007956DD">
      <w:pPr>
        <w:jc w:val="center"/>
        <w:rPr>
          <w:rFonts w:ascii="Arial" w:eastAsia="Arial" w:hAnsi="Arial" w:cs="Arial"/>
          <w:b/>
          <w:sz w:val="18"/>
          <w:szCs w:val="18"/>
        </w:rPr>
      </w:pPr>
    </w:p>
    <w:p w14:paraId="000001BD" w14:textId="40727EDA" w:rsidR="007956DD" w:rsidRDefault="007956DD">
      <w:pPr>
        <w:jc w:val="center"/>
        <w:rPr>
          <w:rFonts w:ascii="Arial" w:eastAsia="Arial" w:hAnsi="Arial" w:cs="Arial"/>
          <w:b/>
          <w:sz w:val="18"/>
          <w:szCs w:val="18"/>
        </w:rPr>
      </w:pPr>
    </w:p>
    <w:p w14:paraId="000001BE" w14:textId="54F174AA" w:rsidR="007956DD" w:rsidRDefault="007956DD">
      <w:pPr>
        <w:jc w:val="center"/>
        <w:rPr>
          <w:rFonts w:ascii="Arial" w:eastAsia="Arial" w:hAnsi="Arial" w:cs="Arial"/>
          <w:b/>
          <w:sz w:val="18"/>
          <w:szCs w:val="18"/>
        </w:rPr>
      </w:pPr>
    </w:p>
    <w:p w14:paraId="000001BF" w14:textId="480EC52B" w:rsidR="007956DD" w:rsidRDefault="007956DD">
      <w:pPr>
        <w:jc w:val="center"/>
        <w:rPr>
          <w:rFonts w:ascii="Arial" w:eastAsia="Arial" w:hAnsi="Arial" w:cs="Arial"/>
          <w:b/>
          <w:sz w:val="18"/>
          <w:szCs w:val="18"/>
        </w:rPr>
      </w:pPr>
    </w:p>
    <w:p w14:paraId="000001C0" w14:textId="2F748898" w:rsidR="007956DD" w:rsidRDefault="007956DD">
      <w:pPr>
        <w:jc w:val="center"/>
        <w:rPr>
          <w:rFonts w:ascii="Arial" w:eastAsia="Arial" w:hAnsi="Arial" w:cs="Arial"/>
          <w:b/>
          <w:sz w:val="18"/>
          <w:szCs w:val="18"/>
        </w:rPr>
      </w:pPr>
    </w:p>
    <w:p w14:paraId="000001C1" w14:textId="1D0F6173" w:rsidR="007956DD" w:rsidRDefault="007956DD">
      <w:pPr>
        <w:jc w:val="center"/>
        <w:rPr>
          <w:rFonts w:ascii="Arial" w:eastAsia="Arial" w:hAnsi="Arial" w:cs="Arial"/>
          <w:b/>
          <w:sz w:val="18"/>
          <w:szCs w:val="18"/>
        </w:rPr>
      </w:pPr>
    </w:p>
    <w:p w14:paraId="000001C2" w14:textId="6961D460" w:rsidR="007956DD" w:rsidRDefault="007956DD">
      <w:pPr>
        <w:jc w:val="center"/>
        <w:rPr>
          <w:rFonts w:ascii="Arial" w:eastAsia="Arial" w:hAnsi="Arial" w:cs="Arial"/>
          <w:b/>
          <w:sz w:val="18"/>
          <w:szCs w:val="18"/>
        </w:rPr>
      </w:pPr>
    </w:p>
    <w:p w14:paraId="702870CA" w14:textId="77777777" w:rsidR="009224F1" w:rsidRDefault="009224F1">
      <w:pPr>
        <w:jc w:val="center"/>
        <w:rPr>
          <w:ins w:id="111" w:author="Jason Gardner" w:date="2023-09-20T17:29:00Z"/>
          <w:rFonts w:ascii="Arial" w:eastAsia="Arial" w:hAnsi="Arial" w:cs="Arial"/>
          <w:b/>
          <w:sz w:val="18"/>
          <w:szCs w:val="18"/>
        </w:rPr>
        <w:sectPr w:rsidR="009224F1">
          <w:pgSz w:w="12240" w:h="15840"/>
          <w:pgMar w:top="1440" w:right="1440" w:bottom="1440" w:left="1440" w:header="720" w:footer="720" w:gutter="0"/>
          <w:pgNumType w:start="1"/>
          <w:cols w:space="720"/>
        </w:sectPr>
      </w:pPr>
    </w:p>
    <w:p w14:paraId="04F142AB" w14:textId="77244EDF" w:rsidR="00822CE4" w:rsidRDefault="009224F1" w:rsidP="00584311">
      <w:pPr>
        <w:jc w:val="center"/>
        <w:rPr>
          <w:ins w:id="112" w:author="Jason Gardner" w:date="2023-09-20T17:29:00Z"/>
          <w:rFonts w:ascii="Arial" w:eastAsia="Arial" w:hAnsi="Arial" w:cs="Arial"/>
          <w:b/>
          <w:sz w:val="18"/>
          <w:szCs w:val="18"/>
        </w:rPr>
      </w:pPr>
      <w:ins w:id="113" w:author="Jason Gardner" w:date="2023-09-20T17:29:00Z">
        <w:r>
          <w:rPr>
            <w:rFonts w:ascii="Arial" w:eastAsia="Arial" w:hAnsi="Arial" w:cs="Arial"/>
            <w:b/>
            <w:sz w:val="18"/>
            <w:szCs w:val="18"/>
          </w:rPr>
          <w:lastRenderedPageBreak/>
          <w:t>SCHEDULE D</w:t>
        </w:r>
      </w:ins>
    </w:p>
    <w:p w14:paraId="1F7D2F07" w14:textId="4B3B8D5E" w:rsidR="00822CE4" w:rsidRDefault="00822CE4">
      <w:pPr>
        <w:jc w:val="center"/>
        <w:rPr>
          <w:ins w:id="114" w:author="Jason Gardner" w:date="2023-09-20T17:30:00Z"/>
          <w:rFonts w:ascii="Arial" w:eastAsia="Arial" w:hAnsi="Arial" w:cs="Arial"/>
          <w:b/>
          <w:caps/>
          <w:sz w:val="18"/>
          <w:szCs w:val="18"/>
        </w:rPr>
      </w:pPr>
      <w:ins w:id="115" w:author="Jason Gardner" w:date="2023-09-20T17:29:00Z">
        <w:r w:rsidRPr="00822CE4">
          <w:rPr>
            <w:rFonts w:ascii="Arial" w:eastAsia="Arial" w:hAnsi="Arial" w:cs="Arial"/>
            <w:b/>
            <w:caps/>
            <w:sz w:val="18"/>
            <w:szCs w:val="18"/>
          </w:rPr>
          <w:t>Acknowledgement and Agreement Form</w:t>
        </w:r>
      </w:ins>
    </w:p>
    <w:p w14:paraId="634C1A9F" w14:textId="77777777" w:rsidR="00822CE4" w:rsidRPr="001B0C28" w:rsidRDefault="00822CE4" w:rsidP="00822CE4">
      <w:pPr>
        <w:rPr>
          <w:ins w:id="116" w:author="Jason Gardner" w:date="2023-09-20T17:30:00Z"/>
          <w:rFonts w:ascii="Arial" w:eastAsia="Arial" w:hAnsi="Arial" w:cs="Arial"/>
          <w:b/>
          <w:caps/>
          <w:sz w:val="12"/>
          <w:szCs w:val="12"/>
        </w:rPr>
      </w:pPr>
    </w:p>
    <w:p w14:paraId="317AA147" w14:textId="06DFFA51" w:rsidR="00822CE4" w:rsidRDefault="00822CE4" w:rsidP="00822CE4">
      <w:pPr>
        <w:jc w:val="center"/>
        <w:rPr>
          <w:ins w:id="117" w:author="Jason Gardner" w:date="2023-09-20T17:31:00Z"/>
          <w:rFonts w:ascii="Arial" w:eastAsia="Arial" w:hAnsi="Arial" w:cs="Arial"/>
          <w:b/>
          <w:sz w:val="18"/>
          <w:szCs w:val="18"/>
        </w:rPr>
      </w:pPr>
      <w:ins w:id="118" w:author="Jason Gardner" w:date="2023-09-20T17:30:00Z">
        <w:r>
          <w:rPr>
            <w:rFonts w:ascii="Arial" w:eastAsia="Arial" w:hAnsi="Arial" w:cs="Arial"/>
            <w:b/>
            <w:sz w:val="18"/>
            <w:szCs w:val="18"/>
          </w:rPr>
          <w:t>Acknowledgement and Agreement</w:t>
        </w:r>
      </w:ins>
    </w:p>
    <w:p w14:paraId="349DE8EC" w14:textId="77777777" w:rsidR="002E2739" w:rsidRDefault="002E2739" w:rsidP="002E2739">
      <w:pPr>
        <w:rPr>
          <w:ins w:id="119" w:author="Jason Gardner" w:date="2023-09-20T17:31:00Z"/>
          <w:rFonts w:ascii="Arial" w:eastAsia="Arial" w:hAnsi="Arial" w:cs="Arial"/>
          <w:b/>
          <w:sz w:val="18"/>
          <w:szCs w:val="18"/>
        </w:rPr>
      </w:pPr>
    </w:p>
    <w:p w14:paraId="5CCC7098" w14:textId="64B6BB9C" w:rsidR="007A6BFF" w:rsidRPr="007A6BFF" w:rsidRDefault="007A6BFF" w:rsidP="00053E9B">
      <w:pPr>
        <w:ind w:firstLine="720"/>
        <w:jc w:val="both"/>
        <w:rPr>
          <w:ins w:id="120" w:author="Jason Gardner" w:date="2023-09-20T17:32:00Z"/>
          <w:rFonts w:ascii="Arial" w:eastAsia="Arial" w:hAnsi="Arial" w:cs="Arial"/>
          <w:bCs/>
          <w:sz w:val="18"/>
          <w:szCs w:val="18"/>
        </w:rPr>
      </w:pPr>
      <w:ins w:id="121" w:author="Jason Gardner" w:date="2023-09-20T17:32:00Z">
        <w:r w:rsidRPr="007A6BFF">
          <w:rPr>
            <w:rFonts w:ascii="Arial" w:eastAsia="Arial" w:hAnsi="Arial" w:cs="Arial"/>
            <w:bCs/>
            <w:sz w:val="18"/>
            <w:szCs w:val="18"/>
          </w:rPr>
          <w:t>This Acknowledgement and Agreement (the “Affiliate Agreement”) is entered into by and between Spreedly, Inc.</w:t>
        </w:r>
      </w:ins>
      <w:ins w:id="122" w:author="Jason Gardner" w:date="2023-09-20T17:35:00Z">
        <w:r w:rsidR="00053E9B">
          <w:rPr>
            <w:rFonts w:ascii="Arial" w:eastAsia="Arial" w:hAnsi="Arial" w:cs="Arial"/>
            <w:bCs/>
            <w:sz w:val="18"/>
            <w:szCs w:val="18"/>
          </w:rPr>
          <w:t xml:space="preserve"> </w:t>
        </w:r>
      </w:ins>
      <w:ins w:id="123" w:author="Jason Gardner" w:date="2023-09-20T17:32:00Z">
        <w:r w:rsidRPr="007A6BFF">
          <w:rPr>
            <w:rFonts w:ascii="Arial" w:eastAsia="Arial" w:hAnsi="Arial" w:cs="Arial"/>
            <w:bCs/>
            <w:sz w:val="18"/>
            <w:szCs w:val="18"/>
          </w:rPr>
          <w:t>(“</w:t>
        </w:r>
        <w:r>
          <w:rPr>
            <w:rFonts w:ascii="Arial" w:eastAsia="Arial" w:hAnsi="Arial" w:cs="Arial"/>
            <w:bCs/>
            <w:sz w:val="18"/>
            <w:szCs w:val="18"/>
          </w:rPr>
          <w:t>Spreedly</w:t>
        </w:r>
        <w:r w:rsidRPr="007A6BFF">
          <w:rPr>
            <w:rFonts w:ascii="Arial" w:eastAsia="Arial" w:hAnsi="Arial" w:cs="Arial"/>
            <w:bCs/>
            <w:sz w:val="18"/>
            <w:szCs w:val="18"/>
          </w:rPr>
          <w:t xml:space="preserve">”) and [INSERT NAME OF CUSTOMER </w:t>
        </w:r>
      </w:ins>
      <w:ins w:id="124" w:author="Jason Gardner" w:date="2023-09-20T17:33:00Z">
        <w:r>
          <w:rPr>
            <w:rFonts w:ascii="Arial" w:eastAsia="Arial" w:hAnsi="Arial" w:cs="Arial"/>
            <w:bCs/>
            <w:sz w:val="18"/>
            <w:szCs w:val="18"/>
          </w:rPr>
          <w:t xml:space="preserve">DESIGNATED </w:t>
        </w:r>
      </w:ins>
      <w:ins w:id="125" w:author="Jason Gardner" w:date="2023-09-20T17:32:00Z">
        <w:r w:rsidRPr="007A6BFF">
          <w:rPr>
            <w:rFonts w:ascii="Arial" w:eastAsia="Arial" w:hAnsi="Arial" w:cs="Arial"/>
            <w:bCs/>
            <w:sz w:val="18"/>
            <w:szCs w:val="18"/>
          </w:rPr>
          <w:t xml:space="preserve">AFFILIATE] (“Customer </w:t>
        </w:r>
      </w:ins>
      <w:ins w:id="126" w:author="Jason Gardner" w:date="2023-09-20T17:33:00Z">
        <w:r>
          <w:rPr>
            <w:rFonts w:ascii="Arial" w:eastAsia="Arial" w:hAnsi="Arial" w:cs="Arial"/>
            <w:bCs/>
            <w:sz w:val="18"/>
            <w:szCs w:val="18"/>
          </w:rPr>
          <w:t xml:space="preserve">Designated </w:t>
        </w:r>
      </w:ins>
      <w:ins w:id="127" w:author="Jason Gardner" w:date="2023-09-20T17:32:00Z">
        <w:r w:rsidRPr="007A6BFF">
          <w:rPr>
            <w:rFonts w:ascii="Arial" w:eastAsia="Arial" w:hAnsi="Arial" w:cs="Arial"/>
            <w:bCs/>
            <w:sz w:val="18"/>
            <w:szCs w:val="18"/>
          </w:rPr>
          <w:t>Affiliate”) pursuant to the terms and</w:t>
        </w:r>
      </w:ins>
      <w:ins w:id="128" w:author="Jason Gardner" w:date="2023-09-20T17:33:00Z">
        <w:r>
          <w:rPr>
            <w:rFonts w:ascii="Arial" w:eastAsia="Arial" w:hAnsi="Arial" w:cs="Arial"/>
            <w:bCs/>
            <w:sz w:val="18"/>
            <w:szCs w:val="18"/>
          </w:rPr>
          <w:t xml:space="preserve"> </w:t>
        </w:r>
      </w:ins>
      <w:ins w:id="129" w:author="Jason Gardner" w:date="2023-09-20T17:32:00Z">
        <w:r w:rsidRPr="007A6BFF">
          <w:rPr>
            <w:rFonts w:ascii="Arial" w:eastAsia="Arial" w:hAnsi="Arial" w:cs="Arial"/>
            <w:bCs/>
            <w:sz w:val="18"/>
            <w:szCs w:val="18"/>
          </w:rPr>
          <w:t xml:space="preserve">conditions of the </w:t>
        </w:r>
      </w:ins>
      <w:ins w:id="130" w:author="Jason Gardner" w:date="2023-09-20T17:43:00Z">
        <w:r w:rsidR="004B7495">
          <w:rPr>
            <w:rFonts w:ascii="Arial" w:eastAsia="Arial" w:hAnsi="Arial" w:cs="Arial"/>
            <w:bCs/>
            <w:sz w:val="18"/>
            <w:szCs w:val="18"/>
          </w:rPr>
          <w:t>Enterprise</w:t>
        </w:r>
      </w:ins>
      <w:ins w:id="131" w:author="Jason Gardner" w:date="2023-09-20T17:32:00Z">
        <w:r w:rsidRPr="007A6BFF">
          <w:rPr>
            <w:rFonts w:ascii="Arial" w:eastAsia="Arial" w:hAnsi="Arial" w:cs="Arial"/>
            <w:bCs/>
            <w:sz w:val="18"/>
            <w:szCs w:val="18"/>
          </w:rPr>
          <w:t xml:space="preserve"> Services Agreement entered into by and between </w:t>
        </w:r>
      </w:ins>
      <w:ins w:id="132" w:author="Jason Gardner" w:date="2023-09-20T17:33:00Z">
        <w:r>
          <w:rPr>
            <w:rFonts w:ascii="Arial" w:eastAsia="Arial" w:hAnsi="Arial" w:cs="Arial"/>
            <w:sz w:val="18"/>
            <w:szCs w:val="18"/>
          </w:rPr>
          <w:t>Patrianna</w:t>
        </w:r>
        <w:r w:rsidRPr="001A111E">
          <w:rPr>
            <w:rFonts w:ascii="Arial" w:eastAsia="Arial" w:hAnsi="Arial" w:cs="Arial"/>
            <w:sz w:val="18"/>
            <w:szCs w:val="18"/>
          </w:rPr>
          <w:t xml:space="preserve"> Limited</w:t>
        </w:r>
      </w:ins>
      <w:ins w:id="133" w:author="Jason Gardner" w:date="2023-09-20T17:32:00Z">
        <w:r w:rsidRPr="007A6BFF">
          <w:rPr>
            <w:rFonts w:ascii="Arial" w:eastAsia="Arial" w:hAnsi="Arial" w:cs="Arial"/>
            <w:bCs/>
            <w:sz w:val="18"/>
            <w:szCs w:val="18"/>
          </w:rPr>
          <w:t xml:space="preserve"> (“Customer”) and </w:t>
        </w:r>
      </w:ins>
      <w:ins w:id="134" w:author="Jason Gardner" w:date="2023-09-20T17:33:00Z">
        <w:r>
          <w:rPr>
            <w:rFonts w:ascii="Arial" w:eastAsia="Arial" w:hAnsi="Arial" w:cs="Arial"/>
            <w:bCs/>
            <w:sz w:val="18"/>
            <w:szCs w:val="18"/>
          </w:rPr>
          <w:t>Spreedly</w:t>
        </w:r>
      </w:ins>
      <w:ins w:id="135" w:author="Jason Gardner" w:date="2023-09-20T17:32:00Z">
        <w:r w:rsidRPr="007A6BFF">
          <w:rPr>
            <w:rFonts w:ascii="Arial" w:eastAsia="Arial" w:hAnsi="Arial" w:cs="Arial"/>
            <w:bCs/>
            <w:sz w:val="18"/>
            <w:szCs w:val="18"/>
          </w:rPr>
          <w:t xml:space="preserve">, with an Effective Date of </w:t>
        </w:r>
      </w:ins>
      <w:ins w:id="136" w:author="Jason Gardner" w:date="2023-09-20T17:33:00Z">
        <w:r>
          <w:rPr>
            <w:rFonts w:ascii="Arial" w:eastAsia="Arial" w:hAnsi="Arial" w:cs="Arial"/>
            <w:bCs/>
            <w:sz w:val="18"/>
            <w:szCs w:val="18"/>
          </w:rPr>
          <w:t>______________</w:t>
        </w:r>
      </w:ins>
      <w:ins w:id="137" w:author="Jason Gardner" w:date="2023-09-20T17:32:00Z">
        <w:r w:rsidRPr="007A6BFF">
          <w:rPr>
            <w:rFonts w:ascii="Arial" w:eastAsia="Arial" w:hAnsi="Arial" w:cs="Arial"/>
            <w:bCs/>
            <w:sz w:val="18"/>
            <w:szCs w:val="18"/>
          </w:rPr>
          <w:t xml:space="preserve"> (“Agreement”). This Affiliate Agreement is effective as of</w:t>
        </w:r>
      </w:ins>
      <w:ins w:id="138" w:author="Jason Gardner" w:date="2023-09-20T17:34:00Z">
        <w:r w:rsidR="00E02C0E">
          <w:rPr>
            <w:rFonts w:ascii="Arial" w:eastAsia="Arial" w:hAnsi="Arial" w:cs="Arial"/>
            <w:bCs/>
            <w:sz w:val="18"/>
            <w:szCs w:val="18"/>
          </w:rPr>
          <w:t xml:space="preserve"> </w:t>
        </w:r>
      </w:ins>
      <w:ins w:id="139" w:author="Jason Gardner" w:date="2023-09-20T17:32:00Z">
        <w:r w:rsidRPr="007A6BFF">
          <w:rPr>
            <w:rFonts w:ascii="Arial" w:eastAsia="Arial" w:hAnsi="Arial" w:cs="Arial"/>
            <w:bCs/>
            <w:sz w:val="18"/>
            <w:szCs w:val="18"/>
          </w:rPr>
          <w:t xml:space="preserve">_______________ (“Affiliate Agreement Effective Date”). Capitalized terms not otherwise defined herein </w:t>
        </w:r>
      </w:ins>
      <w:ins w:id="140" w:author="Jason Gardner" w:date="2023-09-20T17:42:00Z">
        <w:r w:rsidR="00A84220">
          <w:rPr>
            <w:rFonts w:ascii="Arial" w:eastAsia="Arial" w:hAnsi="Arial" w:cs="Arial"/>
            <w:bCs/>
            <w:sz w:val="18"/>
            <w:szCs w:val="18"/>
          </w:rPr>
          <w:t>wi</w:t>
        </w:r>
      </w:ins>
      <w:ins w:id="141" w:author="Jason Gardner" w:date="2023-09-20T17:32:00Z">
        <w:r w:rsidRPr="007A6BFF">
          <w:rPr>
            <w:rFonts w:ascii="Arial" w:eastAsia="Arial" w:hAnsi="Arial" w:cs="Arial"/>
            <w:bCs/>
            <w:sz w:val="18"/>
            <w:szCs w:val="18"/>
          </w:rPr>
          <w:t>ll have the</w:t>
        </w:r>
      </w:ins>
      <w:ins w:id="142" w:author="Jason Gardner" w:date="2023-09-20T17:34:00Z">
        <w:r w:rsidR="00E02C0E">
          <w:rPr>
            <w:rFonts w:ascii="Arial" w:eastAsia="Arial" w:hAnsi="Arial" w:cs="Arial"/>
            <w:bCs/>
            <w:sz w:val="18"/>
            <w:szCs w:val="18"/>
          </w:rPr>
          <w:t xml:space="preserve"> </w:t>
        </w:r>
      </w:ins>
      <w:ins w:id="143" w:author="Jason Gardner" w:date="2023-09-20T17:32:00Z">
        <w:r w:rsidRPr="007A6BFF">
          <w:rPr>
            <w:rFonts w:ascii="Arial" w:eastAsia="Arial" w:hAnsi="Arial" w:cs="Arial"/>
            <w:bCs/>
            <w:sz w:val="18"/>
            <w:szCs w:val="18"/>
          </w:rPr>
          <w:t>meaning ascribed to them in the Agreement.</w:t>
        </w:r>
      </w:ins>
    </w:p>
    <w:p w14:paraId="79AEFC37" w14:textId="77777777" w:rsidR="00E02C0E" w:rsidRDefault="00E02C0E" w:rsidP="007A6BFF">
      <w:pPr>
        <w:jc w:val="both"/>
        <w:rPr>
          <w:ins w:id="144" w:author="Jason Gardner" w:date="2023-09-20T17:34:00Z"/>
          <w:rFonts w:ascii="Arial" w:eastAsia="Arial" w:hAnsi="Arial" w:cs="Arial"/>
          <w:bCs/>
          <w:sz w:val="18"/>
          <w:szCs w:val="18"/>
        </w:rPr>
      </w:pPr>
    </w:p>
    <w:p w14:paraId="6D20681D" w14:textId="2FB199BC" w:rsidR="007A6BFF" w:rsidRDefault="007A6BFF" w:rsidP="00A84220">
      <w:pPr>
        <w:ind w:firstLine="720"/>
        <w:jc w:val="both"/>
        <w:rPr>
          <w:ins w:id="145" w:author="Jason Gardner" w:date="2023-09-20T17:37:00Z"/>
          <w:rFonts w:ascii="Arial" w:eastAsia="Arial" w:hAnsi="Arial" w:cs="Arial"/>
          <w:bCs/>
          <w:sz w:val="18"/>
          <w:szCs w:val="18"/>
        </w:rPr>
      </w:pPr>
      <w:ins w:id="146" w:author="Jason Gardner" w:date="2023-09-20T17:32:00Z">
        <w:r w:rsidRPr="007A6BFF">
          <w:rPr>
            <w:rFonts w:ascii="Arial" w:eastAsia="Arial" w:hAnsi="Arial" w:cs="Arial"/>
            <w:bCs/>
            <w:sz w:val="18"/>
            <w:szCs w:val="18"/>
          </w:rPr>
          <w:t xml:space="preserve">For good and valuable consideration, the receipt and sufficiency of which are hereby acknowledged, </w:t>
        </w:r>
      </w:ins>
      <w:ins w:id="147" w:author="Jason Gardner" w:date="2023-09-20T17:35:00Z">
        <w:r w:rsidR="00053E9B">
          <w:rPr>
            <w:rFonts w:ascii="Arial" w:eastAsia="Arial" w:hAnsi="Arial" w:cs="Arial"/>
            <w:bCs/>
            <w:sz w:val="18"/>
            <w:szCs w:val="18"/>
          </w:rPr>
          <w:t>Spreedly</w:t>
        </w:r>
      </w:ins>
      <w:ins w:id="148" w:author="Jason Gardner" w:date="2023-09-20T17:32:00Z">
        <w:r w:rsidRPr="007A6BFF">
          <w:rPr>
            <w:rFonts w:ascii="Arial" w:eastAsia="Arial" w:hAnsi="Arial" w:cs="Arial"/>
            <w:bCs/>
            <w:sz w:val="18"/>
            <w:szCs w:val="18"/>
          </w:rPr>
          <w:t xml:space="preserve"> hereby agrees to provide the </w:t>
        </w:r>
      </w:ins>
      <w:ins w:id="149" w:author="Jason Gardner" w:date="2023-09-20T17:35:00Z">
        <w:r w:rsidR="00676CB3">
          <w:rPr>
            <w:rFonts w:ascii="Arial" w:eastAsia="Arial" w:hAnsi="Arial" w:cs="Arial"/>
            <w:bCs/>
            <w:sz w:val="18"/>
            <w:szCs w:val="18"/>
          </w:rPr>
          <w:t>s</w:t>
        </w:r>
      </w:ins>
      <w:ins w:id="150" w:author="Jason Gardner" w:date="2023-09-20T17:32:00Z">
        <w:r w:rsidRPr="007A6BFF">
          <w:rPr>
            <w:rFonts w:ascii="Arial" w:eastAsia="Arial" w:hAnsi="Arial" w:cs="Arial"/>
            <w:bCs/>
            <w:sz w:val="18"/>
            <w:szCs w:val="18"/>
          </w:rPr>
          <w:t xml:space="preserve">ervices described in the Order Forms and/or SOWs entered into by </w:t>
        </w:r>
      </w:ins>
      <w:ins w:id="151" w:author="Jason Gardner" w:date="2023-09-20T17:36:00Z">
        <w:r w:rsidR="008C1BDA">
          <w:rPr>
            <w:rFonts w:ascii="Arial" w:eastAsia="Arial" w:hAnsi="Arial" w:cs="Arial"/>
            <w:bCs/>
            <w:sz w:val="18"/>
            <w:szCs w:val="18"/>
          </w:rPr>
          <w:t>Spreedly</w:t>
        </w:r>
      </w:ins>
      <w:ins w:id="152" w:author="Jason Gardner" w:date="2023-09-20T17:32:00Z">
        <w:r w:rsidRPr="007A6BFF">
          <w:rPr>
            <w:rFonts w:ascii="Arial" w:eastAsia="Arial" w:hAnsi="Arial" w:cs="Arial"/>
            <w:bCs/>
            <w:sz w:val="18"/>
            <w:szCs w:val="18"/>
          </w:rPr>
          <w:t xml:space="preserve"> and Customer </w:t>
        </w:r>
      </w:ins>
      <w:ins w:id="153" w:author="Jason Gardner" w:date="2023-09-20T17:36:00Z">
        <w:r w:rsidR="008C1BDA">
          <w:rPr>
            <w:rFonts w:ascii="Arial" w:eastAsia="Arial" w:hAnsi="Arial" w:cs="Arial"/>
            <w:bCs/>
            <w:sz w:val="18"/>
            <w:szCs w:val="18"/>
          </w:rPr>
          <w:t xml:space="preserve">Designated </w:t>
        </w:r>
      </w:ins>
      <w:ins w:id="154" w:author="Jason Gardner" w:date="2023-09-20T17:32:00Z">
        <w:r w:rsidRPr="007A6BFF">
          <w:rPr>
            <w:rFonts w:ascii="Arial" w:eastAsia="Arial" w:hAnsi="Arial" w:cs="Arial"/>
            <w:bCs/>
            <w:sz w:val="18"/>
            <w:szCs w:val="18"/>
          </w:rPr>
          <w:t>Affiliate pursuant to this Affiliate Agreement and other privileges and benefits of the</w:t>
        </w:r>
      </w:ins>
      <w:ins w:id="155" w:author="Jason Gardner" w:date="2023-09-20T17:42:00Z">
        <w:r w:rsidR="00A84220">
          <w:rPr>
            <w:rFonts w:ascii="Arial" w:eastAsia="Arial" w:hAnsi="Arial" w:cs="Arial"/>
            <w:bCs/>
            <w:sz w:val="18"/>
            <w:szCs w:val="18"/>
          </w:rPr>
          <w:t xml:space="preserve"> </w:t>
        </w:r>
      </w:ins>
      <w:ins w:id="156" w:author="Jason Gardner" w:date="2023-09-20T17:32:00Z">
        <w:r w:rsidRPr="007A6BFF">
          <w:rPr>
            <w:rFonts w:ascii="Arial" w:eastAsia="Arial" w:hAnsi="Arial" w:cs="Arial"/>
            <w:bCs/>
            <w:sz w:val="18"/>
            <w:szCs w:val="18"/>
          </w:rPr>
          <w:t xml:space="preserve">Agreement to Customer </w:t>
        </w:r>
      </w:ins>
      <w:ins w:id="157" w:author="Jason Gardner" w:date="2023-09-20T17:36:00Z">
        <w:r w:rsidR="008C1BDA">
          <w:rPr>
            <w:rFonts w:ascii="Arial" w:eastAsia="Arial" w:hAnsi="Arial" w:cs="Arial"/>
            <w:bCs/>
            <w:sz w:val="18"/>
            <w:szCs w:val="18"/>
          </w:rPr>
          <w:t xml:space="preserve">Designated </w:t>
        </w:r>
      </w:ins>
      <w:ins w:id="158" w:author="Jason Gardner" w:date="2023-09-20T17:32:00Z">
        <w:r w:rsidRPr="007A6BFF">
          <w:rPr>
            <w:rFonts w:ascii="Arial" w:eastAsia="Arial" w:hAnsi="Arial" w:cs="Arial"/>
            <w:bCs/>
            <w:sz w:val="18"/>
            <w:szCs w:val="18"/>
          </w:rPr>
          <w:t>Affiliate pursuant to the terms and conditions of the Agreement as modified herein, all of</w:t>
        </w:r>
      </w:ins>
      <w:ins w:id="159" w:author="Jason Gardner" w:date="2023-09-20T17:36:00Z">
        <w:r w:rsidR="008C1BDA">
          <w:rPr>
            <w:rFonts w:ascii="Arial" w:eastAsia="Arial" w:hAnsi="Arial" w:cs="Arial"/>
            <w:bCs/>
            <w:sz w:val="18"/>
            <w:szCs w:val="18"/>
          </w:rPr>
          <w:t xml:space="preserve"> </w:t>
        </w:r>
      </w:ins>
      <w:ins w:id="160" w:author="Jason Gardner" w:date="2023-09-20T17:32:00Z">
        <w:r w:rsidRPr="007A6BFF">
          <w:rPr>
            <w:rFonts w:ascii="Arial" w:eastAsia="Arial" w:hAnsi="Arial" w:cs="Arial"/>
            <w:bCs/>
            <w:sz w:val="18"/>
            <w:szCs w:val="18"/>
          </w:rPr>
          <w:t xml:space="preserve">which are incorporated herein by this reference, and Customer </w:t>
        </w:r>
      </w:ins>
      <w:ins w:id="161" w:author="Jason Gardner" w:date="2023-09-20T17:36:00Z">
        <w:r w:rsidR="008C1BDA">
          <w:rPr>
            <w:rFonts w:ascii="Arial" w:eastAsia="Arial" w:hAnsi="Arial" w:cs="Arial"/>
            <w:bCs/>
            <w:sz w:val="18"/>
            <w:szCs w:val="18"/>
          </w:rPr>
          <w:t xml:space="preserve">Designated </w:t>
        </w:r>
      </w:ins>
      <w:ins w:id="162" w:author="Jason Gardner" w:date="2023-09-20T17:32:00Z">
        <w:r w:rsidRPr="007A6BFF">
          <w:rPr>
            <w:rFonts w:ascii="Arial" w:eastAsia="Arial" w:hAnsi="Arial" w:cs="Arial"/>
            <w:bCs/>
            <w:sz w:val="18"/>
            <w:szCs w:val="18"/>
          </w:rPr>
          <w:t xml:space="preserve">Affiliate and </w:t>
        </w:r>
      </w:ins>
      <w:ins w:id="163" w:author="Jason Gardner" w:date="2023-09-20T17:36:00Z">
        <w:r w:rsidR="008C1BDA">
          <w:rPr>
            <w:rFonts w:ascii="Arial" w:eastAsia="Arial" w:hAnsi="Arial" w:cs="Arial"/>
            <w:bCs/>
            <w:sz w:val="18"/>
            <w:szCs w:val="18"/>
          </w:rPr>
          <w:t>Spreedly</w:t>
        </w:r>
      </w:ins>
      <w:ins w:id="164" w:author="Jason Gardner" w:date="2023-09-20T17:32:00Z">
        <w:r w:rsidRPr="007A6BFF">
          <w:rPr>
            <w:rFonts w:ascii="Arial" w:eastAsia="Arial" w:hAnsi="Arial" w:cs="Arial"/>
            <w:bCs/>
            <w:sz w:val="18"/>
            <w:szCs w:val="18"/>
          </w:rPr>
          <w:t xml:space="preserve"> hereby agree to be bound by</w:t>
        </w:r>
      </w:ins>
      <w:ins w:id="165" w:author="Jason Gardner" w:date="2023-09-20T17:37:00Z">
        <w:r w:rsidR="008C1BDA">
          <w:rPr>
            <w:rFonts w:ascii="Arial" w:eastAsia="Arial" w:hAnsi="Arial" w:cs="Arial"/>
            <w:bCs/>
            <w:sz w:val="18"/>
            <w:szCs w:val="18"/>
          </w:rPr>
          <w:t xml:space="preserve"> </w:t>
        </w:r>
      </w:ins>
      <w:ins w:id="166" w:author="Jason Gardner" w:date="2023-09-20T17:32:00Z">
        <w:r w:rsidRPr="007A6BFF">
          <w:rPr>
            <w:rFonts w:ascii="Arial" w:eastAsia="Arial" w:hAnsi="Arial" w:cs="Arial"/>
            <w:bCs/>
            <w:sz w:val="18"/>
            <w:szCs w:val="18"/>
          </w:rPr>
          <w:t>the terms and conditions of the Agreement, as modified herein. For purposes of this Affiliate Agreement only, the</w:t>
        </w:r>
      </w:ins>
      <w:ins w:id="167" w:author="Jason Gardner" w:date="2023-09-20T17:37:00Z">
        <w:r w:rsidR="009D6F82">
          <w:rPr>
            <w:rFonts w:ascii="Arial" w:eastAsia="Arial" w:hAnsi="Arial" w:cs="Arial"/>
            <w:bCs/>
            <w:sz w:val="18"/>
            <w:szCs w:val="18"/>
          </w:rPr>
          <w:t xml:space="preserve"> </w:t>
        </w:r>
      </w:ins>
      <w:ins w:id="168" w:author="Jason Gardner" w:date="2023-09-20T17:32:00Z">
        <w:r w:rsidRPr="007A6BFF">
          <w:rPr>
            <w:rFonts w:ascii="Arial" w:eastAsia="Arial" w:hAnsi="Arial" w:cs="Arial"/>
            <w:bCs/>
            <w:sz w:val="18"/>
            <w:szCs w:val="18"/>
          </w:rPr>
          <w:t>terms and conditions of the Agreement are modified and/or supplemented as follows:</w:t>
        </w:r>
      </w:ins>
    </w:p>
    <w:p w14:paraId="6A851B02" w14:textId="77777777" w:rsidR="009D6F82" w:rsidRPr="007A6BFF" w:rsidRDefault="009D6F82" w:rsidP="009D6F82">
      <w:pPr>
        <w:ind w:firstLine="720"/>
        <w:jc w:val="both"/>
        <w:rPr>
          <w:ins w:id="169" w:author="Jason Gardner" w:date="2023-09-20T17:32:00Z"/>
          <w:rFonts w:ascii="Arial" w:eastAsia="Arial" w:hAnsi="Arial" w:cs="Arial"/>
          <w:bCs/>
          <w:sz w:val="18"/>
          <w:szCs w:val="18"/>
        </w:rPr>
      </w:pPr>
    </w:p>
    <w:p w14:paraId="35D22020" w14:textId="51F3310E" w:rsidR="005916A1" w:rsidRPr="007A56D4" w:rsidRDefault="007A6BFF" w:rsidP="007A56D4">
      <w:pPr>
        <w:pStyle w:val="ListParagraph"/>
        <w:numPr>
          <w:ilvl w:val="0"/>
          <w:numId w:val="18"/>
        </w:numPr>
        <w:ind w:left="0" w:firstLine="360"/>
        <w:jc w:val="both"/>
        <w:rPr>
          <w:ins w:id="170" w:author="Jason Gardner" w:date="2023-09-20T17:38:00Z"/>
          <w:rFonts w:ascii="Arial" w:eastAsia="Arial" w:hAnsi="Arial" w:cs="Arial"/>
          <w:bCs/>
          <w:sz w:val="18"/>
          <w:szCs w:val="18"/>
        </w:rPr>
      </w:pPr>
      <w:ins w:id="171" w:author="Jason Gardner" w:date="2023-09-20T17:32:00Z">
        <w:r w:rsidRPr="007A56D4">
          <w:rPr>
            <w:rFonts w:ascii="Arial" w:eastAsia="Arial" w:hAnsi="Arial" w:cs="Arial"/>
            <w:bCs/>
            <w:sz w:val="18"/>
            <w:szCs w:val="18"/>
            <w:u w:val="single"/>
          </w:rPr>
          <w:t>Party Designation</w:t>
        </w:r>
        <w:r w:rsidRPr="009D6F82">
          <w:rPr>
            <w:rFonts w:ascii="Arial" w:eastAsia="Arial" w:hAnsi="Arial" w:cs="Arial"/>
            <w:bCs/>
            <w:sz w:val="18"/>
            <w:szCs w:val="18"/>
          </w:rPr>
          <w:t>. The party designation “</w:t>
        </w:r>
      </w:ins>
      <w:ins w:id="172" w:author="Jason Gardner" w:date="2023-09-20T17:38:00Z">
        <w:r w:rsidR="005916A1">
          <w:rPr>
            <w:rFonts w:ascii="Arial" w:eastAsia="Arial" w:hAnsi="Arial" w:cs="Arial"/>
            <w:sz w:val="18"/>
            <w:szCs w:val="18"/>
          </w:rPr>
          <w:t>Patrianna</w:t>
        </w:r>
        <w:r w:rsidR="005916A1" w:rsidRPr="001A111E">
          <w:rPr>
            <w:rFonts w:ascii="Arial" w:eastAsia="Arial" w:hAnsi="Arial" w:cs="Arial"/>
            <w:sz w:val="18"/>
            <w:szCs w:val="18"/>
          </w:rPr>
          <w:t xml:space="preserve"> Limited</w:t>
        </w:r>
      </w:ins>
      <w:ins w:id="173" w:author="Jason Gardner" w:date="2023-09-20T17:32:00Z">
        <w:r w:rsidRPr="009D6F82">
          <w:rPr>
            <w:rFonts w:ascii="Arial" w:eastAsia="Arial" w:hAnsi="Arial" w:cs="Arial"/>
            <w:bCs/>
            <w:sz w:val="18"/>
            <w:szCs w:val="18"/>
          </w:rPr>
          <w:t>” is hereby replaced with [INSERT NAME OF</w:t>
        </w:r>
      </w:ins>
      <w:ins w:id="174" w:author="Jason Gardner" w:date="2023-09-20T17:40:00Z">
        <w:r w:rsidR="007A56D4">
          <w:rPr>
            <w:rFonts w:ascii="Arial" w:eastAsia="Arial" w:hAnsi="Arial" w:cs="Arial"/>
            <w:bCs/>
            <w:sz w:val="18"/>
            <w:szCs w:val="18"/>
          </w:rPr>
          <w:t xml:space="preserve"> </w:t>
        </w:r>
      </w:ins>
      <w:ins w:id="175" w:author="Jason Gardner" w:date="2023-09-20T17:32:00Z">
        <w:r w:rsidRPr="007A56D4">
          <w:rPr>
            <w:rFonts w:ascii="Arial" w:eastAsia="Arial" w:hAnsi="Arial" w:cs="Arial"/>
            <w:bCs/>
            <w:sz w:val="18"/>
            <w:szCs w:val="18"/>
          </w:rPr>
          <w:t xml:space="preserve">CUSTOMER </w:t>
        </w:r>
      </w:ins>
      <w:ins w:id="176" w:author="Jason Gardner" w:date="2023-09-20T17:38:00Z">
        <w:r w:rsidR="005916A1" w:rsidRPr="007A56D4">
          <w:rPr>
            <w:rFonts w:ascii="Arial" w:eastAsia="Arial" w:hAnsi="Arial" w:cs="Arial"/>
            <w:bCs/>
            <w:sz w:val="18"/>
            <w:szCs w:val="18"/>
          </w:rPr>
          <w:t xml:space="preserve">DESIGNATED </w:t>
        </w:r>
      </w:ins>
      <w:ins w:id="177" w:author="Jason Gardner" w:date="2023-09-20T17:32:00Z">
        <w:r w:rsidRPr="007A56D4">
          <w:rPr>
            <w:rFonts w:ascii="Arial" w:eastAsia="Arial" w:hAnsi="Arial" w:cs="Arial"/>
            <w:bCs/>
            <w:sz w:val="18"/>
            <w:szCs w:val="18"/>
          </w:rPr>
          <w:t>AFFILIATE] at the address [INSERT ADDRESS], and all references to</w:t>
        </w:r>
      </w:ins>
      <w:ins w:id="178" w:author="Jason Gardner" w:date="2023-09-20T17:40:00Z">
        <w:r w:rsidR="007A56D4">
          <w:rPr>
            <w:rFonts w:ascii="Arial" w:eastAsia="Arial" w:hAnsi="Arial" w:cs="Arial"/>
            <w:bCs/>
            <w:sz w:val="18"/>
            <w:szCs w:val="18"/>
          </w:rPr>
          <w:t xml:space="preserve"> </w:t>
        </w:r>
      </w:ins>
      <w:ins w:id="179" w:author="Jason Gardner" w:date="2023-09-20T17:32:00Z">
        <w:r w:rsidRPr="007A56D4">
          <w:rPr>
            <w:rFonts w:ascii="Arial" w:eastAsia="Arial" w:hAnsi="Arial" w:cs="Arial"/>
            <w:bCs/>
            <w:sz w:val="18"/>
            <w:szCs w:val="18"/>
          </w:rPr>
          <w:t>“Customer” are deemed to refer to</w:t>
        </w:r>
      </w:ins>
      <w:ins w:id="180" w:author="Jason Gardner" w:date="2023-09-20T17:38:00Z">
        <w:r w:rsidR="005916A1" w:rsidRPr="007A56D4">
          <w:rPr>
            <w:rFonts w:ascii="Arial" w:eastAsia="Arial" w:hAnsi="Arial" w:cs="Arial"/>
            <w:bCs/>
            <w:sz w:val="18"/>
            <w:szCs w:val="18"/>
          </w:rPr>
          <w:t xml:space="preserve"> </w:t>
        </w:r>
      </w:ins>
      <w:ins w:id="181" w:author="Jason Gardner" w:date="2023-09-20T17:32:00Z">
        <w:r w:rsidRPr="007A56D4">
          <w:rPr>
            <w:rFonts w:ascii="Arial" w:eastAsia="Arial" w:hAnsi="Arial" w:cs="Arial"/>
            <w:bCs/>
            <w:sz w:val="18"/>
            <w:szCs w:val="18"/>
          </w:rPr>
          <w:t xml:space="preserve">[INSERT NAME OF CUSTOMER </w:t>
        </w:r>
      </w:ins>
      <w:ins w:id="182" w:author="Jason Gardner" w:date="2023-09-20T17:38:00Z">
        <w:r w:rsidR="005916A1" w:rsidRPr="007A56D4">
          <w:rPr>
            <w:rFonts w:ascii="Arial" w:eastAsia="Arial" w:hAnsi="Arial" w:cs="Arial"/>
            <w:bCs/>
            <w:sz w:val="18"/>
            <w:szCs w:val="18"/>
          </w:rPr>
          <w:t xml:space="preserve">DESIGNATED </w:t>
        </w:r>
      </w:ins>
      <w:ins w:id="183" w:author="Jason Gardner" w:date="2023-09-20T17:32:00Z">
        <w:r w:rsidRPr="007A56D4">
          <w:rPr>
            <w:rFonts w:ascii="Arial" w:eastAsia="Arial" w:hAnsi="Arial" w:cs="Arial"/>
            <w:bCs/>
            <w:sz w:val="18"/>
            <w:szCs w:val="18"/>
          </w:rPr>
          <w:t>AFFILIATE].</w:t>
        </w:r>
      </w:ins>
    </w:p>
    <w:p w14:paraId="20C48713" w14:textId="77777777" w:rsidR="007A56D4" w:rsidRPr="001B0C28" w:rsidRDefault="007A56D4" w:rsidP="007A6BFF">
      <w:pPr>
        <w:jc w:val="both"/>
        <w:rPr>
          <w:ins w:id="184" w:author="Jason Gardner" w:date="2023-09-20T17:38:00Z"/>
          <w:rFonts w:ascii="Arial" w:eastAsia="Arial" w:hAnsi="Arial" w:cs="Arial"/>
          <w:bCs/>
          <w:sz w:val="12"/>
          <w:szCs w:val="12"/>
        </w:rPr>
      </w:pPr>
    </w:p>
    <w:p w14:paraId="2DC460CA" w14:textId="69B0B23A" w:rsidR="007A56D4" w:rsidRPr="007A56D4" w:rsidRDefault="007A6BFF" w:rsidP="007A56D4">
      <w:pPr>
        <w:pStyle w:val="ListParagraph"/>
        <w:numPr>
          <w:ilvl w:val="0"/>
          <w:numId w:val="18"/>
        </w:numPr>
        <w:ind w:left="0" w:firstLine="360"/>
        <w:jc w:val="both"/>
        <w:rPr>
          <w:ins w:id="185" w:author="Jason Gardner" w:date="2023-09-20T17:39:00Z"/>
          <w:rFonts w:ascii="Arial" w:eastAsia="Arial" w:hAnsi="Arial" w:cs="Arial"/>
          <w:bCs/>
          <w:sz w:val="18"/>
          <w:szCs w:val="18"/>
        </w:rPr>
      </w:pPr>
      <w:ins w:id="186" w:author="Jason Gardner" w:date="2023-09-20T17:32:00Z">
        <w:r w:rsidRPr="007A56D4">
          <w:rPr>
            <w:rFonts w:ascii="Arial" w:eastAsia="Arial" w:hAnsi="Arial" w:cs="Arial"/>
            <w:bCs/>
            <w:sz w:val="18"/>
            <w:szCs w:val="18"/>
            <w:u w:val="single"/>
          </w:rPr>
          <w:t>Effective Date</w:t>
        </w:r>
        <w:r w:rsidRPr="007A56D4">
          <w:rPr>
            <w:rFonts w:ascii="Arial" w:eastAsia="Arial" w:hAnsi="Arial" w:cs="Arial"/>
            <w:bCs/>
            <w:sz w:val="18"/>
            <w:szCs w:val="18"/>
          </w:rPr>
          <w:t>. The designation “Effective Date” in the Agreement is hereby replaced with the Affiliate</w:t>
        </w:r>
      </w:ins>
      <w:ins w:id="187" w:author="Jason Gardner" w:date="2023-09-20T17:40:00Z">
        <w:r w:rsidR="007A56D4">
          <w:rPr>
            <w:rFonts w:ascii="Arial" w:eastAsia="Arial" w:hAnsi="Arial" w:cs="Arial"/>
            <w:bCs/>
            <w:sz w:val="18"/>
            <w:szCs w:val="18"/>
          </w:rPr>
          <w:t xml:space="preserve"> </w:t>
        </w:r>
      </w:ins>
      <w:ins w:id="188" w:author="Jason Gardner" w:date="2023-09-20T17:32:00Z">
        <w:r w:rsidRPr="007A56D4">
          <w:rPr>
            <w:rFonts w:ascii="Arial" w:eastAsia="Arial" w:hAnsi="Arial" w:cs="Arial"/>
            <w:bCs/>
            <w:sz w:val="18"/>
            <w:szCs w:val="18"/>
          </w:rPr>
          <w:t>Agreement Effective Date.</w:t>
        </w:r>
      </w:ins>
    </w:p>
    <w:p w14:paraId="499D79BC" w14:textId="77777777" w:rsidR="007A56D4" w:rsidRPr="001B0C28" w:rsidRDefault="007A56D4" w:rsidP="007A6BFF">
      <w:pPr>
        <w:jc w:val="both"/>
        <w:rPr>
          <w:ins w:id="189" w:author="Jason Gardner" w:date="2023-09-20T17:39:00Z"/>
          <w:rFonts w:ascii="Arial" w:eastAsia="Arial" w:hAnsi="Arial" w:cs="Arial"/>
          <w:bCs/>
          <w:sz w:val="12"/>
          <w:szCs w:val="12"/>
        </w:rPr>
      </w:pPr>
    </w:p>
    <w:p w14:paraId="4BA3D27D" w14:textId="12AAE18A" w:rsidR="007A56D4" w:rsidRPr="00167520" w:rsidRDefault="007A6BFF" w:rsidP="00167520">
      <w:pPr>
        <w:pStyle w:val="ListParagraph"/>
        <w:numPr>
          <w:ilvl w:val="0"/>
          <w:numId w:val="18"/>
        </w:numPr>
        <w:ind w:left="0" w:firstLine="360"/>
        <w:jc w:val="both"/>
        <w:rPr>
          <w:ins w:id="190" w:author="Jason Gardner" w:date="2023-09-20T17:40:00Z"/>
          <w:rFonts w:ascii="Arial" w:eastAsia="Arial" w:hAnsi="Arial" w:cs="Arial"/>
          <w:bCs/>
          <w:sz w:val="18"/>
          <w:szCs w:val="18"/>
        </w:rPr>
      </w:pPr>
      <w:ins w:id="191" w:author="Jason Gardner" w:date="2023-09-20T17:32:00Z">
        <w:r w:rsidRPr="007A56D4">
          <w:rPr>
            <w:rFonts w:ascii="Arial" w:eastAsia="Arial" w:hAnsi="Arial" w:cs="Arial"/>
            <w:bCs/>
            <w:sz w:val="18"/>
            <w:szCs w:val="18"/>
            <w:u w:val="single"/>
          </w:rPr>
          <w:t>Notices</w:t>
        </w:r>
        <w:r w:rsidRPr="007A56D4">
          <w:rPr>
            <w:rFonts w:ascii="Arial" w:eastAsia="Arial" w:hAnsi="Arial" w:cs="Arial"/>
            <w:bCs/>
            <w:sz w:val="18"/>
            <w:szCs w:val="18"/>
          </w:rPr>
          <w:t xml:space="preserve">. Any notices sent to </w:t>
        </w:r>
      </w:ins>
      <w:ins w:id="192" w:author="Jason Gardner" w:date="2023-09-20T17:45:00Z">
        <w:r w:rsidR="00C05B0A" w:rsidRPr="007A6BFF">
          <w:rPr>
            <w:rFonts w:ascii="Arial" w:eastAsia="Arial" w:hAnsi="Arial" w:cs="Arial"/>
            <w:bCs/>
            <w:sz w:val="18"/>
            <w:szCs w:val="18"/>
          </w:rPr>
          <w:t xml:space="preserve">Customer </w:t>
        </w:r>
        <w:r w:rsidR="00C05B0A">
          <w:rPr>
            <w:rFonts w:ascii="Arial" w:eastAsia="Arial" w:hAnsi="Arial" w:cs="Arial"/>
            <w:bCs/>
            <w:sz w:val="18"/>
            <w:szCs w:val="18"/>
          </w:rPr>
          <w:t xml:space="preserve">Designated </w:t>
        </w:r>
        <w:r w:rsidR="00C05B0A" w:rsidRPr="007A6BFF">
          <w:rPr>
            <w:rFonts w:ascii="Arial" w:eastAsia="Arial" w:hAnsi="Arial" w:cs="Arial"/>
            <w:bCs/>
            <w:sz w:val="18"/>
            <w:szCs w:val="18"/>
          </w:rPr>
          <w:t>Affiliate</w:t>
        </w:r>
      </w:ins>
      <w:ins w:id="193" w:author="Jason Gardner" w:date="2023-09-20T17:32:00Z">
        <w:r w:rsidRPr="007A56D4">
          <w:rPr>
            <w:rFonts w:ascii="Arial" w:eastAsia="Arial" w:hAnsi="Arial" w:cs="Arial"/>
            <w:bCs/>
            <w:sz w:val="18"/>
            <w:szCs w:val="18"/>
          </w:rPr>
          <w:t xml:space="preserve"> under the Agreement and/or this Affiliate Agreement</w:t>
        </w:r>
      </w:ins>
      <w:ins w:id="194" w:author="Jason Gardner" w:date="2023-09-20T17:39:00Z">
        <w:r w:rsidR="007A56D4">
          <w:rPr>
            <w:rFonts w:ascii="Arial" w:eastAsia="Arial" w:hAnsi="Arial" w:cs="Arial"/>
            <w:bCs/>
            <w:sz w:val="18"/>
            <w:szCs w:val="18"/>
          </w:rPr>
          <w:t xml:space="preserve"> </w:t>
        </w:r>
        <w:r w:rsidR="007A56D4" w:rsidRPr="007A56D4">
          <w:rPr>
            <w:rFonts w:ascii="Arial" w:eastAsia="Arial" w:hAnsi="Arial" w:cs="Arial"/>
            <w:bCs/>
            <w:sz w:val="18"/>
            <w:szCs w:val="18"/>
          </w:rPr>
          <w:t>wi</w:t>
        </w:r>
      </w:ins>
      <w:ins w:id="195" w:author="Jason Gardner" w:date="2023-09-20T17:32:00Z">
        <w:r w:rsidRPr="007A56D4">
          <w:rPr>
            <w:rFonts w:ascii="Arial" w:eastAsia="Arial" w:hAnsi="Arial" w:cs="Arial"/>
            <w:bCs/>
            <w:sz w:val="18"/>
            <w:szCs w:val="18"/>
          </w:rPr>
          <w:t>ll be</w:t>
        </w:r>
      </w:ins>
      <w:ins w:id="196" w:author="Jason Gardner" w:date="2023-09-20T17:40:00Z">
        <w:r w:rsidR="007A56D4">
          <w:rPr>
            <w:rFonts w:ascii="Arial" w:eastAsia="Arial" w:hAnsi="Arial" w:cs="Arial"/>
            <w:bCs/>
            <w:sz w:val="18"/>
            <w:szCs w:val="18"/>
          </w:rPr>
          <w:t xml:space="preserve"> </w:t>
        </w:r>
      </w:ins>
      <w:ins w:id="197" w:author="Jason Gardner" w:date="2023-09-20T17:32:00Z">
        <w:r w:rsidRPr="007A56D4">
          <w:rPr>
            <w:rFonts w:ascii="Arial" w:eastAsia="Arial" w:hAnsi="Arial" w:cs="Arial"/>
            <w:bCs/>
            <w:sz w:val="18"/>
            <w:szCs w:val="18"/>
          </w:rPr>
          <w:t xml:space="preserve">sent pursuant to Section 12.2 (Notices) of the Agreement to </w:t>
        </w:r>
      </w:ins>
      <w:ins w:id="198" w:author="Jason Gardner" w:date="2023-09-20T17:45:00Z">
        <w:r w:rsidR="00C05B0A" w:rsidRPr="007A6BFF">
          <w:rPr>
            <w:rFonts w:ascii="Arial" w:eastAsia="Arial" w:hAnsi="Arial" w:cs="Arial"/>
            <w:bCs/>
            <w:sz w:val="18"/>
            <w:szCs w:val="18"/>
          </w:rPr>
          <w:t xml:space="preserve">Customer </w:t>
        </w:r>
        <w:r w:rsidR="00C05B0A">
          <w:rPr>
            <w:rFonts w:ascii="Arial" w:eastAsia="Arial" w:hAnsi="Arial" w:cs="Arial"/>
            <w:bCs/>
            <w:sz w:val="18"/>
            <w:szCs w:val="18"/>
          </w:rPr>
          <w:t xml:space="preserve">Designated </w:t>
        </w:r>
        <w:r w:rsidR="00C05B0A" w:rsidRPr="007A6BFF">
          <w:rPr>
            <w:rFonts w:ascii="Arial" w:eastAsia="Arial" w:hAnsi="Arial" w:cs="Arial"/>
            <w:bCs/>
            <w:sz w:val="18"/>
            <w:szCs w:val="18"/>
          </w:rPr>
          <w:t>Affiliate</w:t>
        </w:r>
      </w:ins>
      <w:ins w:id="199" w:author="Jason Gardner" w:date="2023-09-20T17:32:00Z">
        <w:r w:rsidRPr="007A56D4">
          <w:rPr>
            <w:rFonts w:ascii="Arial" w:eastAsia="Arial" w:hAnsi="Arial" w:cs="Arial"/>
            <w:bCs/>
            <w:sz w:val="18"/>
            <w:szCs w:val="18"/>
          </w:rPr>
          <w:t xml:space="preserve"> at the following</w:t>
        </w:r>
      </w:ins>
      <w:ins w:id="200" w:author="Jason Gardner" w:date="2023-09-20T17:40:00Z">
        <w:r w:rsidR="007A56D4">
          <w:rPr>
            <w:rFonts w:ascii="Arial" w:eastAsia="Arial" w:hAnsi="Arial" w:cs="Arial"/>
            <w:bCs/>
            <w:sz w:val="18"/>
            <w:szCs w:val="18"/>
          </w:rPr>
          <w:t xml:space="preserve"> </w:t>
        </w:r>
      </w:ins>
      <w:ins w:id="201" w:author="Jason Gardner" w:date="2023-09-20T17:32:00Z">
        <w:r w:rsidRPr="007A56D4">
          <w:rPr>
            <w:rFonts w:ascii="Arial" w:eastAsia="Arial" w:hAnsi="Arial" w:cs="Arial"/>
            <w:bCs/>
            <w:sz w:val="18"/>
            <w:szCs w:val="18"/>
          </w:rPr>
          <w:t>address(es):</w:t>
        </w:r>
      </w:ins>
      <w:ins w:id="202" w:author="Jason Gardner" w:date="2023-09-20T17:45:00Z">
        <w:r w:rsidR="00167520">
          <w:rPr>
            <w:rFonts w:ascii="Arial" w:eastAsia="Arial" w:hAnsi="Arial" w:cs="Arial"/>
            <w:bCs/>
            <w:sz w:val="18"/>
            <w:szCs w:val="18"/>
          </w:rPr>
          <w:t xml:space="preserve"> </w:t>
        </w:r>
      </w:ins>
      <w:ins w:id="203" w:author="Jason Gardner" w:date="2023-09-20T17:32:00Z">
        <w:r w:rsidRPr="00167520">
          <w:rPr>
            <w:rFonts w:ascii="Arial" w:eastAsia="Arial" w:hAnsi="Arial" w:cs="Arial"/>
            <w:bCs/>
            <w:sz w:val="18"/>
            <w:szCs w:val="18"/>
          </w:rPr>
          <w:t>[INSERT ADDRESSES]</w:t>
        </w:r>
      </w:ins>
    </w:p>
    <w:p w14:paraId="1AA3E5F6" w14:textId="77777777" w:rsidR="00F0446B" w:rsidRPr="001B0C28" w:rsidRDefault="00F0446B" w:rsidP="007A6BFF">
      <w:pPr>
        <w:jc w:val="both"/>
        <w:rPr>
          <w:ins w:id="204" w:author="Jason Gardner" w:date="2023-09-20T17:40:00Z"/>
          <w:rFonts w:ascii="Arial" w:eastAsia="Arial" w:hAnsi="Arial" w:cs="Arial"/>
          <w:bCs/>
          <w:sz w:val="12"/>
          <w:szCs w:val="12"/>
        </w:rPr>
      </w:pPr>
    </w:p>
    <w:p w14:paraId="713A5D50" w14:textId="34A83CCD" w:rsidR="007A6BFF" w:rsidRPr="00F0446B" w:rsidRDefault="007A6BFF" w:rsidP="00F0446B">
      <w:pPr>
        <w:pStyle w:val="ListParagraph"/>
        <w:numPr>
          <w:ilvl w:val="0"/>
          <w:numId w:val="18"/>
        </w:numPr>
        <w:jc w:val="both"/>
        <w:rPr>
          <w:ins w:id="205" w:author="Jason Gardner" w:date="2023-09-20T17:32:00Z"/>
          <w:rFonts w:ascii="Arial" w:eastAsia="Arial" w:hAnsi="Arial" w:cs="Arial"/>
          <w:bCs/>
          <w:sz w:val="18"/>
          <w:szCs w:val="18"/>
        </w:rPr>
      </w:pPr>
      <w:ins w:id="206" w:author="Jason Gardner" w:date="2023-09-20T17:32:00Z">
        <w:r w:rsidRPr="00F0446B">
          <w:rPr>
            <w:rFonts w:ascii="Arial" w:eastAsia="Arial" w:hAnsi="Arial" w:cs="Arial"/>
            <w:bCs/>
            <w:sz w:val="18"/>
            <w:szCs w:val="18"/>
            <w:u w:val="single"/>
          </w:rPr>
          <w:t>Termination</w:t>
        </w:r>
        <w:r w:rsidRPr="00F0446B">
          <w:rPr>
            <w:rFonts w:ascii="Arial" w:eastAsia="Arial" w:hAnsi="Arial" w:cs="Arial"/>
            <w:bCs/>
            <w:sz w:val="18"/>
            <w:szCs w:val="18"/>
          </w:rPr>
          <w:t xml:space="preserve">. Any termination of the Agreement </w:t>
        </w:r>
      </w:ins>
      <w:ins w:id="207" w:author="Jason Gardner" w:date="2023-09-20T17:41:00Z">
        <w:r w:rsidR="00F0446B">
          <w:rPr>
            <w:rFonts w:ascii="Arial" w:eastAsia="Arial" w:hAnsi="Arial" w:cs="Arial"/>
            <w:bCs/>
            <w:sz w:val="18"/>
            <w:szCs w:val="18"/>
          </w:rPr>
          <w:t>wi</w:t>
        </w:r>
      </w:ins>
      <w:ins w:id="208" w:author="Jason Gardner" w:date="2023-09-20T17:32:00Z">
        <w:r w:rsidRPr="00F0446B">
          <w:rPr>
            <w:rFonts w:ascii="Arial" w:eastAsia="Arial" w:hAnsi="Arial" w:cs="Arial"/>
            <w:bCs/>
            <w:sz w:val="18"/>
            <w:szCs w:val="18"/>
          </w:rPr>
          <w:t>ll not terminate this Affiliate Agreement or any then-</w:t>
        </w:r>
      </w:ins>
    </w:p>
    <w:p w14:paraId="671AC331" w14:textId="77777777" w:rsidR="007A6BFF" w:rsidRPr="007A6BFF" w:rsidRDefault="007A6BFF" w:rsidP="007A6BFF">
      <w:pPr>
        <w:jc w:val="both"/>
        <w:rPr>
          <w:ins w:id="209" w:author="Jason Gardner" w:date="2023-09-20T17:32:00Z"/>
          <w:rFonts w:ascii="Arial" w:eastAsia="Arial" w:hAnsi="Arial" w:cs="Arial"/>
          <w:bCs/>
          <w:sz w:val="18"/>
          <w:szCs w:val="18"/>
        </w:rPr>
      </w:pPr>
      <w:ins w:id="210" w:author="Jason Gardner" w:date="2023-09-20T17:32:00Z">
        <w:r w:rsidRPr="007A6BFF">
          <w:rPr>
            <w:rFonts w:ascii="Arial" w:eastAsia="Arial" w:hAnsi="Arial" w:cs="Arial"/>
            <w:bCs/>
            <w:sz w:val="18"/>
            <w:szCs w:val="18"/>
          </w:rPr>
          <w:t>current unexpired Order Form or SOW attached to this Affiliate Agreement.</w:t>
        </w:r>
      </w:ins>
    </w:p>
    <w:p w14:paraId="08BF15D5" w14:textId="77777777" w:rsidR="007A6BFF" w:rsidRPr="001B0C28" w:rsidRDefault="007A6BFF" w:rsidP="007A6BFF">
      <w:pPr>
        <w:jc w:val="both"/>
        <w:rPr>
          <w:ins w:id="211" w:author="Jason Gardner" w:date="2023-09-20T17:32:00Z"/>
          <w:rFonts w:ascii="Arial" w:eastAsia="Arial" w:hAnsi="Arial" w:cs="Arial"/>
          <w:bCs/>
          <w:sz w:val="12"/>
          <w:szCs w:val="12"/>
        </w:rPr>
      </w:pPr>
    </w:p>
    <w:p w14:paraId="25B5367E" w14:textId="338316C8" w:rsidR="007A6BFF" w:rsidRPr="00F0446B" w:rsidRDefault="007A6BFF" w:rsidP="00F0446B">
      <w:pPr>
        <w:pStyle w:val="ListParagraph"/>
        <w:numPr>
          <w:ilvl w:val="0"/>
          <w:numId w:val="18"/>
        </w:numPr>
        <w:jc w:val="both"/>
        <w:rPr>
          <w:ins w:id="212" w:author="Jason Gardner" w:date="2023-09-20T17:32:00Z"/>
          <w:rFonts w:ascii="Arial" w:eastAsia="Arial" w:hAnsi="Arial" w:cs="Arial"/>
          <w:bCs/>
          <w:sz w:val="18"/>
          <w:szCs w:val="18"/>
        </w:rPr>
      </w:pPr>
      <w:ins w:id="213" w:author="Jason Gardner" w:date="2023-09-20T17:32:00Z">
        <w:r w:rsidRPr="00F0446B">
          <w:rPr>
            <w:rFonts w:ascii="Arial" w:eastAsia="Arial" w:hAnsi="Arial" w:cs="Arial"/>
            <w:bCs/>
            <w:sz w:val="18"/>
            <w:szCs w:val="18"/>
          </w:rPr>
          <w:t>[INSERT ANY OTHER ADDITIONAL OR MODIFIED TERMS]</w:t>
        </w:r>
      </w:ins>
    </w:p>
    <w:p w14:paraId="25D23774" w14:textId="77777777" w:rsidR="00F0446B" w:rsidRDefault="00F0446B" w:rsidP="007A6BFF">
      <w:pPr>
        <w:jc w:val="both"/>
        <w:rPr>
          <w:ins w:id="214" w:author="Jason Gardner" w:date="2023-09-20T17:41:00Z"/>
          <w:rFonts w:ascii="Arial" w:eastAsia="Arial" w:hAnsi="Arial" w:cs="Arial"/>
          <w:bCs/>
          <w:sz w:val="18"/>
          <w:szCs w:val="18"/>
        </w:rPr>
      </w:pPr>
    </w:p>
    <w:p w14:paraId="16E863C4" w14:textId="49BAA1CE" w:rsidR="007A6BFF" w:rsidRDefault="00167520" w:rsidP="00F0446B">
      <w:pPr>
        <w:ind w:firstLine="360"/>
        <w:jc w:val="both"/>
        <w:rPr>
          <w:ins w:id="215" w:author="Jason Gardner" w:date="2023-09-20T17:41:00Z"/>
          <w:rFonts w:ascii="Arial" w:eastAsia="Arial" w:hAnsi="Arial" w:cs="Arial"/>
          <w:bCs/>
          <w:sz w:val="18"/>
          <w:szCs w:val="18"/>
        </w:rPr>
      </w:pPr>
      <w:ins w:id="216" w:author="Jason Gardner" w:date="2023-09-20T17:45:00Z">
        <w:r w:rsidRPr="007A6BFF">
          <w:rPr>
            <w:rFonts w:ascii="Arial" w:eastAsia="Arial" w:hAnsi="Arial" w:cs="Arial"/>
            <w:bCs/>
            <w:sz w:val="18"/>
            <w:szCs w:val="18"/>
          </w:rPr>
          <w:t xml:space="preserve">Customer </w:t>
        </w:r>
        <w:r>
          <w:rPr>
            <w:rFonts w:ascii="Arial" w:eastAsia="Arial" w:hAnsi="Arial" w:cs="Arial"/>
            <w:bCs/>
            <w:sz w:val="18"/>
            <w:szCs w:val="18"/>
          </w:rPr>
          <w:t xml:space="preserve">Designated </w:t>
        </w:r>
        <w:r w:rsidRPr="007A6BFF">
          <w:rPr>
            <w:rFonts w:ascii="Arial" w:eastAsia="Arial" w:hAnsi="Arial" w:cs="Arial"/>
            <w:bCs/>
            <w:sz w:val="18"/>
            <w:szCs w:val="18"/>
          </w:rPr>
          <w:t>Affiliate</w:t>
        </w:r>
      </w:ins>
      <w:ins w:id="217" w:author="Jason Gardner" w:date="2023-09-20T17:32:00Z">
        <w:r w:rsidR="007A6BFF" w:rsidRPr="007A6BFF">
          <w:rPr>
            <w:rFonts w:ascii="Arial" w:eastAsia="Arial" w:hAnsi="Arial" w:cs="Arial"/>
            <w:bCs/>
            <w:sz w:val="18"/>
            <w:szCs w:val="18"/>
          </w:rPr>
          <w:t xml:space="preserve"> will deal directly with and be responsible to </w:t>
        </w:r>
      </w:ins>
      <w:ins w:id="218" w:author="Jason Gardner" w:date="2023-09-20T17:42:00Z">
        <w:r w:rsidR="00F0446B">
          <w:rPr>
            <w:rFonts w:ascii="Arial" w:eastAsia="Arial" w:hAnsi="Arial" w:cs="Arial"/>
            <w:bCs/>
            <w:sz w:val="18"/>
            <w:szCs w:val="18"/>
          </w:rPr>
          <w:t>Spreedly</w:t>
        </w:r>
      </w:ins>
      <w:ins w:id="219" w:author="Jason Gardner" w:date="2023-09-20T17:32:00Z">
        <w:r w:rsidR="007A6BFF" w:rsidRPr="007A6BFF">
          <w:rPr>
            <w:rFonts w:ascii="Arial" w:eastAsia="Arial" w:hAnsi="Arial" w:cs="Arial"/>
            <w:bCs/>
            <w:sz w:val="18"/>
            <w:szCs w:val="18"/>
          </w:rPr>
          <w:t xml:space="preserve"> with respect to its invoices,</w:t>
        </w:r>
      </w:ins>
      <w:ins w:id="220" w:author="Jason Gardner" w:date="2023-09-20T17:41:00Z">
        <w:r w:rsidR="00F0446B">
          <w:rPr>
            <w:rFonts w:ascii="Arial" w:eastAsia="Arial" w:hAnsi="Arial" w:cs="Arial"/>
            <w:bCs/>
            <w:sz w:val="18"/>
            <w:szCs w:val="18"/>
          </w:rPr>
          <w:t xml:space="preserve"> </w:t>
        </w:r>
      </w:ins>
      <w:ins w:id="221" w:author="Jason Gardner" w:date="2023-09-20T17:32:00Z">
        <w:r w:rsidR="007A6BFF" w:rsidRPr="007A6BFF">
          <w:rPr>
            <w:rFonts w:ascii="Arial" w:eastAsia="Arial" w:hAnsi="Arial" w:cs="Arial"/>
            <w:bCs/>
            <w:sz w:val="18"/>
            <w:szCs w:val="18"/>
          </w:rPr>
          <w:t xml:space="preserve">charges, credits, disputes, and any other issues relating to the </w:t>
        </w:r>
      </w:ins>
      <w:ins w:id="222" w:author="Jason Gardner" w:date="2023-09-20T17:42:00Z">
        <w:r w:rsidR="00F0446B">
          <w:rPr>
            <w:rFonts w:ascii="Arial" w:eastAsia="Arial" w:hAnsi="Arial" w:cs="Arial"/>
            <w:bCs/>
            <w:sz w:val="18"/>
            <w:szCs w:val="18"/>
          </w:rPr>
          <w:t>s</w:t>
        </w:r>
      </w:ins>
      <w:ins w:id="223" w:author="Jason Gardner" w:date="2023-09-20T17:32:00Z">
        <w:r w:rsidR="007A6BFF" w:rsidRPr="007A6BFF">
          <w:rPr>
            <w:rFonts w:ascii="Arial" w:eastAsia="Arial" w:hAnsi="Arial" w:cs="Arial"/>
            <w:bCs/>
            <w:sz w:val="18"/>
            <w:szCs w:val="18"/>
          </w:rPr>
          <w:t xml:space="preserve">ervices purchased by </w:t>
        </w:r>
      </w:ins>
      <w:ins w:id="224" w:author="Jason Gardner" w:date="2023-09-20T17:46:00Z">
        <w:r w:rsidRPr="007A6BFF">
          <w:rPr>
            <w:rFonts w:ascii="Arial" w:eastAsia="Arial" w:hAnsi="Arial" w:cs="Arial"/>
            <w:bCs/>
            <w:sz w:val="18"/>
            <w:szCs w:val="18"/>
          </w:rPr>
          <w:t xml:space="preserve">Customer </w:t>
        </w:r>
        <w:r>
          <w:rPr>
            <w:rFonts w:ascii="Arial" w:eastAsia="Arial" w:hAnsi="Arial" w:cs="Arial"/>
            <w:bCs/>
            <w:sz w:val="18"/>
            <w:szCs w:val="18"/>
          </w:rPr>
          <w:t xml:space="preserve">Designated </w:t>
        </w:r>
        <w:r w:rsidRPr="007A6BFF">
          <w:rPr>
            <w:rFonts w:ascii="Arial" w:eastAsia="Arial" w:hAnsi="Arial" w:cs="Arial"/>
            <w:bCs/>
            <w:sz w:val="18"/>
            <w:szCs w:val="18"/>
          </w:rPr>
          <w:t>Affiliate</w:t>
        </w:r>
      </w:ins>
      <w:ins w:id="225" w:author="Jason Gardner" w:date="2023-09-20T17:32:00Z">
        <w:r w:rsidR="007A6BFF" w:rsidRPr="007A6BFF">
          <w:rPr>
            <w:rFonts w:ascii="Arial" w:eastAsia="Arial" w:hAnsi="Arial" w:cs="Arial"/>
            <w:bCs/>
            <w:sz w:val="18"/>
            <w:szCs w:val="18"/>
          </w:rPr>
          <w:t xml:space="preserve"> hereunder. Except</w:t>
        </w:r>
      </w:ins>
      <w:ins w:id="226" w:author="Jason Gardner" w:date="2023-09-20T17:41:00Z">
        <w:r w:rsidR="00F0446B">
          <w:rPr>
            <w:rFonts w:ascii="Arial" w:eastAsia="Arial" w:hAnsi="Arial" w:cs="Arial"/>
            <w:bCs/>
            <w:sz w:val="18"/>
            <w:szCs w:val="18"/>
          </w:rPr>
          <w:t xml:space="preserve"> </w:t>
        </w:r>
      </w:ins>
      <w:ins w:id="227" w:author="Jason Gardner" w:date="2023-09-20T17:32:00Z">
        <w:r w:rsidR="007A6BFF" w:rsidRPr="007A6BFF">
          <w:rPr>
            <w:rFonts w:ascii="Arial" w:eastAsia="Arial" w:hAnsi="Arial" w:cs="Arial"/>
            <w:bCs/>
            <w:sz w:val="18"/>
            <w:szCs w:val="18"/>
          </w:rPr>
          <w:t xml:space="preserve">as expressly set forth in the Agreement, </w:t>
        </w:r>
        <w:proofErr w:type="gramStart"/>
        <w:r w:rsidR="007A6BFF" w:rsidRPr="007A6BFF">
          <w:rPr>
            <w:rFonts w:ascii="Arial" w:eastAsia="Arial" w:hAnsi="Arial" w:cs="Arial"/>
            <w:bCs/>
            <w:sz w:val="18"/>
            <w:szCs w:val="18"/>
          </w:rPr>
          <w:t>either</w:t>
        </w:r>
        <w:proofErr w:type="gramEnd"/>
        <w:r w:rsidR="007A6BFF" w:rsidRPr="007A6BFF">
          <w:rPr>
            <w:rFonts w:ascii="Arial" w:eastAsia="Arial" w:hAnsi="Arial" w:cs="Arial"/>
            <w:bCs/>
            <w:sz w:val="18"/>
            <w:szCs w:val="18"/>
          </w:rPr>
          <w:t xml:space="preserve"> Customer nor Customer Affiliate is responsible for the actions or</w:t>
        </w:r>
      </w:ins>
      <w:ins w:id="228" w:author="Jason Gardner" w:date="2023-09-20T17:41:00Z">
        <w:r w:rsidR="00F0446B">
          <w:rPr>
            <w:rFonts w:ascii="Arial" w:eastAsia="Arial" w:hAnsi="Arial" w:cs="Arial"/>
            <w:bCs/>
            <w:sz w:val="18"/>
            <w:szCs w:val="18"/>
          </w:rPr>
          <w:t xml:space="preserve"> </w:t>
        </w:r>
      </w:ins>
      <w:ins w:id="229" w:author="Jason Gardner" w:date="2023-09-20T17:32:00Z">
        <w:r w:rsidR="007A6BFF" w:rsidRPr="007A6BFF">
          <w:rPr>
            <w:rFonts w:ascii="Arial" w:eastAsia="Arial" w:hAnsi="Arial" w:cs="Arial"/>
            <w:bCs/>
            <w:sz w:val="18"/>
            <w:szCs w:val="18"/>
          </w:rPr>
          <w:t>omissions of the other under this Affiliate Agreement or the Agreement. This Affiliate Agreement may be</w:t>
        </w:r>
      </w:ins>
      <w:ins w:id="230" w:author="Jason Gardner" w:date="2023-09-20T17:41:00Z">
        <w:r w:rsidR="00F0446B">
          <w:rPr>
            <w:rFonts w:ascii="Arial" w:eastAsia="Arial" w:hAnsi="Arial" w:cs="Arial"/>
            <w:bCs/>
            <w:sz w:val="18"/>
            <w:szCs w:val="18"/>
          </w:rPr>
          <w:t xml:space="preserve"> </w:t>
        </w:r>
      </w:ins>
      <w:ins w:id="231" w:author="Jason Gardner" w:date="2023-09-20T17:32:00Z">
        <w:r w:rsidR="007A6BFF" w:rsidRPr="007A6BFF">
          <w:rPr>
            <w:rFonts w:ascii="Arial" w:eastAsia="Arial" w:hAnsi="Arial" w:cs="Arial"/>
            <w:bCs/>
            <w:sz w:val="18"/>
            <w:szCs w:val="18"/>
          </w:rPr>
          <w:t>executed</w:t>
        </w:r>
      </w:ins>
      <w:ins w:id="232" w:author="Jason Gardner" w:date="2023-09-20T17:41:00Z">
        <w:r w:rsidR="00F0446B">
          <w:rPr>
            <w:rFonts w:ascii="Arial" w:eastAsia="Arial" w:hAnsi="Arial" w:cs="Arial"/>
            <w:bCs/>
            <w:sz w:val="18"/>
            <w:szCs w:val="18"/>
          </w:rPr>
          <w:t xml:space="preserve"> </w:t>
        </w:r>
      </w:ins>
      <w:ins w:id="233" w:author="Jason Gardner" w:date="2023-09-20T17:32:00Z">
        <w:r w:rsidR="007A6BFF" w:rsidRPr="007A6BFF">
          <w:rPr>
            <w:rFonts w:ascii="Arial" w:eastAsia="Arial" w:hAnsi="Arial" w:cs="Arial"/>
            <w:bCs/>
            <w:sz w:val="18"/>
            <w:szCs w:val="18"/>
          </w:rPr>
          <w:t xml:space="preserve">in one or more counterparts, each of which will be deemed an original, but all of which together </w:t>
        </w:r>
      </w:ins>
      <w:ins w:id="234" w:author="Jason Gardner" w:date="2023-09-20T17:42:00Z">
        <w:r w:rsidR="00A84220">
          <w:rPr>
            <w:rFonts w:ascii="Arial" w:eastAsia="Arial" w:hAnsi="Arial" w:cs="Arial"/>
            <w:bCs/>
            <w:sz w:val="18"/>
            <w:szCs w:val="18"/>
          </w:rPr>
          <w:t>wi</w:t>
        </w:r>
      </w:ins>
      <w:ins w:id="235" w:author="Jason Gardner" w:date="2023-09-20T17:32:00Z">
        <w:r w:rsidR="007A6BFF" w:rsidRPr="007A6BFF">
          <w:rPr>
            <w:rFonts w:ascii="Arial" w:eastAsia="Arial" w:hAnsi="Arial" w:cs="Arial"/>
            <w:bCs/>
            <w:sz w:val="18"/>
            <w:szCs w:val="18"/>
          </w:rPr>
          <w:t>ll constitute</w:t>
        </w:r>
      </w:ins>
      <w:ins w:id="236" w:author="Jason Gardner" w:date="2023-09-20T17:41:00Z">
        <w:r w:rsidR="00F0446B">
          <w:rPr>
            <w:rFonts w:ascii="Arial" w:eastAsia="Arial" w:hAnsi="Arial" w:cs="Arial"/>
            <w:bCs/>
            <w:sz w:val="18"/>
            <w:szCs w:val="18"/>
          </w:rPr>
          <w:t xml:space="preserve"> </w:t>
        </w:r>
      </w:ins>
      <w:ins w:id="237" w:author="Jason Gardner" w:date="2023-09-20T17:32:00Z">
        <w:r w:rsidR="007A6BFF" w:rsidRPr="007A6BFF">
          <w:rPr>
            <w:rFonts w:ascii="Arial" w:eastAsia="Arial" w:hAnsi="Arial" w:cs="Arial"/>
            <w:bCs/>
            <w:sz w:val="18"/>
            <w:szCs w:val="18"/>
          </w:rPr>
          <w:t>one and</w:t>
        </w:r>
      </w:ins>
      <w:ins w:id="238" w:author="Jason Gardner" w:date="2023-09-20T17:41:00Z">
        <w:r w:rsidR="00F0446B">
          <w:rPr>
            <w:rFonts w:ascii="Arial" w:eastAsia="Arial" w:hAnsi="Arial" w:cs="Arial"/>
            <w:bCs/>
            <w:sz w:val="18"/>
            <w:szCs w:val="18"/>
          </w:rPr>
          <w:t xml:space="preserve"> </w:t>
        </w:r>
      </w:ins>
      <w:ins w:id="239" w:author="Jason Gardner" w:date="2023-09-20T17:32:00Z">
        <w:r w:rsidR="007A6BFF" w:rsidRPr="007A6BFF">
          <w:rPr>
            <w:rFonts w:ascii="Arial" w:eastAsia="Arial" w:hAnsi="Arial" w:cs="Arial"/>
            <w:bCs/>
            <w:sz w:val="18"/>
            <w:szCs w:val="18"/>
          </w:rPr>
          <w:t>the same instrument. Signatures may be electronic or handwritten, both of which being of equal effect, whether</w:t>
        </w:r>
      </w:ins>
      <w:ins w:id="240" w:author="Jason Gardner" w:date="2023-09-20T17:41:00Z">
        <w:r w:rsidR="00F0446B">
          <w:rPr>
            <w:rFonts w:ascii="Arial" w:eastAsia="Arial" w:hAnsi="Arial" w:cs="Arial"/>
            <w:bCs/>
            <w:sz w:val="18"/>
            <w:szCs w:val="18"/>
          </w:rPr>
          <w:t xml:space="preserve"> </w:t>
        </w:r>
      </w:ins>
      <w:ins w:id="241" w:author="Jason Gardner" w:date="2023-09-20T17:32:00Z">
        <w:r w:rsidR="007A6BFF" w:rsidRPr="007A6BFF">
          <w:rPr>
            <w:rFonts w:ascii="Arial" w:eastAsia="Arial" w:hAnsi="Arial" w:cs="Arial"/>
            <w:bCs/>
            <w:sz w:val="18"/>
            <w:szCs w:val="18"/>
          </w:rPr>
          <w:t>kept in</w:t>
        </w:r>
      </w:ins>
      <w:ins w:id="242" w:author="Jason Gardner" w:date="2023-09-20T17:41:00Z">
        <w:r w:rsidR="00F0446B">
          <w:rPr>
            <w:rFonts w:ascii="Arial" w:eastAsia="Arial" w:hAnsi="Arial" w:cs="Arial"/>
            <w:bCs/>
            <w:sz w:val="18"/>
            <w:szCs w:val="18"/>
          </w:rPr>
          <w:t xml:space="preserve"> </w:t>
        </w:r>
      </w:ins>
      <w:ins w:id="243" w:author="Jason Gardner" w:date="2023-09-20T17:32:00Z">
        <w:r w:rsidR="007A6BFF" w:rsidRPr="007A6BFF">
          <w:rPr>
            <w:rFonts w:ascii="Arial" w:eastAsia="Arial" w:hAnsi="Arial" w:cs="Arial"/>
            <w:bCs/>
            <w:sz w:val="18"/>
            <w:szCs w:val="18"/>
          </w:rPr>
          <w:t>electronic or paper form.</w:t>
        </w:r>
      </w:ins>
    </w:p>
    <w:p w14:paraId="196B21EF" w14:textId="77777777" w:rsidR="00F0446B" w:rsidRPr="007A6BFF" w:rsidRDefault="00F0446B" w:rsidP="007A6BFF">
      <w:pPr>
        <w:jc w:val="both"/>
        <w:rPr>
          <w:ins w:id="244" w:author="Jason Gardner" w:date="2023-09-20T17:32:00Z"/>
          <w:rFonts w:ascii="Arial" w:eastAsia="Arial" w:hAnsi="Arial" w:cs="Arial"/>
          <w:bCs/>
          <w:sz w:val="18"/>
          <w:szCs w:val="18"/>
        </w:rPr>
      </w:pPr>
    </w:p>
    <w:p w14:paraId="46C000F0" w14:textId="59B85773" w:rsidR="002E2739" w:rsidRDefault="007A6BFF" w:rsidP="00A84220">
      <w:pPr>
        <w:ind w:firstLine="720"/>
        <w:jc w:val="both"/>
        <w:rPr>
          <w:ins w:id="245" w:author="Jason Gardner" w:date="2023-09-20T17:46:00Z"/>
          <w:rFonts w:ascii="Arial" w:eastAsia="Arial" w:hAnsi="Arial" w:cs="Arial"/>
          <w:bCs/>
          <w:sz w:val="18"/>
          <w:szCs w:val="18"/>
        </w:rPr>
      </w:pPr>
      <w:ins w:id="246" w:author="Jason Gardner" w:date="2023-09-20T17:32:00Z">
        <w:r w:rsidRPr="007A6BFF">
          <w:rPr>
            <w:rFonts w:ascii="Arial" w:eastAsia="Arial" w:hAnsi="Arial" w:cs="Arial"/>
            <w:bCs/>
            <w:sz w:val="18"/>
            <w:szCs w:val="18"/>
          </w:rPr>
          <w:t>IN WITNESS WHEREOF, the parties have caused this Affiliate Agreement to be executed by their duly authorized</w:t>
        </w:r>
      </w:ins>
      <w:ins w:id="247" w:author="Jason Gardner" w:date="2023-09-20T17:43:00Z">
        <w:r w:rsidR="00A84220">
          <w:rPr>
            <w:rFonts w:ascii="Arial" w:eastAsia="Arial" w:hAnsi="Arial" w:cs="Arial"/>
            <w:bCs/>
            <w:sz w:val="18"/>
            <w:szCs w:val="18"/>
          </w:rPr>
          <w:t xml:space="preserve"> </w:t>
        </w:r>
      </w:ins>
      <w:ins w:id="248" w:author="Jason Gardner" w:date="2023-09-20T17:32:00Z">
        <w:r w:rsidRPr="007A6BFF">
          <w:rPr>
            <w:rFonts w:ascii="Arial" w:eastAsia="Arial" w:hAnsi="Arial" w:cs="Arial"/>
            <w:bCs/>
            <w:sz w:val="18"/>
            <w:szCs w:val="18"/>
          </w:rPr>
          <w:t>representatives.</w:t>
        </w:r>
      </w:ins>
    </w:p>
    <w:p w14:paraId="195EE70E" w14:textId="77777777" w:rsidR="00167520" w:rsidRDefault="00167520" w:rsidP="00167520">
      <w:pPr>
        <w:jc w:val="both"/>
        <w:rPr>
          <w:ins w:id="249" w:author="Jason Gardner" w:date="2023-09-20T17:46:00Z"/>
          <w:rFonts w:ascii="Arial" w:eastAsia="Arial" w:hAnsi="Arial" w:cs="Arial"/>
          <w:bCs/>
          <w:sz w:val="18"/>
          <w:szCs w:val="18"/>
        </w:rPr>
      </w:pPr>
    </w:p>
    <w:tbl>
      <w:tblPr>
        <w:tblW w:w="9360" w:type="dxa"/>
        <w:tblInd w:w="-115" w:type="dxa"/>
        <w:tblLayout w:type="fixed"/>
        <w:tblLook w:val="0400" w:firstRow="0" w:lastRow="0" w:firstColumn="0" w:lastColumn="0" w:noHBand="0" w:noVBand="1"/>
      </w:tblPr>
      <w:tblGrid>
        <w:gridCol w:w="4327"/>
        <w:gridCol w:w="619"/>
        <w:gridCol w:w="4414"/>
      </w:tblGrid>
      <w:tr w:rsidR="002E32A9" w14:paraId="49D142C8" w14:textId="77777777" w:rsidTr="002E32A9">
        <w:trPr>
          <w:trHeight w:val="360"/>
          <w:ins w:id="250" w:author="Jason Gardner" w:date="2023-09-20T17:47:00Z"/>
        </w:trPr>
        <w:tc>
          <w:tcPr>
            <w:tcW w:w="4327" w:type="dxa"/>
          </w:tcPr>
          <w:p w14:paraId="759FBFA5" w14:textId="77777777" w:rsidR="002E32A9" w:rsidRDefault="002E32A9" w:rsidP="00AD7521">
            <w:pPr>
              <w:tabs>
                <w:tab w:val="left" w:pos="10080"/>
              </w:tabs>
              <w:spacing w:before="11"/>
              <w:rPr>
                <w:ins w:id="251" w:author="Jason Gardner" w:date="2023-09-20T17:47:00Z"/>
                <w:rFonts w:ascii="Arial" w:eastAsia="Arial" w:hAnsi="Arial" w:cs="Arial"/>
                <w:sz w:val="18"/>
                <w:szCs w:val="18"/>
              </w:rPr>
            </w:pPr>
            <w:ins w:id="252" w:author="Jason Gardner" w:date="2023-09-20T17:47:00Z">
              <w:r>
                <w:rPr>
                  <w:rFonts w:ascii="Arial" w:eastAsia="Arial" w:hAnsi="Arial" w:cs="Arial"/>
                  <w:sz w:val="18"/>
                  <w:szCs w:val="18"/>
                </w:rPr>
                <w:t>Spreedly, Inc.</w:t>
              </w:r>
            </w:ins>
          </w:p>
        </w:tc>
        <w:tc>
          <w:tcPr>
            <w:tcW w:w="619" w:type="dxa"/>
          </w:tcPr>
          <w:p w14:paraId="0C88052C" w14:textId="77777777" w:rsidR="002E32A9" w:rsidRDefault="002E32A9" w:rsidP="00AD7521">
            <w:pPr>
              <w:tabs>
                <w:tab w:val="left" w:pos="10080"/>
              </w:tabs>
              <w:spacing w:before="11"/>
              <w:rPr>
                <w:ins w:id="253" w:author="Jason Gardner" w:date="2023-09-20T17:47:00Z"/>
                <w:rFonts w:ascii="Arial" w:eastAsia="Arial" w:hAnsi="Arial" w:cs="Arial"/>
                <w:sz w:val="18"/>
                <w:szCs w:val="18"/>
              </w:rPr>
            </w:pPr>
          </w:p>
        </w:tc>
        <w:tc>
          <w:tcPr>
            <w:tcW w:w="4414" w:type="dxa"/>
          </w:tcPr>
          <w:p w14:paraId="593B0F92" w14:textId="02A2C4AC" w:rsidR="002E32A9" w:rsidRDefault="002E32A9" w:rsidP="00AD7521">
            <w:pPr>
              <w:tabs>
                <w:tab w:val="left" w:pos="10080"/>
              </w:tabs>
              <w:spacing w:before="11"/>
              <w:rPr>
                <w:ins w:id="254" w:author="Jason Gardner" w:date="2023-09-20T17:47:00Z"/>
                <w:rFonts w:ascii="Arial" w:eastAsia="Arial" w:hAnsi="Arial" w:cs="Arial"/>
                <w:sz w:val="18"/>
                <w:szCs w:val="18"/>
              </w:rPr>
            </w:pPr>
            <w:ins w:id="255" w:author="Jason Gardner" w:date="2023-09-20T17:48:00Z">
              <w:r>
                <w:rPr>
                  <w:rFonts w:ascii="Arial" w:eastAsia="Arial" w:hAnsi="Arial" w:cs="Arial"/>
                  <w:sz w:val="18"/>
                  <w:szCs w:val="18"/>
                </w:rPr>
                <w:t>Customer Designated Affiliate</w:t>
              </w:r>
            </w:ins>
          </w:p>
        </w:tc>
      </w:tr>
      <w:tr w:rsidR="002E32A9" w14:paraId="1C09BE50" w14:textId="77777777" w:rsidTr="002E32A9">
        <w:trPr>
          <w:trHeight w:val="360"/>
          <w:ins w:id="256" w:author="Jason Gardner" w:date="2023-09-20T17:47:00Z"/>
        </w:trPr>
        <w:tc>
          <w:tcPr>
            <w:tcW w:w="4327" w:type="dxa"/>
            <w:tcBorders>
              <w:bottom w:val="single" w:sz="4" w:space="0" w:color="auto"/>
            </w:tcBorders>
          </w:tcPr>
          <w:p w14:paraId="109651A4" w14:textId="77777777" w:rsidR="002E32A9" w:rsidRDefault="002E32A9" w:rsidP="00AD7521">
            <w:pPr>
              <w:tabs>
                <w:tab w:val="left" w:pos="10080"/>
              </w:tabs>
              <w:spacing w:before="11"/>
              <w:rPr>
                <w:ins w:id="257" w:author="Jason Gardner" w:date="2023-09-20T17:53:00Z"/>
                <w:rFonts w:ascii="Arial" w:eastAsia="Arial" w:hAnsi="Arial" w:cs="Arial"/>
                <w:sz w:val="18"/>
                <w:szCs w:val="18"/>
              </w:rPr>
            </w:pPr>
            <w:ins w:id="258" w:author="Jason Gardner" w:date="2023-09-20T17:47:00Z">
              <w:r>
                <w:rPr>
                  <w:rFonts w:ascii="Arial" w:eastAsia="Arial" w:hAnsi="Arial" w:cs="Arial"/>
                  <w:sz w:val="18"/>
                  <w:szCs w:val="18"/>
                </w:rPr>
                <w:t>(“</w:t>
              </w:r>
              <w:r>
                <w:rPr>
                  <w:rFonts w:ascii="Arial" w:eastAsia="Arial" w:hAnsi="Arial" w:cs="Arial"/>
                  <w:b/>
                  <w:sz w:val="18"/>
                  <w:szCs w:val="18"/>
                </w:rPr>
                <w:t>Spreedly</w:t>
              </w:r>
              <w:r>
                <w:rPr>
                  <w:rFonts w:ascii="Arial" w:eastAsia="Arial" w:hAnsi="Arial" w:cs="Arial"/>
                  <w:sz w:val="18"/>
                  <w:szCs w:val="18"/>
                </w:rPr>
                <w:t>”)</w:t>
              </w:r>
            </w:ins>
          </w:p>
          <w:p w14:paraId="7BFBDE53" w14:textId="244BD761" w:rsidR="00277B9E" w:rsidRPr="00277B9E" w:rsidRDefault="00277B9E" w:rsidP="00277B9E">
            <w:pPr>
              <w:tabs>
                <w:tab w:val="left" w:pos="10080"/>
              </w:tabs>
              <w:spacing w:before="11"/>
              <w:jc w:val="center"/>
              <w:rPr>
                <w:ins w:id="259" w:author="Jason Gardner" w:date="2023-09-20T17:47:00Z"/>
                <w:rFonts w:ascii="Arial" w:eastAsia="Arial" w:hAnsi="Arial" w:cs="Arial"/>
                <w:i/>
                <w:iCs/>
                <w:sz w:val="18"/>
                <w:szCs w:val="18"/>
              </w:rPr>
            </w:pPr>
            <w:ins w:id="260" w:author="Jason Gardner" w:date="2023-09-20T17:53:00Z">
              <w:r w:rsidRPr="00277B9E">
                <w:rPr>
                  <w:rFonts w:ascii="Arial" w:eastAsia="Arial" w:hAnsi="Arial" w:cs="Arial"/>
                  <w:i/>
                  <w:iCs/>
                  <w:sz w:val="18"/>
                  <w:szCs w:val="18"/>
                </w:rPr>
                <w:t>FORM ONLY – DO NOT SIGN</w:t>
              </w:r>
            </w:ins>
          </w:p>
        </w:tc>
        <w:tc>
          <w:tcPr>
            <w:tcW w:w="619" w:type="dxa"/>
          </w:tcPr>
          <w:p w14:paraId="088D1708" w14:textId="77777777" w:rsidR="002E32A9" w:rsidRDefault="002E32A9" w:rsidP="00AD7521">
            <w:pPr>
              <w:tabs>
                <w:tab w:val="left" w:pos="10080"/>
              </w:tabs>
              <w:spacing w:before="11"/>
              <w:rPr>
                <w:ins w:id="261" w:author="Jason Gardner" w:date="2023-09-20T17:47:00Z"/>
                <w:rFonts w:ascii="Arial" w:eastAsia="Arial" w:hAnsi="Arial" w:cs="Arial"/>
                <w:sz w:val="18"/>
                <w:szCs w:val="18"/>
              </w:rPr>
            </w:pPr>
          </w:p>
        </w:tc>
        <w:tc>
          <w:tcPr>
            <w:tcW w:w="4414" w:type="dxa"/>
            <w:tcBorders>
              <w:bottom w:val="single" w:sz="4" w:space="0" w:color="auto"/>
            </w:tcBorders>
          </w:tcPr>
          <w:p w14:paraId="27B95191" w14:textId="77777777" w:rsidR="002E32A9" w:rsidRDefault="002E32A9" w:rsidP="00AD7521">
            <w:pPr>
              <w:tabs>
                <w:tab w:val="left" w:pos="10080"/>
              </w:tabs>
              <w:spacing w:before="11"/>
              <w:rPr>
                <w:ins w:id="262" w:author="Jason Gardner" w:date="2023-09-20T17:47:00Z"/>
                <w:rFonts w:ascii="Arial" w:eastAsia="Arial" w:hAnsi="Arial" w:cs="Arial"/>
                <w:sz w:val="18"/>
                <w:szCs w:val="18"/>
              </w:rPr>
            </w:pPr>
            <w:ins w:id="263" w:author="Jason Gardner" w:date="2023-09-20T17:47:00Z">
              <w:r>
                <w:rPr>
                  <w:rFonts w:ascii="Arial" w:eastAsia="Arial" w:hAnsi="Arial" w:cs="Arial"/>
                  <w:sz w:val="18"/>
                  <w:szCs w:val="18"/>
                </w:rPr>
                <w:t>(“</w:t>
              </w:r>
              <w:r>
                <w:rPr>
                  <w:rFonts w:ascii="Arial" w:eastAsia="Arial" w:hAnsi="Arial" w:cs="Arial"/>
                  <w:b/>
                  <w:sz w:val="18"/>
                  <w:szCs w:val="18"/>
                </w:rPr>
                <w:t>Customer</w:t>
              </w:r>
              <w:r>
                <w:rPr>
                  <w:rFonts w:ascii="Arial" w:eastAsia="Arial" w:hAnsi="Arial" w:cs="Arial"/>
                  <w:sz w:val="18"/>
                  <w:szCs w:val="18"/>
                </w:rPr>
                <w:t>”)</w:t>
              </w:r>
            </w:ins>
          </w:p>
          <w:p w14:paraId="0B7B0258" w14:textId="0B990974" w:rsidR="002E32A9" w:rsidRPr="00277B9E" w:rsidRDefault="00277B9E" w:rsidP="00277B9E">
            <w:pPr>
              <w:tabs>
                <w:tab w:val="left" w:pos="10080"/>
              </w:tabs>
              <w:spacing w:before="11"/>
              <w:jc w:val="center"/>
              <w:rPr>
                <w:ins w:id="264" w:author="Jason Gardner" w:date="2023-09-20T17:47:00Z"/>
                <w:rFonts w:ascii="Arial" w:eastAsia="Arial" w:hAnsi="Arial" w:cs="Arial"/>
                <w:i/>
                <w:iCs/>
                <w:sz w:val="18"/>
                <w:szCs w:val="18"/>
              </w:rPr>
            </w:pPr>
            <w:ins w:id="265" w:author="Jason Gardner" w:date="2023-09-20T17:53:00Z">
              <w:r w:rsidRPr="00277B9E">
                <w:rPr>
                  <w:rFonts w:ascii="Arial" w:eastAsia="Arial" w:hAnsi="Arial" w:cs="Arial"/>
                  <w:i/>
                  <w:iCs/>
                  <w:sz w:val="18"/>
                  <w:szCs w:val="18"/>
                </w:rPr>
                <w:t>FORM ONLY – DO NOT SIGN</w:t>
              </w:r>
            </w:ins>
          </w:p>
          <w:p w14:paraId="09159535" w14:textId="77777777" w:rsidR="002E32A9" w:rsidRDefault="002E32A9" w:rsidP="00AD7521">
            <w:pPr>
              <w:tabs>
                <w:tab w:val="left" w:pos="10080"/>
              </w:tabs>
              <w:spacing w:before="11"/>
              <w:rPr>
                <w:ins w:id="266" w:author="Jason Gardner" w:date="2023-09-20T17:47:00Z"/>
                <w:rFonts w:ascii="Arial" w:eastAsia="Arial" w:hAnsi="Arial" w:cs="Arial"/>
                <w:sz w:val="18"/>
                <w:szCs w:val="18"/>
              </w:rPr>
            </w:pPr>
          </w:p>
        </w:tc>
      </w:tr>
      <w:tr w:rsidR="002E32A9" w14:paraId="3FE5E5F0" w14:textId="77777777" w:rsidTr="002E32A9">
        <w:trPr>
          <w:trHeight w:val="360"/>
          <w:ins w:id="267" w:author="Jason Gardner" w:date="2023-09-20T17:47:00Z"/>
        </w:trPr>
        <w:tc>
          <w:tcPr>
            <w:tcW w:w="4327" w:type="dxa"/>
            <w:tcBorders>
              <w:top w:val="single" w:sz="4" w:space="0" w:color="auto"/>
            </w:tcBorders>
          </w:tcPr>
          <w:p w14:paraId="602B7763" w14:textId="77777777" w:rsidR="002E32A9" w:rsidRDefault="002E32A9" w:rsidP="00AD7521">
            <w:pPr>
              <w:tabs>
                <w:tab w:val="left" w:pos="10080"/>
              </w:tabs>
              <w:spacing w:before="11"/>
              <w:rPr>
                <w:ins w:id="268" w:author="Jason Gardner" w:date="2023-09-20T17:47:00Z"/>
                <w:rFonts w:ascii="Arial" w:eastAsia="Arial" w:hAnsi="Arial" w:cs="Arial"/>
                <w:sz w:val="18"/>
                <w:szCs w:val="18"/>
              </w:rPr>
            </w:pPr>
            <w:ins w:id="269" w:author="Jason Gardner" w:date="2023-09-20T17:47:00Z">
              <w:r>
                <w:rPr>
                  <w:rFonts w:ascii="Arial" w:eastAsia="Arial" w:hAnsi="Arial" w:cs="Arial"/>
                  <w:sz w:val="18"/>
                  <w:szCs w:val="18"/>
                </w:rPr>
                <w:t>Authorized Signature</w:t>
              </w:r>
            </w:ins>
          </w:p>
        </w:tc>
        <w:tc>
          <w:tcPr>
            <w:tcW w:w="619" w:type="dxa"/>
          </w:tcPr>
          <w:p w14:paraId="7E8FF84A" w14:textId="77777777" w:rsidR="002E32A9" w:rsidRDefault="002E32A9" w:rsidP="00AD7521">
            <w:pPr>
              <w:tabs>
                <w:tab w:val="left" w:pos="10080"/>
              </w:tabs>
              <w:spacing w:before="11"/>
              <w:rPr>
                <w:ins w:id="270" w:author="Jason Gardner" w:date="2023-09-20T17:47:00Z"/>
                <w:rFonts w:ascii="Arial" w:eastAsia="Arial" w:hAnsi="Arial" w:cs="Arial"/>
                <w:sz w:val="18"/>
                <w:szCs w:val="18"/>
              </w:rPr>
            </w:pPr>
          </w:p>
        </w:tc>
        <w:tc>
          <w:tcPr>
            <w:tcW w:w="4414" w:type="dxa"/>
            <w:tcBorders>
              <w:top w:val="single" w:sz="4" w:space="0" w:color="auto"/>
            </w:tcBorders>
          </w:tcPr>
          <w:p w14:paraId="34627316" w14:textId="7B661702" w:rsidR="002E32A9" w:rsidRDefault="002E32A9" w:rsidP="00AD7521">
            <w:pPr>
              <w:tabs>
                <w:tab w:val="left" w:pos="10080"/>
              </w:tabs>
              <w:spacing w:before="11"/>
              <w:rPr>
                <w:ins w:id="271" w:author="Jason Gardner" w:date="2023-09-20T17:47:00Z"/>
                <w:rFonts w:ascii="Arial" w:eastAsia="Arial" w:hAnsi="Arial" w:cs="Arial"/>
                <w:sz w:val="18"/>
                <w:szCs w:val="18"/>
              </w:rPr>
            </w:pPr>
            <w:ins w:id="272" w:author="Jason Gardner" w:date="2023-09-20T17:47:00Z">
              <w:r>
                <w:rPr>
                  <w:rFonts w:ascii="Arial" w:eastAsia="Arial" w:hAnsi="Arial" w:cs="Arial"/>
                  <w:sz w:val="18"/>
                  <w:szCs w:val="18"/>
                </w:rPr>
                <w:t>Authorized Signature</w:t>
              </w:r>
            </w:ins>
          </w:p>
        </w:tc>
      </w:tr>
      <w:tr w:rsidR="002E32A9" w14:paraId="68A9D597" w14:textId="77777777" w:rsidTr="002E32A9">
        <w:trPr>
          <w:trHeight w:val="360"/>
          <w:ins w:id="273" w:author="Jason Gardner" w:date="2023-09-20T17:47:00Z"/>
        </w:trPr>
        <w:tc>
          <w:tcPr>
            <w:tcW w:w="4327" w:type="dxa"/>
            <w:tcBorders>
              <w:bottom w:val="single" w:sz="4" w:space="0" w:color="auto"/>
            </w:tcBorders>
          </w:tcPr>
          <w:p w14:paraId="71B304F2" w14:textId="77777777" w:rsidR="002E32A9" w:rsidRDefault="002E32A9" w:rsidP="00AD7521">
            <w:pPr>
              <w:tabs>
                <w:tab w:val="left" w:pos="10080"/>
              </w:tabs>
              <w:spacing w:before="11"/>
              <w:rPr>
                <w:ins w:id="274" w:author="Jason Gardner" w:date="2023-09-20T17:47:00Z"/>
                <w:rFonts w:ascii="Arial" w:eastAsia="Arial" w:hAnsi="Arial" w:cs="Arial"/>
                <w:sz w:val="18"/>
                <w:szCs w:val="18"/>
              </w:rPr>
            </w:pPr>
          </w:p>
        </w:tc>
        <w:tc>
          <w:tcPr>
            <w:tcW w:w="619" w:type="dxa"/>
          </w:tcPr>
          <w:p w14:paraId="7BD1B32B" w14:textId="77777777" w:rsidR="002E32A9" w:rsidRDefault="002E32A9" w:rsidP="00AD7521">
            <w:pPr>
              <w:tabs>
                <w:tab w:val="left" w:pos="10080"/>
              </w:tabs>
              <w:spacing w:before="11"/>
              <w:rPr>
                <w:ins w:id="275" w:author="Jason Gardner" w:date="2023-09-20T17:47:00Z"/>
                <w:rFonts w:ascii="Arial" w:eastAsia="Arial" w:hAnsi="Arial" w:cs="Arial"/>
                <w:sz w:val="18"/>
                <w:szCs w:val="18"/>
              </w:rPr>
            </w:pPr>
          </w:p>
        </w:tc>
        <w:tc>
          <w:tcPr>
            <w:tcW w:w="4414" w:type="dxa"/>
            <w:tcBorders>
              <w:bottom w:val="single" w:sz="4" w:space="0" w:color="auto"/>
            </w:tcBorders>
          </w:tcPr>
          <w:p w14:paraId="36D3712E" w14:textId="77777777" w:rsidR="002E32A9" w:rsidRDefault="002E32A9" w:rsidP="00AD7521">
            <w:pPr>
              <w:tabs>
                <w:tab w:val="left" w:pos="10080"/>
              </w:tabs>
              <w:spacing w:before="11"/>
              <w:rPr>
                <w:ins w:id="276" w:author="Jason Gardner" w:date="2023-09-20T17:47:00Z"/>
                <w:rFonts w:ascii="Arial" w:eastAsia="Arial" w:hAnsi="Arial" w:cs="Arial"/>
                <w:sz w:val="18"/>
                <w:szCs w:val="18"/>
              </w:rPr>
            </w:pPr>
          </w:p>
        </w:tc>
      </w:tr>
      <w:tr w:rsidR="002E32A9" w14:paraId="4C29F342" w14:textId="77777777" w:rsidTr="002E32A9">
        <w:trPr>
          <w:trHeight w:val="360"/>
          <w:ins w:id="277" w:author="Jason Gardner" w:date="2023-09-20T17:47:00Z"/>
        </w:trPr>
        <w:tc>
          <w:tcPr>
            <w:tcW w:w="4327" w:type="dxa"/>
            <w:tcBorders>
              <w:top w:val="single" w:sz="4" w:space="0" w:color="auto"/>
            </w:tcBorders>
          </w:tcPr>
          <w:p w14:paraId="5673E090" w14:textId="77777777" w:rsidR="002E32A9" w:rsidRDefault="002E32A9" w:rsidP="00AD7521">
            <w:pPr>
              <w:tabs>
                <w:tab w:val="left" w:pos="10080"/>
              </w:tabs>
              <w:spacing w:before="11"/>
              <w:rPr>
                <w:ins w:id="278" w:author="Jason Gardner" w:date="2023-09-20T17:47:00Z"/>
                <w:rFonts w:ascii="Arial" w:eastAsia="Arial" w:hAnsi="Arial" w:cs="Arial"/>
                <w:sz w:val="18"/>
                <w:szCs w:val="18"/>
              </w:rPr>
            </w:pPr>
            <w:ins w:id="279" w:author="Jason Gardner" w:date="2023-09-20T17:47:00Z">
              <w:r>
                <w:rPr>
                  <w:rFonts w:ascii="Arial" w:eastAsia="Arial" w:hAnsi="Arial" w:cs="Arial"/>
                  <w:sz w:val="18"/>
                  <w:szCs w:val="18"/>
                </w:rPr>
                <w:t>Print Name</w:t>
              </w:r>
            </w:ins>
          </w:p>
        </w:tc>
        <w:tc>
          <w:tcPr>
            <w:tcW w:w="619" w:type="dxa"/>
          </w:tcPr>
          <w:p w14:paraId="367AE4EE" w14:textId="77777777" w:rsidR="002E32A9" w:rsidRDefault="002E32A9" w:rsidP="00AD7521">
            <w:pPr>
              <w:tabs>
                <w:tab w:val="left" w:pos="10080"/>
              </w:tabs>
              <w:spacing w:before="11"/>
              <w:rPr>
                <w:ins w:id="280" w:author="Jason Gardner" w:date="2023-09-20T17:47:00Z"/>
                <w:rFonts w:ascii="Arial" w:eastAsia="Arial" w:hAnsi="Arial" w:cs="Arial"/>
                <w:sz w:val="18"/>
                <w:szCs w:val="18"/>
              </w:rPr>
            </w:pPr>
          </w:p>
        </w:tc>
        <w:tc>
          <w:tcPr>
            <w:tcW w:w="4414" w:type="dxa"/>
            <w:tcBorders>
              <w:top w:val="single" w:sz="4" w:space="0" w:color="auto"/>
            </w:tcBorders>
          </w:tcPr>
          <w:p w14:paraId="23AD5887" w14:textId="77777777" w:rsidR="002E32A9" w:rsidRDefault="002E32A9" w:rsidP="00AD7521">
            <w:pPr>
              <w:tabs>
                <w:tab w:val="left" w:pos="10080"/>
              </w:tabs>
              <w:spacing w:before="11"/>
              <w:rPr>
                <w:ins w:id="281" w:author="Jason Gardner" w:date="2023-09-20T17:47:00Z"/>
                <w:rFonts w:ascii="Arial" w:eastAsia="Arial" w:hAnsi="Arial" w:cs="Arial"/>
                <w:sz w:val="18"/>
                <w:szCs w:val="18"/>
              </w:rPr>
            </w:pPr>
            <w:ins w:id="282" w:author="Jason Gardner" w:date="2023-09-20T17:47:00Z">
              <w:r>
                <w:rPr>
                  <w:rFonts w:ascii="Arial" w:eastAsia="Arial" w:hAnsi="Arial" w:cs="Arial"/>
                  <w:sz w:val="18"/>
                  <w:szCs w:val="18"/>
                </w:rPr>
                <w:t>Print Name</w:t>
              </w:r>
            </w:ins>
          </w:p>
        </w:tc>
      </w:tr>
      <w:tr w:rsidR="002E32A9" w14:paraId="17C066C1" w14:textId="77777777" w:rsidTr="00AD7521">
        <w:trPr>
          <w:trHeight w:val="360"/>
          <w:ins w:id="283" w:author="Jason Gardner" w:date="2023-09-20T17:47:00Z"/>
        </w:trPr>
        <w:tc>
          <w:tcPr>
            <w:tcW w:w="4327" w:type="dxa"/>
          </w:tcPr>
          <w:p w14:paraId="2EE65F79" w14:textId="5F780C01" w:rsidR="002E32A9" w:rsidRDefault="002E32A9" w:rsidP="00AD7521">
            <w:pPr>
              <w:tabs>
                <w:tab w:val="left" w:pos="10080"/>
              </w:tabs>
              <w:spacing w:before="11"/>
              <w:rPr>
                <w:ins w:id="284" w:author="Jason Gardner" w:date="2023-09-20T17:47:00Z"/>
                <w:rFonts w:ascii="Arial" w:eastAsia="Arial" w:hAnsi="Arial" w:cs="Arial"/>
                <w:sz w:val="18"/>
                <w:szCs w:val="18"/>
              </w:rPr>
            </w:pPr>
            <w:ins w:id="285" w:author="Jason Gardner" w:date="2023-09-20T17:47:00Z">
              <w:r>
                <w:rPr>
                  <w:rFonts w:ascii="Arial" w:eastAsia="Arial" w:hAnsi="Arial" w:cs="Arial"/>
                  <w:sz w:val="18"/>
                  <w:szCs w:val="18"/>
                </w:rPr>
                <w:t>Title</w:t>
              </w:r>
            </w:ins>
            <w:r w:rsidR="001B0C28">
              <w:rPr>
                <w:rFonts w:ascii="Arial" w:eastAsia="Arial" w:hAnsi="Arial" w:cs="Arial"/>
                <w:sz w:val="18"/>
                <w:szCs w:val="18"/>
              </w:rPr>
              <w:t>:</w:t>
            </w:r>
          </w:p>
        </w:tc>
        <w:tc>
          <w:tcPr>
            <w:tcW w:w="619" w:type="dxa"/>
          </w:tcPr>
          <w:p w14:paraId="56E9805E" w14:textId="77777777" w:rsidR="002E32A9" w:rsidRDefault="002E32A9" w:rsidP="00AD7521">
            <w:pPr>
              <w:tabs>
                <w:tab w:val="left" w:pos="10080"/>
              </w:tabs>
              <w:spacing w:before="11"/>
              <w:rPr>
                <w:ins w:id="286" w:author="Jason Gardner" w:date="2023-09-20T17:47:00Z"/>
                <w:rFonts w:ascii="Arial" w:eastAsia="Arial" w:hAnsi="Arial" w:cs="Arial"/>
                <w:sz w:val="18"/>
                <w:szCs w:val="18"/>
              </w:rPr>
            </w:pPr>
          </w:p>
        </w:tc>
        <w:tc>
          <w:tcPr>
            <w:tcW w:w="4414" w:type="dxa"/>
          </w:tcPr>
          <w:p w14:paraId="56EE8710" w14:textId="1008378A" w:rsidR="002E32A9" w:rsidRDefault="002E32A9" w:rsidP="00AD7521">
            <w:pPr>
              <w:tabs>
                <w:tab w:val="left" w:pos="10080"/>
              </w:tabs>
              <w:spacing w:before="11"/>
              <w:rPr>
                <w:ins w:id="287" w:author="Jason Gardner" w:date="2023-09-20T17:47:00Z"/>
                <w:rFonts w:ascii="Arial" w:eastAsia="Arial" w:hAnsi="Arial" w:cs="Arial"/>
                <w:sz w:val="18"/>
                <w:szCs w:val="18"/>
              </w:rPr>
            </w:pPr>
            <w:ins w:id="288" w:author="Jason Gardner" w:date="2023-09-20T17:47:00Z">
              <w:r>
                <w:rPr>
                  <w:rFonts w:ascii="Arial" w:eastAsia="Arial" w:hAnsi="Arial" w:cs="Arial"/>
                  <w:sz w:val="18"/>
                  <w:szCs w:val="18"/>
                </w:rPr>
                <w:t>Title</w:t>
              </w:r>
            </w:ins>
            <w:r w:rsidR="001B0C28">
              <w:rPr>
                <w:rFonts w:ascii="Arial" w:eastAsia="Arial" w:hAnsi="Arial" w:cs="Arial"/>
                <w:sz w:val="18"/>
                <w:szCs w:val="18"/>
              </w:rPr>
              <w:t>:</w:t>
            </w:r>
          </w:p>
        </w:tc>
      </w:tr>
      <w:tr w:rsidR="002E32A9" w14:paraId="00BB1503" w14:textId="77777777" w:rsidTr="00AD7521">
        <w:trPr>
          <w:trHeight w:val="360"/>
          <w:ins w:id="289" w:author="Jason Gardner" w:date="2023-09-20T17:47:00Z"/>
        </w:trPr>
        <w:tc>
          <w:tcPr>
            <w:tcW w:w="4327" w:type="dxa"/>
          </w:tcPr>
          <w:p w14:paraId="43849765" w14:textId="50BB339A" w:rsidR="002E32A9" w:rsidRDefault="002E32A9" w:rsidP="00AD7521">
            <w:pPr>
              <w:tabs>
                <w:tab w:val="left" w:pos="10080"/>
              </w:tabs>
              <w:spacing w:before="11"/>
              <w:rPr>
                <w:ins w:id="290" w:author="Jason Gardner" w:date="2023-09-20T17:47:00Z"/>
                <w:rFonts w:ascii="Arial" w:eastAsia="Arial" w:hAnsi="Arial" w:cs="Arial"/>
                <w:sz w:val="18"/>
                <w:szCs w:val="18"/>
              </w:rPr>
            </w:pPr>
            <w:ins w:id="291" w:author="Jason Gardner" w:date="2023-09-20T17:47:00Z">
              <w:r>
                <w:rPr>
                  <w:rFonts w:ascii="Arial" w:eastAsia="Arial" w:hAnsi="Arial" w:cs="Arial"/>
                  <w:sz w:val="18"/>
                  <w:szCs w:val="18"/>
                </w:rPr>
                <w:t>Date</w:t>
              </w:r>
            </w:ins>
            <w:r w:rsidR="001B0C28">
              <w:rPr>
                <w:rFonts w:ascii="Arial" w:eastAsia="Arial" w:hAnsi="Arial" w:cs="Arial"/>
                <w:sz w:val="18"/>
                <w:szCs w:val="18"/>
              </w:rPr>
              <w:t>:</w:t>
            </w:r>
          </w:p>
        </w:tc>
        <w:tc>
          <w:tcPr>
            <w:tcW w:w="619" w:type="dxa"/>
          </w:tcPr>
          <w:p w14:paraId="50B0E65E" w14:textId="77777777" w:rsidR="002E32A9" w:rsidRDefault="002E32A9" w:rsidP="00AD7521">
            <w:pPr>
              <w:tabs>
                <w:tab w:val="left" w:pos="10080"/>
              </w:tabs>
              <w:spacing w:before="11"/>
              <w:rPr>
                <w:ins w:id="292" w:author="Jason Gardner" w:date="2023-09-20T17:47:00Z"/>
                <w:rFonts w:ascii="Arial" w:eastAsia="Arial" w:hAnsi="Arial" w:cs="Arial"/>
                <w:sz w:val="18"/>
                <w:szCs w:val="18"/>
              </w:rPr>
            </w:pPr>
          </w:p>
        </w:tc>
        <w:tc>
          <w:tcPr>
            <w:tcW w:w="4414" w:type="dxa"/>
          </w:tcPr>
          <w:p w14:paraId="2D827479" w14:textId="0FC0C2BA" w:rsidR="002E32A9" w:rsidRDefault="002E32A9" w:rsidP="00AD7521">
            <w:pPr>
              <w:tabs>
                <w:tab w:val="left" w:pos="10080"/>
              </w:tabs>
              <w:spacing w:before="11"/>
              <w:rPr>
                <w:ins w:id="293" w:author="Jason Gardner" w:date="2023-09-20T17:47:00Z"/>
                <w:rFonts w:ascii="Arial" w:eastAsia="Arial" w:hAnsi="Arial" w:cs="Arial"/>
                <w:sz w:val="18"/>
                <w:szCs w:val="18"/>
              </w:rPr>
            </w:pPr>
            <w:ins w:id="294" w:author="Jason Gardner" w:date="2023-09-20T17:47:00Z">
              <w:r>
                <w:rPr>
                  <w:rFonts w:ascii="Arial" w:eastAsia="Arial" w:hAnsi="Arial" w:cs="Arial"/>
                  <w:sz w:val="18"/>
                  <w:szCs w:val="18"/>
                </w:rPr>
                <w:t>Date</w:t>
              </w:r>
            </w:ins>
            <w:r w:rsidR="001B0C28">
              <w:rPr>
                <w:rFonts w:ascii="Arial" w:eastAsia="Arial" w:hAnsi="Arial" w:cs="Arial"/>
                <w:sz w:val="18"/>
                <w:szCs w:val="18"/>
              </w:rPr>
              <w:t>:</w:t>
            </w:r>
          </w:p>
        </w:tc>
      </w:tr>
    </w:tbl>
    <w:p w14:paraId="188711F9" w14:textId="77777777" w:rsidR="00167520" w:rsidRPr="007A6BFF" w:rsidRDefault="00167520" w:rsidP="001B0C28">
      <w:pPr>
        <w:jc w:val="both"/>
        <w:rPr>
          <w:rFonts w:ascii="Arial" w:eastAsia="Arial" w:hAnsi="Arial" w:cs="Arial"/>
          <w:bCs/>
          <w:sz w:val="18"/>
          <w:szCs w:val="18"/>
        </w:rPr>
      </w:pPr>
    </w:p>
    <w:sectPr w:rsidR="00167520" w:rsidRPr="007A6BF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1" w:author="legal" w:date="2023-09-19T09:35:00Z" w:initials="js">
    <w:p w14:paraId="6645A76C" w14:textId="77777777" w:rsidR="00B07875" w:rsidRPr="00B07875" w:rsidRDefault="00B07875">
      <w:pPr>
        <w:pStyle w:val="CommentText"/>
        <w:rPr>
          <w:b/>
          <w:bCs/>
        </w:rPr>
      </w:pPr>
      <w:r w:rsidRPr="00B07875">
        <w:rPr>
          <w:rStyle w:val="CommentReference"/>
          <w:b/>
          <w:bCs/>
        </w:rPr>
        <w:annotationRef/>
      </w:r>
      <w:r w:rsidRPr="00B07875">
        <w:rPr>
          <w:b/>
          <w:bCs/>
        </w:rPr>
        <w:t>PATRIANNA LEGAL – 19 September</w:t>
      </w:r>
    </w:p>
    <w:p w14:paraId="522998E3" w14:textId="77777777" w:rsidR="00B07875" w:rsidRPr="00B07875" w:rsidRDefault="00B07875">
      <w:pPr>
        <w:pStyle w:val="CommentText"/>
        <w:rPr>
          <w:b/>
          <w:bCs/>
        </w:rPr>
      </w:pPr>
      <w:r w:rsidRPr="00B07875">
        <w:rPr>
          <w:b/>
          <w:bCs/>
        </w:rPr>
        <w:t xml:space="preserve">Beginning of text is new language Spreedly provided but the remainder should remain. </w:t>
      </w:r>
    </w:p>
    <w:p w14:paraId="40F5DA31" w14:textId="77777777" w:rsidR="00B07875" w:rsidRPr="00B07875" w:rsidRDefault="00B07875">
      <w:pPr>
        <w:pStyle w:val="CommentText"/>
        <w:rPr>
          <w:b/>
          <w:bCs/>
        </w:rPr>
      </w:pPr>
    </w:p>
    <w:p w14:paraId="45074AE8" w14:textId="4E8A3C38" w:rsidR="00B07875" w:rsidRDefault="00B07875">
      <w:pPr>
        <w:pStyle w:val="CommentText"/>
      </w:pPr>
      <w:r w:rsidRPr="00B07875">
        <w:rPr>
          <w:b/>
          <w:bCs/>
        </w:rPr>
        <w:t>The DPA should be set out in this MSA and not simply changeable at Spreedly discretion on the website.</w:t>
      </w:r>
    </w:p>
  </w:comment>
  <w:comment w:id="97" w:author="legal" w:date="2023-09-19T09:40:00Z" w:initials="js">
    <w:p w14:paraId="3690BA3B" w14:textId="21B322E6" w:rsidR="00496E42" w:rsidRPr="00496E42" w:rsidRDefault="00496E42">
      <w:pPr>
        <w:pStyle w:val="CommentText"/>
        <w:rPr>
          <w:b/>
          <w:bCs/>
        </w:rPr>
      </w:pPr>
      <w:r w:rsidRPr="00496E42">
        <w:rPr>
          <w:rStyle w:val="CommentReference"/>
          <w:b/>
          <w:bCs/>
        </w:rPr>
        <w:annotationRef/>
      </w:r>
      <w:r w:rsidRPr="00496E42">
        <w:rPr>
          <w:b/>
          <w:bCs/>
        </w:rPr>
        <w:t>To be added by Patrianna.</w:t>
      </w:r>
    </w:p>
  </w:comment>
  <w:comment w:id="98" w:author="Aiga Gintale" w:date="2023-09-20T13:05:00Z" w:initials="AG">
    <w:p w14:paraId="42D1D278" w14:textId="77777777" w:rsidR="00620DD7" w:rsidRDefault="00620DD7" w:rsidP="00DD3636">
      <w:pPr>
        <w:pStyle w:val="CommentText"/>
      </w:pPr>
      <w:r>
        <w:rPr>
          <w:rStyle w:val="CommentReference"/>
        </w:rPr>
        <w:annotationRef/>
      </w:r>
      <w:r>
        <w:t>added</w:t>
      </w:r>
    </w:p>
  </w:comment>
  <w:comment w:id="99" w:author="Jason Gardner" w:date="2023-09-20T17:25:00Z" w:initials="JG">
    <w:p w14:paraId="584EE2B8" w14:textId="4ECDE0ED" w:rsidR="00BF56F4" w:rsidRDefault="00BF56F4">
      <w:pPr>
        <w:pStyle w:val="CommentText"/>
      </w:pPr>
      <w:r>
        <w:rPr>
          <w:rStyle w:val="CommentReference"/>
        </w:rPr>
        <w:annotationRef/>
      </w:r>
      <w:r>
        <w:t>This term isn’t defined so for consistency we don’t need to capitalize.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074AE8" w15:done="1"/>
  <w15:commentEx w15:paraId="3690BA3B" w15:done="1"/>
  <w15:commentEx w15:paraId="42D1D278" w15:paraIdParent="3690BA3B" w15:done="1"/>
  <w15:commentEx w15:paraId="584EE2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6626C7" w16cex:dateUtc="2023-09-19T07:35:00Z"/>
  <w16cex:commentExtensible w16cex:durableId="2B52A75E" w16cex:dateUtc="2023-09-19T07:40:00Z"/>
  <w16cex:commentExtensible w16cex:durableId="28B56C8F" w16cex:dateUtc="2023-09-20T11:05:00Z"/>
  <w16cex:commentExtensible w16cex:durableId="50C541CE" w16cex:dateUtc="2023-09-20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074AE8" w16cid:durableId="4A6626C7"/>
  <w16cid:commentId w16cid:paraId="3690BA3B" w16cid:durableId="2B52A75E"/>
  <w16cid:commentId w16cid:paraId="42D1D278" w16cid:durableId="28B56C8F"/>
  <w16cid:commentId w16cid:paraId="584EE2B8" w16cid:durableId="50C541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02BDF" w14:textId="77777777" w:rsidR="00032CA3" w:rsidRDefault="00032CA3">
      <w:r>
        <w:separator/>
      </w:r>
    </w:p>
  </w:endnote>
  <w:endnote w:type="continuationSeparator" w:id="0">
    <w:p w14:paraId="2F20E554" w14:textId="77777777" w:rsidR="00032CA3" w:rsidRDefault="00032CA3">
      <w:r>
        <w:continuationSeparator/>
      </w:r>
    </w:p>
  </w:endnote>
  <w:endnote w:type="continuationNotice" w:id="1">
    <w:p w14:paraId="5BEEB37C" w14:textId="77777777" w:rsidR="00032CA3" w:rsidRDefault="00032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8" w14:textId="77777777" w:rsidR="001A111E" w:rsidRDefault="001A111E">
    <w:pPr>
      <w:pBdr>
        <w:top w:val="nil"/>
        <w:left w:val="nil"/>
        <w:bottom w:val="nil"/>
        <w:right w:val="nil"/>
        <w:between w:val="nil"/>
      </w:pBdr>
      <w:tabs>
        <w:tab w:val="center" w:pos="4680"/>
        <w:tab w:val="right" w:pos="9360"/>
      </w:tabs>
      <w:rPr>
        <w:color w:val="000000"/>
      </w:rPr>
    </w:pPr>
  </w:p>
  <w:p w14:paraId="000001C9" w14:textId="77777777" w:rsidR="001A111E" w:rsidRDefault="001A111E">
    <w:pPr>
      <w:pBdr>
        <w:top w:val="nil"/>
        <w:left w:val="nil"/>
        <w:bottom w:val="nil"/>
        <w:right w:val="nil"/>
        <w:between w:val="nil"/>
      </w:pBdr>
      <w:tabs>
        <w:tab w:val="center" w:pos="4680"/>
        <w:tab w:val="right" w:pos="9360"/>
      </w:tabs>
      <w:rPr>
        <w:color w:val="000000"/>
      </w:rPr>
    </w:pPr>
  </w:p>
  <w:p w14:paraId="000001CA" w14:textId="56BA2FDB" w:rsidR="001A111E" w:rsidRDefault="001A111E">
    <w:pPr>
      <w:pBdr>
        <w:top w:val="nil"/>
        <w:left w:val="nil"/>
        <w:bottom w:val="nil"/>
        <w:right w:val="nil"/>
        <w:between w:val="nil"/>
      </w:pBdr>
      <w:tabs>
        <w:tab w:val="center" w:pos="4680"/>
        <w:tab w:val="right" w:pos="9360"/>
      </w:tabs>
      <w:rPr>
        <w:color w:val="000000"/>
      </w:rPr>
    </w:pPr>
    <w:r>
      <w:rPr>
        <w:rFonts w:ascii="Arial" w:eastAsia="Arial" w:hAnsi="Arial" w:cs="Arial"/>
        <w:color w:val="000000"/>
        <w:sz w:val="18"/>
        <w:szCs w:val="18"/>
      </w:rPr>
      <w:t xml:space="preserve">Enterprise Service Agreement </w:t>
    </w:r>
    <w:r>
      <w:rPr>
        <w:rFonts w:ascii="Arial" w:eastAsia="Arial" w:hAnsi="Arial" w:cs="Arial"/>
        <w:color w:val="000000"/>
        <w:sz w:val="18"/>
        <w:szCs w:val="18"/>
      </w:rPr>
      <w:tab/>
    </w:r>
    <w:r>
      <w:rPr>
        <w:rFonts w:ascii="Arial" w:eastAsia="Arial" w:hAnsi="Arial" w:cs="Arial"/>
        <w:color w:val="000000"/>
        <w:sz w:val="18"/>
        <w:szCs w:val="18"/>
      </w:rPr>
      <w:tab/>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9A7167">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b/>
        <w:color w:val="000000"/>
        <w:sz w:val="18"/>
        <w:szCs w:val="18"/>
      </w:rPr>
      <w:t>1</w:t>
    </w:r>
    <w:r>
      <w:rPr>
        <w:rFonts w:ascii="Arial" w:eastAsia="Arial" w:hAnsi="Arial" w:cs="Arial"/>
        <w:b/>
        <w:sz w:val="18"/>
        <w:szCs w:val="18"/>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E" w14:textId="222D0EDB" w:rsidR="001A111E" w:rsidRDefault="00482ED4">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0" distR="0" simplePos="0" relativeHeight="251663360" behindDoc="1" locked="0" layoutInCell="1" hidden="0" allowOverlap="1" wp14:anchorId="43AED04D" wp14:editId="2479E773">
              <wp:simplePos x="0" y="0"/>
              <wp:positionH relativeFrom="column">
                <wp:posOffset>0</wp:posOffset>
              </wp:positionH>
              <wp:positionV relativeFrom="paragraph">
                <wp:posOffset>0</wp:posOffset>
              </wp:positionV>
              <wp:extent cx="591820" cy="320675"/>
              <wp:effectExtent l="0" t="0" r="0" b="0"/>
              <wp:wrapNone/>
              <wp:docPr id="35" name="Rectangle 35"/>
              <wp:cNvGraphicFramePr/>
              <a:graphic xmlns:a="http://schemas.openxmlformats.org/drawingml/2006/main">
                <a:graphicData uri="http://schemas.microsoft.com/office/word/2010/wordprocessingShape">
                  <wps:wsp>
                    <wps:cNvSpPr/>
                    <wps:spPr>
                      <a:xfrm>
                        <a:off x="5083428" y="3653000"/>
                        <a:ext cx="525145" cy="254000"/>
                      </a:xfrm>
                      <a:prstGeom prst="rect">
                        <a:avLst/>
                      </a:prstGeom>
                      <a:noFill/>
                      <a:ln>
                        <a:noFill/>
                      </a:ln>
                    </wps:spPr>
                    <wps:txbx>
                      <w:txbxContent>
                        <w:p w14:paraId="045067E2" w14:textId="77777777" w:rsidR="007F011C" w:rsidRDefault="00482ED4">
                          <w:pPr>
                            <w:spacing w:line="200" w:lineRule="auto"/>
                            <w:textDirection w:val="btLr"/>
                          </w:pPr>
                          <w:r>
                            <w:rPr>
                              <w:rFonts w:ascii="Arial" w:eastAsia="Arial" w:hAnsi="Arial" w:cs="Arial"/>
                              <w:color w:val="000000"/>
                              <w:sz w:val="16"/>
                            </w:rPr>
                            <w:t>14076504</w:t>
                          </w:r>
                        </w:p>
                        <w:p w14:paraId="1BADF8C2" w14:textId="77777777" w:rsidR="007F011C" w:rsidRDefault="007F011C">
                          <w:pPr>
                            <w:spacing w:line="200" w:lineRule="auto"/>
                            <w:textDirection w:val="btLr"/>
                          </w:pPr>
                        </w:p>
                      </w:txbxContent>
                    </wps:txbx>
                    <wps:bodyPr spcFirstLastPara="1" wrap="square" lIns="0" tIns="0" rIns="0" bIns="0" anchor="t" anchorCtr="0">
                      <a:noAutofit/>
                    </wps:bodyPr>
                  </wps:wsp>
                </a:graphicData>
              </a:graphic>
            </wp:anchor>
          </w:drawing>
        </mc:Choice>
        <mc:Fallback>
          <w:pict>
            <v:rect w14:anchorId="43AED04D" id="Rectangle 35" o:spid="_x0000_s1026" style="position:absolute;margin-left:0;margin-top:0;width:46.6pt;height:25.2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" filled="f" stroked="f">
              <v:textbox inset="0,0,0,0">
                <w:txbxContent>
                  <w:p w14:paraId="045067E2" w14:textId="77777777" w:rsidR="007F011C" w:rsidRDefault="00482ED4">
                    <w:pPr>
                      <w:spacing w:line="200" w:lineRule="auto"/>
                      <w:textDirection w:val="btLr"/>
                    </w:pPr>
                    <w:r>
                      <w:rPr>
                        <w:rFonts w:ascii="Arial" w:eastAsia="Arial" w:hAnsi="Arial" w:cs="Arial"/>
                        <w:color w:val="000000"/>
                        <w:sz w:val="16"/>
                      </w:rPr>
                      <w:t>14076504</w:t>
                    </w:r>
                  </w:p>
                  <w:p w14:paraId="1BADF8C2" w14:textId="77777777" w:rsidR="007F011C" w:rsidRDefault="007F011C">
                    <w:pPr>
                      <w:spacing w:line="200" w:lineRule="auto"/>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D" w14:textId="5FCEC7E6" w:rsidR="001A111E" w:rsidRPr="00FD50B4" w:rsidRDefault="001A111E" w:rsidP="00991AD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A31B" w14:textId="77777777" w:rsidR="00032CA3" w:rsidRDefault="00032CA3">
      <w:r>
        <w:separator/>
      </w:r>
    </w:p>
  </w:footnote>
  <w:footnote w:type="continuationSeparator" w:id="0">
    <w:p w14:paraId="73AD9459" w14:textId="77777777" w:rsidR="00032CA3" w:rsidRDefault="00032CA3">
      <w:r>
        <w:continuationSeparator/>
      </w:r>
    </w:p>
  </w:footnote>
  <w:footnote w:type="continuationNotice" w:id="1">
    <w:p w14:paraId="3F8E47C4" w14:textId="77777777" w:rsidR="00032CA3" w:rsidRDefault="00032C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4" w14:textId="49FB2F8B" w:rsidR="001A111E" w:rsidRDefault="001A111E">
    <w:pPr>
      <w:tabs>
        <w:tab w:val="center" w:pos="4680"/>
        <w:tab w:val="right" w:pos="9360"/>
      </w:tabs>
      <w:ind w:left="3240" w:firstLine="4680"/>
      <w:rPr>
        <w:rFonts w:ascii="Arial" w:eastAsia="Arial" w:hAnsi="Arial" w:cs="Arial"/>
        <w:sz w:val="16"/>
        <w:szCs w:val="16"/>
      </w:rPr>
    </w:pPr>
    <w:r>
      <w:rPr>
        <w:rFonts w:ascii="Arial" w:eastAsia="Arial" w:hAnsi="Arial" w:cs="Arial"/>
        <w:sz w:val="16"/>
        <w:szCs w:val="16"/>
      </w:rPr>
      <w:t xml:space="preserve">     CONFIDENTIAL</w:t>
    </w:r>
    <w:r>
      <w:rPr>
        <w:noProof/>
      </w:rPr>
      <w:drawing>
        <wp:anchor distT="0" distB="0" distL="114300" distR="114300" simplePos="0" relativeHeight="251658240" behindDoc="0" locked="0" layoutInCell="1" hidden="0" allowOverlap="1" wp14:anchorId="44885850" wp14:editId="3DB0CB9B">
          <wp:simplePos x="0" y="0"/>
          <wp:positionH relativeFrom="column">
            <wp:posOffset>6</wp:posOffset>
          </wp:positionH>
          <wp:positionV relativeFrom="paragraph">
            <wp:posOffset>18320</wp:posOffset>
          </wp:positionV>
          <wp:extent cx="1405956" cy="322799"/>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405956" cy="322799"/>
                  </a:xfrm>
                  <a:prstGeom prst="rect">
                    <a:avLst/>
                  </a:prstGeom>
                  <a:ln/>
                </pic:spPr>
              </pic:pic>
            </a:graphicData>
          </a:graphic>
        </wp:anchor>
      </w:drawing>
    </w:r>
  </w:p>
  <w:p w14:paraId="000001C5" w14:textId="77777777" w:rsidR="001A111E" w:rsidRPr="00D23E95" w:rsidRDefault="001A111E" w:rsidP="00D23E95">
    <w:pPr>
      <w:tabs>
        <w:tab w:val="center" w:pos="4680"/>
        <w:tab w:val="right" w:pos="9360"/>
      </w:tabs>
      <w:rPr>
        <w:sz w:val="20"/>
      </w:rPr>
    </w:pPr>
  </w:p>
  <w:p w14:paraId="000001C6" w14:textId="77777777" w:rsidR="001A111E" w:rsidRPr="00D23E95" w:rsidRDefault="001A111E">
    <w:pPr>
      <w:pBdr>
        <w:top w:val="nil"/>
        <w:left w:val="nil"/>
        <w:bottom w:val="nil"/>
        <w:right w:val="nil"/>
        <w:between w:val="nil"/>
      </w:pBdr>
      <w:tabs>
        <w:tab w:val="center" w:pos="4680"/>
        <w:tab w:val="right" w:pos="9360"/>
      </w:tabs>
      <w:rPr>
        <w:sz w:val="20"/>
      </w:rPr>
    </w:pPr>
  </w:p>
  <w:p w14:paraId="000001C7" w14:textId="77777777" w:rsidR="001A111E" w:rsidRPr="00D23E95" w:rsidRDefault="001A111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65C"/>
    <w:multiLevelType w:val="multilevel"/>
    <w:tmpl w:val="DA66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C40C1"/>
    <w:multiLevelType w:val="multilevel"/>
    <w:tmpl w:val="E18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83EFF"/>
    <w:multiLevelType w:val="hybridMultilevel"/>
    <w:tmpl w:val="E8EA1F5E"/>
    <w:lvl w:ilvl="0" w:tplc="A692BD7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D17FF"/>
    <w:multiLevelType w:val="multilevel"/>
    <w:tmpl w:val="733AE49A"/>
    <w:lvl w:ilvl="0">
      <w:start w:val="1"/>
      <w:numFmt w:val="upperLetter"/>
      <w:lvlText w:val="%1."/>
      <w:lvlJc w:val="left"/>
      <w:pPr>
        <w:ind w:left="945" w:hanging="360"/>
      </w:pPr>
      <w:rPr>
        <w:b w:val="0"/>
      </w:r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4" w15:restartNumberingAfterBreak="0">
    <w:nsid w:val="17D90FDB"/>
    <w:multiLevelType w:val="multilevel"/>
    <w:tmpl w:val="E0D02A3E"/>
    <w:lvl w:ilvl="0">
      <w:start w:val="1"/>
      <w:numFmt w:val="lowerLetter"/>
      <w:pStyle w:val="uslevel1"/>
      <w:lvlText w:val="(%1)"/>
      <w:lvlJc w:val="left"/>
      <w:pPr>
        <w:ind w:left="1440" w:hanging="720"/>
      </w:pPr>
    </w:lvl>
    <w:lvl w:ilvl="1">
      <w:start w:val="1"/>
      <w:numFmt w:val="lowerLetter"/>
      <w:pStyle w:val="uslevel2"/>
      <w:lvlText w:val="%2."/>
      <w:lvlJc w:val="left"/>
      <w:pPr>
        <w:ind w:left="1800" w:hanging="360"/>
      </w:pPr>
    </w:lvl>
    <w:lvl w:ilvl="2">
      <w:start w:val="1"/>
      <w:numFmt w:val="lowerRoman"/>
      <w:pStyle w:val="uslevel3"/>
      <w:lvlText w:val="%3."/>
      <w:lvlJc w:val="right"/>
      <w:pPr>
        <w:ind w:left="2520" w:hanging="180"/>
      </w:pPr>
    </w:lvl>
    <w:lvl w:ilvl="3">
      <w:start w:val="1"/>
      <w:numFmt w:val="decimal"/>
      <w:pStyle w:val="uslevel4"/>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7DF718C"/>
    <w:multiLevelType w:val="multilevel"/>
    <w:tmpl w:val="9D60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F1FFA"/>
    <w:multiLevelType w:val="multilevel"/>
    <w:tmpl w:val="F53C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94728"/>
    <w:multiLevelType w:val="multilevel"/>
    <w:tmpl w:val="11A68FDC"/>
    <w:lvl w:ilvl="0">
      <w:start w:val="1"/>
      <w:numFmt w:val="upperLetter"/>
      <w:lvlText w:val="%1."/>
      <w:lvlJc w:val="left"/>
      <w:pPr>
        <w:ind w:left="720" w:hanging="360"/>
      </w:pPr>
      <w:rPr>
        <w:b w:val="0"/>
      </w:rPr>
    </w:lvl>
    <w:lvl w:ilvl="1">
      <w:start w:val="1"/>
      <w:numFmt w:val="decimal"/>
      <w:lvlText w:val="%1.%2."/>
      <w:lvlJc w:val="left"/>
      <w:pPr>
        <w:ind w:left="2160" w:hanging="720"/>
      </w:pPr>
    </w:lvl>
    <w:lvl w:ilvl="2">
      <w:start w:val="1"/>
      <w:numFmt w:val="decimal"/>
      <w:lvlText w:val="%1.%2.%3."/>
      <w:lvlJc w:val="left"/>
      <w:pPr>
        <w:ind w:left="3240" w:hanging="720"/>
      </w:p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8" w15:restartNumberingAfterBreak="0">
    <w:nsid w:val="40B21CF9"/>
    <w:multiLevelType w:val="multilevel"/>
    <w:tmpl w:val="25DA8570"/>
    <w:lvl w:ilvl="0">
      <w:start w:val="1"/>
      <w:numFmt w:val="decimal"/>
      <w:lvlText w:val="%1."/>
      <w:lvlJc w:val="left"/>
      <w:pPr>
        <w:ind w:left="1069" w:hanging="360"/>
      </w:pPr>
      <w:rPr>
        <w:rFonts w:ascii="Arial" w:eastAsia="Arial" w:hAnsi="Arial" w:cs="Arial"/>
        <w:b w:val="0"/>
        <w:sz w:val="18"/>
        <w:szCs w:val="18"/>
      </w:rPr>
    </w:lvl>
    <w:lvl w:ilvl="1">
      <w:start w:val="1"/>
      <w:numFmt w:val="decimal"/>
      <w:lvlText w:val="%1.%2."/>
      <w:lvlJc w:val="left"/>
      <w:pPr>
        <w:ind w:left="2160" w:hanging="720"/>
      </w:pPr>
      <w:rPr>
        <w:rFonts w:ascii="Arial" w:eastAsia="Arial" w:hAnsi="Arial" w:cs="Arial"/>
        <w:b w:val="0"/>
        <w:sz w:val="18"/>
        <w:szCs w:val="18"/>
      </w:rPr>
    </w:lvl>
    <w:lvl w:ilvl="2">
      <w:start w:val="1"/>
      <w:numFmt w:val="decimal"/>
      <w:lvlText w:val="%1.%2.%3."/>
      <w:lvlJc w:val="left"/>
      <w:pPr>
        <w:ind w:left="3240" w:hanging="720"/>
      </w:pPr>
      <w:rPr>
        <w:rFonts w:ascii="Arial" w:eastAsia="Arial" w:hAnsi="Arial" w:cs="Arial"/>
        <w:b w:val="0"/>
        <w:sz w:val="18"/>
        <w:szCs w:val="18"/>
      </w:rPr>
    </w:lvl>
    <w:lvl w:ilvl="3">
      <w:start w:val="1"/>
      <w:numFmt w:val="decimal"/>
      <w:lvlText w:val="%1.%2.%3.%4."/>
      <w:lvlJc w:val="left"/>
      <w:pPr>
        <w:ind w:left="4680" w:hanging="1080"/>
      </w:pPr>
      <w:rPr>
        <w:rFonts w:ascii="Arial" w:hAnsi="Arial" w:cs="Arial" w:hint="default"/>
        <w:sz w:val="18"/>
        <w:szCs w:val="18"/>
      </w:r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9" w15:restartNumberingAfterBreak="0">
    <w:nsid w:val="43751274"/>
    <w:multiLevelType w:val="multilevel"/>
    <w:tmpl w:val="4240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F19E5"/>
    <w:multiLevelType w:val="multilevel"/>
    <w:tmpl w:val="1C1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C6502"/>
    <w:multiLevelType w:val="multilevel"/>
    <w:tmpl w:val="8C7A9EA8"/>
    <w:lvl w:ilvl="0">
      <w:start w:val="1"/>
      <w:numFmt w:val="upperLetter"/>
      <w:lvlText w:val="%1."/>
      <w:lvlJc w:val="left"/>
      <w:pPr>
        <w:ind w:left="945" w:hanging="360"/>
      </w:pPr>
      <w:rPr>
        <w:b w:val="0"/>
      </w:r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12" w15:restartNumberingAfterBreak="0">
    <w:nsid w:val="50562ECE"/>
    <w:multiLevelType w:val="multilevel"/>
    <w:tmpl w:val="9218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D2C27"/>
    <w:multiLevelType w:val="multilevel"/>
    <w:tmpl w:val="19226D8E"/>
    <w:lvl w:ilvl="0">
      <w:start w:val="1"/>
      <w:numFmt w:val="decimal"/>
      <w:lvlText w:val="%1."/>
      <w:lvlJc w:val="left"/>
      <w:pPr>
        <w:ind w:left="720" w:hanging="360"/>
      </w:pPr>
      <w:rPr>
        <w:rFonts w:ascii="Arial" w:eastAsia="Arial" w:hAnsi="Arial" w:cs="Arial"/>
        <w:b w:val="0"/>
        <w:sz w:val="18"/>
        <w:szCs w:val="18"/>
      </w:rPr>
    </w:lvl>
    <w:lvl w:ilvl="1">
      <w:start w:val="1"/>
      <w:numFmt w:val="decimal"/>
      <w:lvlText w:val="%1.%2."/>
      <w:lvlJc w:val="left"/>
      <w:pPr>
        <w:ind w:left="2160" w:hanging="720"/>
      </w:pPr>
      <w:rPr>
        <w:rFonts w:ascii="Arial" w:eastAsia="Arial" w:hAnsi="Arial" w:cs="Arial"/>
        <w:b w:val="0"/>
        <w:sz w:val="18"/>
        <w:szCs w:val="18"/>
      </w:rPr>
    </w:lvl>
    <w:lvl w:ilvl="2">
      <w:start w:val="1"/>
      <w:numFmt w:val="decimal"/>
      <w:lvlText w:val="%1.%2.%3."/>
      <w:lvlJc w:val="left"/>
      <w:pPr>
        <w:ind w:left="3240" w:hanging="720"/>
      </w:pPr>
      <w:rPr>
        <w:rFonts w:ascii="Arial" w:eastAsia="Arial" w:hAnsi="Arial" w:cs="Arial"/>
        <w:b w:val="0"/>
        <w:sz w:val="18"/>
        <w:szCs w:val="18"/>
      </w:r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14" w15:restartNumberingAfterBreak="0">
    <w:nsid w:val="611A7305"/>
    <w:multiLevelType w:val="multilevel"/>
    <w:tmpl w:val="916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95F76"/>
    <w:multiLevelType w:val="multilevel"/>
    <w:tmpl w:val="14F66126"/>
    <w:lvl w:ilvl="0">
      <w:start w:val="1"/>
      <w:numFmt w:val="upperLetter"/>
      <w:lvlText w:val="%1."/>
      <w:lvlJc w:val="left"/>
      <w:pPr>
        <w:ind w:left="720" w:hanging="360"/>
      </w:pPr>
      <w:rPr>
        <w:b w:val="0"/>
      </w:rPr>
    </w:lvl>
    <w:lvl w:ilvl="1">
      <w:start w:val="1"/>
      <w:numFmt w:val="decimal"/>
      <w:lvlText w:val="%1.%2."/>
      <w:lvlJc w:val="left"/>
      <w:pPr>
        <w:ind w:left="2160" w:hanging="720"/>
      </w:pPr>
    </w:lvl>
    <w:lvl w:ilvl="2">
      <w:start w:val="1"/>
      <w:numFmt w:val="decimal"/>
      <w:lvlText w:val="%1.%2.%3."/>
      <w:lvlJc w:val="left"/>
      <w:pPr>
        <w:ind w:left="3240" w:hanging="720"/>
      </w:p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16" w15:restartNumberingAfterBreak="0">
    <w:nsid w:val="723C4A08"/>
    <w:multiLevelType w:val="multilevel"/>
    <w:tmpl w:val="AAA86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2491984"/>
    <w:multiLevelType w:val="multilevel"/>
    <w:tmpl w:val="2B2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951413">
    <w:abstractNumId w:val="16"/>
  </w:num>
  <w:num w:numId="2" w16cid:durableId="2041591354">
    <w:abstractNumId w:val="7"/>
  </w:num>
  <w:num w:numId="3" w16cid:durableId="1530944993">
    <w:abstractNumId w:val="11"/>
  </w:num>
  <w:num w:numId="4" w16cid:durableId="1730182742">
    <w:abstractNumId w:val="8"/>
  </w:num>
  <w:num w:numId="5" w16cid:durableId="65343663">
    <w:abstractNumId w:val="13"/>
  </w:num>
  <w:num w:numId="6" w16cid:durableId="1070271232">
    <w:abstractNumId w:val="4"/>
  </w:num>
  <w:num w:numId="7" w16cid:durableId="804857459">
    <w:abstractNumId w:val="15"/>
  </w:num>
  <w:num w:numId="8" w16cid:durableId="1280793061">
    <w:abstractNumId w:val="3"/>
  </w:num>
  <w:num w:numId="9" w16cid:durableId="510417051">
    <w:abstractNumId w:val="17"/>
  </w:num>
  <w:num w:numId="10" w16cid:durableId="1835414690">
    <w:abstractNumId w:val="12"/>
  </w:num>
  <w:num w:numId="11" w16cid:durableId="1897353210">
    <w:abstractNumId w:val="9"/>
  </w:num>
  <w:num w:numId="12" w16cid:durableId="1701399123">
    <w:abstractNumId w:val="10"/>
  </w:num>
  <w:num w:numId="13" w16cid:durableId="390351868">
    <w:abstractNumId w:val="6"/>
  </w:num>
  <w:num w:numId="14" w16cid:durableId="1249584523">
    <w:abstractNumId w:val="5"/>
  </w:num>
  <w:num w:numId="15" w16cid:durableId="3748242">
    <w:abstractNumId w:val="1"/>
  </w:num>
  <w:num w:numId="16" w16cid:durableId="2021226828">
    <w:abstractNumId w:val="14"/>
  </w:num>
  <w:num w:numId="17" w16cid:durableId="895432369">
    <w:abstractNumId w:val="0"/>
  </w:num>
  <w:num w:numId="18" w16cid:durableId="1270932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gal">
    <w15:presenceInfo w15:providerId="None" w15:userId="legal"/>
  </w15:person>
  <w15:person w15:author="Jason Gardner">
    <w15:presenceInfo w15:providerId="AD" w15:userId="S::jason@seegmillergardner.com::84f20d6c-a171-439a-b118-416bdf70b4f9"/>
  </w15:person>
  <w15:person w15:author="Aiga Gintale">
    <w15:presenceInfo w15:providerId="AD" w15:userId="S::aiga.gintale@yellowsocialinteractive.onmicrosoft.com::7e261f4c-f2fe-44a6-a651-23c74f3a1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6DD"/>
    <w:rsid w:val="00002D65"/>
    <w:rsid w:val="0002761D"/>
    <w:rsid w:val="00032298"/>
    <w:rsid w:val="00032CA3"/>
    <w:rsid w:val="00050A40"/>
    <w:rsid w:val="00053E9B"/>
    <w:rsid w:val="00056EFB"/>
    <w:rsid w:val="000C0B61"/>
    <w:rsid w:val="000C3D26"/>
    <w:rsid w:val="001007D3"/>
    <w:rsid w:val="00114105"/>
    <w:rsid w:val="00121113"/>
    <w:rsid w:val="00122544"/>
    <w:rsid w:val="00126D29"/>
    <w:rsid w:val="00165B92"/>
    <w:rsid w:val="00167520"/>
    <w:rsid w:val="001A111E"/>
    <w:rsid w:val="001B0C28"/>
    <w:rsid w:val="001C45B9"/>
    <w:rsid w:val="002043A2"/>
    <w:rsid w:val="00213C82"/>
    <w:rsid w:val="002265B4"/>
    <w:rsid w:val="00230CA3"/>
    <w:rsid w:val="00231441"/>
    <w:rsid w:val="002402AD"/>
    <w:rsid w:val="00277B9E"/>
    <w:rsid w:val="00283E98"/>
    <w:rsid w:val="002D364E"/>
    <w:rsid w:val="002E2739"/>
    <w:rsid w:val="002E2B57"/>
    <w:rsid w:val="002E32A9"/>
    <w:rsid w:val="002F0921"/>
    <w:rsid w:val="003078B4"/>
    <w:rsid w:val="00311B57"/>
    <w:rsid w:val="00326D63"/>
    <w:rsid w:val="00340BA8"/>
    <w:rsid w:val="00343C7C"/>
    <w:rsid w:val="00361B5C"/>
    <w:rsid w:val="00364217"/>
    <w:rsid w:val="003709C8"/>
    <w:rsid w:val="003776E6"/>
    <w:rsid w:val="003E56FA"/>
    <w:rsid w:val="00407D6A"/>
    <w:rsid w:val="00411C08"/>
    <w:rsid w:val="00467ADD"/>
    <w:rsid w:val="00473A29"/>
    <w:rsid w:val="00482ED4"/>
    <w:rsid w:val="00485864"/>
    <w:rsid w:val="00496E42"/>
    <w:rsid w:val="004B1F54"/>
    <w:rsid w:val="004B3823"/>
    <w:rsid w:val="004B7495"/>
    <w:rsid w:val="004E1C09"/>
    <w:rsid w:val="0057248A"/>
    <w:rsid w:val="00584311"/>
    <w:rsid w:val="005916A1"/>
    <w:rsid w:val="00595131"/>
    <w:rsid w:val="005A265E"/>
    <w:rsid w:val="005B09AC"/>
    <w:rsid w:val="005D0D49"/>
    <w:rsid w:val="005D2B62"/>
    <w:rsid w:val="005E7425"/>
    <w:rsid w:val="00601DBC"/>
    <w:rsid w:val="006033B9"/>
    <w:rsid w:val="00620DD7"/>
    <w:rsid w:val="00625AB0"/>
    <w:rsid w:val="006352D8"/>
    <w:rsid w:val="00635CDF"/>
    <w:rsid w:val="00653519"/>
    <w:rsid w:val="006656A0"/>
    <w:rsid w:val="00674568"/>
    <w:rsid w:val="00676CB3"/>
    <w:rsid w:val="0069738A"/>
    <w:rsid w:val="006A38C9"/>
    <w:rsid w:val="006E790B"/>
    <w:rsid w:val="006F27A5"/>
    <w:rsid w:val="00721AC3"/>
    <w:rsid w:val="007625DE"/>
    <w:rsid w:val="00782C0A"/>
    <w:rsid w:val="007956DD"/>
    <w:rsid w:val="007A56D4"/>
    <w:rsid w:val="007A5B57"/>
    <w:rsid w:val="007A6BFF"/>
    <w:rsid w:val="007D493A"/>
    <w:rsid w:val="007E19C6"/>
    <w:rsid w:val="007F011C"/>
    <w:rsid w:val="00803B63"/>
    <w:rsid w:val="008043B2"/>
    <w:rsid w:val="00817298"/>
    <w:rsid w:val="00822CE4"/>
    <w:rsid w:val="00826D32"/>
    <w:rsid w:val="00834A05"/>
    <w:rsid w:val="00835729"/>
    <w:rsid w:val="00842030"/>
    <w:rsid w:val="00842830"/>
    <w:rsid w:val="00864DBA"/>
    <w:rsid w:val="00874DF4"/>
    <w:rsid w:val="00884EE5"/>
    <w:rsid w:val="008C1BDA"/>
    <w:rsid w:val="008D2685"/>
    <w:rsid w:val="008E4B09"/>
    <w:rsid w:val="008E6C73"/>
    <w:rsid w:val="00911623"/>
    <w:rsid w:val="009149F2"/>
    <w:rsid w:val="00920A19"/>
    <w:rsid w:val="009224F1"/>
    <w:rsid w:val="00932C51"/>
    <w:rsid w:val="00943A73"/>
    <w:rsid w:val="00952CEB"/>
    <w:rsid w:val="00966900"/>
    <w:rsid w:val="009715A8"/>
    <w:rsid w:val="009905E5"/>
    <w:rsid w:val="00991AD3"/>
    <w:rsid w:val="009A57E3"/>
    <w:rsid w:val="009A7167"/>
    <w:rsid w:val="009B4185"/>
    <w:rsid w:val="009D2C4C"/>
    <w:rsid w:val="009D6F82"/>
    <w:rsid w:val="009E628E"/>
    <w:rsid w:val="009F7062"/>
    <w:rsid w:val="00A22D21"/>
    <w:rsid w:val="00A31E10"/>
    <w:rsid w:val="00A5408C"/>
    <w:rsid w:val="00A67547"/>
    <w:rsid w:val="00A84220"/>
    <w:rsid w:val="00A84917"/>
    <w:rsid w:val="00A87917"/>
    <w:rsid w:val="00AC6086"/>
    <w:rsid w:val="00AE10FB"/>
    <w:rsid w:val="00B049BC"/>
    <w:rsid w:val="00B07875"/>
    <w:rsid w:val="00B40644"/>
    <w:rsid w:val="00B4294D"/>
    <w:rsid w:val="00B45EA9"/>
    <w:rsid w:val="00B621F3"/>
    <w:rsid w:val="00B70FF1"/>
    <w:rsid w:val="00B756A9"/>
    <w:rsid w:val="00BA7703"/>
    <w:rsid w:val="00BC2F41"/>
    <w:rsid w:val="00BF56F4"/>
    <w:rsid w:val="00C05B0A"/>
    <w:rsid w:val="00C21A45"/>
    <w:rsid w:val="00C366C1"/>
    <w:rsid w:val="00C51CDA"/>
    <w:rsid w:val="00C5505C"/>
    <w:rsid w:val="00C93EBB"/>
    <w:rsid w:val="00CD1575"/>
    <w:rsid w:val="00CE6304"/>
    <w:rsid w:val="00D063A3"/>
    <w:rsid w:val="00D23E95"/>
    <w:rsid w:val="00D51910"/>
    <w:rsid w:val="00D635BD"/>
    <w:rsid w:val="00D854A4"/>
    <w:rsid w:val="00D93E57"/>
    <w:rsid w:val="00DC4366"/>
    <w:rsid w:val="00DC7471"/>
    <w:rsid w:val="00DD7813"/>
    <w:rsid w:val="00E0103E"/>
    <w:rsid w:val="00E02C0E"/>
    <w:rsid w:val="00E6047D"/>
    <w:rsid w:val="00E64128"/>
    <w:rsid w:val="00EA2F47"/>
    <w:rsid w:val="00F0446B"/>
    <w:rsid w:val="00F6253B"/>
    <w:rsid w:val="00F90FFE"/>
    <w:rsid w:val="00F9257B"/>
    <w:rsid w:val="00FD1CD1"/>
    <w:rsid w:val="00FD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C0C18"/>
  <w15:docId w15:val="{7A11CFF5-9948-4CDB-A137-64103315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A9"/>
  </w:style>
  <w:style w:type="paragraph" w:styleId="Heading1">
    <w:name w:val="heading 1"/>
    <w:basedOn w:val="Normal"/>
    <w:next w:val="Normal"/>
    <w:link w:val="Heading1Char"/>
    <w:uiPriority w:val="9"/>
    <w:qFormat/>
    <w:rsid w:val="007B3A7C"/>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B3A7C"/>
    <w:p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3A7C"/>
    <w:p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B3A7C"/>
    <w:p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B3A7C"/>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7B3A7C"/>
    <w:pPr>
      <w:spacing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3A7C"/>
    <w:pPr>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7B3A7C"/>
    <w:pPr>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7B3A7C"/>
    <w:pPr>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A7C"/>
    <w:pPr>
      <w:spacing w:before="240" w:after="60"/>
      <w:jc w:val="center"/>
      <w:outlineLvl w:val="0"/>
    </w:pPr>
    <w:rPr>
      <w:rFonts w:eastAsiaTheme="majorEastAsia" w:cstheme="majorBidi"/>
      <w:b/>
      <w:spacing w:val="5"/>
      <w:sz w:val="32"/>
      <w:szCs w:val="52"/>
    </w:rPr>
  </w:style>
  <w:style w:type="character" w:customStyle="1" w:styleId="Heading1Char">
    <w:name w:val="Heading 1 Char"/>
    <w:basedOn w:val="DefaultParagraphFont"/>
    <w:link w:val="Heading1"/>
    <w:uiPriority w:val="9"/>
    <w:rsid w:val="007B3A7C"/>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7B3A7C"/>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3A7C"/>
    <w:rPr>
      <w:rFonts w:eastAsiaTheme="majorEastAsia" w:cstheme="majorBidi"/>
      <w:b/>
      <w:bCs/>
    </w:rPr>
  </w:style>
  <w:style w:type="character" w:customStyle="1" w:styleId="Heading4Char">
    <w:name w:val="Heading 4 Char"/>
    <w:basedOn w:val="DefaultParagraphFont"/>
    <w:link w:val="Heading4"/>
    <w:uiPriority w:val="9"/>
    <w:semiHidden/>
    <w:rsid w:val="007B3A7C"/>
    <w:rPr>
      <w:rFonts w:eastAsiaTheme="majorEastAsia" w:cstheme="majorBidi"/>
      <w:b/>
      <w:bCs/>
      <w:i/>
      <w:iCs/>
    </w:rPr>
  </w:style>
  <w:style w:type="character" w:customStyle="1" w:styleId="Heading5Char">
    <w:name w:val="Heading 5 Char"/>
    <w:basedOn w:val="DefaultParagraphFont"/>
    <w:link w:val="Heading5"/>
    <w:uiPriority w:val="9"/>
    <w:semiHidden/>
    <w:rsid w:val="007B3A7C"/>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7B3A7C"/>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7B3A7C"/>
    <w:rPr>
      <w:rFonts w:eastAsiaTheme="majorEastAsia" w:cstheme="majorBidi"/>
      <w:i/>
      <w:iCs/>
    </w:rPr>
  </w:style>
  <w:style w:type="character" w:customStyle="1" w:styleId="Heading8Char">
    <w:name w:val="Heading 8 Char"/>
    <w:basedOn w:val="DefaultParagraphFont"/>
    <w:link w:val="Heading8"/>
    <w:uiPriority w:val="9"/>
    <w:semiHidden/>
    <w:rsid w:val="007B3A7C"/>
    <w:rPr>
      <w:rFonts w:eastAsiaTheme="majorEastAsia" w:cstheme="majorBidi"/>
      <w:sz w:val="20"/>
      <w:szCs w:val="20"/>
    </w:rPr>
  </w:style>
  <w:style w:type="character" w:customStyle="1" w:styleId="Heading9Char">
    <w:name w:val="Heading 9 Char"/>
    <w:basedOn w:val="DefaultParagraphFont"/>
    <w:link w:val="Heading9"/>
    <w:uiPriority w:val="9"/>
    <w:semiHidden/>
    <w:rsid w:val="007B3A7C"/>
    <w:rPr>
      <w:rFonts w:eastAsiaTheme="majorEastAsia" w:cstheme="majorBidi"/>
      <w:i/>
      <w:iCs/>
      <w:spacing w:val="5"/>
      <w:sz w:val="20"/>
      <w:szCs w:val="20"/>
    </w:rPr>
  </w:style>
  <w:style w:type="character" w:customStyle="1" w:styleId="TitleChar">
    <w:name w:val="Title Char"/>
    <w:basedOn w:val="DefaultParagraphFont"/>
    <w:link w:val="Title"/>
    <w:uiPriority w:val="1"/>
    <w:rsid w:val="007B3A7C"/>
    <w:rPr>
      <w:rFonts w:eastAsiaTheme="majorEastAsia" w:cstheme="majorBidi"/>
      <w:b/>
      <w:spacing w:val="5"/>
      <w:sz w:val="32"/>
      <w:szCs w:val="52"/>
    </w:rPr>
  </w:style>
  <w:style w:type="paragraph" w:styleId="Subtitle">
    <w:name w:val="Subtitle"/>
    <w:basedOn w:val="Normal"/>
    <w:next w:val="Normal"/>
    <w:link w:val="SubtitleChar"/>
    <w:uiPriority w:val="11"/>
    <w:qFormat/>
    <w:pPr>
      <w:spacing w:after="600"/>
    </w:pPr>
    <w:rPr>
      <w:i/>
    </w:rPr>
  </w:style>
  <w:style w:type="character" w:customStyle="1" w:styleId="SubtitleChar">
    <w:name w:val="Subtitle Char"/>
    <w:basedOn w:val="DefaultParagraphFont"/>
    <w:link w:val="Subtitle"/>
    <w:uiPriority w:val="11"/>
    <w:rsid w:val="007B3A7C"/>
    <w:rPr>
      <w:rFonts w:asciiTheme="majorHAnsi" w:eastAsiaTheme="majorEastAsia" w:hAnsiTheme="majorHAnsi" w:cstheme="majorBidi"/>
      <w:i/>
      <w:iCs/>
      <w:spacing w:val="13"/>
      <w:sz w:val="24"/>
      <w:szCs w:val="24"/>
    </w:rPr>
  </w:style>
  <w:style w:type="character" w:styleId="Strong">
    <w:name w:val="Strong"/>
    <w:uiPriority w:val="22"/>
    <w:qFormat/>
    <w:rsid w:val="007B3A7C"/>
    <w:rPr>
      <w:b/>
      <w:bCs/>
    </w:rPr>
  </w:style>
  <w:style w:type="character" w:styleId="Emphasis">
    <w:name w:val="Emphasis"/>
    <w:uiPriority w:val="20"/>
    <w:qFormat/>
    <w:rsid w:val="007B3A7C"/>
    <w:rPr>
      <w:b/>
      <w:bCs/>
      <w:i/>
      <w:iCs/>
      <w:spacing w:val="10"/>
      <w:bdr w:val="none" w:sz="0" w:space="0" w:color="auto"/>
      <w:shd w:val="clear" w:color="auto" w:fill="auto"/>
    </w:rPr>
  </w:style>
  <w:style w:type="paragraph" w:styleId="NoSpacing">
    <w:name w:val="No Spacing"/>
    <w:basedOn w:val="Normal"/>
    <w:uiPriority w:val="12"/>
    <w:qFormat/>
    <w:rsid w:val="007B3A7C"/>
  </w:style>
  <w:style w:type="paragraph" w:styleId="ListParagraph">
    <w:name w:val="List Paragraph"/>
    <w:basedOn w:val="Normal"/>
    <w:uiPriority w:val="34"/>
    <w:qFormat/>
    <w:rsid w:val="007B3A7C"/>
    <w:pPr>
      <w:ind w:left="720"/>
      <w:contextualSpacing/>
    </w:pPr>
  </w:style>
  <w:style w:type="paragraph" w:styleId="Quote">
    <w:name w:val="Quote"/>
    <w:basedOn w:val="Normal"/>
    <w:next w:val="Normal"/>
    <w:link w:val="QuoteChar"/>
    <w:uiPriority w:val="29"/>
    <w:qFormat/>
    <w:rsid w:val="007B3A7C"/>
    <w:pPr>
      <w:spacing w:before="200"/>
      <w:ind w:left="360" w:right="360"/>
    </w:pPr>
    <w:rPr>
      <w:i/>
      <w:iCs/>
    </w:rPr>
  </w:style>
  <w:style w:type="character" w:customStyle="1" w:styleId="QuoteChar">
    <w:name w:val="Quote Char"/>
    <w:basedOn w:val="DefaultParagraphFont"/>
    <w:link w:val="Quote"/>
    <w:uiPriority w:val="29"/>
    <w:rsid w:val="007B3A7C"/>
    <w:rPr>
      <w:rFonts w:eastAsiaTheme="minorEastAsia"/>
      <w:i/>
      <w:iCs/>
    </w:rPr>
  </w:style>
  <w:style w:type="paragraph" w:styleId="IntenseQuote">
    <w:name w:val="Intense Quote"/>
    <w:basedOn w:val="Normal"/>
    <w:next w:val="Normal"/>
    <w:link w:val="IntenseQuoteChar"/>
    <w:uiPriority w:val="30"/>
    <w:qFormat/>
    <w:rsid w:val="007B3A7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3A7C"/>
    <w:rPr>
      <w:rFonts w:eastAsiaTheme="minorEastAsia"/>
      <w:b/>
      <w:bCs/>
      <w:i/>
      <w:iCs/>
    </w:rPr>
  </w:style>
  <w:style w:type="character" w:styleId="SubtleEmphasis">
    <w:name w:val="Subtle Emphasis"/>
    <w:uiPriority w:val="19"/>
    <w:qFormat/>
    <w:rsid w:val="007B3A7C"/>
    <w:rPr>
      <w:i/>
      <w:iCs/>
    </w:rPr>
  </w:style>
  <w:style w:type="character" w:styleId="IntenseEmphasis">
    <w:name w:val="Intense Emphasis"/>
    <w:uiPriority w:val="21"/>
    <w:qFormat/>
    <w:rsid w:val="007B3A7C"/>
    <w:rPr>
      <w:b/>
      <w:bCs/>
    </w:rPr>
  </w:style>
  <w:style w:type="character" w:styleId="SubtleReference">
    <w:name w:val="Subtle Reference"/>
    <w:uiPriority w:val="31"/>
    <w:qFormat/>
    <w:rsid w:val="007B3A7C"/>
    <w:rPr>
      <w:smallCaps/>
    </w:rPr>
  </w:style>
  <w:style w:type="character" w:styleId="IntenseReference">
    <w:name w:val="Intense Reference"/>
    <w:uiPriority w:val="32"/>
    <w:qFormat/>
    <w:rsid w:val="007B3A7C"/>
    <w:rPr>
      <w:smallCaps/>
      <w:spacing w:val="5"/>
      <w:u w:val="single"/>
    </w:rPr>
  </w:style>
  <w:style w:type="character" w:styleId="BookTitle">
    <w:name w:val="Book Title"/>
    <w:uiPriority w:val="33"/>
    <w:qFormat/>
    <w:rsid w:val="007B3A7C"/>
    <w:rPr>
      <w:i/>
      <w:iCs/>
      <w:smallCaps/>
      <w:spacing w:val="5"/>
    </w:rPr>
  </w:style>
  <w:style w:type="paragraph" w:styleId="TOCHeading">
    <w:name w:val="TOC Heading"/>
    <w:basedOn w:val="Heading1"/>
    <w:next w:val="Normal"/>
    <w:uiPriority w:val="39"/>
    <w:semiHidden/>
    <w:unhideWhenUsed/>
    <w:qFormat/>
    <w:rsid w:val="007B3A7C"/>
    <w:pPr>
      <w:outlineLvl w:val="9"/>
    </w:pPr>
    <w:rPr>
      <w:lang w:bidi="en-US"/>
    </w:rPr>
  </w:style>
  <w:style w:type="paragraph" w:styleId="BlockText">
    <w:name w:val="Block Text"/>
    <w:basedOn w:val="Normal"/>
    <w:uiPriority w:val="99"/>
    <w:semiHidden/>
    <w:unhideWhenUsed/>
    <w:rsid w:val="007B3A7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pPr>
    <w:rPr>
      <w:iCs/>
    </w:rPr>
  </w:style>
  <w:style w:type="paragraph" w:styleId="BodyText">
    <w:name w:val="Body Text"/>
    <w:basedOn w:val="Normal"/>
    <w:link w:val="BodyTextChar"/>
    <w:uiPriority w:val="99"/>
    <w:semiHidden/>
    <w:unhideWhenUsed/>
    <w:rsid w:val="007B3A7C"/>
  </w:style>
  <w:style w:type="character" w:customStyle="1" w:styleId="BodyTextChar">
    <w:name w:val="Body Text Char"/>
    <w:basedOn w:val="DefaultParagraphFont"/>
    <w:link w:val="BodyText"/>
    <w:uiPriority w:val="99"/>
    <w:semiHidden/>
    <w:rsid w:val="007B3A7C"/>
    <w:rPr>
      <w:rFonts w:eastAsiaTheme="minorEastAsia"/>
      <w:sz w:val="24"/>
    </w:rPr>
  </w:style>
  <w:style w:type="paragraph" w:styleId="BodyText2">
    <w:name w:val="Body Text 2"/>
    <w:basedOn w:val="Normal"/>
    <w:link w:val="BodyText2Char"/>
    <w:uiPriority w:val="99"/>
    <w:semiHidden/>
    <w:unhideWhenUsed/>
    <w:rsid w:val="007B3A7C"/>
  </w:style>
  <w:style w:type="character" w:customStyle="1" w:styleId="BodyText2Char">
    <w:name w:val="Body Text 2 Char"/>
    <w:basedOn w:val="DefaultParagraphFont"/>
    <w:link w:val="BodyText2"/>
    <w:uiPriority w:val="99"/>
    <w:semiHidden/>
    <w:rsid w:val="007B3A7C"/>
    <w:rPr>
      <w:rFonts w:eastAsiaTheme="minorEastAsia"/>
    </w:rPr>
  </w:style>
  <w:style w:type="paragraph" w:styleId="BodyText3">
    <w:name w:val="Body Text 3"/>
    <w:basedOn w:val="Normal"/>
    <w:link w:val="BodyText3Char"/>
    <w:uiPriority w:val="99"/>
    <w:semiHidden/>
    <w:unhideWhenUsed/>
    <w:rsid w:val="007B3A7C"/>
    <w:rPr>
      <w:sz w:val="16"/>
      <w:szCs w:val="16"/>
    </w:rPr>
  </w:style>
  <w:style w:type="character" w:customStyle="1" w:styleId="BodyText3Char">
    <w:name w:val="Body Text 3 Char"/>
    <w:basedOn w:val="DefaultParagraphFont"/>
    <w:link w:val="BodyText3"/>
    <w:uiPriority w:val="99"/>
    <w:semiHidden/>
    <w:rsid w:val="007B3A7C"/>
    <w:rPr>
      <w:rFonts w:eastAsiaTheme="minorEastAsia"/>
      <w:sz w:val="16"/>
      <w:szCs w:val="16"/>
    </w:rPr>
  </w:style>
  <w:style w:type="paragraph" w:styleId="BodyTextFirstIndent">
    <w:name w:val="Body Text First Indent"/>
    <w:basedOn w:val="BodyText"/>
    <w:link w:val="BodyTextFirstIndentChar"/>
    <w:uiPriority w:val="99"/>
    <w:semiHidden/>
    <w:unhideWhenUsed/>
    <w:rsid w:val="007B3A7C"/>
    <w:pPr>
      <w:ind w:firstLine="360"/>
    </w:pPr>
  </w:style>
  <w:style w:type="character" w:customStyle="1" w:styleId="BodyTextFirstIndentChar">
    <w:name w:val="Body Text First Indent Char"/>
    <w:basedOn w:val="BodyTextChar"/>
    <w:link w:val="BodyTextFirstIndent"/>
    <w:uiPriority w:val="99"/>
    <w:semiHidden/>
    <w:rsid w:val="007B3A7C"/>
    <w:rPr>
      <w:rFonts w:eastAsiaTheme="minorEastAsia"/>
      <w:sz w:val="24"/>
    </w:rPr>
  </w:style>
  <w:style w:type="paragraph" w:styleId="BodyTextIndent">
    <w:name w:val="Body Text Indent"/>
    <w:basedOn w:val="Normal"/>
    <w:link w:val="BodyTextIndentChar"/>
    <w:uiPriority w:val="99"/>
    <w:semiHidden/>
    <w:unhideWhenUsed/>
    <w:rsid w:val="007B3A7C"/>
    <w:pPr>
      <w:ind w:left="360"/>
    </w:pPr>
  </w:style>
  <w:style w:type="character" w:customStyle="1" w:styleId="BodyTextIndentChar">
    <w:name w:val="Body Text Indent Char"/>
    <w:basedOn w:val="DefaultParagraphFont"/>
    <w:link w:val="BodyTextIndent"/>
    <w:uiPriority w:val="99"/>
    <w:semiHidden/>
    <w:rsid w:val="007B3A7C"/>
    <w:rPr>
      <w:rFonts w:eastAsiaTheme="minorEastAsia"/>
    </w:rPr>
  </w:style>
  <w:style w:type="paragraph" w:styleId="BodyTextFirstIndent2">
    <w:name w:val="Body Text First Indent 2"/>
    <w:basedOn w:val="BodyTextIndent"/>
    <w:link w:val="BodyTextFirstIndent2Char"/>
    <w:uiPriority w:val="99"/>
    <w:semiHidden/>
    <w:unhideWhenUsed/>
    <w:rsid w:val="007B3A7C"/>
    <w:pPr>
      <w:ind w:firstLine="360"/>
    </w:pPr>
  </w:style>
  <w:style w:type="character" w:customStyle="1" w:styleId="BodyTextFirstIndent2Char">
    <w:name w:val="Body Text First Indent 2 Char"/>
    <w:basedOn w:val="BodyTextIndentChar"/>
    <w:link w:val="BodyTextFirstIndent2"/>
    <w:uiPriority w:val="99"/>
    <w:semiHidden/>
    <w:rsid w:val="007B3A7C"/>
    <w:rPr>
      <w:rFonts w:eastAsiaTheme="minorEastAsia"/>
      <w:sz w:val="24"/>
    </w:rPr>
  </w:style>
  <w:style w:type="paragraph" w:styleId="BodyTextIndent2">
    <w:name w:val="Body Text Indent 2"/>
    <w:basedOn w:val="Normal"/>
    <w:link w:val="BodyTextIndent2Char"/>
    <w:uiPriority w:val="99"/>
    <w:semiHidden/>
    <w:unhideWhenUsed/>
    <w:rsid w:val="007B3A7C"/>
    <w:pPr>
      <w:ind w:left="360"/>
    </w:pPr>
  </w:style>
  <w:style w:type="character" w:customStyle="1" w:styleId="BodyTextIndent2Char">
    <w:name w:val="Body Text Indent 2 Char"/>
    <w:basedOn w:val="DefaultParagraphFont"/>
    <w:link w:val="BodyTextIndent2"/>
    <w:uiPriority w:val="99"/>
    <w:semiHidden/>
    <w:rsid w:val="007B3A7C"/>
    <w:rPr>
      <w:rFonts w:eastAsiaTheme="minorEastAsia"/>
    </w:rPr>
  </w:style>
  <w:style w:type="paragraph" w:styleId="BodyTextIndent3">
    <w:name w:val="Body Text Indent 3"/>
    <w:basedOn w:val="Normal"/>
    <w:link w:val="BodyTextIndent3Char"/>
    <w:uiPriority w:val="99"/>
    <w:semiHidden/>
    <w:unhideWhenUsed/>
    <w:rsid w:val="007B3A7C"/>
    <w:pPr>
      <w:ind w:left="360"/>
    </w:pPr>
    <w:rPr>
      <w:sz w:val="16"/>
      <w:szCs w:val="16"/>
    </w:rPr>
  </w:style>
  <w:style w:type="character" w:customStyle="1" w:styleId="BodyTextIndent3Char">
    <w:name w:val="Body Text Indent 3 Char"/>
    <w:basedOn w:val="DefaultParagraphFont"/>
    <w:link w:val="BodyTextIndent3"/>
    <w:uiPriority w:val="99"/>
    <w:semiHidden/>
    <w:rsid w:val="007B3A7C"/>
    <w:rPr>
      <w:rFonts w:eastAsiaTheme="minorEastAsia"/>
      <w:sz w:val="16"/>
      <w:szCs w:val="16"/>
    </w:rPr>
  </w:style>
  <w:style w:type="paragraph" w:styleId="Header">
    <w:name w:val="header"/>
    <w:basedOn w:val="Normal"/>
    <w:link w:val="HeaderChar"/>
    <w:uiPriority w:val="99"/>
    <w:unhideWhenUsed/>
    <w:rsid w:val="007B3A7C"/>
    <w:pPr>
      <w:tabs>
        <w:tab w:val="center" w:pos="4680"/>
        <w:tab w:val="right" w:pos="9360"/>
      </w:tabs>
    </w:pPr>
  </w:style>
  <w:style w:type="character" w:customStyle="1" w:styleId="HeaderChar">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rsid w:val="007B3A7C"/>
    <w:pPr>
      <w:tabs>
        <w:tab w:val="center" w:pos="4680"/>
        <w:tab w:val="right" w:pos="9360"/>
      </w:tabs>
    </w:pPr>
  </w:style>
  <w:style w:type="character" w:customStyle="1" w:styleId="FooterChar">
    <w:name w:val="Footer Char"/>
    <w:basedOn w:val="DefaultParagraphFont"/>
    <w:link w:val="Footer"/>
    <w:uiPriority w:val="99"/>
    <w:rsid w:val="007B3A7C"/>
    <w:rPr>
      <w:rFonts w:eastAsiaTheme="minorEastAsia"/>
    </w:rPr>
  </w:style>
  <w:style w:type="paragraph" w:customStyle="1" w:styleId="MacPacTrailer">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rsid w:val="009F68C2"/>
    <w:rPr>
      <w:rFonts w:ascii="Tahoma" w:hAnsi="Tahoma" w:cs="Tahoma"/>
      <w:sz w:val="16"/>
      <w:szCs w:val="16"/>
    </w:rPr>
  </w:style>
  <w:style w:type="character" w:customStyle="1" w:styleId="BalloonTextChar">
    <w:name w:val="Balloon Text Char"/>
    <w:basedOn w:val="DefaultParagraphFont"/>
    <w:link w:val="BalloonText"/>
    <w:uiPriority w:val="99"/>
    <w:rsid w:val="009F68C2"/>
    <w:rPr>
      <w:rFonts w:ascii="Tahoma" w:hAnsi="Tahoma" w:cs="Tahoma"/>
      <w:sz w:val="16"/>
      <w:szCs w:val="16"/>
    </w:rPr>
  </w:style>
  <w:style w:type="character" w:styleId="PlaceholderText">
    <w:name w:val="Placeholder Text"/>
    <w:basedOn w:val="DefaultParagraphFont"/>
    <w:uiPriority w:val="99"/>
    <w:semiHidden/>
    <w:rsid w:val="009F68C2"/>
    <w:rPr>
      <w:color w:val="808080"/>
    </w:rPr>
  </w:style>
  <w:style w:type="paragraph" w:customStyle="1" w:styleId="Definitions">
    <w:name w:val="Definitions"/>
    <w:basedOn w:val="Normal"/>
    <w:rsid w:val="00DF192E"/>
    <w:pPr>
      <w:tabs>
        <w:tab w:val="left" w:pos="709"/>
      </w:tabs>
      <w:spacing w:before="120" w:after="120" w:line="300" w:lineRule="atLeast"/>
      <w:ind w:firstLine="720"/>
    </w:pPr>
  </w:style>
  <w:style w:type="paragraph" w:customStyle="1" w:styleId="uslevel1">
    <w:name w:val="uslevel1"/>
    <w:basedOn w:val="Normal"/>
    <w:rsid w:val="00D23E95"/>
    <w:pPr>
      <w:numPr>
        <w:numId w:val="6"/>
      </w:numPr>
      <w:spacing w:before="240" w:line="300" w:lineRule="atLeast"/>
    </w:pPr>
  </w:style>
  <w:style w:type="paragraph" w:customStyle="1" w:styleId="uslevel2">
    <w:name w:val="uslevel2"/>
    <w:basedOn w:val="Normal"/>
    <w:rsid w:val="00D23E95"/>
    <w:pPr>
      <w:numPr>
        <w:ilvl w:val="1"/>
        <w:numId w:val="6"/>
      </w:numPr>
      <w:spacing w:before="240" w:line="300" w:lineRule="atLeast"/>
    </w:pPr>
  </w:style>
  <w:style w:type="paragraph" w:customStyle="1" w:styleId="uslevel3">
    <w:name w:val="uslevel3"/>
    <w:basedOn w:val="Normal"/>
    <w:rsid w:val="00D23E95"/>
    <w:pPr>
      <w:numPr>
        <w:ilvl w:val="2"/>
        <w:numId w:val="6"/>
      </w:numPr>
      <w:spacing w:before="240" w:line="300" w:lineRule="atLeast"/>
    </w:pPr>
  </w:style>
  <w:style w:type="paragraph" w:customStyle="1" w:styleId="uslevel4">
    <w:name w:val="uslevel4"/>
    <w:basedOn w:val="Normal"/>
    <w:rsid w:val="00D23E95"/>
    <w:pPr>
      <w:numPr>
        <w:ilvl w:val="3"/>
        <w:numId w:val="6"/>
      </w:numPr>
      <w:spacing w:before="240" w:line="300" w:lineRule="atLeast"/>
    </w:pPr>
  </w:style>
  <w:style w:type="paragraph" w:customStyle="1" w:styleId="RBHTabbedL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customStyle="1" w:styleId="RBHTabbedL1Char">
    <w:name w:val="RBHTabbed_L1 Char"/>
    <w:basedOn w:val="DefaultParagraphFont"/>
    <w:link w:val="RBHTabbedL1"/>
    <w:rsid w:val="00197CEA"/>
    <w:rPr>
      <w:rFonts w:ascii="Arial Narrow" w:hAnsi="Arial Narrow"/>
      <w:sz w:val="20"/>
      <w:szCs w:val="20"/>
    </w:rPr>
  </w:style>
  <w:style w:type="paragraph" w:customStyle="1" w:styleId="RBHTabbedL2">
    <w:name w:val="RBHTabbed_L2"/>
    <w:basedOn w:val="RBHTabbedL1"/>
    <w:rsid w:val="00197CEA"/>
    <w:pPr>
      <w:numPr>
        <w:ilvl w:val="1"/>
      </w:numPr>
      <w:tabs>
        <w:tab w:val="num" w:pos="720"/>
      </w:tabs>
      <w:ind w:left="792" w:hanging="432"/>
      <w:outlineLvl w:val="1"/>
    </w:pPr>
  </w:style>
  <w:style w:type="paragraph" w:customStyle="1" w:styleId="RBHTabbedL3">
    <w:name w:val="RBHTabbed_L3"/>
    <w:basedOn w:val="RBHTabbedL2"/>
    <w:rsid w:val="00197CEA"/>
    <w:pPr>
      <w:numPr>
        <w:ilvl w:val="2"/>
      </w:numPr>
      <w:tabs>
        <w:tab w:val="num" w:pos="720"/>
      </w:tabs>
      <w:ind w:left="792" w:hanging="432"/>
    </w:pPr>
  </w:style>
  <w:style w:type="paragraph" w:customStyle="1" w:styleId="RBHTabbedL4">
    <w:name w:val="RBHTabbed_L4"/>
    <w:basedOn w:val="RBHTabbedL3"/>
    <w:rsid w:val="00197CEA"/>
    <w:pPr>
      <w:numPr>
        <w:ilvl w:val="3"/>
      </w:numPr>
      <w:tabs>
        <w:tab w:val="num" w:pos="720"/>
      </w:tabs>
      <w:ind w:left="792" w:hanging="432"/>
    </w:pPr>
  </w:style>
  <w:style w:type="paragraph" w:customStyle="1" w:styleId="RBHTabbedL5">
    <w:name w:val="RBHTabbed_L5"/>
    <w:basedOn w:val="RBHTabbedL4"/>
    <w:rsid w:val="00197CEA"/>
    <w:pPr>
      <w:numPr>
        <w:ilvl w:val="4"/>
      </w:numPr>
      <w:tabs>
        <w:tab w:val="num" w:pos="720"/>
      </w:tabs>
      <w:ind w:left="792" w:hanging="432"/>
    </w:pPr>
  </w:style>
  <w:style w:type="paragraph" w:customStyle="1" w:styleId="RBHTabbedL6">
    <w:name w:val="RBHTabbed_L6"/>
    <w:basedOn w:val="RBHTabbedL5"/>
    <w:rsid w:val="00197CEA"/>
    <w:pPr>
      <w:numPr>
        <w:ilvl w:val="5"/>
      </w:numPr>
      <w:tabs>
        <w:tab w:val="num" w:pos="720"/>
      </w:tabs>
      <w:ind w:left="792" w:hanging="432"/>
    </w:pPr>
  </w:style>
  <w:style w:type="paragraph" w:customStyle="1" w:styleId="RBHTabbedL7">
    <w:name w:val="RBHTabbed_L7"/>
    <w:basedOn w:val="RBHTabbedL6"/>
    <w:rsid w:val="00197CEA"/>
    <w:pPr>
      <w:numPr>
        <w:ilvl w:val="6"/>
      </w:numPr>
      <w:tabs>
        <w:tab w:val="num" w:pos="720"/>
      </w:tabs>
      <w:ind w:left="792" w:hanging="432"/>
    </w:pPr>
  </w:style>
  <w:style w:type="paragraph" w:customStyle="1" w:styleId="RBHTabbedL8">
    <w:name w:val="RBHTabbed_L8"/>
    <w:basedOn w:val="RBHTabbedL7"/>
    <w:rsid w:val="00197CEA"/>
    <w:pPr>
      <w:numPr>
        <w:ilvl w:val="7"/>
      </w:numPr>
      <w:tabs>
        <w:tab w:val="num" w:pos="720"/>
      </w:tabs>
      <w:ind w:left="792" w:hanging="432"/>
    </w:pPr>
  </w:style>
  <w:style w:type="paragraph" w:customStyle="1" w:styleId="RBHTabbedL9">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C16"/>
    <w:rPr>
      <w:color w:val="0000FF" w:themeColor="hyperlink"/>
      <w:u w:val="single"/>
    </w:rPr>
  </w:style>
  <w:style w:type="paragraph" w:styleId="FootnoteText">
    <w:name w:val="footnote text"/>
    <w:basedOn w:val="Normal"/>
    <w:link w:val="FootnoteTextChar"/>
    <w:uiPriority w:val="99"/>
    <w:unhideWhenUsed/>
    <w:rsid w:val="00D9499C"/>
    <w:rPr>
      <w:sz w:val="20"/>
      <w:szCs w:val="20"/>
    </w:rPr>
  </w:style>
  <w:style w:type="character" w:customStyle="1" w:styleId="FootnoteTextChar">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unhideWhenUsed/>
    <w:rsid w:val="00D9499C"/>
    <w:rPr>
      <w:vertAlign w:val="superscript"/>
    </w:rPr>
  </w:style>
  <w:style w:type="paragraph" w:styleId="CommentText">
    <w:name w:val="annotation text"/>
    <w:basedOn w:val="Normal"/>
    <w:link w:val="CommentTextChar"/>
    <w:uiPriority w:val="99"/>
    <w:unhideWhenUsed/>
    <w:rsid w:val="00D23E95"/>
    <w:rPr>
      <w:sz w:val="20"/>
      <w:szCs w:val="20"/>
    </w:rPr>
  </w:style>
  <w:style w:type="character" w:customStyle="1" w:styleId="CommentTextChar">
    <w:name w:val="Comment Text Char"/>
    <w:basedOn w:val="DefaultParagraphFont"/>
    <w:link w:val="CommentText"/>
    <w:uiPriority w:val="99"/>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unhideWhenUsed/>
    <w:rsid w:val="00A658EF"/>
    <w:rPr>
      <w:b/>
      <w:bCs/>
    </w:rPr>
  </w:style>
  <w:style w:type="character" w:customStyle="1" w:styleId="CommentSubjectChar">
    <w:name w:val="Comment Subject Char"/>
    <w:basedOn w:val="CommentTextChar"/>
    <w:link w:val="CommentSubject"/>
    <w:uiPriority w:val="99"/>
    <w:semiHidden/>
    <w:rsid w:val="00A658EF"/>
    <w:rPr>
      <w:b/>
      <w:bCs/>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customStyle="1" w:styleId="UnresolvedMention1">
    <w:name w:val="Unresolved Mention1"/>
    <w:basedOn w:val="DefaultParagraphFont"/>
    <w:uiPriority w:val="99"/>
    <w:semiHidden/>
    <w:unhideWhenUsed/>
    <w:rsid w:val="0071118F"/>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Revision">
    <w:name w:val="Revision"/>
    <w:hidden/>
    <w:uiPriority w:val="99"/>
    <w:semiHidden/>
    <w:rsid w:val="003E4CE3"/>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23E95"/>
    <w:rPr>
      <w:color w:val="605E5C"/>
      <w:shd w:val="clear" w:color="auto" w:fill="E1DFDD"/>
    </w:rPr>
  </w:style>
  <w:style w:type="paragraph" w:styleId="NormalWeb">
    <w:name w:val="Normal (Web)"/>
    <w:basedOn w:val="Normal"/>
    <w:uiPriority w:val="99"/>
    <w:unhideWhenUsed/>
    <w:rsid w:val="00D23E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footer" Target="footer2.xml"/><Relationship Id="rId26" Type="http://schemas.openxmlformats.org/officeDocument/2006/relationships/hyperlink" Target="http://support.spreedly.com/" TargetMode="External"/><Relationship Id="rId39" Type="http://schemas.openxmlformats.org/officeDocument/2006/relationships/hyperlink" Target="https://docs.spreedly.com/reference/api/v1/" TargetMode="External"/><Relationship Id="rId3" Type="http://schemas.openxmlformats.org/officeDocument/2006/relationships/styles" Target="styles.xml"/><Relationship Id="rId21" Type="http://schemas.openxmlformats.org/officeDocument/2006/relationships/hyperlink" Target="http://status.spreedly.com/" TargetMode="External"/><Relationship Id="rId34" Type="http://schemas.openxmlformats.org/officeDocument/2006/relationships/hyperlink" Target="http://status.spreedly.com/" TargetMode="External"/><Relationship Id="rId42" Type="http://schemas.openxmlformats.org/officeDocument/2006/relationships/hyperlink" Target="http://support.spreedly.com/" TargetMode="External"/><Relationship Id="rId47"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5" Type="http://schemas.openxmlformats.org/officeDocument/2006/relationships/hyperlink" Target="https://support.spreedly.com/hc/en-us" TargetMode="External"/><Relationship Id="rId33" Type="http://schemas.openxmlformats.org/officeDocument/2006/relationships/hyperlink" Target="https://support.spreedly.com/hc/en-us" TargetMode="External"/><Relationship Id="rId38" Type="http://schemas.openxmlformats.org/officeDocument/2006/relationships/hyperlink" Target="https://docs.spreedly.com/"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docs.spreedly.com/" TargetMode="External"/><Relationship Id="rId29" Type="http://schemas.openxmlformats.org/officeDocument/2006/relationships/hyperlink" Target="https://docs.spreedly.com/reference/api/v1/" TargetMode="External"/><Relationship Id="rId41" Type="http://schemas.openxmlformats.org/officeDocument/2006/relationships/hyperlink" Target="https://status.spreedl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support.spreedly.com/hc/en-us" TargetMode="External"/><Relationship Id="rId32" Type="http://schemas.openxmlformats.org/officeDocument/2006/relationships/hyperlink" Target="https://support.spreedly.com/hc/en-us/requests/new" TargetMode="External"/><Relationship Id="rId37" Type="http://schemas.openxmlformats.org/officeDocument/2006/relationships/hyperlink" Target="https://support.spreedly.com/hc/en-us" TargetMode="External"/><Relationship Id="rId40" Type="http://schemas.openxmlformats.org/officeDocument/2006/relationships/hyperlink" Target="https://support.spreedly.com/hc/en-us" TargetMode="External"/><Relationship Id="rId45" Type="http://schemas.openxmlformats.org/officeDocument/2006/relationships/hyperlink" Target="mailto:security@spreedly.com" TargetMode="External"/><Relationship Id="rId5" Type="http://schemas.openxmlformats.org/officeDocument/2006/relationships/webSettings" Target="webSettings.xml"/><Relationship Id="rId15" Type="http://schemas.openxmlformats.org/officeDocument/2006/relationships/hyperlink" Target="http://www.docusign.com" TargetMode="External"/><Relationship Id="rId23" Type="http://schemas.openxmlformats.org/officeDocument/2006/relationships/hyperlink" Target="https://support.spreedly.com/hc/en-us/requests/new" TargetMode="External"/><Relationship Id="rId28" Type="http://schemas.openxmlformats.org/officeDocument/2006/relationships/hyperlink" Target="https://docs.spreedly.com/" TargetMode="External"/><Relationship Id="rId36" Type="http://schemas.openxmlformats.org/officeDocument/2006/relationships/hyperlink" Target="https://support.spreedly.com/hc/en-us/requests/new"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upport.spreedly.com/" TargetMode="External"/><Relationship Id="rId31" Type="http://schemas.openxmlformats.org/officeDocument/2006/relationships/hyperlink" Target="mailto:support@spreedly.com" TargetMode="External"/><Relationship Id="rId44" Type="http://schemas.openxmlformats.org/officeDocument/2006/relationships/hyperlink" Target="mailto:yevhenii.kokhanevych@patrianna.com" TargetMode="External"/><Relationship Id="rId4" Type="http://schemas.openxmlformats.org/officeDocument/2006/relationships/settings" Target="settings.xml"/><Relationship Id="rId9" Type="http://schemas.openxmlformats.org/officeDocument/2006/relationships/hyperlink" Target="https://docs.spreedly.com/guides/third-party-vaulting" TargetMode="External"/><Relationship Id="rId14" Type="http://schemas.openxmlformats.org/officeDocument/2006/relationships/hyperlink" Target="https://www.spreedly.com/pci" TargetMode="External"/><Relationship Id="rId22" Type="http://schemas.openxmlformats.org/officeDocument/2006/relationships/hyperlink" Target="mailto:support@spreedly.com" TargetMode="External"/><Relationship Id="rId27" Type="http://schemas.openxmlformats.org/officeDocument/2006/relationships/hyperlink" Target="http://status.spreedly.com/" TargetMode="External"/><Relationship Id="rId30" Type="http://schemas.openxmlformats.org/officeDocument/2006/relationships/hyperlink" Target="https://support.spreedly.com/hc/en-us" TargetMode="External"/><Relationship Id="rId35" Type="http://schemas.openxmlformats.org/officeDocument/2006/relationships/hyperlink" Target="mailto:support@spreedly.com" TargetMode="External"/><Relationship Id="rId43" Type="http://schemas.openxmlformats.org/officeDocument/2006/relationships/hyperlink" Target="tel:+380661897917" TargetMode="External"/><Relationship Id="rId48" Type="http://schemas.microsoft.com/office/2011/relationships/people" Target="people.xml"/><Relationship Id="rId8" Type="http://schemas.openxmlformats.org/officeDocument/2006/relationships/hyperlink" Target="https://docs.spreedl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OG9DN3+udcSRbempPlFSm4dOSA==">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26</Pages>
  <Words>15255</Words>
  <Characters>86959</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sanford</dc:creator>
  <cp:lastModifiedBy>Jason Gardner</cp:lastModifiedBy>
  <cp:revision>97</cp:revision>
  <cp:lastPrinted>1900-01-01T05:00:00Z</cp:lastPrinted>
  <dcterms:created xsi:type="dcterms:W3CDTF">2023-09-19T07:41:00Z</dcterms:created>
  <dcterms:modified xsi:type="dcterms:W3CDTF">2023-09-20T21:54:00Z</dcterms:modified>
</cp:coreProperties>
</file>