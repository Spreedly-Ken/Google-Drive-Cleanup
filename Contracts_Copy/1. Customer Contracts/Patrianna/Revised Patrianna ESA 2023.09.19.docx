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961" w14:textId="22BC006B" w:rsidR="007F011C" w:rsidRDefault="00000000">
      <w:pPr>
        <w:jc w:val="center"/>
        <w:rPr>
          <w:rFonts w:ascii="Arial" w:eastAsia="Arial" w:hAnsi="Arial" w:cs="Arial"/>
          <w:smallCaps/>
          <w:sz w:val="18"/>
          <w:szCs w:val="18"/>
        </w:rPr>
      </w:pPr>
      <w:r>
        <w:rPr>
          <w:rFonts w:ascii="Arial" w:eastAsia="Arial" w:hAnsi="Arial" w:cs="Arial"/>
          <w:b/>
          <w:smallCaps/>
          <w:sz w:val="18"/>
          <w:szCs w:val="18"/>
        </w:rPr>
        <w:t>ENTERPRISE SERVICE AGREEMENT</w:t>
      </w:r>
    </w:p>
    <w:p w14:paraId="2738F962" w14:textId="77777777" w:rsidR="007F011C" w:rsidRDefault="007F011C">
      <w:pPr>
        <w:jc w:val="center"/>
        <w:rPr>
          <w:rFonts w:ascii="Arial" w:eastAsia="Arial" w:hAnsi="Arial" w:cs="Arial"/>
          <w:sz w:val="18"/>
          <w:szCs w:val="18"/>
        </w:rPr>
      </w:pPr>
    </w:p>
    <w:p w14:paraId="2738F963" w14:textId="4C3EFAC9" w:rsidR="007F011C" w:rsidRDefault="00000000">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xml:space="preserve">”) and </w:t>
      </w:r>
      <w:proofErr w:type="spellStart"/>
      <w:r>
        <w:rPr>
          <w:rFonts w:ascii="Arial" w:eastAsia="Arial" w:hAnsi="Arial" w:cs="Arial"/>
          <w:sz w:val="18"/>
          <w:szCs w:val="18"/>
        </w:rPr>
        <w:t>Patrianna</w:t>
      </w:r>
      <w:proofErr w:type="spellEnd"/>
      <w:r>
        <w:rPr>
          <w:rFonts w:ascii="Arial" w:eastAsia="Arial" w:hAnsi="Arial" w:cs="Arial"/>
          <w:sz w:val="18"/>
          <w:szCs w:val="18"/>
        </w:rPr>
        <w:t xml:space="preserve"> Limited a Gibraltar company,</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2738F964" w14:textId="77777777" w:rsidR="007F011C" w:rsidRDefault="007F011C">
      <w:pPr>
        <w:jc w:val="both"/>
        <w:rPr>
          <w:rFonts w:ascii="Arial" w:eastAsia="Arial" w:hAnsi="Arial" w:cs="Arial"/>
          <w:sz w:val="18"/>
          <w:szCs w:val="18"/>
        </w:rPr>
      </w:pPr>
    </w:p>
    <w:tbl>
      <w:tblPr>
        <w:tblStyle w:val="afc"/>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7F011C" w14:paraId="2738F96C" w14:textId="77777777">
        <w:trPr>
          <w:trHeight w:val="332"/>
          <w:jc w:val="center"/>
        </w:trPr>
        <w:tc>
          <w:tcPr>
            <w:tcW w:w="270" w:type="dxa"/>
            <w:tcBorders>
              <w:bottom w:val="nil"/>
              <w:right w:val="nil"/>
            </w:tcBorders>
            <w:shd w:val="clear" w:color="auto" w:fill="F3F3F3"/>
          </w:tcPr>
          <w:p w14:paraId="2738F965"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2738F966" w14:textId="77777777" w:rsidR="007F011C" w:rsidRDefault="007F011C">
            <w:pPr>
              <w:tabs>
                <w:tab w:val="left" w:pos="2430"/>
              </w:tabs>
              <w:spacing w:before="60" w:after="60"/>
              <w:ind w:right="-14"/>
              <w:rPr>
                <w:rFonts w:ascii="Arial" w:eastAsia="Arial" w:hAnsi="Arial" w:cs="Arial"/>
                <w:b/>
                <w:sz w:val="16"/>
                <w:szCs w:val="16"/>
              </w:rPr>
            </w:pPr>
          </w:p>
          <w:p w14:paraId="2738F967" w14:textId="77777777" w:rsidR="007F011C" w:rsidRDefault="00000000">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2738F968" w14:textId="77777777" w:rsidR="007F011C" w:rsidRDefault="007F011C">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2738F969" w14:textId="77777777" w:rsidR="007F011C" w:rsidRDefault="007F011C">
            <w:pPr>
              <w:tabs>
                <w:tab w:val="left" w:pos="2430"/>
              </w:tabs>
              <w:spacing w:before="60" w:after="60"/>
              <w:ind w:right="-14"/>
              <w:rPr>
                <w:rFonts w:ascii="Arial" w:eastAsia="Arial" w:hAnsi="Arial" w:cs="Arial"/>
                <w:b/>
                <w:sz w:val="16"/>
                <w:szCs w:val="16"/>
              </w:rPr>
            </w:pPr>
          </w:p>
          <w:p w14:paraId="2738F96A" w14:textId="77777777" w:rsidR="007F011C" w:rsidRDefault="00000000">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2738F96B" w14:textId="77777777" w:rsidR="007F011C" w:rsidRDefault="007F011C">
            <w:pPr>
              <w:tabs>
                <w:tab w:val="left" w:pos="2430"/>
              </w:tabs>
              <w:spacing w:before="19"/>
              <w:ind w:right="-20"/>
              <w:rPr>
                <w:rFonts w:ascii="Arial" w:eastAsia="Arial" w:hAnsi="Arial" w:cs="Arial"/>
                <w:b/>
                <w:sz w:val="16"/>
                <w:szCs w:val="16"/>
              </w:rPr>
            </w:pPr>
          </w:p>
        </w:tc>
      </w:tr>
      <w:tr w:rsidR="007F011C" w14:paraId="2738F974" w14:textId="77777777">
        <w:trPr>
          <w:jc w:val="center"/>
        </w:trPr>
        <w:tc>
          <w:tcPr>
            <w:tcW w:w="270" w:type="dxa"/>
            <w:tcBorders>
              <w:top w:val="nil"/>
              <w:bottom w:val="nil"/>
            </w:tcBorders>
            <w:shd w:val="clear" w:color="auto" w:fill="F3F3F3"/>
          </w:tcPr>
          <w:p w14:paraId="2738F96D"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2738F96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2738F96F"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2738F970"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auto"/>
          </w:tcPr>
          <w:p w14:paraId="2738F971"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2738F972" w14:textId="2727CC6F" w:rsidR="007F011C" w:rsidRDefault="00000000">
            <w:pPr>
              <w:tabs>
                <w:tab w:val="left" w:pos="1427"/>
              </w:tabs>
              <w:rPr>
                <w:rFonts w:ascii="Arial" w:eastAsia="Arial" w:hAnsi="Arial" w:cs="Arial"/>
                <w:sz w:val="16"/>
                <w:szCs w:val="16"/>
              </w:rPr>
            </w:pPr>
            <w:proofErr w:type="spellStart"/>
            <w:r>
              <w:rPr>
                <w:rFonts w:ascii="Arial" w:eastAsia="Arial" w:hAnsi="Arial" w:cs="Arial"/>
                <w:sz w:val="16"/>
                <w:szCs w:val="16"/>
              </w:rPr>
              <w:t>Patrianna</w:t>
            </w:r>
            <w:proofErr w:type="spellEnd"/>
            <w:r>
              <w:rPr>
                <w:rFonts w:ascii="Arial" w:eastAsia="Arial" w:hAnsi="Arial" w:cs="Arial"/>
                <w:sz w:val="16"/>
                <w:szCs w:val="16"/>
              </w:rPr>
              <w:t xml:space="preserve"> Limited</w:t>
            </w:r>
          </w:p>
        </w:tc>
        <w:tc>
          <w:tcPr>
            <w:tcW w:w="251" w:type="dxa"/>
            <w:tcBorders>
              <w:top w:val="nil"/>
              <w:bottom w:val="nil"/>
            </w:tcBorders>
            <w:shd w:val="clear" w:color="auto" w:fill="F3F3F3"/>
          </w:tcPr>
          <w:p w14:paraId="2738F973" w14:textId="77777777" w:rsidR="007F011C" w:rsidRDefault="007F011C">
            <w:pPr>
              <w:tabs>
                <w:tab w:val="left" w:pos="2430"/>
              </w:tabs>
              <w:spacing w:before="19"/>
              <w:ind w:right="-20"/>
              <w:rPr>
                <w:rFonts w:ascii="Arial" w:eastAsia="Arial" w:hAnsi="Arial" w:cs="Arial"/>
                <w:b/>
                <w:sz w:val="16"/>
                <w:szCs w:val="16"/>
              </w:rPr>
            </w:pPr>
          </w:p>
        </w:tc>
      </w:tr>
      <w:tr w:rsidR="007F011C" w14:paraId="2738F97C" w14:textId="77777777">
        <w:trPr>
          <w:jc w:val="center"/>
        </w:trPr>
        <w:tc>
          <w:tcPr>
            <w:tcW w:w="270" w:type="dxa"/>
            <w:tcBorders>
              <w:top w:val="nil"/>
              <w:bottom w:val="nil"/>
            </w:tcBorders>
            <w:shd w:val="clear" w:color="auto" w:fill="F3F3F3"/>
          </w:tcPr>
          <w:p w14:paraId="2738F975"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2738F976"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2738F977"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2738F978"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2738F979"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2738F97A" w14:textId="77777777" w:rsidR="007F011C" w:rsidRDefault="00000000">
            <w:pPr>
              <w:rPr>
                <w:rFonts w:ascii="Arial" w:eastAsia="Arial" w:hAnsi="Arial" w:cs="Arial"/>
                <w:sz w:val="16"/>
                <w:szCs w:val="16"/>
              </w:rPr>
            </w:pPr>
            <w:r>
              <w:rPr>
                <w:rFonts w:ascii="Arial" w:eastAsia="Arial" w:hAnsi="Arial" w:cs="Arial"/>
                <w:sz w:val="16"/>
                <w:szCs w:val="16"/>
              </w:rPr>
              <w:t>6.20 World Trade Center</w:t>
            </w:r>
          </w:p>
        </w:tc>
        <w:tc>
          <w:tcPr>
            <w:tcW w:w="251" w:type="dxa"/>
            <w:tcBorders>
              <w:top w:val="nil"/>
              <w:bottom w:val="nil"/>
            </w:tcBorders>
            <w:shd w:val="clear" w:color="auto" w:fill="F3F3F3"/>
          </w:tcPr>
          <w:p w14:paraId="2738F97B" w14:textId="77777777" w:rsidR="007F011C" w:rsidRDefault="007F011C">
            <w:pPr>
              <w:tabs>
                <w:tab w:val="left" w:pos="2430"/>
              </w:tabs>
              <w:spacing w:before="19"/>
              <w:ind w:right="-20"/>
              <w:rPr>
                <w:rFonts w:ascii="Arial" w:eastAsia="Arial" w:hAnsi="Arial" w:cs="Arial"/>
                <w:b/>
                <w:sz w:val="16"/>
                <w:szCs w:val="16"/>
              </w:rPr>
            </w:pPr>
          </w:p>
        </w:tc>
      </w:tr>
      <w:tr w:rsidR="007F011C" w14:paraId="2738F984" w14:textId="77777777">
        <w:trPr>
          <w:jc w:val="center"/>
        </w:trPr>
        <w:tc>
          <w:tcPr>
            <w:tcW w:w="270" w:type="dxa"/>
            <w:tcBorders>
              <w:top w:val="nil"/>
              <w:bottom w:val="nil"/>
            </w:tcBorders>
            <w:shd w:val="clear" w:color="auto" w:fill="F3F3F3"/>
          </w:tcPr>
          <w:p w14:paraId="2738F97D"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2738F97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2738F97F"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2738F980"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2738F981"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2738F982" w14:textId="2A16E4D7" w:rsidR="007F011C" w:rsidRDefault="00000000">
            <w:pPr>
              <w:rPr>
                <w:rFonts w:ascii="Arial" w:eastAsia="Arial" w:hAnsi="Arial" w:cs="Arial"/>
                <w:sz w:val="16"/>
                <w:szCs w:val="16"/>
              </w:rPr>
            </w:pPr>
            <w:r>
              <w:rPr>
                <w:rFonts w:ascii="Arial" w:eastAsia="Arial" w:hAnsi="Arial" w:cs="Arial"/>
                <w:sz w:val="16"/>
                <w:szCs w:val="16"/>
              </w:rPr>
              <w:t>Gibraltar</w:t>
            </w:r>
          </w:p>
        </w:tc>
        <w:tc>
          <w:tcPr>
            <w:tcW w:w="251" w:type="dxa"/>
            <w:tcBorders>
              <w:top w:val="nil"/>
              <w:bottom w:val="nil"/>
            </w:tcBorders>
            <w:shd w:val="clear" w:color="auto" w:fill="F3F3F3"/>
          </w:tcPr>
          <w:p w14:paraId="2738F983" w14:textId="77777777" w:rsidR="007F011C" w:rsidRDefault="007F011C">
            <w:pPr>
              <w:tabs>
                <w:tab w:val="left" w:pos="2430"/>
              </w:tabs>
              <w:spacing w:before="19"/>
              <w:ind w:right="-20"/>
              <w:rPr>
                <w:rFonts w:ascii="Arial" w:eastAsia="Arial" w:hAnsi="Arial" w:cs="Arial"/>
                <w:b/>
                <w:sz w:val="16"/>
                <w:szCs w:val="16"/>
              </w:rPr>
            </w:pPr>
          </w:p>
        </w:tc>
      </w:tr>
      <w:tr w:rsidR="007F011C" w14:paraId="2738F98C" w14:textId="77777777">
        <w:trPr>
          <w:jc w:val="center"/>
        </w:trPr>
        <w:tc>
          <w:tcPr>
            <w:tcW w:w="270" w:type="dxa"/>
            <w:tcBorders>
              <w:top w:val="nil"/>
              <w:bottom w:val="nil"/>
              <w:right w:val="nil"/>
            </w:tcBorders>
            <w:shd w:val="clear" w:color="auto" w:fill="F3F3F3"/>
          </w:tcPr>
          <w:p w14:paraId="2738F985"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2738F986" w14:textId="77777777" w:rsidR="007F011C" w:rsidRDefault="007F011C">
            <w:pPr>
              <w:tabs>
                <w:tab w:val="left" w:pos="2430"/>
              </w:tabs>
              <w:spacing w:before="120" w:after="60"/>
              <w:ind w:right="-14"/>
              <w:rPr>
                <w:rFonts w:ascii="Arial" w:eastAsia="Arial" w:hAnsi="Arial" w:cs="Arial"/>
                <w:b/>
                <w:sz w:val="16"/>
                <w:szCs w:val="16"/>
              </w:rPr>
            </w:pPr>
          </w:p>
          <w:p w14:paraId="2738F987" w14:textId="77777777" w:rsidR="007F011C" w:rsidRDefault="00000000">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2738F988" w14:textId="77777777" w:rsidR="007F011C" w:rsidRDefault="007F011C">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2738F989" w14:textId="77777777" w:rsidR="007F011C" w:rsidRDefault="007F011C">
            <w:pPr>
              <w:tabs>
                <w:tab w:val="left" w:pos="2430"/>
              </w:tabs>
              <w:spacing w:before="120" w:after="60"/>
              <w:ind w:right="-14"/>
              <w:rPr>
                <w:rFonts w:ascii="Arial" w:eastAsia="Arial" w:hAnsi="Arial" w:cs="Arial"/>
                <w:b/>
                <w:sz w:val="16"/>
                <w:szCs w:val="16"/>
              </w:rPr>
            </w:pPr>
          </w:p>
          <w:p w14:paraId="2738F98A" w14:textId="77777777" w:rsidR="007F011C" w:rsidRDefault="00000000">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2738F98B" w14:textId="77777777" w:rsidR="007F011C" w:rsidRDefault="007F011C">
            <w:pPr>
              <w:tabs>
                <w:tab w:val="left" w:pos="2430"/>
              </w:tabs>
              <w:spacing w:before="19"/>
              <w:ind w:right="-20"/>
              <w:rPr>
                <w:rFonts w:ascii="Arial" w:eastAsia="Arial" w:hAnsi="Arial" w:cs="Arial"/>
                <w:b/>
                <w:sz w:val="16"/>
                <w:szCs w:val="16"/>
              </w:rPr>
            </w:pPr>
          </w:p>
        </w:tc>
      </w:tr>
      <w:tr w:rsidR="007F011C" w14:paraId="2738F994" w14:textId="77777777">
        <w:trPr>
          <w:jc w:val="center"/>
        </w:trPr>
        <w:tc>
          <w:tcPr>
            <w:tcW w:w="270" w:type="dxa"/>
            <w:tcBorders>
              <w:top w:val="nil"/>
              <w:bottom w:val="nil"/>
            </w:tcBorders>
            <w:shd w:val="clear" w:color="auto" w:fill="F3F3F3"/>
          </w:tcPr>
          <w:p w14:paraId="2738F98D"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2738F98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2738F98F" w14:textId="090FA1B9"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John Reed</w:t>
            </w:r>
          </w:p>
        </w:tc>
        <w:tc>
          <w:tcPr>
            <w:tcW w:w="251" w:type="dxa"/>
            <w:tcBorders>
              <w:top w:val="nil"/>
              <w:bottom w:val="nil"/>
            </w:tcBorders>
            <w:shd w:val="clear" w:color="auto" w:fill="F3F3F3"/>
          </w:tcPr>
          <w:p w14:paraId="2738F990"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2738F991"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2738F992" w14:textId="4B55D28A"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 xml:space="preserve">Aiga </w:t>
            </w:r>
            <w:proofErr w:type="spellStart"/>
            <w:r>
              <w:rPr>
                <w:rFonts w:ascii="Arial" w:eastAsia="Arial" w:hAnsi="Arial" w:cs="Arial"/>
                <w:sz w:val="16"/>
                <w:szCs w:val="16"/>
              </w:rPr>
              <w:t>Gintale</w:t>
            </w:r>
            <w:proofErr w:type="spellEnd"/>
          </w:p>
        </w:tc>
        <w:tc>
          <w:tcPr>
            <w:tcW w:w="251" w:type="dxa"/>
            <w:tcBorders>
              <w:top w:val="nil"/>
              <w:bottom w:val="nil"/>
            </w:tcBorders>
            <w:shd w:val="clear" w:color="auto" w:fill="F3F3F3"/>
          </w:tcPr>
          <w:p w14:paraId="2738F993" w14:textId="77777777" w:rsidR="007F011C" w:rsidRDefault="007F011C">
            <w:pPr>
              <w:tabs>
                <w:tab w:val="left" w:pos="2430"/>
              </w:tabs>
              <w:spacing w:before="19"/>
              <w:ind w:right="-20"/>
              <w:rPr>
                <w:rFonts w:ascii="Arial" w:eastAsia="Arial" w:hAnsi="Arial" w:cs="Arial"/>
                <w:b/>
                <w:sz w:val="16"/>
                <w:szCs w:val="16"/>
              </w:rPr>
            </w:pPr>
          </w:p>
        </w:tc>
      </w:tr>
      <w:tr w:rsidR="007F011C" w14:paraId="2738F99C" w14:textId="77777777">
        <w:trPr>
          <w:jc w:val="center"/>
        </w:trPr>
        <w:tc>
          <w:tcPr>
            <w:tcW w:w="270" w:type="dxa"/>
            <w:tcBorders>
              <w:top w:val="nil"/>
              <w:bottom w:val="nil"/>
            </w:tcBorders>
            <w:shd w:val="clear" w:color="auto" w:fill="F3F3F3"/>
          </w:tcPr>
          <w:p w14:paraId="2738F995"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2738F996"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2738F997" w14:textId="367AC815"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Growth Account Executive</w:t>
            </w:r>
          </w:p>
        </w:tc>
        <w:tc>
          <w:tcPr>
            <w:tcW w:w="251" w:type="dxa"/>
            <w:tcBorders>
              <w:top w:val="nil"/>
              <w:bottom w:val="nil"/>
            </w:tcBorders>
            <w:shd w:val="clear" w:color="auto" w:fill="F3F3F3"/>
          </w:tcPr>
          <w:p w14:paraId="2738F998"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2738F999"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2738F99A" w14:textId="1F5AA034"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Payments Manager</w:t>
            </w:r>
          </w:p>
        </w:tc>
        <w:tc>
          <w:tcPr>
            <w:tcW w:w="251" w:type="dxa"/>
            <w:tcBorders>
              <w:top w:val="nil"/>
              <w:bottom w:val="nil"/>
            </w:tcBorders>
            <w:shd w:val="clear" w:color="auto" w:fill="F3F3F3"/>
          </w:tcPr>
          <w:p w14:paraId="2738F99B" w14:textId="77777777" w:rsidR="007F011C" w:rsidRDefault="007F011C">
            <w:pPr>
              <w:tabs>
                <w:tab w:val="left" w:pos="2430"/>
              </w:tabs>
              <w:spacing w:before="19"/>
              <w:ind w:right="-20"/>
              <w:rPr>
                <w:rFonts w:ascii="Arial" w:eastAsia="Arial" w:hAnsi="Arial" w:cs="Arial"/>
                <w:b/>
                <w:sz w:val="16"/>
                <w:szCs w:val="16"/>
              </w:rPr>
            </w:pPr>
          </w:p>
        </w:tc>
      </w:tr>
      <w:tr w:rsidR="007F011C" w14:paraId="2738F9A4" w14:textId="77777777">
        <w:trPr>
          <w:jc w:val="center"/>
        </w:trPr>
        <w:tc>
          <w:tcPr>
            <w:tcW w:w="270" w:type="dxa"/>
            <w:tcBorders>
              <w:top w:val="nil"/>
              <w:bottom w:val="nil"/>
            </w:tcBorders>
            <w:shd w:val="clear" w:color="auto" w:fill="F3F3F3"/>
          </w:tcPr>
          <w:p w14:paraId="2738F99D"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2738F99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2738F99F" w14:textId="72C0A4CF"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44 7980 322 095</w:t>
            </w:r>
          </w:p>
        </w:tc>
        <w:tc>
          <w:tcPr>
            <w:tcW w:w="251" w:type="dxa"/>
            <w:tcBorders>
              <w:top w:val="nil"/>
              <w:bottom w:val="nil"/>
            </w:tcBorders>
            <w:shd w:val="clear" w:color="auto" w:fill="F3F3F3"/>
          </w:tcPr>
          <w:p w14:paraId="2738F9A0"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2738F9A1"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2738F9A2" w14:textId="637F82B2" w:rsidR="007F011C" w:rsidRDefault="007F011C">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2738F9A3" w14:textId="77777777" w:rsidR="007F011C" w:rsidRDefault="007F011C">
            <w:pPr>
              <w:tabs>
                <w:tab w:val="left" w:pos="2430"/>
              </w:tabs>
              <w:spacing w:before="19"/>
              <w:ind w:right="-20"/>
              <w:rPr>
                <w:rFonts w:ascii="Arial" w:eastAsia="Arial" w:hAnsi="Arial" w:cs="Arial"/>
                <w:b/>
                <w:sz w:val="16"/>
                <w:szCs w:val="16"/>
              </w:rPr>
            </w:pPr>
          </w:p>
        </w:tc>
      </w:tr>
      <w:tr w:rsidR="007F011C" w14:paraId="2738F9AC" w14:textId="77777777">
        <w:trPr>
          <w:trHeight w:val="224"/>
          <w:jc w:val="center"/>
        </w:trPr>
        <w:tc>
          <w:tcPr>
            <w:tcW w:w="270" w:type="dxa"/>
            <w:tcBorders>
              <w:top w:val="nil"/>
              <w:bottom w:val="nil"/>
            </w:tcBorders>
            <w:shd w:val="clear" w:color="auto" w:fill="F3F3F3"/>
          </w:tcPr>
          <w:p w14:paraId="2738F9A5"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2738F9A6"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2738F9A7"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jcreed@spreedly.com</w:t>
            </w:r>
          </w:p>
        </w:tc>
        <w:tc>
          <w:tcPr>
            <w:tcW w:w="251" w:type="dxa"/>
            <w:tcBorders>
              <w:top w:val="nil"/>
              <w:bottom w:val="nil"/>
            </w:tcBorders>
            <w:shd w:val="clear" w:color="auto" w:fill="F3F3F3"/>
          </w:tcPr>
          <w:p w14:paraId="2738F9A8"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2738F9A9"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2738F9AA" w14:textId="2DC5DD47" w:rsidR="007F011C" w:rsidRDefault="00000000">
            <w:pPr>
              <w:rPr>
                <w:rFonts w:ascii="Arial" w:eastAsia="Arial" w:hAnsi="Arial" w:cs="Arial"/>
                <w:sz w:val="16"/>
                <w:szCs w:val="16"/>
              </w:rPr>
            </w:pPr>
            <w:r>
              <w:rPr>
                <w:rFonts w:ascii="Arial" w:eastAsia="Arial" w:hAnsi="Arial" w:cs="Arial"/>
                <w:sz w:val="16"/>
                <w:szCs w:val="16"/>
              </w:rPr>
              <w:t>aiga.gintale@parianna.com</w:t>
            </w:r>
          </w:p>
        </w:tc>
        <w:tc>
          <w:tcPr>
            <w:tcW w:w="251" w:type="dxa"/>
            <w:tcBorders>
              <w:top w:val="nil"/>
              <w:bottom w:val="nil"/>
            </w:tcBorders>
            <w:shd w:val="clear" w:color="auto" w:fill="F3F3F3"/>
          </w:tcPr>
          <w:p w14:paraId="2738F9AB" w14:textId="77777777" w:rsidR="007F011C" w:rsidRDefault="007F011C">
            <w:pPr>
              <w:tabs>
                <w:tab w:val="left" w:pos="2430"/>
              </w:tabs>
              <w:spacing w:before="19"/>
              <w:ind w:right="-20"/>
              <w:rPr>
                <w:rFonts w:ascii="Arial" w:eastAsia="Arial" w:hAnsi="Arial" w:cs="Arial"/>
                <w:b/>
                <w:sz w:val="16"/>
                <w:szCs w:val="16"/>
              </w:rPr>
            </w:pPr>
          </w:p>
        </w:tc>
      </w:tr>
      <w:tr w:rsidR="007F011C" w14:paraId="2738F9B5" w14:textId="77777777">
        <w:trPr>
          <w:jc w:val="center"/>
        </w:trPr>
        <w:tc>
          <w:tcPr>
            <w:tcW w:w="270" w:type="dxa"/>
            <w:tcBorders>
              <w:top w:val="nil"/>
              <w:bottom w:val="nil"/>
              <w:right w:val="nil"/>
            </w:tcBorders>
            <w:shd w:val="clear" w:color="auto" w:fill="F3F3F3"/>
          </w:tcPr>
          <w:p w14:paraId="2738F9AD"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2738F9AE" w14:textId="77777777" w:rsidR="007F011C" w:rsidRDefault="007F011C">
            <w:pPr>
              <w:tabs>
                <w:tab w:val="left" w:pos="2430"/>
              </w:tabs>
              <w:spacing w:before="19"/>
              <w:ind w:right="-20"/>
              <w:rPr>
                <w:rFonts w:ascii="Arial" w:eastAsia="Arial" w:hAnsi="Arial" w:cs="Arial"/>
                <w:b/>
                <w:sz w:val="16"/>
                <w:szCs w:val="16"/>
              </w:rPr>
            </w:pPr>
          </w:p>
          <w:p w14:paraId="2738F9AF"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2738F9B0" w14:textId="77777777" w:rsidR="007F011C" w:rsidRDefault="007F011C">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2738F9B1" w14:textId="77777777" w:rsidR="007F011C" w:rsidRDefault="007F011C">
            <w:pPr>
              <w:tabs>
                <w:tab w:val="left" w:pos="2430"/>
              </w:tabs>
              <w:spacing w:before="19"/>
              <w:ind w:right="-20"/>
              <w:rPr>
                <w:rFonts w:ascii="Arial" w:eastAsia="Arial" w:hAnsi="Arial" w:cs="Arial"/>
                <w:b/>
                <w:sz w:val="16"/>
                <w:szCs w:val="16"/>
              </w:rPr>
            </w:pPr>
          </w:p>
          <w:p w14:paraId="2738F9B2"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2738F9B3" w14:textId="77777777" w:rsidR="007F011C" w:rsidRDefault="007F011C">
            <w:pPr>
              <w:tabs>
                <w:tab w:val="left" w:pos="2430"/>
              </w:tabs>
              <w:spacing w:before="19"/>
              <w:ind w:right="-20"/>
              <w:rPr>
                <w:rFonts w:ascii="Arial" w:eastAsia="Arial" w:hAnsi="Arial" w:cs="Arial"/>
                <w:b/>
                <w:sz w:val="16"/>
                <w:szCs w:val="16"/>
              </w:rPr>
            </w:pPr>
          </w:p>
          <w:p w14:paraId="2738F9B4" w14:textId="77777777" w:rsidR="007F011C" w:rsidRDefault="007F011C">
            <w:pPr>
              <w:tabs>
                <w:tab w:val="left" w:pos="2430"/>
              </w:tabs>
              <w:spacing w:before="19"/>
              <w:ind w:right="-20"/>
              <w:rPr>
                <w:rFonts w:ascii="Arial" w:eastAsia="Arial" w:hAnsi="Arial" w:cs="Arial"/>
                <w:b/>
                <w:sz w:val="16"/>
                <w:szCs w:val="16"/>
              </w:rPr>
            </w:pPr>
          </w:p>
        </w:tc>
      </w:tr>
      <w:tr w:rsidR="007F011C" w14:paraId="2738F9BD" w14:textId="77777777">
        <w:trPr>
          <w:trHeight w:val="305"/>
          <w:jc w:val="center"/>
        </w:trPr>
        <w:tc>
          <w:tcPr>
            <w:tcW w:w="270" w:type="dxa"/>
            <w:tcBorders>
              <w:top w:val="nil"/>
              <w:bottom w:val="nil"/>
              <w:right w:val="single" w:sz="4" w:space="0" w:color="000000"/>
            </w:tcBorders>
            <w:shd w:val="clear" w:color="auto" w:fill="F3F3F3"/>
          </w:tcPr>
          <w:p w14:paraId="2738F9B6"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2738F9B7"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2738F9B8"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2738F9B9"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2738F9BA"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2738F9BB" w14:textId="1AC6B4E0"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Damian Sokol</w:t>
            </w:r>
          </w:p>
        </w:tc>
        <w:tc>
          <w:tcPr>
            <w:tcW w:w="251" w:type="dxa"/>
            <w:tcBorders>
              <w:top w:val="nil"/>
              <w:left w:val="single" w:sz="4" w:space="0" w:color="000000"/>
              <w:bottom w:val="nil"/>
            </w:tcBorders>
            <w:shd w:val="clear" w:color="auto" w:fill="F3F3F3"/>
          </w:tcPr>
          <w:p w14:paraId="2738F9BC" w14:textId="77777777" w:rsidR="007F011C" w:rsidRDefault="007F011C">
            <w:pPr>
              <w:tabs>
                <w:tab w:val="left" w:pos="2430"/>
              </w:tabs>
              <w:spacing w:before="19"/>
              <w:ind w:right="-20"/>
              <w:rPr>
                <w:rFonts w:ascii="Arial" w:eastAsia="Arial" w:hAnsi="Arial" w:cs="Arial"/>
                <w:b/>
                <w:sz w:val="16"/>
                <w:szCs w:val="16"/>
              </w:rPr>
            </w:pPr>
          </w:p>
        </w:tc>
      </w:tr>
      <w:tr w:rsidR="007F011C" w14:paraId="2738F9C5" w14:textId="77777777">
        <w:trPr>
          <w:trHeight w:val="269"/>
          <w:jc w:val="center"/>
        </w:trPr>
        <w:tc>
          <w:tcPr>
            <w:tcW w:w="270" w:type="dxa"/>
            <w:tcBorders>
              <w:top w:val="nil"/>
              <w:bottom w:val="nil"/>
              <w:right w:val="single" w:sz="4" w:space="0" w:color="000000"/>
            </w:tcBorders>
            <w:shd w:val="clear" w:color="auto" w:fill="F3F3F3"/>
          </w:tcPr>
          <w:p w14:paraId="2738F9BE"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2738F9BF"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2738F9C0"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2738F9C1"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2738F9C2"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0" w:type="dxa"/>
            <w:tcBorders>
              <w:left w:val="single" w:sz="4" w:space="0" w:color="000000"/>
              <w:right w:val="single" w:sz="4" w:space="0" w:color="000000"/>
            </w:tcBorders>
            <w:shd w:val="clear" w:color="auto" w:fill="auto"/>
          </w:tcPr>
          <w:p w14:paraId="2738F9C3" w14:textId="77777777" w:rsidR="007F011C" w:rsidRDefault="007F011C">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2738F9C4" w14:textId="77777777" w:rsidR="007F011C" w:rsidRDefault="007F011C">
            <w:pPr>
              <w:tabs>
                <w:tab w:val="left" w:pos="2430"/>
              </w:tabs>
              <w:spacing w:before="19"/>
              <w:ind w:right="-20"/>
              <w:rPr>
                <w:rFonts w:ascii="Arial" w:eastAsia="Arial" w:hAnsi="Arial" w:cs="Arial"/>
                <w:b/>
                <w:sz w:val="16"/>
                <w:szCs w:val="16"/>
              </w:rPr>
            </w:pPr>
          </w:p>
        </w:tc>
      </w:tr>
      <w:tr w:rsidR="007F011C" w14:paraId="2738F9CD" w14:textId="77777777">
        <w:trPr>
          <w:trHeight w:val="260"/>
          <w:jc w:val="center"/>
        </w:trPr>
        <w:tc>
          <w:tcPr>
            <w:tcW w:w="270" w:type="dxa"/>
            <w:tcBorders>
              <w:top w:val="nil"/>
              <w:bottom w:val="nil"/>
              <w:right w:val="single" w:sz="4" w:space="0" w:color="000000"/>
            </w:tcBorders>
            <w:shd w:val="clear" w:color="auto" w:fill="F3F3F3"/>
          </w:tcPr>
          <w:p w14:paraId="2738F9C6"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2738F9C7"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2738F9C8"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2738F9C9"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2738F9CA"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0" w:type="dxa"/>
            <w:tcBorders>
              <w:left w:val="single" w:sz="4" w:space="0" w:color="000000"/>
              <w:right w:val="single" w:sz="4" w:space="0" w:color="000000"/>
            </w:tcBorders>
            <w:shd w:val="clear" w:color="auto" w:fill="auto"/>
          </w:tcPr>
          <w:p w14:paraId="2738F9CB"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dami@patrianna.com</w:t>
            </w:r>
          </w:p>
        </w:tc>
        <w:tc>
          <w:tcPr>
            <w:tcW w:w="251" w:type="dxa"/>
            <w:tcBorders>
              <w:top w:val="nil"/>
              <w:left w:val="single" w:sz="4" w:space="0" w:color="000000"/>
              <w:bottom w:val="nil"/>
            </w:tcBorders>
            <w:shd w:val="clear" w:color="auto" w:fill="F3F3F3"/>
          </w:tcPr>
          <w:p w14:paraId="2738F9CC" w14:textId="77777777" w:rsidR="007F011C" w:rsidRDefault="007F011C">
            <w:pPr>
              <w:tabs>
                <w:tab w:val="left" w:pos="2430"/>
              </w:tabs>
              <w:spacing w:before="19"/>
              <w:ind w:right="-20"/>
              <w:rPr>
                <w:rFonts w:ascii="Arial" w:eastAsia="Arial" w:hAnsi="Arial" w:cs="Arial"/>
                <w:b/>
                <w:sz w:val="16"/>
                <w:szCs w:val="16"/>
              </w:rPr>
            </w:pPr>
          </w:p>
        </w:tc>
      </w:tr>
      <w:tr w:rsidR="007F011C" w14:paraId="2738F9D5" w14:textId="77777777">
        <w:trPr>
          <w:jc w:val="center"/>
        </w:trPr>
        <w:tc>
          <w:tcPr>
            <w:tcW w:w="270" w:type="dxa"/>
            <w:tcBorders>
              <w:top w:val="nil"/>
              <w:right w:val="nil"/>
            </w:tcBorders>
            <w:shd w:val="clear" w:color="auto" w:fill="F3F3F3"/>
          </w:tcPr>
          <w:p w14:paraId="2738F9CE"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2738F9CF" w14:textId="77777777" w:rsidR="007F011C" w:rsidRDefault="007F011C">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2738F9D0" w14:textId="77777777" w:rsidR="007F011C" w:rsidRDefault="007F011C">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2738F9D1"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2738F9D2" w14:textId="77777777" w:rsidR="007F011C" w:rsidRDefault="007F011C">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2738F9D3" w14:textId="77777777" w:rsidR="007F011C" w:rsidRDefault="007F011C">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2738F9D4" w14:textId="77777777" w:rsidR="007F011C" w:rsidRDefault="007F011C">
            <w:pPr>
              <w:tabs>
                <w:tab w:val="left" w:pos="2430"/>
              </w:tabs>
              <w:spacing w:before="19"/>
              <w:ind w:right="-20"/>
              <w:rPr>
                <w:rFonts w:ascii="Arial" w:eastAsia="Arial" w:hAnsi="Arial" w:cs="Arial"/>
                <w:b/>
                <w:sz w:val="16"/>
                <w:szCs w:val="16"/>
              </w:rPr>
            </w:pPr>
          </w:p>
        </w:tc>
      </w:tr>
    </w:tbl>
    <w:p w14:paraId="2738F9D6" w14:textId="77777777" w:rsidR="007F011C" w:rsidRDefault="007F011C">
      <w:pPr>
        <w:jc w:val="both"/>
        <w:rPr>
          <w:rFonts w:ascii="Arial" w:eastAsia="Arial" w:hAnsi="Arial" w:cs="Arial"/>
          <w:sz w:val="18"/>
          <w:szCs w:val="18"/>
        </w:rPr>
      </w:pPr>
    </w:p>
    <w:p w14:paraId="2738F9D7" w14:textId="77777777" w:rsidR="007F011C" w:rsidRDefault="007F011C">
      <w:pPr>
        <w:jc w:val="both"/>
        <w:rPr>
          <w:rFonts w:ascii="Arial" w:eastAsia="Arial" w:hAnsi="Arial" w:cs="Arial"/>
          <w:sz w:val="18"/>
          <w:szCs w:val="18"/>
        </w:rPr>
      </w:pPr>
    </w:p>
    <w:p w14:paraId="2738F9D8" w14:textId="77777777" w:rsidR="007F011C" w:rsidRDefault="00000000">
      <w:pPr>
        <w:jc w:val="center"/>
        <w:rPr>
          <w:rFonts w:ascii="Arial" w:eastAsia="Arial" w:hAnsi="Arial" w:cs="Arial"/>
          <w:sz w:val="18"/>
          <w:szCs w:val="18"/>
          <w:u w:val="single"/>
        </w:rPr>
      </w:pPr>
      <w:r>
        <w:rPr>
          <w:rFonts w:ascii="Arial" w:eastAsia="Arial" w:hAnsi="Arial" w:cs="Arial"/>
          <w:sz w:val="18"/>
          <w:szCs w:val="18"/>
          <w:u w:val="single"/>
        </w:rPr>
        <w:t>Background</w:t>
      </w:r>
    </w:p>
    <w:p w14:paraId="2738F9D9" w14:textId="77777777" w:rsidR="007F011C" w:rsidRDefault="007F011C">
      <w:pPr>
        <w:jc w:val="both"/>
        <w:rPr>
          <w:rFonts w:ascii="Arial" w:eastAsia="Arial" w:hAnsi="Arial" w:cs="Arial"/>
          <w:sz w:val="18"/>
          <w:szCs w:val="18"/>
        </w:rPr>
      </w:pPr>
    </w:p>
    <w:p w14:paraId="2738F9DA" w14:textId="0DB6EAE0" w:rsidR="007F011C" w:rsidRDefault="00000000">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and vault credit cards (and other payment types) and then transact via the Transaction Processing Services with one or more of the payment gateways that are integrated to the Platform and/or third-party payment method receivers that Spreedly supports, and, where applicable, automatically update expired or lost credit cards (the “</w:t>
      </w:r>
      <w:r>
        <w:rPr>
          <w:rFonts w:ascii="Arial" w:eastAsia="Arial" w:hAnsi="Arial" w:cs="Arial"/>
          <w:sz w:val="18"/>
          <w:szCs w:val="18"/>
          <w:u w:val="single"/>
        </w:rPr>
        <w:t>Permitted Use</w:t>
      </w:r>
      <w:r>
        <w:rPr>
          <w:rFonts w:ascii="Arial" w:eastAsia="Arial" w:hAnsi="Arial" w:cs="Arial"/>
          <w:sz w:val="18"/>
          <w:szCs w:val="18"/>
        </w:rPr>
        <w:t xml:space="preserve">”). </w:t>
      </w:r>
      <w:proofErr w:type="gramStart"/>
      <w:r>
        <w:rPr>
          <w:rFonts w:ascii="Arial" w:eastAsia="Arial" w:hAnsi="Arial" w:cs="Arial"/>
          <w:sz w:val="18"/>
          <w:szCs w:val="18"/>
        </w:rPr>
        <w:t>Customer</w:t>
      </w:r>
      <w:proofErr w:type="gramEnd"/>
      <w:r>
        <w:rPr>
          <w:rFonts w:ascii="Arial" w:eastAsia="Arial" w:hAnsi="Arial" w:cs="Arial"/>
          <w:sz w:val="18"/>
          <w:szCs w:val="18"/>
        </w:rPr>
        <w:t xml:space="preserve"> desires to acquire a subscription to access and use the Platform for the Permitted Use, subject to the terms and conditions set forth herein.</w:t>
      </w:r>
    </w:p>
    <w:p w14:paraId="2738F9DB" w14:textId="77777777" w:rsidR="007F011C" w:rsidRDefault="007F011C">
      <w:pPr>
        <w:jc w:val="both"/>
        <w:rPr>
          <w:rFonts w:ascii="Arial" w:eastAsia="Arial" w:hAnsi="Arial" w:cs="Arial"/>
          <w:sz w:val="18"/>
          <w:szCs w:val="18"/>
        </w:rPr>
      </w:pPr>
    </w:p>
    <w:p w14:paraId="2738F9DC" w14:textId="77777777" w:rsidR="007F011C" w:rsidRDefault="007F011C">
      <w:pPr>
        <w:jc w:val="both"/>
        <w:rPr>
          <w:rFonts w:ascii="Arial" w:eastAsia="Arial" w:hAnsi="Arial" w:cs="Arial"/>
          <w:sz w:val="18"/>
          <w:szCs w:val="18"/>
        </w:rPr>
      </w:pPr>
    </w:p>
    <w:p w14:paraId="2738F9DD" w14:textId="77777777" w:rsidR="007F011C" w:rsidRDefault="00000000">
      <w:pPr>
        <w:jc w:val="center"/>
        <w:rPr>
          <w:rFonts w:ascii="Arial" w:eastAsia="Arial" w:hAnsi="Arial" w:cs="Arial"/>
          <w:sz w:val="18"/>
          <w:szCs w:val="18"/>
          <w:u w:val="single"/>
        </w:rPr>
      </w:pPr>
      <w:r>
        <w:rPr>
          <w:rFonts w:ascii="Arial" w:eastAsia="Arial" w:hAnsi="Arial" w:cs="Arial"/>
          <w:sz w:val="18"/>
          <w:szCs w:val="18"/>
          <w:u w:val="single"/>
        </w:rPr>
        <w:t>Agreement</w:t>
      </w:r>
    </w:p>
    <w:p w14:paraId="2738F9DE" w14:textId="77777777" w:rsidR="007F011C" w:rsidRDefault="007F011C">
      <w:pPr>
        <w:jc w:val="both"/>
        <w:rPr>
          <w:rFonts w:ascii="Arial" w:eastAsia="Arial" w:hAnsi="Arial" w:cs="Arial"/>
          <w:sz w:val="18"/>
          <w:szCs w:val="18"/>
        </w:rPr>
      </w:pPr>
    </w:p>
    <w:p w14:paraId="2738F9DF" w14:textId="77777777" w:rsidR="007F011C" w:rsidRDefault="007F011C">
      <w:pPr>
        <w:jc w:val="both"/>
        <w:rPr>
          <w:rFonts w:ascii="Arial" w:eastAsia="Arial" w:hAnsi="Arial" w:cs="Arial"/>
          <w:sz w:val="18"/>
          <w:szCs w:val="18"/>
        </w:rPr>
      </w:pPr>
    </w:p>
    <w:p w14:paraId="2738F9E0" w14:textId="77777777" w:rsidR="007F011C" w:rsidRDefault="00000000">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2738F9E1" w14:textId="77777777" w:rsidR="007F011C" w:rsidRDefault="007F011C">
      <w:pPr>
        <w:tabs>
          <w:tab w:val="left" w:pos="1260"/>
        </w:tabs>
        <w:jc w:val="both"/>
        <w:rPr>
          <w:rFonts w:ascii="Arial" w:eastAsia="Arial" w:hAnsi="Arial" w:cs="Arial"/>
          <w:sz w:val="18"/>
          <w:szCs w:val="18"/>
        </w:rPr>
      </w:pPr>
    </w:p>
    <w:p w14:paraId="2738F9E2" w14:textId="77777777"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2738F9E3" w14:textId="4184A790"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xml:space="preserve">” means, collectively, this Enterprise Services Agreement, its Schedules, the Order Form(s), the Statements of Work, the Support Services Terms, the </w:t>
      </w:r>
      <w:proofErr w:type="gramStart"/>
      <w:r>
        <w:rPr>
          <w:rFonts w:ascii="Arial" w:eastAsia="Arial" w:hAnsi="Arial" w:cs="Arial"/>
          <w:color w:val="000000"/>
          <w:sz w:val="18"/>
          <w:szCs w:val="18"/>
        </w:rPr>
        <w:t>SLA</w:t>
      </w:r>
      <w:proofErr w:type="gramEnd"/>
      <w:r>
        <w:rPr>
          <w:rFonts w:ascii="Arial" w:eastAsia="Arial" w:hAnsi="Arial" w:cs="Arial"/>
          <w:sz w:val="18"/>
          <w:szCs w:val="18"/>
        </w:rPr>
        <w:t xml:space="preserve"> </w:t>
      </w:r>
      <w:r>
        <w:rPr>
          <w:rFonts w:ascii="Arial" w:eastAsia="Arial" w:hAnsi="Arial" w:cs="Arial"/>
          <w:color w:val="000000"/>
          <w:sz w:val="18"/>
          <w:szCs w:val="18"/>
        </w:rPr>
        <w:t>and the Data Security Policy, in each case as amended from time-to-time.</w:t>
      </w:r>
    </w:p>
    <w:p w14:paraId="2738F9E4"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brand or payment card network for or through which Spreedly processes payment card transactions.</w:t>
      </w:r>
    </w:p>
    <w:p w14:paraId="2738F9E5"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Platform.</w:t>
      </w:r>
    </w:p>
    <w:p w14:paraId="2738F9E6" w14:textId="3AF50EA6"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means any claim, suit, action, proceeding, or investigation by a governmental body</w:t>
      </w:r>
      <w:ins w:id="0" w:author="Jason Gardner" w:date="2023-09-15T12:52:00Z">
        <w:r>
          <w:rPr>
            <w:rFonts w:ascii="Arial" w:eastAsia="Arial" w:hAnsi="Arial" w:cs="Arial"/>
            <w:color w:val="000000"/>
            <w:sz w:val="18"/>
            <w:szCs w:val="18"/>
          </w:rPr>
          <w:t xml:space="preserve"> or any other third-party.</w:t>
        </w:r>
      </w:ins>
      <w:r>
        <w:rPr>
          <w:rFonts w:ascii="Arial" w:eastAsia="Arial" w:hAnsi="Arial" w:cs="Arial"/>
          <w:color w:val="000000"/>
          <w:sz w:val="18"/>
          <w:szCs w:val="18"/>
        </w:rPr>
        <w:t xml:space="preserve"> </w:t>
      </w:r>
    </w:p>
    <w:p w14:paraId="2738F9E7"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0A697537" w14:textId="3EC78A1F" w:rsidR="006577DE" w:rsidRDefault="00000000">
      <w:pPr>
        <w:numPr>
          <w:ilvl w:val="1"/>
          <w:numId w:val="5"/>
        </w:numPr>
        <w:pBdr>
          <w:top w:val="nil"/>
          <w:left w:val="nil"/>
          <w:bottom w:val="nil"/>
          <w:right w:val="nil"/>
          <w:between w:val="nil"/>
        </w:pBdr>
        <w:tabs>
          <w:tab w:val="left" w:pos="1080"/>
        </w:tabs>
        <w:spacing w:after="120"/>
        <w:ind w:left="0" w:firstLine="360"/>
        <w:jc w:val="both"/>
        <w:rPr>
          <w:color w:val="000000"/>
        </w:rPr>
      </w:pPr>
      <w:r>
        <w:t xml:space="preserve">     </w:t>
      </w:r>
      <w:r>
        <w:rPr>
          <w:rFonts w:ascii="Arial" w:eastAsia="Arial" w:hAnsi="Arial" w:cs="Arial"/>
          <w:color w:val="000000"/>
          <w:sz w:val="18"/>
          <w:szCs w:val="18"/>
        </w:rPr>
        <w:t>“</w:t>
      </w:r>
      <w:r>
        <w:rPr>
          <w:rFonts w:ascii="Arial" w:eastAsia="Arial" w:hAnsi="Arial" w:cs="Arial"/>
          <w:color w:val="000000"/>
          <w:sz w:val="18"/>
          <w:szCs w:val="18"/>
          <w:u w:val="single"/>
        </w:rPr>
        <w:t>DPA</w:t>
      </w:r>
      <w:r>
        <w:rPr>
          <w:rFonts w:ascii="Arial" w:eastAsia="Arial" w:hAnsi="Arial" w:cs="Arial"/>
          <w:color w:val="000000"/>
          <w:sz w:val="18"/>
          <w:szCs w:val="18"/>
        </w:rPr>
        <w:t xml:space="preserve">” means the Data Processing Addendum set out under Schedule </w:t>
      </w:r>
      <w:r w:rsidR="00BA3A14">
        <w:rPr>
          <w:rFonts w:ascii="Arial" w:eastAsia="Arial" w:hAnsi="Arial" w:cs="Arial"/>
          <w:color w:val="000000"/>
          <w:sz w:val="18"/>
          <w:szCs w:val="18"/>
        </w:rPr>
        <w:t>C</w:t>
      </w:r>
      <w:r>
        <w:rPr>
          <w:rFonts w:ascii="Arial" w:eastAsia="Arial" w:hAnsi="Arial" w:cs="Arial"/>
          <w:color w:val="000000"/>
          <w:sz w:val="18"/>
          <w:szCs w:val="18"/>
        </w:rPr>
        <w:t xml:space="preserve"> to this Agreement. And specifically governs the processing of Personal Data (as such term is therein defined) for any data subjects in the UK and/or the EEA.</w:t>
      </w:r>
      <w:r>
        <w:t xml:space="preserve">     </w:t>
      </w:r>
    </w:p>
    <w:p w14:paraId="2738F9E8" w14:textId="380A3D71"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Documentation</w:t>
      </w:r>
      <w:r>
        <w:rPr>
          <w:rFonts w:ascii="Arial" w:eastAsia="Arial" w:hAnsi="Arial" w:cs="Arial"/>
          <w:color w:val="000000"/>
          <w:sz w:val="18"/>
          <w:szCs w:val="18"/>
        </w:rPr>
        <w:t xml:space="preserve">” means the then-current online, electronic and written user documentation and guides, and instructional videos that Spreedly makes available to Customer at: </w:t>
      </w:r>
      <w:hyperlink r:id="rId8">
        <w:r>
          <w:rPr>
            <w:rFonts w:ascii="Arial" w:eastAsia="Arial" w:hAnsi="Arial" w:cs="Arial"/>
            <w:color w:val="0000FF"/>
            <w:sz w:val="18"/>
            <w:szCs w:val="18"/>
            <w:u w:val="single"/>
          </w:rPr>
          <w:t>https://docs.spreedly.com/</w:t>
        </w:r>
      </w:hyperlink>
      <w:r>
        <w:rPr>
          <w:rFonts w:ascii="Arial" w:eastAsia="Arial" w:hAnsi="Arial" w:cs="Arial"/>
          <w:color w:val="000000"/>
          <w:sz w:val="18"/>
          <w:szCs w:val="18"/>
        </w:rPr>
        <w:t>, which describe the functionality, components, features or requirements of the Platform, as Spreedly may update from time-to-time in Spreedly’s discretion but consistent with Spreedly´s obligations and any provisos for Platform changes set out in this Agreement.</w:t>
      </w:r>
    </w:p>
    <w:p w14:paraId="7BE3DFD4" w14:textId="77777777" w:rsidR="006577DE" w:rsidRDefault="00000000">
      <w:pPr>
        <w:numPr>
          <w:ilvl w:val="1"/>
          <w:numId w:val="5"/>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“GDPR”</w:t>
      </w:r>
      <w:r>
        <w:rPr>
          <w:rFonts w:ascii="Arial" w:eastAsia="Arial" w:hAnsi="Arial" w:cs="Arial"/>
          <w:color w:val="000000"/>
          <w:sz w:val="18"/>
          <w:szCs w:val="18"/>
        </w:rPr>
        <w:t xml:space="preserve"> has the meaning defined in the DPA.</w:t>
      </w:r>
      <w:r>
        <w:t xml:space="preserve">     </w:t>
      </w:r>
    </w:p>
    <w:p w14:paraId="2738F9E9"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p>
    <w:p w14:paraId="2738F9EA"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2738F9EB" w14:textId="45367FD1"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means all patent rights, copyright rights, mask work rights, moral rights, rights of publicity, trademark, trade dress and service mark rights, database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2738F9EC"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xml:space="preserve">” means all laws, directives, </w:t>
      </w:r>
      <w:proofErr w:type="gramStart"/>
      <w:r>
        <w:rPr>
          <w:rFonts w:ascii="Arial" w:eastAsia="Arial" w:hAnsi="Arial" w:cs="Arial"/>
          <w:sz w:val="18"/>
          <w:szCs w:val="18"/>
        </w:rPr>
        <w:t>rules</w:t>
      </w:r>
      <w:proofErr w:type="gramEnd"/>
      <w:r>
        <w:rPr>
          <w:rFonts w:ascii="Arial" w:eastAsia="Arial" w:hAnsi="Arial" w:cs="Arial"/>
          <w:sz w:val="18"/>
          <w:szCs w:val="18"/>
        </w:rPr>
        <w:t xml:space="preserve"> and regulations.</w:t>
      </w:r>
    </w:p>
    <w:p w14:paraId="2738F9ED"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Losses</w:t>
      </w:r>
      <w:r>
        <w:rPr>
          <w:rFonts w:ascii="Arial" w:eastAsia="Arial" w:hAnsi="Arial" w:cs="Arial"/>
          <w:color w:val="000000"/>
          <w:sz w:val="18"/>
          <w:szCs w:val="18"/>
        </w:rPr>
        <w:t xml:space="preserve">” means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losses, damages, liabilities, deficiencies, judgments, settlements, costs and/or expenses (including reasonable attorneys’ fees</w:t>
      </w:r>
      <w:ins w:id="1" w:author="Jason Gardner" w:date="2023-09-15T12:52:00Z">
        <w:r>
          <w:rPr>
            <w:rFonts w:ascii="Arial" w:eastAsia="Arial" w:hAnsi="Arial" w:cs="Arial"/>
            <w:color w:val="000000"/>
            <w:sz w:val="18"/>
            <w:szCs w:val="18"/>
          </w:rPr>
          <w:t xml:space="preserve"> and costs</w:t>
        </w:r>
      </w:ins>
      <w:r>
        <w:rPr>
          <w:rFonts w:ascii="Arial" w:eastAsia="Arial" w:hAnsi="Arial" w:cs="Arial"/>
          <w:color w:val="000000"/>
          <w:sz w:val="18"/>
          <w:szCs w:val="18"/>
        </w:rPr>
        <w:t>).</w:t>
      </w:r>
    </w:p>
    <w:p w14:paraId="2738F9EE" w14:textId="005D037D"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 form executed by Customer and Spreedly that references this Enterprise Services Agreement, each of which is hereby incorporated into this Agreement by reference, as amended from time-to-time by the Parties.</w:t>
      </w:r>
    </w:p>
    <w:p w14:paraId="2738F9E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2738F9F0"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professional services listed under a Statement of Work that are not included as part of the Support Services. Professional Services may include training, implementation, and configuration of the Platform.</w:t>
      </w:r>
    </w:p>
    <w:p w14:paraId="2738F9F1"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Customer and Spreedly that references this Enterprise Services Agreement, each of which is hereby incorporated into this Agreement by reference, as amended from time-to-time by the Parties.</w:t>
      </w:r>
    </w:p>
    <w:p w14:paraId="0AE84AD7" w14:textId="77777777" w:rsidR="006577DE" w:rsidRDefault="00000000">
      <w:pPr>
        <w:numPr>
          <w:ilvl w:val="1"/>
          <w:numId w:val="5"/>
        </w:numPr>
        <w:pBdr>
          <w:top w:val="nil"/>
          <w:left w:val="nil"/>
          <w:bottom w:val="nil"/>
          <w:right w:val="nil"/>
          <w:between w:val="nil"/>
        </w:pBdr>
        <w:tabs>
          <w:tab w:val="left" w:pos="1080"/>
        </w:tabs>
        <w:spacing w:after="240"/>
        <w:ind w:left="0" w:firstLine="360"/>
        <w:jc w:val="both"/>
        <w:rPr>
          <w:color w:val="000000"/>
        </w:rPr>
      </w:pPr>
      <w:r>
        <w:t xml:space="preserve">     </w:t>
      </w:r>
      <w:r>
        <w:rPr>
          <w:rFonts w:ascii="Arial" w:eastAsia="Arial" w:hAnsi="Arial" w:cs="Arial"/>
          <w:color w:val="000000"/>
          <w:sz w:val="18"/>
          <w:szCs w:val="18"/>
        </w:rPr>
        <w:t>“</w:t>
      </w:r>
      <w:r>
        <w:rPr>
          <w:rFonts w:ascii="Arial" w:eastAsia="Arial" w:hAnsi="Arial" w:cs="Arial"/>
          <w:color w:val="000000"/>
          <w:sz w:val="18"/>
          <w:szCs w:val="18"/>
          <w:u w:val="single"/>
        </w:rPr>
        <w:t>Transaction Processing Service</w:t>
      </w:r>
      <w:r>
        <w:rPr>
          <w:rFonts w:ascii="Arial" w:eastAsia="Arial" w:hAnsi="Arial" w:cs="Arial"/>
          <w:color w:val="000000"/>
          <w:sz w:val="18"/>
          <w:szCs w:val="18"/>
        </w:rPr>
        <w:t>” has the meaning set out under Schedule B (Service Level Agreement) hereto.</w:t>
      </w:r>
    </w:p>
    <w:p w14:paraId="2738F9F2" w14:textId="17AF94BC"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 and Transaction Processing Services</w:t>
      </w:r>
      <w:r>
        <w:rPr>
          <w:rFonts w:ascii="Arial" w:eastAsia="Arial" w:hAnsi="Arial" w:cs="Arial"/>
          <w:color w:val="000000"/>
          <w:sz w:val="18"/>
          <w:szCs w:val="18"/>
        </w:rPr>
        <w:t>.</w:t>
      </w:r>
    </w:p>
    <w:p w14:paraId="2738F9F3" w14:textId="482E98E6" w:rsidR="007F011C" w:rsidRPr="00F53223" w:rsidRDefault="00000000">
      <w:pPr>
        <w:numPr>
          <w:ilvl w:val="1"/>
          <w:numId w:val="1"/>
        </w:numPr>
        <w:pBdr>
          <w:top w:val="nil"/>
          <w:left w:val="nil"/>
          <w:bottom w:val="nil"/>
          <w:right w:val="nil"/>
          <w:between w:val="nil"/>
        </w:pBdr>
        <w:tabs>
          <w:tab w:val="left" w:pos="1080"/>
        </w:tabs>
        <w:spacing w:after="120"/>
        <w:ind w:left="0" w:firstLine="360"/>
        <w:jc w:val="both"/>
        <w:rPr>
          <w:ins w:id="2" w:author="Jason Gardner" w:date="2023-09-19T13:54:00Z"/>
          <w:color w:val="000000"/>
        </w:rPr>
      </w:pPr>
      <w:bookmarkStart w:id="3" w:name="_heading=h.1fob9te" w:colFirst="0" w:colLast="0"/>
      <w:bookmarkEnd w:id="3"/>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Pr>
          <w:rFonts w:ascii="Arial" w:eastAsia="Arial" w:hAnsi="Arial" w:cs="Arial"/>
          <w:sz w:val="18"/>
          <w:szCs w:val="18"/>
        </w:rPr>
        <w:t>the Platform</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However</w:t>
      </w:r>
      <w:proofErr w:type="gramEnd"/>
      <w:r>
        <w:rPr>
          <w:rFonts w:ascii="Arial" w:eastAsia="Arial" w:hAnsi="Arial" w:cs="Arial"/>
          <w:color w:val="000000"/>
          <w:sz w:val="18"/>
          <w:szCs w:val="18"/>
        </w:rPr>
        <w:t xml:space="preserve"> Spreedly does provide </w:t>
      </w:r>
      <w:r w:rsidR="007015A7">
        <w:rPr>
          <w:rFonts w:ascii="Arial" w:eastAsia="Arial" w:hAnsi="Arial" w:cs="Arial"/>
          <w:color w:val="000000"/>
          <w:sz w:val="18"/>
          <w:szCs w:val="18"/>
        </w:rPr>
        <w:t xml:space="preserve">the </w:t>
      </w:r>
      <w:r>
        <w:rPr>
          <w:rFonts w:ascii="Arial" w:eastAsia="Arial" w:hAnsi="Arial" w:cs="Arial"/>
          <w:color w:val="000000"/>
          <w:sz w:val="18"/>
          <w:szCs w:val="18"/>
        </w:rPr>
        <w:t>Transaction Processing Service in its own right which provides transaction routing functionality which allows Customer to be connected with its third party gateway providers/merchant account providers</w:t>
      </w:r>
      <w:r w:rsidR="0009050F">
        <w:rPr>
          <w:rFonts w:ascii="Arial" w:eastAsia="Arial" w:hAnsi="Arial" w:cs="Arial"/>
          <w:color w:val="000000"/>
          <w:sz w:val="18"/>
          <w:szCs w:val="18"/>
        </w:rPr>
        <w:t>.</w:t>
      </w:r>
    </w:p>
    <w:p w14:paraId="28C60F65" w14:textId="41BD5983" w:rsidR="007C416C" w:rsidRPr="0049789A" w:rsidRDefault="008419F1" w:rsidP="00F53223">
      <w:pPr>
        <w:numPr>
          <w:ilvl w:val="2"/>
          <w:numId w:val="1"/>
        </w:numPr>
        <w:pBdr>
          <w:top w:val="nil"/>
          <w:left w:val="nil"/>
          <w:bottom w:val="nil"/>
          <w:right w:val="nil"/>
          <w:between w:val="nil"/>
        </w:pBdr>
        <w:tabs>
          <w:tab w:val="left" w:pos="1080"/>
        </w:tabs>
        <w:spacing w:after="120"/>
        <w:ind w:left="1800"/>
        <w:jc w:val="both"/>
        <w:rPr>
          <w:ins w:id="4" w:author="Jason Gardner" w:date="2023-09-19T13:56:00Z"/>
          <w:color w:val="000000"/>
        </w:rPr>
      </w:pPr>
      <w:ins w:id="5" w:author="Jason Gardner" w:date="2023-09-19T13:55:00Z">
        <w:r>
          <w:rPr>
            <w:rFonts w:ascii="Arial" w:eastAsia="Arial" w:hAnsi="Arial" w:cs="Arial"/>
            <w:sz w:val="18"/>
            <w:szCs w:val="18"/>
          </w:rPr>
          <w:t>Customer may provision access to the Platform for its own customers as a part of a combined software or service that it delivers under its own name, provided that Customer: (</w:t>
        </w:r>
        <w:proofErr w:type="spellStart"/>
        <w:r>
          <w:rPr>
            <w:rFonts w:ascii="Arial" w:eastAsia="Arial" w:hAnsi="Arial" w:cs="Arial"/>
            <w:sz w:val="18"/>
            <w:szCs w:val="18"/>
          </w:rPr>
          <w:t>i</w:t>
        </w:r>
        <w:proofErr w:type="spellEnd"/>
        <w:r>
          <w:rPr>
            <w:rFonts w:ascii="Arial" w:eastAsia="Arial" w:hAnsi="Arial" w:cs="Arial"/>
            <w:sz w:val="18"/>
            <w:szCs w:val="18"/>
          </w:rPr>
          <w:t xml:space="preserve">) may not resell or relicense access to Platform separate from its own software or service, (ii) enters into a written agreement with its customers receiving access to the Platform that will protect Spreedly’s </w:t>
        </w:r>
        <w:r>
          <w:rPr>
            <w:rFonts w:ascii="Arial" w:eastAsia="Arial" w:hAnsi="Arial" w:cs="Arial"/>
            <w:sz w:val="18"/>
            <w:szCs w:val="18"/>
          </w:rPr>
          <w:lastRenderedPageBreak/>
          <w:t>software similar to the protections and restrictions stated under this Agreement, and (iii) remains ultimately liable for its customer’s use of the Platform.</w:t>
        </w:r>
      </w:ins>
    </w:p>
    <w:p w14:paraId="7F88691B" w14:textId="410AD24B" w:rsidR="00876321" w:rsidRDefault="0049789A" w:rsidP="00F53223">
      <w:pPr>
        <w:numPr>
          <w:ilvl w:val="2"/>
          <w:numId w:val="1"/>
        </w:numPr>
        <w:pBdr>
          <w:top w:val="nil"/>
          <w:left w:val="nil"/>
          <w:bottom w:val="nil"/>
          <w:right w:val="nil"/>
          <w:between w:val="nil"/>
        </w:pBdr>
        <w:tabs>
          <w:tab w:val="left" w:pos="1080"/>
        </w:tabs>
        <w:spacing w:after="120"/>
        <w:ind w:left="1800"/>
        <w:jc w:val="both"/>
        <w:rPr>
          <w:color w:val="000000"/>
        </w:rPr>
      </w:pPr>
      <w:ins w:id="6" w:author="Jason Gardner" w:date="2023-09-19T13:56:00Z">
        <w:r>
          <w:rPr>
            <w:rFonts w:ascii="Arial" w:eastAsia="Arial" w:hAnsi="Arial" w:cs="Arial"/>
            <w:sz w:val="18"/>
            <w:szCs w:val="18"/>
          </w:rPr>
          <w:t xml:space="preserve">Any use by third parties of </w:t>
        </w:r>
        <w:proofErr w:type="gramStart"/>
        <w:r>
          <w:rPr>
            <w:rFonts w:ascii="Arial" w:eastAsia="Arial" w:hAnsi="Arial" w:cs="Arial"/>
            <w:sz w:val="18"/>
            <w:szCs w:val="18"/>
          </w:rPr>
          <w:t>Customer</w:t>
        </w:r>
        <w:proofErr w:type="gramEnd"/>
        <w:r>
          <w:rPr>
            <w:rFonts w:ascii="Arial" w:eastAsia="Arial" w:hAnsi="Arial" w:cs="Arial"/>
            <w:sz w:val="18"/>
            <w:szCs w:val="18"/>
          </w:rPr>
          <w:t xml:space="preserve"> will be deemed to be a use by Customer and references in this Agreement with respect to Customer’s responsibilities or use will include such parties.</w:t>
        </w:r>
      </w:ins>
    </w:p>
    <w:p w14:paraId="2738F9F4" w14:textId="014E4B6E"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7" w:name="_heading=h.3znysh7" w:colFirst="0" w:colLast="0"/>
      <w:bookmarkEnd w:id="7"/>
      <w:r>
        <w:rPr>
          <w:rFonts w:ascii="Arial" w:eastAsia="Arial" w:hAnsi="Arial" w:cs="Arial"/>
          <w:color w:val="000000"/>
          <w:sz w:val="18"/>
          <w:szCs w:val="18"/>
          <w:u w:val="single"/>
        </w:rPr>
        <w:t>Lawful Use</w:t>
      </w:r>
      <w:r>
        <w:rPr>
          <w:rFonts w:ascii="Arial" w:eastAsia="Arial" w:hAnsi="Arial" w:cs="Arial"/>
          <w:color w:val="000000"/>
          <w:sz w:val="18"/>
          <w:szCs w:val="18"/>
        </w:rPr>
        <w:t xml:space="preserve">. Customer will access and use the Platform solely for lawful purposes and will not use it for any fraudulent, </w:t>
      </w:r>
      <w:proofErr w:type="gramStart"/>
      <w:r>
        <w:rPr>
          <w:rFonts w:ascii="Arial" w:eastAsia="Arial" w:hAnsi="Arial" w:cs="Arial"/>
          <w:color w:val="000000"/>
          <w:sz w:val="18"/>
          <w:szCs w:val="18"/>
        </w:rPr>
        <w:t>illegal</w:t>
      </w:r>
      <w:proofErr w:type="gramEnd"/>
      <w:r>
        <w:rPr>
          <w:rFonts w:ascii="Arial" w:eastAsia="Arial" w:hAnsi="Arial" w:cs="Arial"/>
          <w:color w:val="000000"/>
          <w:sz w:val="18"/>
          <w:szCs w:val="18"/>
        </w:rPr>
        <w:t xml:space="preserve"> or criminal purposes. Customer hereby grants Spreedly authorization to share information with law enforcement about Customer, Customer’s </w:t>
      </w:r>
      <w:proofErr w:type="gramStart"/>
      <w:r>
        <w:rPr>
          <w:rFonts w:ascii="Arial" w:eastAsia="Arial" w:hAnsi="Arial" w:cs="Arial"/>
          <w:color w:val="000000"/>
          <w:sz w:val="18"/>
          <w:szCs w:val="18"/>
        </w:rPr>
        <w:t>transactions</w:t>
      </w:r>
      <w:proofErr w:type="gramEnd"/>
      <w:r>
        <w:rPr>
          <w:rFonts w:ascii="Arial" w:eastAsia="Arial" w:hAnsi="Arial" w:cs="Arial"/>
          <w:color w:val="000000"/>
          <w:sz w:val="18"/>
          <w:szCs w:val="18"/>
        </w:rPr>
        <w:t xml:space="preserve"> and Customer’s Spreedly account, in each case if Spreedly reasonably suspects that Customer’s use of the Platform has been for an unauthorized, illegal, or criminal purpose.  Further, Spreedly reserves the right to not store or submit any transaction Customer submits via the Transaction Processing Services that Spreedly believes is in violation of this Agreement or applicable Law or otherwise exposes Spreedly or other Spreedly users to harm, including but not limited to, fraud, illegal, and other criminal acts. Spreedly shall notify Customer in writing as soon as possible of any such refusal to store or submit any transaction and the reasons for such refusal (subject to any limitations on disclosing the same under applicable Law).</w:t>
      </w:r>
    </w:p>
    <w:p w14:paraId="2738F9F5"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2738F9F6"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modify, adapt, translate or create derivative works or improvements of the Platform or any portion </w:t>
      </w:r>
      <w:proofErr w:type="gramStart"/>
      <w:r>
        <w:rPr>
          <w:rFonts w:ascii="Arial" w:eastAsia="Arial" w:hAnsi="Arial" w:cs="Arial"/>
          <w:color w:val="000000"/>
          <w:sz w:val="18"/>
          <w:szCs w:val="18"/>
        </w:rPr>
        <w:t>thereof;</w:t>
      </w:r>
      <w:proofErr w:type="gramEnd"/>
      <w:r>
        <w:rPr>
          <w:rFonts w:ascii="Arial" w:eastAsia="Arial" w:hAnsi="Arial" w:cs="Arial"/>
          <w:color w:val="000000"/>
          <w:sz w:val="18"/>
          <w:szCs w:val="18"/>
        </w:rPr>
        <w:t xml:space="preserve">    </w:t>
      </w:r>
    </w:p>
    <w:p w14:paraId="2738F9F7"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w:t>
      </w:r>
      <w:proofErr w:type="gramStart"/>
      <w:r>
        <w:rPr>
          <w:rFonts w:ascii="Arial" w:eastAsia="Arial" w:hAnsi="Arial" w:cs="Arial"/>
          <w:color w:val="000000"/>
          <w:sz w:val="18"/>
          <w:szCs w:val="18"/>
        </w:rPr>
        <w:t>arrangement;</w:t>
      </w:r>
      <w:proofErr w:type="gramEnd"/>
    </w:p>
    <w:p w14:paraId="2738F9F8"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reverse engineer, disassemble, decompile, decode, adapt or otherwise attempt to derive, gain access to or discover the source code of the Platform or the underlying structure, ideas, know-how, algorithms or methodology relevant to the </w:t>
      </w:r>
      <w:proofErr w:type="gramStart"/>
      <w:r>
        <w:rPr>
          <w:rFonts w:ascii="Arial" w:eastAsia="Arial" w:hAnsi="Arial" w:cs="Arial"/>
          <w:color w:val="000000"/>
          <w:sz w:val="18"/>
          <w:szCs w:val="18"/>
        </w:rPr>
        <w:t>Platform;</w:t>
      </w:r>
      <w:proofErr w:type="gramEnd"/>
    </w:p>
    <w:p w14:paraId="2738F9F9"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w:t>
      </w:r>
      <w:proofErr w:type="gramStart"/>
      <w:r>
        <w:rPr>
          <w:rFonts w:ascii="Arial" w:eastAsia="Arial" w:hAnsi="Arial" w:cs="Arial"/>
          <w:color w:val="000000"/>
          <w:sz w:val="18"/>
          <w:szCs w:val="18"/>
        </w:rPr>
        <w:t>Code;</w:t>
      </w:r>
      <w:proofErr w:type="gramEnd"/>
      <w:r>
        <w:rPr>
          <w:rFonts w:ascii="Arial" w:eastAsia="Arial" w:hAnsi="Arial" w:cs="Arial"/>
          <w:color w:val="000000"/>
          <w:sz w:val="18"/>
          <w:szCs w:val="18"/>
        </w:rPr>
        <w:t xml:space="preserve"> </w:t>
      </w:r>
    </w:p>
    <w:p w14:paraId="2738F9FA"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attempt to gain unauthorized access to, damage, destroy, disrupt, disable, impair, interfere with or otherwise impede or harm in any manner the </w:t>
      </w:r>
      <w:proofErr w:type="gramStart"/>
      <w:r>
        <w:rPr>
          <w:rFonts w:ascii="Arial" w:eastAsia="Arial" w:hAnsi="Arial" w:cs="Arial"/>
          <w:color w:val="000000"/>
          <w:sz w:val="18"/>
          <w:szCs w:val="18"/>
        </w:rPr>
        <w:t>Platform;</w:t>
      </w:r>
      <w:proofErr w:type="gramEnd"/>
    </w:p>
    <w:p w14:paraId="2738F9FB"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in any way that infringes, </w:t>
      </w:r>
      <w:proofErr w:type="gramStart"/>
      <w:r>
        <w:rPr>
          <w:rFonts w:ascii="Arial" w:eastAsia="Arial" w:hAnsi="Arial" w:cs="Arial"/>
          <w:color w:val="000000"/>
          <w:sz w:val="18"/>
          <w:szCs w:val="18"/>
        </w:rPr>
        <w:t>misappropriates</w:t>
      </w:r>
      <w:proofErr w:type="gramEnd"/>
      <w:r>
        <w:rPr>
          <w:rFonts w:ascii="Arial" w:eastAsia="Arial" w:hAnsi="Arial" w:cs="Arial"/>
          <w:color w:val="000000"/>
          <w:sz w:val="18"/>
          <w:szCs w:val="18"/>
        </w:rPr>
        <w:t xml:space="preserve"> or otherwise violates any intellectual property right, privacy right or other right of any third party, or that violates any applicable Law; or</w:t>
      </w:r>
    </w:p>
    <w:p w14:paraId="2738F9FC"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for purposes of (A) benchmarking or competitive analysis, (B) developing, producing, marketing, distributing, </w:t>
      </w:r>
      <w:proofErr w:type="gramStart"/>
      <w:r>
        <w:rPr>
          <w:rFonts w:ascii="Arial" w:eastAsia="Arial" w:hAnsi="Arial" w:cs="Arial"/>
          <w:color w:val="000000"/>
          <w:sz w:val="18"/>
          <w:szCs w:val="18"/>
        </w:rPr>
        <w:t>licensing</w:t>
      </w:r>
      <w:proofErr w:type="gramEnd"/>
      <w:r>
        <w:rPr>
          <w:rFonts w:ascii="Arial" w:eastAsia="Arial" w:hAnsi="Arial" w:cs="Arial"/>
          <w:color w:val="000000"/>
          <w:sz w:val="18"/>
          <w:szCs w:val="18"/>
        </w:rPr>
        <w:t xml:space="preserve"> or selling any product or service that may compete with the Platform, or (C) disclosing to Spreedly’s competitors, for any purpose, otherwise non-public information about the Platform.</w:t>
      </w:r>
    </w:p>
    <w:p w14:paraId="2738F9FD" w14:textId="1D4DEA2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8" w:name="_heading=h.2et92p0" w:colFirst="0" w:colLast="0"/>
      <w:bookmarkEnd w:id="8"/>
      <w:r>
        <w:rPr>
          <w:rFonts w:ascii="Arial" w:eastAsia="Arial" w:hAnsi="Arial" w:cs="Arial"/>
          <w:color w:val="000000"/>
          <w:sz w:val="18"/>
          <w:szCs w:val="18"/>
          <w:u w:val="single"/>
        </w:rPr>
        <w:t>Changes to the Platform</w:t>
      </w:r>
      <w:r>
        <w:rPr>
          <w:rFonts w:ascii="Arial" w:eastAsia="Arial" w:hAnsi="Arial" w:cs="Arial"/>
          <w:color w:val="000000"/>
          <w:sz w:val="18"/>
          <w:szCs w:val="18"/>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or the level of security or compliance of the Platform available to Customer during the Term, or which would result in any material increase in Customer liability, costs or obligations.  Such changes may include upgrades, bug fixes, </w:t>
      </w:r>
      <w:proofErr w:type="gramStart"/>
      <w:r>
        <w:rPr>
          <w:rFonts w:ascii="Arial" w:eastAsia="Arial" w:hAnsi="Arial" w:cs="Arial"/>
          <w:color w:val="000000"/>
          <w:sz w:val="18"/>
          <w:szCs w:val="18"/>
        </w:rPr>
        <w:t>patches</w:t>
      </w:r>
      <w:proofErr w:type="gramEnd"/>
      <w:r>
        <w:rPr>
          <w:rFonts w:ascii="Arial" w:eastAsia="Arial" w:hAnsi="Arial" w:cs="Arial"/>
          <w:color w:val="000000"/>
          <w:sz w:val="18"/>
          <w:szCs w:val="18"/>
        </w:rPr>
        <w:t xml:space="preserve"> and other error corrections and/or new features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All Updates will be deemed a part of the Platform governed by all the provisions of this Agreement pertaining thereto</w:t>
      </w:r>
      <w:r>
        <w:rPr>
          <w:rFonts w:ascii="Arial" w:eastAsia="Arial" w:hAnsi="Arial" w:cs="Arial"/>
          <w:sz w:val="18"/>
          <w:szCs w:val="18"/>
        </w:rPr>
        <w:t>.</w:t>
      </w:r>
    </w:p>
    <w:p w14:paraId="2738F9FE" w14:textId="0AEB2B30"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9" w:name="_heading=h.tyjcwt" w:colFirst="0" w:colLast="0"/>
      <w:bookmarkEnd w:id="9"/>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discretion, engage subcontractors to aid Spreedly in providing the Platform and performing Spreedly’s obligations under this Agreement, but Spreedly will remain liable to Customer for any act or omission or failure, or any Losses suffered  by Customer as a result any act or omission or failure, by such subcontractors that would be a breach or violation of this Agreement.  Spreedly may use as its subcontractors, Amazon Web Services, Microsoft Azure, Google Cloud Platform and/or such other reputable hosting provider that implements and maintains commercially reasonable security programs, policies, procedures, controls and technologies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w:t>
      </w:r>
      <w:r>
        <w:rPr>
          <w:rFonts w:ascii="Arial" w:eastAsia="Arial" w:hAnsi="Arial" w:cs="Arial"/>
          <w:color w:val="000000"/>
          <w:sz w:val="18"/>
          <w:szCs w:val="18"/>
        </w:rPr>
        <w:lastRenderedPageBreak/>
        <w:t xml:space="preserve">of a Reputable Hosting Services Provider in the manner described and subject to and provided the Reputable Hosting Services Provider’s security programs, policies, procedures, </w:t>
      </w:r>
      <w:proofErr w:type="gramStart"/>
      <w:r>
        <w:rPr>
          <w:rFonts w:ascii="Arial" w:eastAsia="Arial" w:hAnsi="Arial" w:cs="Arial"/>
          <w:color w:val="000000"/>
          <w:sz w:val="18"/>
          <w:szCs w:val="18"/>
        </w:rPr>
        <w:t>controls</w:t>
      </w:r>
      <w:proofErr w:type="gramEnd"/>
      <w:r>
        <w:rPr>
          <w:rFonts w:ascii="Arial" w:eastAsia="Arial" w:hAnsi="Arial" w:cs="Arial"/>
          <w:color w:val="000000"/>
          <w:sz w:val="18"/>
          <w:szCs w:val="18"/>
        </w:rPr>
        <w:t xml:space="preserve"> and technologies are and continue to remain consistent with industry best practices and comply with the requirements of the Data Security Policy.</w:t>
      </w:r>
    </w:p>
    <w:p w14:paraId="2738F9F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xml:space="preserve">. Spreedly will have no liability for any harm or damage arising out of or in connection with the use of Beta Services. If Customer provides feedback (“Feedback”) about the Beta Services,  Spreedly will be free to use, disclose, reproduce, distribute, </w:t>
      </w:r>
      <w:proofErr w:type="gramStart"/>
      <w:r>
        <w:rPr>
          <w:rFonts w:ascii="Arial" w:eastAsia="Arial" w:hAnsi="Arial" w:cs="Arial"/>
          <w:color w:val="000000"/>
          <w:sz w:val="18"/>
          <w:szCs w:val="18"/>
        </w:rPr>
        <w:t>implement</w:t>
      </w:r>
      <w:proofErr w:type="gramEnd"/>
      <w:r>
        <w:rPr>
          <w:rFonts w:ascii="Arial" w:eastAsia="Arial" w:hAnsi="Arial" w:cs="Arial"/>
          <w:color w:val="000000"/>
          <w:sz w:val="18"/>
          <w:szCs w:val="18"/>
        </w:rPr>
        <w:t xml:space="preserve"> or otherwise commercialize all Feedback provided by Customer without obligation or restriction. For the Beta Services only, the terms of this Section 2.6 supersede any conflicting terms and conditions in the Agreement, but only to the extent necessary to resolve conflict.</w:t>
      </w:r>
    </w:p>
    <w:p w14:paraId="2738FA00" w14:textId="2F8D78F2"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Suspension of Services and Platform Access</w:t>
      </w:r>
      <w:r>
        <w:rPr>
          <w:rFonts w:ascii="Arial" w:eastAsia="Arial" w:hAnsi="Arial" w:cs="Arial"/>
          <w:color w:val="000000"/>
          <w:sz w:val="18"/>
          <w:szCs w:val="18"/>
        </w:rPr>
        <w:t>.  Spreedly may on written notice to Customer (giving reasons) suspend or deny Customer’s access to or use of all or any part of the Platform and Support Services, without any liability to Customer or others, if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Spreedly is required to do so by Law or court order; or (ii) Customer has (A) </w:t>
      </w:r>
      <w:r>
        <w:rPr>
          <w:rFonts w:ascii="Arial" w:eastAsia="Arial" w:hAnsi="Arial" w:cs="Arial"/>
          <w:sz w:val="18"/>
          <w:szCs w:val="18"/>
        </w:rPr>
        <w:t xml:space="preserve">failed </w:t>
      </w:r>
      <w:r>
        <w:rPr>
          <w:rFonts w:ascii="Arial" w:eastAsia="Arial" w:hAnsi="Arial" w:cs="Arial"/>
          <w:color w:val="000000"/>
          <w:sz w:val="18"/>
          <w:szCs w:val="18"/>
        </w:rPr>
        <w:t xml:space="preserve">to comply with Section 2.2 or 2.3 and not cured such failure in a timeline required by Spreedly), or (B) otherwise breached a </w:t>
      </w:r>
      <w:r>
        <w:rPr>
          <w:rFonts w:ascii="Arial" w:eastAsia="Arial" w:hAnsi="Arial" w:cs="Arial"/>
          <w:sz w:val="18"/>
          <w:szCs w:val="18"/>
        </w:rPr>
        <w:t>material</w:t>
      </w:r>
      <w:r>
        <w:rPr>
          <w:rFonts w:ascii="Arial" w:eastAsia="Arial" w:hAnsi="Arial" w:cs="Arial"/>
          <w:color w:val="000000"/>
          <w:sz w:val="18"/>
          <w:szCs w:val="18"/>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p>
    <w:p w14:paraId="2738FA01" w14:textId="0CB06DB9"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Customer Data Export; Customer Data Retention</w:t>
      </w:r>
      <w:r>
        <w:rPr>
          <w:rFonts w:ascii="Arial" w:eastAsia="Arial" w:hAnsi="Arial" w:cs="Arial"/>
          <w:color w:val="000000"/>
          <w:sz w:val="18"/>
          <w:szCs w:val="18"/>
        </w:rPr>
        <w:t xml:space="preserve">.  Customer may elect at any time to perform an automatic export of any Card Data and/or other Customer Data to a third-party endpoint for which Spreedly supports third-party vaulting as set forth at: </w:t>
      </w:r>
      <w:hyperlink r:id="rId9">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w:t>
      </w:r>
      <w:r>
        <w:rPr>
          <w:rFonts w:ascii="Arial" w:eastAsia="Arial" w:hAnsi="Arial" w:cs="Arial"/>
          <w:sz w:val="18"/>
          <w:szCs w:val="18"/>
        </w:rPr>
        <w:t xml:space="preserve"> </w:t>
      </w:r>
      <w:r>
        <w:rPr>
          <w:rFonts w:ascii="Arial" w:eastAsia="Arial" w:hAnsi="Arial" w:cs="Arial"/>
          <w:color w:val="000000"/>
          <w:sz w:val="18"/>
          <w:szCs w:val="18"/>
        </w:rPr>
        <w:t>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notified to Customer when practicable.  Spreedly reserves the right to delete all of Customer’s Card Data and any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p>
    <w:p w14:paraId="2738FA02" w14:textId="676E1C75" w:rsidR="007F011C" w:rsidRDefault="00000000">
      <w:pPr>
        <w:numPr>
          <w:ilvl w:val="0"/>
          <w:numId w:val="1"/>
        </w:numPr>
        <w:pBdr>
          <w:top w:val="nil"/>
          <w:left w:val="nil"/>
          <w:bottom w:val="nil"/>
          <w:right w:val="nil"/>
          <w:between w:val="nil"/>
        </w:pBdr>
        <w:tabs>
          <w:tab w:val="left" w:pos="1080"/>
        </w:tabs>
        <w:spacing w:after="120"/>
        <w:ind w:left="360"/>
        <w:jc w:val="both"/>
        <w:rPr>
          <w:color w:val="000000"/>
        </w:rPr>
      </w:pPr>
      <w:bookmarkStart w:id="10" w:name="_heading=h.3dy6vkm" w:colFirst="0" w:colLast="0"/>
      <w:bookmarkEnd w:id="10"/>
      <w:r>
        <w:rPr>
          <w:rFonts w:ascii="Arial" w:eastAsia="Arial" w:hAnsi="Arial" w:cs="Arial"/>
          <w:color w:val="000000"/>
          <w:sz w:val="18"/>
          <w:szCs w:val="18"/>
          <w:u w:val="single"/>
        </w:rPr>
        <w:t>Support Services and SLA</w:t>
      </w:r>
      <w:r>
        <w:rPr>
          <w:rFonts w:ascii="Arial" w:eastAsia="Arial" w:hAnsi="Arial" w:cs="Arial"/>
          <w:color w:val="000000"/>
          <w:sz w:val="18"/>
          <w:szCs w:val="18"/>
        </w:rPr>
        <w:t>.</w:t>
      </w:r>
    </w:p>
    <w:p w14:paraId="2738FA03" w14:textId="265D4FFF"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11" w:name="_heading=h.1t3h5sf" w:colFirst="0" w:colLast="0"/>
      <w:bookmarkEnd w:id="11"/>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w:t>
      </w:r>
      <w:ins w:id="12" w:author="Jason Gardner" w:date="2023-09-15T14:11:00Z">
        <w:r w:rsidR="009439B6" w:rsidRPr="009439B6">
          <w:rPr>
            <w:rFonts w:ascii="Arial" w:eastAsia="Arial" w:hAnsi="Arial" w:cs="Arial"/>
            <w:color w:val="000000"/>
            <w:sz w:val="18"/>
            <w:szCs w:val="18"/>
          </w:rPr>
          <w:t xml:space="preserve">During the Term, so long as Customer complies with this Agreement, Spreedly will provide technical support services to Customer in accordance with the most recent version of Spreedly’s Support Service Terms posted at Spreedly’s website (a copy of the current version is attached hereto as Schedule </w:t>
        </w:r>
      </w:ins>
      <w:ins w:id="13" w:author="Jason Gardner" w:date="2023-09-15T14:57:00Z">
        <w:r w:rsidR="00CB1239">
          <w:rPr>
            <w:rFonts w:ascii="Arial" w:eastAsia="Arial" w:hAnsi="Arial" w:cs="Arial"/>
            <w:color w:val="000000"/>
            <w:sz w:val="18"/>
            <w:szCs w:val="18"/>
          </w:rPr>
          <w:t>C</w:t>
        </w:r>
      </w:ins>
      <w:ins w:id="14" w:author="Jason Gardner" w:date="2023-09-15T14:11:00Z">
        <w:r w:rsidR="009439B6" w:rsidRPr="009439B6">
          <w:rPr>
            <w:rFonts w:ascii="Arial" w:eastAsia="Arial" w:hAnsi="Arial" w:cs="Arial"/>
            <w:color w:val="000000"/>
            <w:sz w:val="18"/>
            <w:szCs w:val="18"/>
          </w:rPr>
          <w:t>) at the support level specified on the Order Form (the “Support Services”)</w:t>
        </w:r>
        <w:r w:rsidR="009439B6">
          <w:rPr>
            <w:rFonts w:ascii="Arial" w:eastAsia="Arial" w:hAnsi="Arial" w:cs="Arial"/>
            <w:color w:val="000000"/>
            <w:sz w:val="18"/>
            <w:szCs w:val="18"/>
          </w:rPr>
          <w:t>.</w:t>
        </w:r>
      </w:ins>
      <w:del w:id="15" w:author="Jason Gardner" w:date="2023-09-15T14:11:00Z">
        <w:r w:rsidDel="009439B6">
          <w:rPr>
            <w:rFonts w:ascii="Arial" w:eastAsia="Arial" w:hAnsi="Arial" w:cs="Arial"/>
            <w:color w:val="000000"/>
            <w:sz w:val="18"/>
            <w:szCs w:val="18"/>
          </w:rPr>
          <w:delText xml:space="preserve">During the Term, so long as Customer complies with this Agreement, Spreedly will provide </w:delText>
        </w:r>
      </w:del>
      <w:del w:id="16" w:author="Jason Gardner" w:date="2023-09-15T12:52:00Z">
        <w:r>
          <w:rPr>
            <w:rFonts w:ascii="Arial" w:eastAsia="Arial" w:hAnsi="Arial" w:cs="Arial"/>
            <w:color w:val="000000"/>
            <w:sz w:val="18"/>
            <w:szCs w:val="18"/>
          </w:rPr>
          <w:delText>customer</w:delText>
        </w:r>
      </w:del>
      <w:del w:id="17" w:author="Jason Gardner" w:date="2023-09-15T14:11:00Z">
        <w:r w:rsidDel="009439B6">
          <w:rPr>
            <w:rFonts w:ascii="Arial" w:eastAsia="Arial" w:hAnsi="Arial" w:cs="Arial"/>
            <w:color w:val="000000"/>
            <w:sz w:val="18"/>
            <w:szCs w:val="18"/>
          </w:rPr>
          <w:delText xml:space="preserve"> support services </w:delText>
        </w:r>
      </w:del>
      <w:del w:id="18" w:author="Jason Gardner" w:date="2023-09-15T12:52:00Z">
        <w:r>
          <w:rPr>
            <w:rFonts w:ascii="Arial" w:eastAsia="Arial" w:hAnsi="Arial" w:cs="Arial"/>
            <w:color w:val="000000"/>
            <w:sz w:val="18"/>
            <w:szCs w:val="18"/>
          </w:rPr>
          <w:delText>(the “</w:delText>
        </w:r>
        <w:r>
          <w:rPr>
            <w:rFonts w:ascii="Arial" w:eastAsia="Arial" w:hAnsi="Arial" w:cs="Arial"/>
            <w:color w:val="000000"/>
            <w:sz w:val="18"/>
            <w:szCs w:val="18"/>
            <w:u w:val="single"/>
          </w:rPr>
          <w:delText>Support Services</w:delText>
        </w:r>
        <w:r>
          <w:rPr>
            <w:rFonts w:ascii="Arial" w:eastAsia="Arial" w:hAnsi="Arial" w:cs="Arial"/>
            <w:color w:val="000000"/>
            <w:sz w:val="18"/>
            <w:szCs w:val="18"/>
          </w:rPr>
          <w:delText xml:space="preserve">”) </w:delText>
        </w:r>
      </w:del>
      <w:del w:id="19" w:author="Jason Gardner" w:date="2023-09-15T14:11:00Z">
        <w:r w:rsidDel="009439B6">
          <w:rPr>
            <w:rFonts w:ascii="Arial" w:eastAsia="Arial" w:hAnsi="Arial" w:cs="Arial"/>
            <w:color w:val="000000"/>
            <w:sz w:val="18"/>
            <w:szCs w:val="18"/>
          </w:rPr>
          <w:delText xml:space="preserve">to Customer in accordance with Spreedly’s Support </w:delText>
        </w:r>
      </w:del>
      <w:del w:id="20" w:author="Jason Gardner" w:date="2023-09-15T12:52:00Z">
        <w:r>
          <w:rPr>
            <w:rFonts w:ascii="Arial" w:eastAsia="Arial" w:hAnsi="Arial" w:cs="Arial"/>
            <w:color w:val="000000"/>
            <w:sz w:val="18"/>
            <w:szCs w:val="18"/>
          </w:rPr>
          <w:delText>Policy described at in Schedule A (as amended from time-to-time, the “</w:delText>
        </w:r>
        <w:r>
          <w:rPr>
            <w:rFonts w:ascii="Arial" w:eastAsia="Arial" w:hAnsi="Arial" w:cs="Arial"/>
            <w:color w:val="000000"/>
            <w:sz w:val="18"/>
            <w:szCs w:val="18"/>
            <w:u w:val="single"/>
          </w:rPr>
          <w:delText>Support Services</w:delText>
        </w:r>
      </w:del>
      <w:del w:id="21" w:author="Jason Gardner" w:date="2023-09-15T14:11:00Z">
        <w:r w:rsidDel="009439B6">
          <w:rPr>
            <w:rFonts w:ascii="Arial" w:eastAsia="Arial" w:hAnsi="Arial" w:cs="Arial"/>
            <w:sz w:val="18"/>
            <w:szCs w:val="18"/>
          </w:rPr>
          <w:delText xml:space="preserve"> Terms</w:delText>
        </w:r>
        <w:r w:rsidR="00BD331E" w:rsidDel="009439B6">
          <w:rPr>
            <w:rFonts w:ascii="Arial" w:eastAsia="Arial" w:hAnsi="Arial" w:cs="Arial"/>
            <w:color w:val="1155CC"/>
            <w:sz w:val="18"/>
            <w:szCs w:val="18"/>
            <w:u w:val="single"/>
          </w:rPr>
          <w:fldChar w:fldCharType="begin"/>
        </w:r>
        <w:r w:rsidR="00BD331E" w:rsidDel="009439B6">
          <w:rPr>
            <w:rFonts w:ascii="Arial" w:eastAsia="Arial" w:hAnsi="Arial" w:cs="Arial"/>
            <w:color w:val="1155CC"/>
            <w:sz w:val="18"/>
            <w:szCs w:val="18"/>
            <w:u w:val="single"/>
          </w:rPr>
          <w:delInstrText>HYPERLINK "https://www.spreedly.com/support-services-terms"</w:delInstrText>
        </w:r>
        <w:r w:rsidR="00BD331E" w:rsidDel="009439B6">
          <w:rPr>
            <w:rFonts w:ascii="Arial" w:eastAsia="Arial" w:hAnsi="Arial" w:cs="Arial"/>
            <w:color w:val="1155CC"/>
            <w:sz w:val="18"/>
            <w:szCs w:val="18"/>
            <w:u w:val="single"/>
          </w:rPr>
        </w:r>
        <w:r w:rsidR="00BD331E" w:rsidDel="009439B6">
          <w:rPr>
            <w:rFonts w:ascii="Arial" w:eastAsia="Arial" w:hAnsi="Arial" w:cs="Arial"/>
            <w:color w:val="1155CC"/>
            <w:sz w:val="18"/>
            <w:szCs w:val="18"/>
            <w:u w:val="single"/>
          </w:rPr>
          <w:fldChar w:fldCharType="separate"/>
        </w:r>
        <w:r w:rsidR="00BD331E" w:rsidRPr="000A7158" w:rsidDel="009439B6">
          <w:rPr>
            <w:rStyle w:val="Hyperlink"/>
            <w:rFonts w:ascii="Arial" w:eastAsia="Arial" w:hAnsi="Arial" w:cs="Arial"/>
            <w:sz w:val="18"/>
            <w:szCs w:val="18"/>
          </w:rPr>
          <w:delText>https://www.spreedly.com/support-services-terms</w:delText>
        </w:r>
        <w:r w:rsidR="00BD331E" w:rsidDel="009439B6">
          <w:rPr>
            <w:rFonts w:ascii="Arial" w:eastAsia="Arial" w:hAnsi="Arial" w:cs="Arial"/>
            <w:color w:val="1155CC"/>
            <w:sz w:val="18"/>
            <w:szCs w:val="18"/>
            <w:u w:val="single"/>
          </w:rPr>
          <w:fldChar w:fldCharType="end"/>
        </w:r>
      </w:del>
      <w:del w:id="22" w:author="Jason Gardner" w:date="2023-09-15T12:52:00Z">
        <w:r>
          <w:rPr>
            <w:rFonts w:ascii="Arial" w:eastAsia="Arial" w:hAnsi="Arial" w:cs="Arial"/>
            <w:color w:val="000000"/>
            <w:sz w:val="18"/>
            <w:szCs w:val="18"/>
          </w:rPr>
          <w:delText>”), and all applicable Law.</w:delText>
        </w:r>
      </w:del>
    </w:p>
    <w:p w14:paraId="2738FA04" w14:textId="37B8B0AE"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23" w:name="_heading=h.i4yqu2n4aonm" w:colFirst="0" w:colLast="0"/>
      <w:bookmarkEnd w:id="23"/>
      <w:r>
        <w:rPr>
          <w:rFonts w:ascii="Arial" w:eastAsia="Arial" w:hAnsi="Arial" w:cs="Arial"/>
          <w:color w:val="000000"/>
          <w:sz w:val="18"/>
          <w:szCs w:val="18"/>
          <w:u w:val="single"/>
        </w:rPr>
        <w:t>Availability</w:t>
      </w:r>
      <w:r>
        <w:rPr>
          <w:rFonts w:ascii="Arial" w:eastAsia="Arial" w:hAnsi="Arial" w:cs="Arial"/>
          <w:color w:val="000000"/>
          <w:sz w:val="18"/>
          <w:szCs w:val="18"/>
        </w:rPr>
        <w:t xml:space="preserve">.  </w:t>
      </w:r>
      <w:ins w:id="24" w:author="Jason Gardner" w:date="2023-09-15T14:12:00Z">
        <w:r w:rsidR="00CF794B">
          <w:rPr>
            <w:rFonts w:ascii="Arial" w:hAnsi="Arial" w:cs="Arial"/>
            <w:color w:val="000000"/>
            <w:sz w:val="17"/>
            <w:szCs w:val="17"/>
          </w:rPr>
          <w:t xml:space="preserve">During the Term, so long as Customer complies with this Agreement, Spreedly will make the Platform available for access and use by Customer in accordance with Spreedly’s Availability Commitments posted at Spreedly’s website (a copy of the current version is attached hereto as Schedule </w:t>
        </w:r>
      </w:ins>
      <w:ins w:id="25" w:author="Jason Gardner" w:date="2023-09-15T14:57:00Z">
        <w:r w:rsidR="00CB1239">
          <w:rPr>
            <w:rFonts w:ascii="Arial" w:hAnsi="Arial" w:cs="Arial"/>
            <w:color w:val="000000"/>
            <w:sz w:val="17"/>
            <w:szCs w:val="17"/>
          </w:rPr>
          <w:t>C</w:t>
        </w:r>
      </w:ins>
      <w:ins w:id="26" w:author="Jason Gardner" w:date="2023-09-15T14:12:00Z">
        <w:r w:rsidR="00CF794B">
          <w:rPr>
            <w:rFonts w:ascii="Arial" w:hAnsi="Arial" w:cs="Arial"/>
            <w:color w:val="000000"/>
            <w:sz w:val="17"/>
            <w:szCs w:val="17"/>
          </w:rPr>
          <w:t>) corresponding to the support level specified on the Order Form. SPREEDLY’S SOLE OBLIGATION AND LIABILITY TO CUSTOMER FOR ANY FAILURE TO MEET THE AVAILABILITY COMMITMENTS ARE THE SERVICE CREDITS SPECIFIED IN THE SUPPORT SERVICE TERMS REFERENCED ABOVE.</w:t>
        </w:r>
      </w:ins>
      <w:del w:id="27" w:author="Jason Gardner" w:date="2023-09-15T14:12:00Z">
        <w:r w:rsidDel="00CF794B">
          <w:rPr>
            <w:rFonts w:ascii="Arial" w:eastAsia="Arial" w:hAnsi="Arial" w:cs="Arial"/>
            <w:color w:val="000000"/>
            <w:sz w:val="18"/>
            <w:szCs w:val="18"/>
          </w:rPr>
          <w:delText xml:space="preserve">During the Term, so long as Customer complies with this Agreement, Spreedly will make the Platform </w:delText>
        </w:r>
      </w:del>
      <w:del w:id="28" w:author="Jason Gardner" w:date="2023-09-15T12:52:00Z">
        <w:r>
          <w:rPr>
            <w:rFonts w:ascii="Arial" w:eastAsia="Arial" w:hAnsi="Arial" w:cs="Arial"/>
            <w:color w:val="000000"/>
            <w:sz w:val="18"/>
            <w:szCs w:val="18"/>
          </w:rPr>
          <w:delText xml:space="preserve">and any related functionality including Transaction Processing Services, </w:delText>
        </w:r>
      </w:del>
      <w:del w:id="29" w:author="Jason Gardner" w:date="2023-09-15T14:12:00Z">
        <w:r w:rsidDel="00CF794B">
          <w:rPr>
            <w:rFonts w:ascii="Arial" w:eastAsia="Arial" w:hAnsi="Arial" w:cs="Arial"/>
            <w:color w:val="000000"/>
            <w:sz w:val="18"/>
            <w:szCs w:val="18"/>
          </w:rPr>
          <w:delText xml:space="preserve">available for access and use by Customer in accordance with Spreedly’s </w:delText>
        </w:r>
        <w:r w:rsidDel="00CF794B">
          <w:fldChar w:fldCharType="begin"/>
        </w:r>
        <w:r w:rsidDel="00CF794B">
          <w:delInstrText>HYPERLINK "https://www.spreedly.com/support-services-terms" \h</w:delInstrText>
        </w:r>
        <w:r w:rsidDel="00CF794B">
          <w:fldChar w:fldCharType="separate"/>
        </w:r>
        <w:r w:rsidDel="00CF794B">
          <w:rPr>
            <w:rFonts w:ascii="Arial" w:eastAsia="Arial" w:hAnsi="Arial" w:cs="Arial"/>
            <w:color w:val="1155CC"/>
            <w:sz w:val="18"/>
            <w:szCs w:val="18"/>
            <w:u w:val="single"/>
          </w:rPr>
          <w:delText>https://www.spreedly.com/support-services-terms</w:delText>
        </w:r>
        <w:r w:rsidDel="00CF794B">
          <w:rPr>
            <w:rFonts w:ascii="Arial" w:eastAsia="Arial" w:hAnsi="Arial" w:cs="Arial"/>
            <w:color w:val="1155CC"/>
            <w:sz w:val="18"/>
            <w:szCs w:val="18"/>
            <w:u w:val="single"/>
          </w:rPr>
          <w:fldChar w:fldCharType="end"/>
        </w:r>
      </w:del>
      <w:del w:id="30" w:author="Jason Gardner" w:date="2023-09-15T12:52:00Z">
        <w:r>
          <w:rPr>
            <w:rFonts w:ascii="Arial" w:eastAsia="Arial" w:hAnsi="Arial" w:cs="Arial"/>
            <w:color w:val="000000"/>
            <w:sz w:val="18"/>
            <w:szCs w:val="18"/>
          </w:rPr>
          <w:delText>Service Level Agreement described in Schedule B (as amended from time-</w:delText>
        </w:r>
      </w:del>
      <w:del w:id="31" w:author="Jason Gardner" w:date="2023-09-15T14:12:00Z">
        <w:r w:rsidDel="00CF794B">
          <w:rPr>
            <w:rFonts w:ascii="Arial" w:eastAsia="Arial" w:hAnsi="Arial" w:cs="Arial"/>
            <w:sz w:val="18"/>
            <w:szCs w:val="18"/>
          </w:rPr>
          <w:delText>to</w:delText>
        </w:r>
      </w:del>
      <w:del w:id="32" w:author="Jason Gardner" w:date="2023-09-15T12:52:00Z">
        <w:r>
          <w:rPr>
            <w:rFonts w:ascii="Arial" w:eastAsia="Arial" w:hAnsi="Arial" w:cs="Arial"/>
            <w:color w:val="000000"/>
            <w:sz w:val="18"/>
            <w:szCs w:val="18"/>
          </w:rPr>
          <w:delText>-time,</w:delText>
        </w:r>
      </w:del>
      <w:del w:id="33" w:author="Jason Gardner" w:date="2023-09-15T14:12:00Z">
        <w:r w:rsidDel="00CF794B">
          <w:rPr>
            <w:rFonts w:ascii="Arial" w:eastAsia="Arial" w:hAnsi="Arial" w:cs="Arial"/>
            <w:sz w:val="18"/>
            <w:szCs w:val="18"/>
          </w:rPr>
          <w:delText xml:space="preserve"> the </w:delText>
        </w:r>
      </w:del>
      <w:del w:id="34" w:author="Jason Gardner" w:date="2023-09-15T12:52:00Z">
        <w:r>
          <w:rPr>
            <w:rFonts w:ascii="Arial" w:eastAsia="Arial" w:hAnsi="Arial" w:cs="Arial"/>
            <w:color w:val="000000"/>
            <w:sz w:val="18"/>
            <w:szCs w:val="18"/>
          </w:rPr>
          <w:delText>“</w:delText>
        </w:r>
        <w:r>
          <w:rPr>
            <w:rFonts w:ascii="Arial" w:eastAsia="Arial" w:hAnsi="Arial" w:cs="Arial"/>
            <w:color w:val="000000"/>
            <w:sz w:val="18"/>
            <w:szCs w:val="18"/>
            <w:u w:val="single"/>
          </w:rPr>
          <w:delText>SLA</w:delText>
        </w:r>
        <w:r>
          <w:rPr>
            <w:rFonts w:ascii="Arial" w:eastAsia="Arial" w:hAnsi="Arial" w:cs="Arial"/>
            <w:color w:val="000000"/>
            <w:sz w:val="18"/>
            <w:szCs w:val="18"/>
          </w:rPr>
          <w:delText xml:space="preserve">”). </w:delText>
        </w:r>
        <w:r>
          <w:rPr>
            <w:rFonts w:ascii="Arial" w:eastAsia="Arial" w:hAnsi="Arial" w:cs="Arial"/>
            <w:color w:val="000000"/>
            <w:sz w:val="17"/>
            <w:szCs w:val="17"/>
          </w:rPr>
          <w:delText>THE REMEDIES SPECIFIED IN THE SLA ARE CUSTOMER’S EXCLUSIVE REMEDIES, AND</w:delText>
        </w:r>
      </w:del>
      <w:del w:id="35" w:author="Jason Gardner" w:date="2023-09-15T14:12:00Z">
        <w:r w:rsidDel="00CF794B">
          <w:rPr>
            <w:rFonts w:ascii="Arial" w:eastAsia="Arial" w:hAnsi="Arial" w:cs="Arial"/>
            <w:color w:val="000000"/>
            <w:sz w:val="18"/>
            <w:szCs w:val="18"/>
          </w:rPr>
          <w:delText xml:space="preserve"> </w:delText>
        </w:r>
        <w:r w:rsidDel="00CF794B">
          <w:rPr>
            <w:rFonts w:ascii="Arial" w:eastAsia="Arial" w:hAnsi="Arial" w:cs="Arial"/>
            <w:sz w:val="17"/>
            <w:szCs w:val="17"/>
          </w:rPr>
          <w:delText>SPREEDLY’S SOLE OBLIGATION AND LIABILITY TO CUSTOMER</w:delText>
        </w:r>
      </w:del>
      <w:del w:id="36" w:author="Jason Gardner" w:date="2023-09-15T12:52:00Z">
        <w:r>
          <w:rPr>
            <w:rFonts w:ascii="Arial" w:eastAsia="Arial" w:hAnsi="Arial" w:cs="Arial"/>
            <w:color w:val="000000"/>
            <w:sz w:val="17"/>
            <w:szCs w:val="17"/>
          </w:rPr>
          <w:delText>,</w:delText>
        </w:r>
      </w:del>
      <w:del w:id="37" w:author="Jason Gardner" w:date="2023-09-15T14:12:00Z">
        <w:r w:rsidDel="00CF794B">
          <w:rPr>
            <w:rFonts w:ascii="Arial" w:eastAsia="Arial" w:hAnsi="Arial" w:cs="Arial"/>
            <w:sz w:val="17"/>
            <w:szCs w:val="17"/>
          </w:rPr>
          <w:delText xml:space="preserve"> FOR ANY FAILURE TO MEET THE </w:delText>
        </w:r>
      </w:del>
      <w:del w:id="38" w:author="Jason Gardner" w:date="2023-09-15T12:52:00Z">
        <w:r>
          <w:rPr>
            <w:rFonts w:ascii="Arial" w:eastAsia="Arial" w:hAnsi="Arial" w:cs="Arial"/>
            <w:color w:val="000000"/>
            <w:sz w:val="17"/>
            <w:szCs w:val="17"/>
          </w:rPr>
          <w:delText>SLA REQUIREMENTS UNDER SCHEDULE B</w:delText>
        </w:r>
      </w:del>
      <w:del w:id="39" w:author="Jason Gardner" w:date="2023-09-15T14:12:00Z">
        <w:r w:rsidDel="00CF794B">
          <w:rPr>
            <w:rFonts w:ascii="Arial" w:eastAsia="Arial" w:hAnsi="Arial" w:cs="Arial"/>
            <w:sz w:val="17"/>
            <w:szCs w:val="17"/>
          </w:rPr>
          <w:delText>.</w:delText>
        </w:r>
      </w:del>
    </w:p>
    <w:p w14:paraId="2738FA05" w14:textId="77777777" w:rsidR="007F011C" w:rsidRDefault="00000000">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2738FA06"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lastRenderedPageBreak/>
        <w:t>Scope of Services; Statements of Work</w:t>
      </w:r>
      <w:r>
        <w:rPr>
          <w:rFonts w:ascii="Arial" w:eastAsia="Arial" w:hAnsi="Arial" w:cs="Arial"/>
          <w:color w:val="000000"/>
          <w:sz w:val="18"/>
          <w:szCs w:val="18"/>
        </w:rPr>
        <w:t>.  Subject to the terms of this Agreement, Spreedly will perform the training, consulting, advisory,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2738FA07" w14:textId="53631B70"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Spreedly reserves the right to determine which of Spreedly’s personnel or subcontractors will be assigned to perform Professional Services, and to replace or reassign such personnel during the Term, provided all such personnel or subcontractors are adequately experienced, </w:t>
      </w:r>
      <w:proofErr w:type="gramStart"/>
      <w:r>
        <w:rPr>
          <w:rFonts w:ascii="Arial" w:eastAsia="Arial" w:hAnsi="Arial" w:cs="Arial"/>
          <w:color w:val="000000"/>
          <w:sz w:val="18"/>
          <w:szCs w:val="18"/>
        </w:rPr>
        <w:t>trained</w:t>
      </w:r>
      <w:proofErr w:type="gramEnd"/>
      <w:r>
        <w:rPr>
          <w:rFonts w:ascii="Arial" w:eastAsia="Arial" w:hAnsi="Arial" w:cs="Arial"/>
          <w:color w:val="000000"/>
          <w:sz w:val="18"/>
          <w:szCs w:val="18"/>
        </w:rPr>
        <w:t xml:space="preserve"> and qualified to perform such Professional Services in a competent manner using all reasonable skill and care. </w:t>
      </w:r>
    </w:p>
    <w:p w14:paraId="2738FA08" w14:textId="2CA0B81E"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Customer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reasonably cooperate with Spreedly in all matters relating to the performance of the Professional Services where a Customer input is reasonably required or necessary;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Customer understands and agrees that Spreedly’s performance is dependent on Customer’s timely and effective satisfaction of Customer Responsibilities.</w:t>
      </w:r>
    </w:p>
    <w:p w14:paraId="2738FA09" w14:textId="1C2089CE"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40" w:name="_heading=h.2s8eyo1" w:colFirst="0" w:colLast="0"/>
      <w:bookmarkEnd w:id="40"/>
      <w:r>
        <w:rPr>
          <w:rFonts w:ascii="Arial" w:eastAsia="Arial" w:hAnsi="Arial" w:cs="Arial"/>
          <w:color w:val="000000"/>
          <w:sz w:val="18"/>
          <w:szCs w:val="18"/>
          <w:u w:val="single"/>
        </w:rPr>
        <w:t>Securing Rights</w:t>
      </w:r>
      <w:r>
        <w:rPr>
          <w:rFonts w:ascii="Arial" w:eastAsia="Arial" w:hAnsi="Arial" w:cs="Arial"/>
          <w:color w:val="000000"/>
          <w:sz w:val="18"/>
          <w:szCs w:val="18"/>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or which form part of any Professional Services.  Spreedly will abide by the terms and conditions of such permissions,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provided that Customer has provided to Spreedly written copies of such permissions, licenses or approvals prior to the commencement of the applicable Professional Services or prior to any specific part of such services being performed.</w:t>
      </w:r>
    </w:p>
    <w:p w14:paraId="2738FA0A"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2738FA0B" w14:textId="4F0C293C"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bookmarkStart w:id="41" w:name="_heading=h.17dp8vu" w:colFirst="0" w:colLast="0"/>
      <w:bookmarkEnd w:id="41"/>
      <w:r>
        <w:rPr>
          <w:rFonts w:ascii="Arial" w:eastAsia="Arial" w:hAnsi="Arial" w:cs="Arial"/>
          <w:color w:val="000000"/>
          <w:sz w:val="18"/>
          <w:szCs w:val="18"/>
          <w:u w:val="single"/>
        </w:rPr>
        <w:t>Acceptance of Deliverables</w:t>
      </w:r>
      <w:r>
        <w:rPr>
          <w:rFonts w:ascii="Arial" w:eastAsia="Arial" w:hAnsi="Arial" w:cs="Arial"/>
          <w:color w:val="000000"/>
          <w:sz w:val="18"/>
          <w:szCs w:val="18"/>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fifteen (15) business days after receipt of such Deliverable.  In </w:t>
      </w:r>
      <w:r>
        <w:rPr>
          <w:rFonts w:ascii="Arial" w:eastAsia="Arial" w:hAnsi="Arial" w:cs="Arial"/>
          <w:sz w:val="18"/>
          <w:szCs w:val="18"/>
        </w:rPr>
        <w:t>such event</w:t>
      </w:r>
      <w:r>
        <w:rPr>
          <w:rFonts w:ascii="Arial" w:eastAsia="Arial" w:hAnsi="Arial" w:cs="Arial"/>
          <w:color w:val="000000"/>
          <w:sz w:val="18"/>
          <w:szCs w:val="18"/>
        </w:rPr>
        <w:t>,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fifteen (15) business days after receipt of such Deliverable, such Deliverable will be deemed to be accepted under this Agreement.  Each Party will provide reasonable assistance and information to one another to assist in resolving any Deliverable non-conformance issues.</w:t>
      </w:r>
    </w:p>
    <w:p w14:paraId="2738FA0C" w14:textId="77777777" w:rsidR="007F011C" w:rsidRDefault="00000000">
      <w:pPr>
        <w:numPr>
          <w:ilvl w:val="0"/>
          <w:numId w:val="1"/>
        </w:numPr>
        <w:pBdr>
          <w:top w:val="nil"/>
          <w:left w:val="nil"/>
          <w:bottom w:val="nil"/>
          <w:right w:val="nil"/>
          <w:between w:val="nil"/>
        </w:pBdr>
        <w:tabs>
          <w:tab w:val="left" w:pos="1080"/>
        </w:tabs>
        <w:spacing w:after="120"/>
        <w:ind w:left="360"/>
        <w:jc w:val="both"/>
        <w:rPr>
          <w:color w:val="000000"/>
        </w:rPr>
      </w:pPr>
      <w:bookmarkStart w:id="42" w:name="_heading=h.3rdcrjn" w:colFirst="0" w:colLast="0"/>
      <w:bookmarkEnd w:id="42"/>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2738FA0D"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written, electronic, verbal or otherwise furnished by the Disclosing Party or its directors, officers, employees, consultants, contractors, agents or advisors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w:t>
      </w:r>
      <w:r>
        <w:rPr>
          <w:rFonts w:ascii="Arial" w:eastAsia="Arial" w:hAnsi="Arial" w:cs="Arial"/>
          <w:color w:val="000000"/>
          <w:sz w:val="18"/>
          <w:szCs w:val="18"/>
        </w:rPr>
        <w:lastRenderedPageBreak/>
        <w:t>and the terms of this Agreement and any Order Form or Statement of Work are the Confidential Information of both Parties.</w:t>
      </w:r>
    </w:p>
    <w:p w14:paraId="2738FA0E" w14:textId="2096C854"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43" w:name="_heading=h.26in1rg" w:colFirst="0" w:colLast="0"/>
      <w:bookmarkEnd w:id="43"/>
      <w:r>
        <w:rPr>
          <w:rFonts w:ascii="Arial" w:eastAsia="Arial" w:hAnsi="Arial" w:cs="Arial"/>
          <w:color w:val="000000"/>
          <w:sz w:val="18"/>
          <w:szCs w:val="18"/>
          <w:u w:val="single"/>
        </w:rPr>
        <w:t>Exclusions</w:t>
      </w:r>
      <w:r>
        <w:rPr>
          <w:rFonts w:ascii="Arial" w:eastAsia="Arial" w:hAnsi="Arial" w:cs="Arial"/>
          <w:color w:val="000000"/>
          <w:sz w:val="18"/>
          <w:szCs w:val="18"/>
        </w:rPr>
        <w:t>.  Confidential Information of a Disclosing Party does not include information that the Receiving Party can demonstrate by written or other documentary records: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was rightfully known to the Receiving Party without restriction on use or disclosure prior to such </w:t>
      </w:r>
      <w:r>
        <w:rPr>
          <w:rFonts w:ascii="Arial" w:eastAsia="Arial" w:hAnsi="Arial" w:cs="Arial"/>
          <w:sz w:val="18"/>
          <w:szCs w:val="18"/>
        </w:rPr>
        <w:t>information being</w:t>
      </w:r>
      <w:r>
        <w:rPr>
          <w:rFonts w:ascii="Arial" w:eastAsia="Arial" w:hAnsi="Arial" w:cs="Arial"/>
          <w:color w:val="000000"/>
          <w:sz w:val="18"/>
          <w:szCs w:val="18"/>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p>
    <w:p w14:paraId="2738FA0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44" w:name="_heading=h.lnxbz9" w:colFirst="0" w:colLast="0"/>
      <w:bookmarkEnd w:id="44"/>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p>
    <w:p w14:paraId="2738FA10"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p>
    <w:p w14:paraId="2738FA11"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Ownership</w:t>
      </w:r>
      <w:r>
        <w:rPr>
          <w:rFonts w:ascii="Arial" w:eastAsia="Arial" w:hAnsi="Arial" w:cs="Arial"/>
          <w:color w:val="000000"/>
          <w:sz w:val="18"/>
          <w:szCs w:val="18"/>
        </w:rPr>
        <w:t xml:space="preserve">. All Confidential Information will </w:t>
      </w:r>
      <w:proofErr w:type="gramStart"/>
      <w:r>
        <w:rPr>
          <w:rFonts w:ascii="Arial" w:eastAsia="Arial" w:hAnsi="Arial" w:cs="Arial"/>
          <w:color w:val="000000"/>
          <w:sz w:val="18"/>
          <w:szCs w:val="18"/>
        </w:rPr>
        <w:t>remain at all times</w:t>
      </w:r>
      <w:proofErr w:type="gramEnd"/>
      <w:r>
        <w:rPr>
          <w:rFonts w:ascii="Arial" w:eastAsia="Arial" w:hAnsi="Arial" w:cs="Arial"/>
          <w:color w:val="000000"/>
          <w:sz w:val="18"/>
          <w:szCs w:val="18"/>
        </w:rPr>
        <w:t xml:space="preserve"> the sole and exclusive property of the Disclosing Party and the Receiving Party will not acquire any rights in or to such Confidential Information by reason of its disclosure to the Receiving Party hereunder.</w:t>
      </w:r>
    </w:p>
    <w:p w14:paraId="2738FA12" w14:textId="75578601"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Security and Privacy</w:t>
      </w:r>
      <w:r>
        <w:rPr>
          <w:rFonts w:ascii="Arial" w:eastAsia="Arial" w:hAnsi="Arial" w:cs="Arial"/>
          <w:color w:val="000000"/>
          <w:sz w:val="18"/>
          <w:szCs w:val="18"/>
        </w:rPr>
        <w:t xml:space="preserve">.  </w:t>
      </w:r>
    </w:p>
    <w:p w14:paraId="2738FA13" w14:textId="437F8056" w:rsidR="007F011C" w:rsidRDefault="00000000">
      <w:pPr>
        <w:numPr>
          <w:ilvl w:val="1"/>
          <w:numId w:val="1"/>
        </w:numPr>
        <w:pBdr>
          <w:top w:val="nil"/>
          <w:left w:val="nil"/>
          <w:bottom w:val="nil"/>
          <w:right w:val="nil"/>
          <w:between w:val="nil"/>
        </w:pBdr>
        <w:tabs>
          <w:tab w:val="left" w:pos="360"/>
        </w:tabs>
        <w:spacing w:after="240"/>
        <w:ind w:left="0" w:firstLine="360"/>
        <w:jc w:val="both"/>
        <w:rPr>
          <w:color w:val="000000"/>
        </w:rPr>
      </w:pPr>
      <w:bookmarkStart w:id="45" w:name="_heading=h.35nkun2" w:colFirst="0" w:colLast="0"/>
      <w:bookmarkEnd w:id="45"/>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Spreedly will implement and maintain safeguards to protect against anticipated threats or hazards to the security, confidentiality or integrity of Customer Data and the Platform in accordance with Spreedly’s Data Security Policy described in Schedule </w:t>
      </w:r>
      <w:r w:rsidR="00CB1239">
        <w:rPr>
          <w:rFonts w:ascii="Arial" w:eastAsia="Arial" w:hAnsi="Arial" w:cs="Arial"/>
          <w:color w:val="000000"/>
          <w:sz w:val="18"/>
          <w:szCs w:val="18"/>
        </w:rPr>
        <w:t>A</w:t>
      </w:r>
      <w:r>
        <w:rPr>
          <w:rFonts w:ascii="Arial" w:eastAsia="Arial" w:hAnsi="Arial" w:cs="Arial"/>
          <w:color w:val="000000"/>
          <w:sz w:val="18"/>
          <w:szCs w:val="18"/>
        </w:rPr>
        <w:t>,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2738FA14" w14:textId="40FAD1F6" w:rsidR="007F011C" w:rsidRDefault="00000000">
      <w:pPr>
        <w:numPr>
          <w:ilvl w:val="1"/>
          <w:numId w:val="1"/>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ins w:id="46" w:author="Jason Gardner" w:date="2023-09-15T15:24:00Z">
        <w:r w:rsidR="004D6E91" w:rsidRPr="004D6E91">
          <w:rPr>
            <w:rFonts w:ascii="Arial" w:hAnsi="Arial" w:cs="Arial"/>
            <w:color w:val="000000"/>
            <w:sz w:val="18"/>
            <w:szCs w:val="18"/>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the Parties will comply with the </w:t>
        </w:r>
      </w:ins>
      <w:ins w:id="47" w:author="Jason Gardner" w:date="2023-09-15T15:25:00Z">
        <w:r w:rsidR="00FD0B17">
          <w:rPr>
            <w:rFonts w:ascii="Arial" w:hAnsi="Arial" w:cs="Arial"/>
            <w:color w:val="000000"/>
            <w:sz w:val="18"/>
            <w:szCs w:val="18"/>
          </w:rPr>
          <w:t xml:space="preserve">most recent </w:t>
        </w:r>
      </w:ins>
      <w:ins w:id="48" w:author="Jason Gardner" w:date="2023-09-15T15:24:00Z">
        <w:r w:rsidR="004D6E91" w:rsidRPr="004D6E91">
          <w:rPr>
            <w:rFonts w:ascii="Arial" w:hAnsi="Arial" w:cs="Arial"/>
            <w:color w:val="000000"/>
            <w:sz w:val="18"/>
            <w:szCs w:val="18"/>
          </w:rPr>
          <w:t xml:space="preserve">Data Processing Addendum posted at Spreedly’s website (currently: </w:t>
        </w:r>
        <w:r w:rsidR="0016479D" w:rsidRPr="0016479D">
          <w:rPr>
            <w:rFonts w:ascii="Arial" w:hAnsi="Arial" w:cs="Arial"/>
            <w:color w:val="000000"/>
            <w:sz w:val="18"/>
            <w:szCs w:val="18"/>
          </w:rPr>
          <w:t>https://www.spreedly.com/gdpr</w:t>
        </w:r>
        <w:r w:rsidR="004D6E91" w:rsidRPr="004D6E91">
          <w:rPr>
            <w:rFonts w:ascii="Arial" w:hAnsi="Arial" w:cs="Arial"/>
            <w:color w:val="000000"/>
            <w:sz w:val="18"/>
            <w:szCs w:val="18"/>
          </w:rPr>
          <w:t>) which is hereby incorporated into this Agreement by reference.</w:t>
        </w:r>
      </w:ins>
      <w:del w:id="49" w:author="Jason Gardner" w:date="2023-09-15T13:43:00Z">
        <w:r w:rsidDel="00F23C5D">
          <w:rPr>
            <w:rFonts w:ascii="Arial" w:eastAsia="Arial" w:hAnsi="Arial" w:cs="Arial"/>
            <w:color w:val="000000"/>
            <w:sz w:val="18"/>
            <w:szCs w:val="18"/>
          </w:rPr>
          <w:delText>To</w:delText>
        </w:r>
        <w:r w:rsidDel="00F23C5D">
          <w:rPr>
            <w:rFonts w:ascii="Arial" w:eastAsia="Arial" w:hAnsi="Arial" w:cs="Arial"/>
            <w:sz w:val="18"/>
            <w:szCs w:val="18"/>
          </w:rPr>
          <w:delText xml:space="preserve"> the </w:delText>
        </w:r>
        <w:r w:rsidDel="00F23C5D">
          <w:rPr>
            <w:rFonts w:ascii="Arial" w:eastAsia="Arial" w:hAnsi="Arial" w:cs="Arial"/>
            <w:color w:val="000000"/>
            <w:sz w:val="18"/>
            <w:szCs w:val="18"/>
          </w:rPr>
          <w:delText>extent</w:delText>
        </w:r>
        <w:r w:rsidDel="00F23C5D">
          <w:rPr>
            <w:rFonts w:ascii="Arial" w:eastAsia="Arial" w:hAnsi="Arial" w:cs="Arial"/>
            <w:sz w:val="18"/>
            <w:szCs w:val="18"/>
          </w:rPr>
          <w:delText xml:space="preserve"> that Spreedly collects, accesses, processes, stores, transfers, transmits, uses, discloses or otherwise handles any Customer Data that includes “personal information,” “personal data” or “personally identifiable information” as defined under applicable Law (collectively “</w:delText>
        </w:r>
        <w:r w:rsidDel="00F23C5D">
          <w:rPr>
            <w:rFonts w:ascii="Arial" w:eastAsia="Arial" w:hAnsi="Arial" w:cs="Arial"/>
            <w:sz w:val="18"/>
            <w:szCs w:val="18"/>
            <w:u w:val="single"/>
          </w:rPr>
          <w:delText>Personal Information</w:delText>
        </w:r>
        <w:r w:rsidDel="00F23C5D">
          <w:rPr>
            <w:rFonts w:ascii="Arial" w:eastAsia="Arial" w:hAnsi="Arial" w:cs="Arial"/>
            <w:sz w:val="18"/>
            <w:szCs w:val="18"/>
          </w:rPr>
          <w:delText xml:space="preserve">”), Spreedly will store, use and otherwise process such Personal Information in all material respects in accordance with all applicable Laws relating to the privacy and protection </w:delText>
        </w:r>
        <w:r w:rsidDel="00F23C5D">
          <w:rPr>
            <w:rFonts w:ascii="Arial" w:eastAsia="Arial" w:hAnsi="Arial" w:cs="Arial"/>
            <w:sz w:val="18"/>
            <w:szCs w:val="18"/>
          </w:rPr>
          <w:lastRenderedPageBreak/>
          <w:delText xml:space="preserve">of the Personal Information involved, including </w:delText>
        </w:r>
      </w:del>
      <w:del w:id="50" w:author="Jason Gardner" w:date="2023-09-15T12:52:00Z">
        <w:r>
          <w:rPr>
            <w:rFonts w:ascii="Arial" w:eastAsia="Arial" w:hAnsi="Arial" w:cs="Arial"/>
            <w:sz w:val="18"/>
            <w:szCs w:val="18"/>
          </w:rPr>
          <w:delText>GDPR and</w:delText>
        </w:r>
      </w:del>
      <w:del w:id="51" w:author="Jason Gardner" w:date="2023-09-15T13:43:00Z">
        <w:r w:rsidDel="00F23C5D">
          <w:rPr>
            <w:rFonts w:ascii="Arial" w:eastAsia="Arial" w:hAnsi="Arial" w:cs="Arial"/>
            <w:sz w:val="18"/>
            <w:szCs w:val="18"/>
          </w:rPr>
          <w:delText xml:space="preserve"> the California Consumer Privacy Act of 2018 and its implementing regulations (as amended, restated or supplemented from time to time, “</w:delText>
        </w:r>
        <w:r w:rsidDel="00F23C5D">
          <w:rPr>
            <w:rFonts w:ascii="Arial" w:eastAsia="Arial" w:hAnsi="Arial" w:cs="Arial"/>
            <w:sz w:val="18"/>
            <w:szCs w:val="18"/>
            <w:u w:val="single"/>
          </w:rPr>
          <w:delText>CCPA</w:delText>
        </w:r>
        <w:r w:rsidDel="00F23C5D">
          <w:rPr>
            <w:rFonts w:ascii="Arial" w:eastAsia="Arial" w:hAnsi="Arial" w:cs="Arial"/>
            <w:sz w:val="18"/>
            <w:szCs w:val="18"/>
          </w:rPr>
          <w:delText>”) where applicable</w:delText>
        </w:r>
      </w:del>
      <w:del w:id="52" w:author="Jason Gardner" w:date="2023-09-15T12:52:00Z">
        <w:r>
          <w:rPr>
            <w:rFonts w:ascii="Arial" w:eastAsia="Arial" w:hAnsi="Arial" w:cs="Arial"/>
            <w:sz w:val="18"/>
            <w:szCs w:val="18"/>
          </w:rPr>
          <w:delText xml:space="preserve">  (“</w:delText>
        </w:r>
        <w:r>
          <w:rPr>
            <w:rFonts w:ascii="Arial" w:eastAsia="Arial" w:hAnsi="Arial" w:cs="Arial"/>
            <w:sz w:val="18"/>
            <w:szCs w:val="18"/>
            <w:u w:val="single"/>
          </w:rPr>
          <w:delText>Data Privacy Laws</w:delText>
        </w:r>
        <w:r>
          <w:rPr>
            <w:rFonts w:ascii="Arial" w:eastAsia="Arial" w:hAnsi="Arial" w:cs="Arial"/>
            <w:sz w:val="18"/>
            <w:szCs w:val="18"/>
          </w:rPr>
          <w:delText>”) in accordance with Spreedly’s DPA found here: .</w:delText>
        </w:r>
        <w:r>
          <w:delText xml:space="preserve"> </w:delText>
        </w:r>
        <w:r>
          <w:rPr>
            <w:rFonts w:ascii="Arial" w:eastAsia="Arial" w:hAnsi="Arial" w:cs="Arial"/>
            <w:sz w:val="18"/>
            <w:szCs w:val="18"/>
          </w:rPr>
          <w:delText>Where any processing of Personal Information (referred to as Personal Data in the DPA) relates to any data subjects in the UK and/or the EEA, Spreedly shall ensure it fully complies with the terms of the DPA.</w:delText>
        </w:r>
      </w:del>
      <w:del w:id="53" w:author="Jason Gardner" w:date="2023-09-15T13:43:00Z">
        <w:r w:rsidDel="00F23C5D">
          <w:rPr>
            <w:rFonts w:ascii="Arial" w:eastAsia="Arial" w:hAnsi="Arial" w:cs="Arial"/>
            <w:sz w:val="18"/>
            <w:szCs w:val="18"/>
          </w:rPr>
          <w:delText xml:space="preserve"> Spreedly will not access, use, handle, maintain, process, dispose of, or disclose Personal Information other than as permitted or required under this Agreement or Data Privacy Laws</w:delText>
        </w:r>
      </w:del>
      <w:del w:id="54" w:author="Jason Gardner" w:date="2023-09-15T12:52:00Z">
        <w:r>
          <w:rPr>
            <w:rFonts w:ascii="Arial" w:eastAsia="Arial" w:hAnsi="Arial" w:cs="Arial"/>
            <w:sz w:val="18"/>
            <w:szCs w:val="18"/>
          </w:rPr>
          <w:delText>, and the terms of the DPA to the extent applicable.</w:delText>
        </w:r>
      </w:del>
      <w:del w:id="55" w:author="Jason Gardner" w:date="2023-09-15T13:43:00Z">
        <w:r w:rsidDel="00F23C5D">
          <w:rPr>
            <w:rFonts w:ascii="Arial" w:eastAsia="Arial" w:hAnsi="Arial" w:cs="Arial"/>
            <w:sz w:val="18"/>
            <w:szCs w:val="18"/>
          </w:rPr>
          <w:delText xml:space="preserve">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w:delText>
        </w:r>
      </w:del>
      <w:del w:id="56" w:author="Jason Gardner" w:date="2023-09-15T12:52:00Z">
        <w:r>
          <w:rPr>
            <w:rFonts w:ascii="Arial" w:eastAsia="Arial" w:hAnsi="Arial" w:cs="Arial"/>
            <w:sz w:val="18"/>
            <w:szCs w:val="18"/>
          </w:rPr>
          <w:delText>Spreedly shall indemnify, defend and hold Customer harmless from any Losses suffered by Customer from third-party Claims (including any regulatory fines) arising as a result of Spreedly’s breach of the DPA or any relevant Data Privacy Laws</w:delText>
        </w:r>
      </w:del>
      <w:del w:id="57" w:author="Jason Gardner" w:date="2023-09-15T13:43:00Z">
        <w:r w:rsidDel="00F23C5D">
          <w:rPr>
            <w:rFonts w:ascii="Arial" w:eastAsia="Arial" w:hAnsi="Arial" w:cs="Arial"/>
            <w:sz w:val="18"/>
            <w:szCs w:val="18"/>
          </w:rPr>
          <w:delText>.</w:delText>
        </w:r>
      </w:del>
    </w:p>
    <w:p w14:paraId="2738FA15" w14:textId="47BD85D9" w:rsidR="007F011C" w:rsidRDefault="00000000" w:rsidP="00EB5D93">
      <w:pPr>
        <w:tabs>
          <w:tab w:val="left" w:pos="360"/>
        </w:tabs>
        <w:spacing w:after="240"/>
        <w:ind w:left="360"/>
        <w:jc w:val="both"/>
      </w:pPr>
      <w:commentRangeStart w:id="58"/>
      <w:del w:id="59" w:author="Jason Gardner" w:date="2023-09-15T14:28:00Z">
        <w:r w:rsidDel="00EB5D93">
          <w:rPr>
            <w:rFonts w:ascii="Arial" w:eastAsia="Arial" w:hAnsi="Arial" w:cs="Arial"/>
            <w:sz w:val="18"/>
            <w:szCs w:val="18"/>
            <w:u w:val="single"/>
          </w:rPr>
          <w:delText>CCPA Service Provider Compliance</w:delText>
        </w:r>
        <w:r w:rsidDel="00EB5D93">
          <w:rPr>
            <w:rFonts w:ascii="Arial" w:eastAsia="Arial" w:hAnsi="Arial" w:cs="Arial"/>
            <w:sz w:val="18"/>
            <w:szCs w:val="18"/>
          </w:rPr>
          <w:delText>.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delText>
        </w:r>
      </w:del>
      <w:commentRangeEnd w:id="58"/>
      <w:r w:rsidR="00EB5D93">
        <w:rPr>
          <w:rStyle w:val="CommentReference"/>
          <w:szCs w:val="20"/>
        </w:rPr>
        <w:commentReference w:id="58"/>
      </w:r>
    </w:p>
    <w:p w14:paraId="2738FA16" w14:textId="77777777" w:rsidR="007F011C" w:rsidRDefault="00000000">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2738FA17" w14:textId="3867F6C4"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Fees</w:t>
      </w:r>
      <w:r>
        <w:rPr>
          <w:rFonts w:ascii="Arial" w:eastAsia="Arial" w:hAnsi="Arial" w:cs="Arial"/>
          <w:color w:val="000000"/>
          <w:sz w:val="18"/>
          <w:szCs w:val="18"/>
        </w:rPr>
        <w:t xml:space="preserve">.  In consideration for receipt of applicable Professional, Services, Support Services and use of the Platform and Transaction Processing Services (as the case may be), Customer will pay to Spreedly the fees and charges described in each Order Form and Statement of Work </w:t>
      </w:r>
      <w:proofErr w:type="gramStart"/>
      <w:r>
        <w:rPr>
          <w:rFonts w:ascii="Arial" w:eastAsia="Arial" w:hAnsi="Arial" w:cs="Arial"/>
          <w:color w:val="000000"/>
          <w:sz w:val="18"/>
          <w:szCs w:val="18"/>
        </w:rPr>
        <w:t>entered into</w:t>
      </w:r>
      <w:proofErr w:type="gramEnd"/>
      <w:r>
        <w:rPr>
          <w:rFonts w:ascii="Arial" w:eastAsia="Arial" w:hAnsi="Arial" w:cs="Arial"/>
          <w:color w:val="000000"/>
          <w:sz w:val="18"/>
          <w:szCs w:val="18"/>
        </w:rPr>
        <w:t xml:space="preserve">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and this Section </w:t>
      </w:r>
      <w:r>
        <w:rPr>
          <w:rFonts w:ascii="Arial" w:eastAsia="Arial" w:hAnsi="Arial" w:cs="Arial"/>
          <w:sz w:val="18"/>
          <w:szCs w:val="18"/>
        </w:rPr>
        <w:t>7</w:t>
      </w:r>
      <w:r>
        <w:rPr>
          <w:rFonts w:ascii="Arial" w:eastAsia="Arial" w:hAnsi="Arial" w:cs="Arial"/>
          <w:color w:val="000000"/>
          <w:sz w:val="18"/>
          <w:szCs w:val="18"/>
        </w:rPr>
        <w:t>. All purchases are final, all payment obligations are non-cancelable and (except as otherwise expressly provided in this Agreement or in the applicable Order Form</w:t>
      </w:r>
      <w:r>
        <w:rPr>
          <w:rFonts w:ascii="Arial" w:eastAsia="Arial" w:hAnsi="Arial" w:cs="Arial"/>
          <w:b/>
          <w:color w:val="000000"/>
          <w:sz w:val="18"/>
          <w:szCs w:val="18"/>
        </w:rPr>
        <w:t xml:space="preserve"> </w:t>
      </w:r>
      <w:r>
        <w:rPr>
          <w:rFonts w:ascii="Arial" w:eastAsia="Arial" w:hAnsi="Arial" w:cs="Arial"/>
          <w:color w:val="000000"/>
          <w:sz w:val="18"/>
          <w:szCs w:val="18"/>
        </w:rPr>
        <w:t xml:space="preserve">or Statement of Work) all Fees once paid are non-refundable. For the avoidance of doubt, the preceding sentence shall not operate or be interpreted to prevent or restrict Customer´s right to raise any dispute with Spreedly as to the accuracy of any invoice for Fees at any time, and where any overpayment has been mutually determined by the parties, for that overpayment to be rectified by Spreedly in a timely manner. </w:t>
      </w:r>
    </w:p>
    <w:p w14:paraId="2738FA18"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xml:space="preserve">.  If Spreedly is required by law to pay, </w:t>
      </w:r>
      <w:proofErr w:type="gramStart"/>
      <w:r>
        <w:rPr>
          <w:rFonts w:ascii="Arial" w:eastAsia="Arial" w:hAnsi="Arial" w:cs="Arial"/>
          <w:color w:val="000000"/>
          <w:sz w:val="18"/>
          <w:szCs w:val="18"/>
        </w:rPr>
        <w:t>withhold</w:t>
      </w:r>
      <w:proofErr w:type="gramEnd"/>
      <w:r>
        <w:rPr>
          <w:rFonts w:ascii="Arial" w:eastAsia="Arial" w:hAnsi="Arial" w:cs="Arial"/>
          <w:color w:val="000000"/>
          <w:sz w:val="18"/>
          <w:szCs w:val="18"/>
        </w:rPr>
        <w:t xml:space="preserve">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w:t>
      </w:r>
      <w:r>
        <w:rPr>
          <w:rFonts w:ascii="Arial" w:eastAsia="Arial" w:hAnsi="Arial" w:cs="Arial"/>
          <w:color w:val="000000"/>
          <w:sz w:val="18"/>
          <w:szCs w:val="18"/>
        </w:rPr>
        <w:lastRenderedPageBreak/>
        <w:t>remains liable for the payment of all such Customer Withholdings, however designated, that are  levied or based on Customer’s use of the Platform.</w:t>
      </w:r>
    </w:p>
    <w:p w14:paraId="2738FA19" w14:textId="513C3AC9"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Payment</w:t>
      </w:r>
      <w:r>
        <w:rPr>
          <w:rFonts w:ascii="Arial" w:eastAsia="Arial" w:hAnsi="Arial" w:cs="Arial"/>
          <w:color w:val="000000"/>
          <w:sz w:val="18"/>
          <w:szCs w:val="18"/>
        </w:rPr>
        <w:t xml:space="preserve">.  Customer will make all payments in US dollars.  Unless otherwise set forth in an applicable Order Form or Statement of Work, all invoiced amounts are due </w:t>
      </w:r>
      <w:proofErr w:type="gramStart"/>
      <w:r>
        <w:rPr>
          <w:rFonts w:ascii="Arial" w:eastAsia="Arial" w:hAnsi="Arial" w:cs="Arial"/>
          <w:color w:val="000000"/>
          <w:sz w:val="18"/>
          <w:szCs w:val="18"/>
        </w:rPr>
        <w:t>net</w:t>
      </w:r>
      <w:proofErr w:type="gramEnd"/>
      <w:r>
        <w:rPr>
          <w:rFonts w:ascii="Arial" w:eastAsia="Arial" w:hAnsi="Arial" w:cs="Arial"/>
          <w:color w:val="000000"/>
          <w:sz w:val="18"/>
          <w:szCs w:val="18"/>
        </w:rPr>
        <w:t xml:space="preserve"> forty-five (45) days from the invoice date.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is responsible for providing complete and accurate billing and contact information and notifying Spreedly of any changes to that information.</w:t>
      </w:r>
    </w:p>
    <w:p w14:paraId="2738FA1A" w14:textId="2E47D9CC"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bookmarkStart w:id="60" w:name="_heading=h.1ksv4uv" w:colFirst="0" w:colLast="0"/>
      <w:bookmarkEnd w:id="60"/>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then, in addition to all other remedies that may be available to Spreedly (including Spreedly’s rights under Section 2.7 where undisputed payment is of a material amount and more than 60 days overdue), Spreedly may charge interest on the past due amount at the rate of 1.5% per month calculated daily and compounded monthly or, if lower, the highest rate permitted under applicable Law.</w:t>
      </w:r>
    </w:p>
    <w:p w14:paraId="2738FA1B"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61" w:name="_heading=h.44sinio" w:colFirst="0" w:colLast="0"/>
      <w:bookmarkEnd w:id="61"/>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2738FA1C"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62" w:name="_heading=h.2jxsxqh" w:colFirst="0" w:colLast="0"/>
      <w:bookmarkEnd w:id="62"/>
      <w:r>
        <w:rPr>
          <w:rFonts w:ascii="Arial" w:eastAsia="Arial" w:hAnsi="Arial" w:cs="Arial"/>
          <w:color w:val="000000"/>
          <w:sz w:val="18"/>
          <w:szCs w:val="18"/>
          <w:u w:val="single"/>
        </w:rPr>
        <w:t>Platform and Documentation</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acknowledges and agrees that Spreedly owns all right, title and interest in and to the Platform and the Documentation, including all Intellectual Property Rights therein and all derivative works thereof.  Spreedly is not granting Customer any right, </w:t>
      </w:r>
      <w:proofErr w:type="gramStart"/>
      <w:r>
        <w:rPr>
          <w:rFonts w:ascii="Arial" w:eastAsia="Arial" w:hAnsi="Arial" w:cs="Arial"/>
          <w:color w:val="000000"/>
          <w:sz w:val="18"/>
          <w:szCs w:val="18"/>
        </w:rPr>
        <w:t>license</w:t>
      </w:r>
      <w:proofErr w:type="gramEnd"/>
      <w:r>
        <w:rPr>
          <w:rFonts w:ascii="Arial" w:eastAsia="Arial" w:hAnsi="Arial" w:cs="Arial"/>
          <w:color w:val="000000"/>
          <w:sz w:val="18"/>
          <w:szCs w:val="18"/>
        </w:rPr>
        <w:t xml:space="preserve"> or authorization with respect to the Platform or the Documentation, except as specifically provided in Section 2.1 above (and subject to the limitations and restrictions in Section 2.3 above). Spreedly reserves all rights not expressly granted to Customer in this Agreement.</w:t>
      </w:r>
    </w:p>
    <w:p w14:paraId="2738FA1D" w14:textId="6A439FFA"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8.2. During the Term, Customer hereby grants to Spreedly and its subcontractors on a need to access basis only, a non-exclusive, </w:t>
      </w:r>
      <w:proofErr w:type="gramStart"/>
      <w:r>
        <w:rPr>
          <w:rFonts w:ascii="Arial" w:eastAsia="Arial" w:hAnsi="Arial" w:cs="Arial"/>
          <w:color w:val="000000"/>
          <w:sz w:val="18"/>
          <w:szCs w:val="18"/>
        </w:rPr>
        <w:t>non-transferable</w:t>
      </w:r>
      <w:proofErr w:type="gramEnd"/>
      <w:r>
        <w:rPr>
          <w:rFonts w:ascii="Arial" w:eastAsia="Arial" w:hAnsi="Arial" w:cs="Arial"/>
          <w:color w:val="000000"/>
          <w:sz w:val="18"/>
          <w:szCs w:val="18"/>
        </w:rPr>
        <w:t xml:space="preserve"> and limited (for the Term) right and </w:t>
      </w:r>
      <w:proofErr w:type="spellStart"/>
      <w:r>
        <w:rPr>
          <w:rFonts w:ascii="Arial" w:eastAsia="Arial" w:hAnsi="Arial" w:cs="Arial"/>
          <w:color w:val="000000"/>
          <w:sz w:val="18"/>
          <w:szCs w:val="18"/>
        </w:rPr>
        <w:t>licence</w:t>
      </w:r>
      <w:proofErr w:type="spellEnd"/>
      <w:r>
        <w:rPr>
          <w:rFonts w:ascii="Arial" w:eastAsia="Arial" w:hAnsi="Arial" w:cs="Arial"/>
          <w:color w:val="000000"/>
          <w:sz w:val="18"/>
          <w:szCs w:val="18"/>
        </w:rPr>
        <w:t xml:space="preserve"> to access and process Customer Data as are strictly necessary to: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provide the Platform to Customer; and (ii) exercise Spreedly’s rights and perform Spreedly’s obligations under this Agreement.</w:t>
      </w:r>
    </w:p>
    <w:p w14:paraId="2738FA1E" w14:textId="643F23E0"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title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 (provided such improvements do not incorporate any Customer Data or other Customer Intellectual Property Rights).</w:t>
      </w:r>
    </w:p>
    <w:p w14:paraId="2738FA1F" w14:textId="701EC774"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Customer acknowledges 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(anonymized) Usage Data that cannot, by itself or with other data, directly or indirectly, identify Customer, Customer’s customers or clients or any other individual or entity.</w:t>
      </w:r>
    </w:p>
    <w:p w14:paraId="2738FA20" w14:textId="33B7BC88" w:rsidR="007F011C" w:rsidRDefault="00000000">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63" w:name="_heading=h.z337ya" w:colFirst="0" w:colLast="0"/>
      <w:bookmarkEnd w:id="63"/>
      <w:r>
        <w:rPr>
          <w:rFonts w:ascii="Arial" w:eastAsia="Arial" w:hAnsi="Arial" w:cs="Arial"/>
          <w:color w:val="000000"/>
          <w:sz w:val="18"/>
          <w:szCs w:val="18"/>
          <w:u w:val="single"/>
        </w:rPr>
        <w:t>Publicity Rights</w:t>
      </w:r>
      <w:r>
        <w:rPr>
          <w:rFonts w:ascii="Arial" w:eastAsia="Arial" w:hAnsi="Arial" w:cs="Arial"/>
          <w:color w:val="000000"/>
          <w:sz w:val="18"/>
          <w:szCs w:val="18"/>
        </w:rPr>
        <w:t xml:space="preserve">.  During the Term, each of Customer and Spreedly agrees that the other Party may, without separate written consent from the Customer or Spreedly respectively, include Customer’s or Spreedly´s (as relevant) name, </w:t>
      </w:r>
      <w:proofErr w:type="gramStart"/>
      <w:r>
        <w:rPr>
          <w:rFonts w:ascii="Arial" w:eastAsia="Arial" w:hAnsi="Arial" w:cs="Arial"/>
          <w:color w:val="000000"/>
          <w:sz w:val="18"/>
          <w:szCs w:val="18"/>
        </w:rPr>
        <w:t>trademarks</w:t>
      </w:r>
      <w:proofErr w:type="gramEnd"/>
      <w:r>
        <w:rPr>
          <w:rFonts w:ascii="Arial" w:eastAsia="Arial" w:hAnsi="Arial" w:cs="Arial"/>
          <w:color w:val="000000"/>
          <w:sz w:val="18"/>
          <w:szCs w:val="18"/>
        </w:rPr>
        <w:t xml:space="preserve"> and logos on Customer or Spreedly’s website in order to factually identify Customer or Spreedly as a current customer or current service provider. </w:t>
      </w:r>
    </w:p>
    <w:p w14:paraId="2738FA21"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64" w:name="_heading=h.3j2qqm3" w:colFirst="0" w:colLast="0"/>
      <w:bookmarkEnd w:id="64"/>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2738FA22"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65" w:name="_heading=h.1y810tw" w:colFirst="0" w:colLast="0"/>
      <w:bookmarkEnd w:id="65"/>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and, together with the Initial Term, the “</w:t>
      </w:r>
      <w:r>
        <w:rPr>
          <w:rFonts w:ascii="Arial" w:eastAsia="Arial" w:hAnsi="Arial" w:cs="Arial"/>
          <w:color w:val="000000"/>
          <w:sz w:val="18"/>
          <w:szCs w:val="18"/>
          <w:u w:val="single"/>
        </w:rPr>
        <w:t>Term</w:t>
      </w:r>
      <w:r>
        <w:rPr>
          <w:rFonts w:ascii="Arial" w:eastAsia="Arial" w:hAnsi="Arial" w:cs="Arial"/>
          <w:color w:val="000000"/>
          <w:sz w:val="18"/>
          <w:szCs w:val="18"/>
        </w:rPr>
        <w:t>”), subject to, and in accordance with, the terms of the Initial Order Form.  Unless otherwise mutually agreed upon by the Parties, the term of each additional Order Form will be the same as the term set forth in the Initial Order Form.</w:t>
      </w:r>
    </w:p>
    <w:p w14:paraId="2738FA23" w14:textId="3AB1EFA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66" w:name="_heading=h.4i7ojhp" w:colFirst="0" w:colLast="0"/>
      <w:bookmarkEnd w:id="66"/>
      <w:r>
        <w:rPr>
          <w:rFonts w:ascii="Arial" w:eastAsia="Arial" w:hAnsi="Arial" w:cs="Arial"/>
          <w:color w:val="000000"/>
          <w:sz w:val="18"/>
          <w:szCs w:val="18"/>
          <w:u w:val="single"/>
        </w:rPr>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notice to the other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at any time that there are no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and Statements of Work; and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p>
    <w:p w14:paraId="2738FA24" w14:textId="302E8EAD"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67" w:name="_heading=h.2xcytpi" w:colFirst="0" w:colLast="0"/>
      <w:bookmarkEnd w:id="67"/>
      <w:r>
        <w:rPr>
          <w:rFonts w:ascii="Arial" w:eastAsia="Arial" w:hAnsi="Arial" w:cs="Arial"/>
          <w:color w:val="000000"/>
          <w:sz w:val="18"/>
          <w:szCs w:val="18"/>
          <w:u w:val="single"/>
        </w:rPr>
        <w:t>Effect of Termination</w:t>
      </w:r>
      <w:r>
        <w:rPr>
          <w:rFonts w:ascii="Arial" w:eastAsia="Arial" w:hAnsi="Arial" w:cs="Arial"/>
          <w:color w:val="000000"/>
          <w:sz w:val="18"/>
          <w:szCs w:val="18"/>
        </w:rPr>
        <w:t>.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subject to the completion of all transactions described in section 9.3 </w:t>
      </w:r>
      <w:r>
        <w:rPr>
          <w:rFonts w:ascii="Arial" w:eastAsia="Arial" w:hAnsi="Arial" w:cs="Arial"/>
          <w:color w:val="000000"/>
          <w:sz w:val="18"/>
          <w:szCs w:val="18"/>
        </w:rPr>
        <w:lastRenderedPageBreak/>
        <w:t>(ii) below, Spreedly will immediately discontinue Customer’s access to the Platform; (ii) Customer will complete (and Spreedly support the processing of) all pending transactions and Customer will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p>
    <w:p w14:paraId="2738FA25" w14:textId="5B94787B" w:rsidR="007F011C" w:rsidRDefault="00000000">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68" w:name="_heading=h.1ci93xb" w:colFirst="0" w:colLast="0"/>
      <w:bookmarkEnd w:id="68"/>
      <w:r>
        <w:rPr>
          <w:rFonts w:ascii="Arial" w:eastAsia="Arial" w:hAnsi="Arial" w:cs="Arial"/>
          <w:color w:val="000000"/>
          <w:sz w:val="18"/>
          <w:szCs w:val="18"/>
          <w:u w:val="single"/>
        </w:rPr>
        <w:t>Surviving Terms</w:t>
      </w:r>
      <w:r>
        <w:rPr>
          <w:rFonts w:ascii="Arial" w:eastAsia="Arial" w:hAnsi="Arial" w:cs="Arial"/>
          <w:color w:val="000000"/>
          <w:sz w:val="18"/>
          <w:szCs w:val="18"/>
        </w:rPr>
        <w:t>.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w:t>
      </w:r>
    </w:p>
    <w:p w14:paraId="2738FA26"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69" w:name="_heading=h.3whwml4" w:colFirst="0" w:colLast="0"/>
      <w:bookmarkEnd w:id="69"/>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2738FA27" w14:textId="29F6852B"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70" w:name="_heading=h.2bn6wsx" w:colFirst="0" w:colLast="0"/>
      <w:bookmarkEnd w:id="70"/>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w:t>
      </w:r>
      <w:proofErr w:type="spellStart"/>
      <w:r>
        <w:rPr>
          <w:rFonts w:ascii="Arial" w:eastAsia="Arial" w:hAnsi="Arial" w:cs="Arial"/>
          <w:sz w:val="18"/>
          <w:szCs w:val="18"/>
        </w:rPr>
        <w:t>i</w:t>
      </w:r>
      <w:proofErr w:type="spellEnd"/>
      <w:r>
        <w:rPr>
          <w:rFonts w:ascii="Arial" w:eastAsia="Arial" w:hAnsi="Arial" w:cs="Arial"/>
          <w:sz w:val="18"/>
          <w:szCs w:val="18"/>
        </w:rPr>
        <w:t>)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and/or any Statement of Work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R="004B5DBB">
        <w:rPr>
          <w:rFonts w:ascii="Arial" w:eastAsia="Arial" w:hAnsi="Arial" w:cs="Arial"/>
          <w:sz w:val="18"/>
          <w:szCs w:val="18"/>
        </w:rPr>
        <w:t>.</w:t>
      </w:r>
    </w:p>
    <w:p w14:paraId="2738FA28" w14:textId="4D2A9499"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71" w:name="_heading=h.cmrideleselw" w:colFirst="0" w:colLast="0"/>
      <w:bookmarkEnd w:id="71"/>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it will not use the Platform, directly or indirectly, for any fraudulent undertaking or in any manner so as to interfere with the normal use and operation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in all cases applicable to merchants (“Merchant Card Rules”), as may be amended from time-to-time, of any of the Card Associations applicable to this Agreement; (D) PCI-DSS, as applicable; and (</w:t>
      </w:r>
      <w:r>
        <w:rPr>
          <w:rFonts w:ascii="Arial" w:eastAsia="Arial" w:hAnsi="Arial" w:cs="Arial"/>
          <w:sz w:val="18"/>
          <w:szCs w:val="18"/>
        </w:rPr>
        <w:t>E</w:t>
      </w:r>
      <w:r>
        <w:rPr>
          <w:rFonts w:ascii="Arial" w:eastAsia="Arial" w:hAnsi="Arial" w:cs="Arial"/>
          <w:color w:val="000000"/>
          <w:sz w:val="18"/>
          <w:szCs w:val="18"/>
        </w:rPr>
        <w:t>)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p>
    <w:p w14:paraId="2738FA29"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2738FA2A" w14:textId="70B15BE1"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comply with all applicable rules, guidelines, bylaws, schedules, supplements and addenda, manuals, instructions, releases, specifications and other requirements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xml:space="preserve">”), as updated from time to time, and including Card Rules applicable to U.S. and international credit card </w:t>
      </w:r>
      <w:proofErr w:type="gramStart"/>
      <w:r>
        <w:rPr>
          <w:rFonts w:ascii="Arial" w:eastAsia="Arial" w:hAnsi="Arial" w:cs="Arial"/>
          <w:color w:val="000000"/>
          <w:sz w:val="18"/>
          <w:szCs w:val="18"/>
        </w:rPr>
        <w:t>transactions;</w:t>
      </w:r>
      <w:proofErr w:type="gramEnd"/>
    </w:p>
    <w:p w14:paraId="2738FA2B" w14:textId="2786C340"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as required by the applicable Card Rules; (C) undergo annual PCI-DSS assessments by a Qualified Security Assessor; and (D) promptly notify Customer if it becomes aware that it is no longer in compliance with PCI-DSS and any steps it may propose to remedy non-compliance. Spreedly will provide proof of its PCI-DSS compliance to Customer upon request and evidence of its successful completion of its annual assessments on its website (currently available at </w:t>
      </w:r>
      <w:hyperlink r:id="rId14">
        <w:r>
          <w:rPr>
            <w:rFonts w:ascii="Arial" w:eastAsia="Arial" w:hAnsi="Arial" w:cs="Arial"/>
            <w:color w:val="0000FF"/>
            <w:sz w:val="18"/>
            <w:szCs w:val="18"/>
            <w:u w:val="single"/>
          </w:rPr>
          <w:t>https://www.spreedly.com/pci</w:t>
        </w:r>
      </w:hyperlink>
      <w:proofErr w:type="gramStart"/>
      <w:r>
        <w:rPr>
          <w:rFonts w:ascii="Arial" w:eastAsia="Arial" w:hAnsi="Arial" w:cs="Arial"/>
          <w:color w:val="000000"/>
          <w:sz w:val="18"/>
          <w:szCs w:val="18"/>
        </w:rPr>
        <w:t>);</w:t>
      </w:r>
      <w:proofErr w:type="gramEnd"/>
    </w:p>
    <w:p w14:paraId="2738FA2C" w14:textId="0B4AB146"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72" w:name="_heading=h.qsh70q" w:colFirst="0" w:colLast="0"/>
      <w:bookmarkEnd w:id="72"/>
      <w:r>
        <w:rPr>
          <w:rFonts w:ascii="Arial" w:eastAsia="Arial" w:hAnsi="Arial" w:cs="Arial"/>
          <w:color w:val="000000"/>
          <w:sz w:val="18"/>
          <w:szCs w:val="18"/>
        </w:rPr>
        <w:t xml:space="preserve">the Platform and all Transaction Processing Services will perform in all material respects in accordance with the functional, performance and technical specifications set forth in the applicable Documentation, in due compliance with the Service Level Agreement (Schedule B), applicable Law and any regulatory body or agency with jurisdiction over the Platform and related services. Spreedly shall knowingly not do anything or permit any third party to do anything which would place Customer in breach of its obligations to third party gateways or merchant account providers, or place Customer in breach of applicable Law, Merchant Card Rules or its representations and warranties under section 10.2 </w:t>
      </w:r>
      <w:proofErr w:type="gramStart"/>
      <w:r>
        <w:rPr>
          <w:rFonts w:ascii="Arial" w:eastAsia="Arial" w:hAnsi="Arial" w:cs="Arial"/>
          <w:color w:val="000000"/>
          <w:sz w:val="18"/>
          <w:szCs w:val="18"/>
        </w:rPr>
        <w:t>above;</w:t>
      </w:r>
      <w:proofErr w:type="gramEnd"/>
    </w:p>
    <w:p w14:paraId="694766F9" w14:textId="05654844" w:rsidR="006577DE" w:rsidRDefault="00000000">
      <w:pPr>
        <w:numPr>
          <w:ilvl w:val="2"/>
          <w:numId w:val="5"/>
        </w:numPr>
        <w:pBdr>
          <w:top w:val="nil"/>
          <w:left w:val="nil"/>
          <w:bottom w:val="nil"/>
          <w:right w:val="nil"/>
          <w:between w:val="nil"/>
        </w:pBdr>
        <w:tabs>
          <w:tab w:val="left" w:pos="360"/>
          <w:tab w:val="left" w:pos="1080"/>
        </w:tabs>
        <w:spacing w:after="120"/>
        <w:ind w:left="1800"/>
        <w:jc w:val="both"/>
        <w:rPr>
          <w:color w:val="000000"/>
        </w:rPr>
      </w:pPr>
      <w:bookmarkStart w:id="73" w:name="_heading=h.3as4poj" w:colFirst="0" w:colLast="0"/>
      <w:bookmarkEnd w:id="73"/>
      <w:r>
        <w:rPr>
          <w:rFonts w:ascii="Arial" w:eastAsia="Arial" w:hAnsi="Arial" w:cs="Arial"/>
          <w:color w:val="000000"/>
          <w:sz w:val="18"/>
          <w:szCs w:val="18"/>
        </w:rPr>
        <w:lastRenderedPageBreak/>
        <w:t xml:space="preserve">it will perform all Professional Services and Support Services in a professional and workmanlike manner in accordance with the Statement of Work and Service Level Agreement (schedule B) respectively and all relevant terms of this Agreement. If Spreedly breaches this warranty,  without prejudice to any additional Customer rights and remedies hereunder, Spreedly will promptly re-perform the non-conforming Professional Services  or Support Services (as relevant and possible) at no additional cost to </w:t>
      </w:r>
      <w:proofErr w:type="gramStart"/>
      <w:r>
        <w:rPr>
          <w:rFonts w:ascii="Arial" w:eastAsia="Arial" w:hAnsi="Arial" w:cs="Arial"/>
          <w:color w:val="000000"/>
          <w:sz w:val="18"/>
          <w:szCs w:val="18"/>
        </w:rPr>
        <w:t>Customer;</w:t>
      </w:r>
      <w:proofErr w:type="gramEnd"/>
      <w:r>
        <w:t xml:space="preserve">     </w:t>
      </w:r>
    </w:p>
    <w:p w14:paraId="2738FA2D" w14:textId="148625EE"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process any Customer Data and Card data and Personal Information/Personal Data in due compliance with applicable Law (including Data Privacy Laws), the Card Rules and relevant terms of this Agreement.</w:t>
      </w:r>
    </w:p>
    <w:p w14:paraId="2738FA2E" w14:textId="60FBBB14" w:rsidR="007F011C" w:rsidRDefault="00000000">
      <w:pPr>
        <w:numPr>
          <w:ilvl w:val="1"/>
          <w:numId w:val="1"/>
        </w:numPr>
        <w:pBdr>
          <w:top w:val="nil"/>
          <w:left w:val="nil"/>
          <w:bottom w:val="nil"/>
          <w:right w:val="nil"/>
          <w:between w:val="nil"/>
        </w:pBdr>
        <w:tabs>
          <w:tab w:val="left" w:pos="360"/>
          <w:tab w:val="left" w:pos="900"/>
        </w:tabs>
        <w:spacing w:after="240"/>
        <w:ind w:left="0" w:firstLine="360"/>
        <w:jc w:val="both"/>
        <w:rPr>
          <w:color w:val="000000"/>
        </w:rPr>
      </w:pPr>
      <w:bookmarkStart w:id="74" w:name="_heading=h.1pxezwc" w:colFirst="0" w:colLast="0"/>
      <w:bookmarkEnd w:id="74"/>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w:t>
      </w:r>
      <w:proofErr w:type="gramStart"/>
      <w:r>
        <w:rPr>
          <w:rFonts w:ascii="Arial" w:eastAsia="Arial" w:hAnsi="Arial" w:cs="Arial"/>
          <w:color w:val="000000"/>
          <w:sz w:val="17"/>
          <w:szCs w:val="17"/>
        </w:rPr>
        <w:t>TITLE</w:t>
      </w:r>
      <w:proofErr w:type="gramEnd"/>
      <w:r>
        <w:rPr>
          <w:rFonts w:ascii="Arial" w:eastAsia="Arial" w:hAnsi="Arial" w:cs="Arial"/>
          <w:color w:val="000000"/>
          <w:sz w:val="17"/>
          <w:szCs w:val="17"/>
        </w:rPr>
        <w:t xml:space="preserv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THAT THE PLATFORM WILL OPERATE AT ALL TIMES ERROR-FREE OR UNINTERRUPTED, AND THAT DEFECTS WILL ALWAYS BE CORRECTED OR THAT THE PLATFORM WILL OTHERWISE MEET CUSTOMER’S NEEDS OR EXPECTATIONS.</w:t>
      </w:r>
    </w:p>
    <w:p w14:paraId="2738FA2F" w14:textId="77777777" w:rsidR="007F011C" w:rsidRDefault="00000000">
      <w:pPr>
        <w:numPr>
          <w:ilvl w:val="0"/>
          <w:numId w:val="1"/>
        </w:numPr>
        <w:pBdr>
          <w:top w:val="nil"/>
          <w:left w:val="nil"/>
          <w:bottom w:val="nil"/>
          <w:right w:val="nil"/>
          <w:between w:val="nil"/>
        </w:pBdr>
        <w:tabs>
          <w:tab w:val="left" w:pos="360"/>
          <w:tab w:val="left" w:pos="1080"/>
        </w:tabs>
        <w:spacing w:after="120"/>
        <w:ind w:left="360"/>
        <w:jc w:val="both"/>
        <w:rPr>
          <w:color w:val="000000"/>
        </w:rPr>
      </w:pPr>
      <w:bookmarkStart w:id="75" w:name="_heading=h.49x2ik5" w:colFirst="0" w:colLast="0"/>
      <w:bookmarkEnd w:id="75"/>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2738FA30" w14:textId="26E59868"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76" w:name="_heading=h.2p2csry" w:colFirst="0" w:colLast="0"/>
      <w:bookmarkEnd w:id="76"/>
      <w:r>
        <w:rPr>
          <w:rFonts w:ascii="Arial" w:eastAsia="Arial" w:hAnsi="Arial" w:cs="Arial"/>
          <w:color w:val="000000"/>
          <w:sz w:val="18"/>
          <w:szCs w:val="18"/>
          <w:u w:val="single"/>
        </w:rPr>
        <w:t>Spreedly Indemnification</w:t>
      </w:r>
      <w:r>
        <w:rPr>
          <w:rFonts w:ascii="Arial" w:eastAsia="Arial" w:hAnsi="Arial" w:cs="Arial"/>
          <w:color w:val="000000"/>
          <w:sz w:val="18"/>
          <w:szCs w:val="18"/>
        </w:rPr>
        <w:t>.  Spreedly will defend Customer from and against any Claims brought by a third party (including without limitation any regulator or Customer end user/client), and will indemnify and hold Customer harmless from any Losses associated with such third party Claims arising from: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an allegation that the Platform (excluding Customer Data) infringes any U.S. patent, copyright or trademark of such third party, or misappropriate the trade secret of such third party or any other Intellectual Property Rights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xml:space="preserve">”); (ii) a “Data Incident” that is caused by Spreedly’s breach of the Data Security Policy (as defined in Schedule </w:t>
      </w:r>
      <w:r w:rsidR="004E79D7">
        <w:rPr>
          <w:rFonts w:ascii="Arial" w:eastAsia="Arial" w:hAnsi="Arial" w:cs="Arial"/>
          <w:color w:val="000000"/>
          <w:sz w:val="18"/>
          <w:szCs w:val="18"/>
        </w:rPr>
        <w:t>A</w:t>
      </w:r>
      <w:r>
        <w:rPr>
          <w:rFonts w:ascii="Arial" w:eastAsia="Arial" w:hAnsi="Arial" w:cs="Arial"/>
          <w:color w:val="000000"/>
          <w:sz w:val="18"/>
          <w:szCs w:val="18"/>
        </w:rPr>
        <w:t xml:space="preserve"> attached hereto); or (iii) Spreedly´s breach of Section 5 (Confidentiality) or Spreedly breach of section 10.3.3, or (iv) Spreedly’s failure to remain compliant with PCI-DSS.  </w:t>
      </w:r>
    </w:p>
    <w:p w14:paraId="2738FA31" w14:textId="1F93FEB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77" w:name="_heading=h.147n2zr" w:colFirst="0" w:colLast="0"/>
      <w:bookmarkEnd w:id="77"/>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from and against any Claims brought by a third party, and Customer will indemnify and hold Spreedly and Spreedly’s subcontractors and personnel harmless from any Losses associated with such third party Claims, in each case to the extent the same are based on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Customer’s use of the Platform in violation of the terms of this Agreement and/or any applicable Law, and/or (ii) Customer’s breach of Section 5 (Confidentiality).</w:t>
      </w:r>
    </w:p>
    <w:p w14:paraId="2738FA32"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Indemnification Process</w:t>
      </w:r>
      <w:r>
        <w:rPr>
          <w:rFonts w:ascii="Arial" w:eastAsia="Arial" w:hAnsi="Arial" w:cs="Arial"/>
          <w:color w:val="000000"/>
          <w:sz w:val="18"/>
          <w:szCs w:val="18"/>
        </w:rPr>
        <w:t>.  Each Party will promptly notify the other Party in writing of any Claim for which such Party believes it is entitled to be indemnified pursuant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under this Section 11 except to the extent that the Indemnitor can demonstrate that it has been materially prejudiced </w:t>
      </w:r>
      <w:proofErr w:type="gramStart"/>
      <w:r>
        <w:rPr>
          <w:rFonts w:ascii="Arial" w:eastAsia="Arial" w:hAnsi="Arial" w:cs="Arial"/>
          <w:color w:val="000000"/>
          <w:sz w:val="18"/>
          <w:szCs w:val="18"/>
        </w:rPr>
        <w:t>as a result of</w:t>
      </w:r>
      <w:proofErr w:type="gramEnd"/>
      <w:r>
        <w:rPr>
          <w:rFonts w:ascii="Arial" w:eastAsia="Arial" w:hAnsi="Arial" w:cs="Arial"/>
          <w:color w:val="000000"/>
          <w:sz w:val="18"/>
          <w:szCs w:val="18"/>
        </w:rPr>
        <w:t xml:space="preserve"> such failure. The Indemnitee may participate in and observe the proceedings at its own cost and expense with counsel of its own choosing.  The Indemnitor will not </w:t>
      </w:r>
      <w:proofErr w:type="gramStart"/>
      <w:r>
        <w:rPr>
          <w:rFonts w:ascii="Arial" w:eastAsia="Arial" w:hAnsi="Arial" w:cs="Arial"/>
          <w:color w:val="000000"/>
          <w:sz w:val="18"/>
          <w:szCs w:val="18"/>
        </w:rPr>
        <w:t>enter into</w:t>
      </w:r>
      <w:proofErr w:type="gramEnd"/>
      <w:r>
        <w:rPr>
          <w:rFonts w:ascii="Arial" w:eastAsia="Arial" w:hAnsi="Arial" w:cs="Arial"/>
          <w:color w:val="000000"/>
          <w:sz w:val="18"/>
          <w:szCs w:val="18"/>
        </w:rPr>
        <w:t xml:space="preserve"> any settlement that imposes any liability or obligation on the Indemnitee without the Indemnitee’s prior written consent.</w:t>
      </w:r>
    </w:p>
    <w:p w14:paraId="2738FA33"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2738FA34" w14:textId="7777777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2738FA35" w14:textId="060F5C5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If the Platform is, or in Spreedly’s opinion is likely to be, the subject of an Infringement Claim, or if Customer’s use of the Platform is enjoined or threatened to be enjoined, Spreedly may, at Spreedly’s option and Spreedly’s sole cost and expense (but without diluting Spreedly´s indemnity obligations under section 11.1):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w:t>
      </w:r>
      <w:r>
        <w:rPr>
          <w:rFonts w:ascii="Arial" w:eastAsia="Arial" w:hAnsi="Arial" w:cs="Arial"/>
          <w:color w:val="000000"/>
          <w:sz w:val="18"/>
          <w:szCs w:val="18"/>
        </w:rPr>
        <w:lastRenderedPageBreak/>
        <w:t xml:space="preserve">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future portion of the applicable Term that would have remained but for such termination.</w:t>
      </w:r>
    </w:p>
    <w:p w14:paraId="2738FA36" w14:textId="7777777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bookmarkStart w:id="78" w:name="_heading=h.3o7alnk" w:colFirst="0" w:colLast="0"/>
      <w:bookmarkEnd w:id="78"/>
      <w:r>
        <w:rPr>
          <w:rFonts w:ascii="Arial" w:eastAsia="Arial" w:hAnsi="Arial" w:cs="Arial"/>
          <w:color w:val="000000"/>
          <w:sz w:val="17"/>
          <w:szCs w:val="17"/>
        </w:rPr>
        <w:t>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p>
    <w:p w14:paraId="2738FA37" w14:textId="77777777" w:rsidR="007F011C" w:rsidRDefault="00000000" w:rsidP="00D52007">
      <w:pPr>
        <w:numPr>
          <w:ilvl w:val="0"/>
          <w:numId w:val="1"/>
        </w:numPr>
        <w:pBdr>
          <w:top w:val="nil"/>
          <w:left w:val="nil"/>
          <w:bottom w:val="nil"/>
          <w:right w:val="nil"/>
          <w:between w:val="nil"/>
        </w:pBdr>
        <w:tabs>
          <w:tab w:val="left" w:pos="360"/>
          <w:tab w:val="left" w:pos="990"/>
        </w:tabs>
        <w:spacing w:after="240"/>
        <w:ind w:left="0" w:firstLine="0"/>
        <w:jc w:val="both"/>
        <w:rPr>
          <w:color w:val="000000"/>
        </w:rPr>
      </w:pPr>
      <w:bookmarkStart w:id="79" w:name="_heading=h.23ckvvd" w:colFirst="0" w:colLast="0"/>
      <w:bookmarkEnd w:id="79"/>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p>
    <w:p w14:paraId="2738FA38" w14:textId="1D351DE5" w:rsidR="007F011C" w:rsidRDefault="00000000" w:rsidP="00D52007">
      <w:pPr>
        <w:numPr>
          <w:ilvl w:val="0"/>
          <w:numId w:val="1"/>
        </w:numPr>
        <w:pBdr>
          <w:top w:val="nil"/>
          <w:left w:val="nil"/>
          <w:bottom w:val="nil"/>
          <w:right w:val="nil"/>
          <w:between w:val="nil"/>
        </w:pBdr>
        <w:tabs>
          <w:tab w:val="left" w:pos="360"/>
          <w:tab w:val="left" w:pos="990"/>
        </w:tabs>
        <w:spacing w:after="240"/>
        <w:ind w:left="0" w:firstLine="0"/>
        <w:jc w:val="both"/>
        <w:rPr>
          <w:color w:val="000000"/>
        </w:rPr>
      </w:pPr>
      <w:bookmarkStart w:id="80" w:name="_heading=h.1hmsyys" w:colFirst="0" w:colLast="0"/>
      <w:bookmarkEnd w:id="80"/>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Pr>
          <w:rFonts w:ascii="Arial" w:eastAsia="Arial" w:hAnsi="Arial" w:cs="Arial"/>
          <w:color w:val="000000"/>
          <w:sz w:val="17"/>
          <w:szCs w:val="17"/>
        </w:rPr>
        <w:t>IN NO EVENT WILL EITHER PARTY BE LIABLE FOR ANY LOST PROFITS, LOSS OF ANTICIPATED SAVINGS, WASTED EXPENDITURE, LOSS OF BUSINESS OPPORTUNITIES, REPUTATION OR GOODWILL</w:t>
      </w:r>
      <w:r>
        <w:rPr>
          <w:rFonts w:ascii="Arial" w:eastAsia="Arial" w:hAnsi="Arial" w:cs="Arial"/>
          <w:sz w:val="17"/>
          <w:szCs w:val="17"/>
        </w:rPr>
        <w:t xml:space="preserve">, </w:t>
      </w:r>
      <w:r>
        <w:rPr>
          <w:rFonts w:ascii="Arial" w:eastAsia="Arial" w:hAnsi="Arial" w:cs="Arial"/>
          <w:color w:val="000000"/>
          <w:sz w:val="17"/>
          <w:szCs w:val="17"/>
        </w:rPr>
        <w:t xml:space="preserve">OR ANY INDIRECT, EXEMPLARY, </w:t>
      </w:r>
      <w:r>
        <w:rPr>
          <w:rFonts w:ascii="Arial" w:eastAsia="Arial" w:hAnsi="Arial" w:cs="Arial"/>
          <w:smallCaps/>
          <w:color w:val="000000"/>
          <w:sz w:val="17"/>
          <w:szCs w:val="17"/>
        </w:rPr>
        <w:t>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Pr>
          <w:rFonts w:ascii="Arial" w:eastAsia="Arial" w:hAnsi="Arial" w:cs="Arial"/>
          <w:smallCaps/>
          <w:sz w:val="17"/>
          <w:szCs w:val="17"/>
        </w:rPr>
        <w:t>NT, CRIMINAL OR GROSSLY NEGLIGENT OR MORE CULPABLE ACTS OR OMISSIONS OF THAT PARTY, FRAUDULENT REPRESENTATION, DEATH OR PERSONAL INJURY CAUSED BY NEGLIGENCE OR ANY MATTER FOR WHICH IT WOULD BE UNLAWFUL FOR THE PARTIES TO EXCLUDE LIABILITY. T</w:t>
      </w:r>
      <w:r>
        <w:rPr>
          <w:rFonts w:ascii="Arial" w:eastAsia="Arial" w:hAnsi="Arial" w:cs="Arial"/>
          <w:smallCaps/>
          <w:color w:val="000000"/>
          <w:sz w:val="17"/>
          <w:szCs w:val="17"/>
        </w:rPr>
        <w:t>HE LIMITATIONS IN THIS SECTION WILL APPLY EVEN IF A PARTY HAS BEEN ADVISED OF THE POSSIBILITY OF SUCH DAMAGES AND NOTWITHSTANDING ANY FAILURE OF ESSENTIAL PURPOSE OF ANY LIMITED REMEDY</w:t>
      </w:r>
      <w:r>
        <w:rPr>
          <w:rFonts w:ascii="Arial" w:eastAsia="Arial" w:hAnsi="Arial" w:cs="Arial"/>
          <w:color w:val="000000"/>
          <w:sz w:val="17"/>
          <w:szCs w:val="17"/>
        </w:rPr>
        <w:t>.</w:t>
      </w:r>
    </w:p>
    <w:p w14:paraId="2738FA39" w14:textId="77777777" w:rsidR="007F011C" w:rsidRDefault="00000000" w:rsidP="00D52007">
      <w:pPr>
        <w:numPr>
          <w:ilvl w:val="0"/>
          <w:numId w:val="1"/>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2738FA3A"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w:t>
      </w:r>
      <w:proofErr w:type="gramStart"/>
      <w:r>
        <w:rPr>
          <w:rFonts w:ascii="Arial" w:eastAsia="Arial" w:hAnsi="Arial" w:cs="Arial"/>
          <w:color w:val="000000"/>
          <w:sz w:val="18"/>
          <w:szCs w:val="18"/>
        </w:rPr>
        <w:t>understandings</w:t>
      </w:r>
      <w:proofErr w:type="gramEnd"/>
      <w:r>
        <w:rPr>
          <w:rFonts w:ascii="Arial" w:eastAsia="Arial" w:hAnsi="Arial" w:cs="Arial"/>
          <w:color w:val="000000"/>
          <w:sz w:val="18"/>
          <w:szCs w:val="18"/>
        </w:rPr>
        <w:t xml:space="preserve"> or agreements (oral or written), between the Parties regarding the subject matter of this Agreement (and all past dealing or industry custom).  </w:t>
      </w:r>
    </w:p>
    <w:p w14:paraId="2738FA3B"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of either Party to enforce its rights, </w:t>
      </w:r>
      <w:proofErr w:type="gramStart"/>
      <w:r>
        <w:rPr>
          <w:rFonts w:ascii="Arial" w:eastAsia="Arial" w:hAnsi="Arial" w:cs="Arial"/>
          <w:color w:val="000000"/>
          <w:sz w:val="18"/>
          <w:szCs w:val="18"/>
        </w:rPr>
        <w:t>powers</w:t>
      </w:r>
      <w:proofErr w:type="gramEnd"/>
      <w:r>
        <w:rPr>
          <w:rFonts w:ascii="Arial" w:eastAsia="Arial" w:hAnsi="Arial" w:cs="Arial"/>
          <w:color w:val="000000"/>
          <w:sz w:val="18"/>
          <w:szCs w:val="18"/>
        </w:rPr>
        <w:t xml:space="preserve">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p>
    <w:p w14:paraId="2738FA3C" w14:textId="37600208"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81" w:name="_heading=h.41mghml" w:colFirst="0" w:colLast="0"/>
      <w:bookmarkEnd w:id="81"/>
      <w:r>
        <w:rPr>
          <w:rFonts w:ascii="Arial" w:eastAsia="Arial" w:hAnsi="Arial" w:cs="Arial"/>
          <w:color w:val="000000"/>
          <w:sz w:val="18"/>
          <w:szCs w:val="18"/>
          <w:u w:val="single"/>
        </w:rPr>
        <w:t>Governing Law and Venue</w:t>
      </w:r>
      <w:r>
        <w:rPr>
          <w:rFonts w:ascii="Arial" w:eastAsia="Arial" w:hAnsi="Arial" w:cs="Arial"/>
          <w:color w:val="000000"/>
          <w:sz w:val="18"/>
          <w:szCs w:val="18"/>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t>
      </w:r>
      <w:r>
        <w:t xml:space="preserve">    </w:t>
      </w:r>
      <w:r>
        <w:rPr>
          <w:rFonts w:ascii="Arial" w:eastAsia="Arial" w:hAnsi="Arial" w:cs="Arial"/>
          <w:color w:val="000000"/>
          <w:sz w:val="18"/>
          <w:szCs w:val="18"/>
        </w:rPr>
        <w:t xml:space="preserve"> Delaware, and both Parties consent to the exclusive jurisdiction of such courts with respect to any such action.</w:t>
      </w:r>
    </w:p>
    <w:p w14:paraId="2738FA3D"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82" w:name="_heading=h.4f1mdlm" w:colFirst="0" w:colLast="0"/>
      <w:bookmarkEnd w:id="82"/>
      <w:r>
        <w:rPr>
          <w:rFonts w:ascii="Arial" w:eastAsia="Arial" w:hAnsi="Arial" w:cs="Arial"/>
          <w:color w:val="000000"/>
          <w:sz w:val="18"/>
          <w:szCs w:val="18"/>
          <w:u w:val="single"/>
        </w:rPr>
        <w:t>Notices</w:t>
      </w:r>
      <w:r>
        <w:rPr>
          <w:rFonts w:ascii="Arial" w:eastAsia="Arial" w:hAnsi="Arial" w:cs="Arial"/>
          <w:color w:val="000000"/>
          <w:sz w:val="18"/>
          <w:szCs w:val="18"/>
        </w:rPr>
        <w:t>.  All notices, instructions, requests, authorizations, consents, demands and other communications hereunder will be in writing and will be delivered by one of the following means, with notice deemed given as indicated in parentheses: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by personal delivery (when actually delivered); (ii) by overnight courier (upon written verification of receipt); (iii) by </w:t>
      </w:r>
      <w:r>
        <w:rPr>
          <w:rFonts w:ascii="Arial" w:eastAsia="Arial" w:hAnsi="Arial" w:cs="Arial"/>
          <w:sz w:val="18"/>
          <w:szCs w:val="18"/>
        </w:rPr>
        <w:t>email</w:t>
      </w:r>
      <w:r>
        <w:rPr>
          <w:rFonts w:ascii="Arial" w:eastAsia="Arial" w:hAnsi="Arial" w:cs="Arial"/>
          <w:color w:val="000000"/>
          <w:sz w:val="18"/>
          <w:szCs w:val="18"/>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2738FA3E"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Assignment</w:t>
      </w:r>
      <w:r>
        <w:rPr>
          <w:rFonts w:ascii="Arial" w:eastAsia="Arial" w:hAnsi="Arial" w:cs="Arial"/>
          <w:color w:val="000000"/>
          <w:sz w:val="18"/>
          <w:szCs w:val="18"/>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p>
    <w:p w14:paraId="2738FA3F"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successors and permitted assigns and nothing herein, </w:t>
      </w:r>
      <w:proofErr w:type="gramStart"/>
      <w:r>
        <w:rPr>
          <w:rFonts w:ascii="Arial" w:eastAsia="Arial" w:hAnsi="Arial" w:cs="Arial"/>
          <w:color w:val="000000"/>
          <w:sz w:val="18"/>
          <w:szCs w:val="18"/>
        </w:rPr>
        <w:t>express</w:t>
      </w:r>
      <w:proofErr w:type="gramEnd"/>
      <w:r>
        <w:rPr>
          <w:rFonts w:ascii="Arial" w:eastAsia="Arial" w:hAnsi="Arial" w:cs="Arial"/>
          <w:color w:val="000000"/>
          <w:sz w:val="18"/>
          <w:szCs w:val="18"/>
        </w:rPr>
        <w:t xml:space="preserve"> or implied, is intended to or will confer on </w:t>
      </w:r>
      <w:r>
        <w:rPr>
          <w:rFonts w:ascii="Arial" w:eastAsia="Arial" w:hAnsi="Arial" w:cs="Arial"/>
          <w:color w:val="000000"/>
          <w:sz w:val="18"/>
          <w:szCs w:val="18"/>
        </w:rPr>
        <w:lastRenderedPageBreak/>
        <w:t xml:space="preserve">any other person or entity any legal or equitable right, benefit or remedy of any nature whatsoever under or by reason of this Agreement.  </w:t>
      </w:r>
    </w:p>
    <w:p w14:paraId="2738FA40"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xml:space="preserve">.  The relationship between the Parties is that of independent contractors. Nothing contained in this Agreement will be construed as creating any agency, partnership, joint venture or other form of joint enterprise, </w:t>
      </w:r>
      <w:proofErr w:type="gramStart"/>
      <w:r>
        <w:rPr>
          <w:rFonts w:ascii="Arial" w:eastAsia="Arial" w:hAnsi="Arial" w:cs="Arial"/>
          <w:color w:val="000000"/>
          <w:sz w:val="18"/>
          <w:szCs w:val="18"/>
        </w:rPr>
        <w:t>employment</w:t>
      </w:r>
      <w:proofErr w:type="gramEnd"/>
      <w:r>
        <w:rPr>
          <w:rFonts w:ascii="Arial" w:eastAsia="Arial" w:hAnsi="Arial" w:cs="Arial"/>
          <w:color w:val="000000"/>
          <w:sz w:val="18"/>
          <w:szCs w:val="18"/>
        </w:rPr>
        <w:t xml:space="preserve"> or fiduciary relationship between the Parties, and neither Party will have authority to contract for or bind the other Party in any manner whatsoever.  </w:t>
      </w:r>
    </w:p>
    <w:p w14:paraId="2738FA41"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xml:space="preserve">”).  In the event of any failure or delay caused by a Force Majeure Event, the affected Party will give prompt written notice to the other Party stating the </w:t>
      </w:r>
      <w:proofErr w:type="gramStart"/>
      <w:r>
        <w:rPr>
          <w:rFonts w:ascii="Arial" w:eastAsia="Arial" w:hAnsi="Arial" w:cs="Arial"/>
          <w:color w:val="000000"/>
          <w:sz w:val="18"/>
          <w:szCs w:val="18"/>
        </w:rPr>
        <w:t>period of time</w:t>
      </w:r>
      <w:proofErr w:type="gramEnd"/>
      <w:r>
        <w:rPr>
          <w:rFonts w:ascii="Arial" w:eastAsia="Arial" w:hAnsi="Arial" w:cs="Arial"/>
          <w:color w:val="000000"/>
          <w:sz w:val="18"/>
          <w:szCs w:val="18"/>
        </w:rPr>
        <w:t xml:space="preserv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p>
    <w:p w14:paraId="2738FA42"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p>
    <w:p w14:paraId="2738FA43"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83" w:name="_heading=h.2u6wntf" w:colFirst="0" w:colLast="0"/>
      <w:bookmarkEnd w:id="83"/>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p>
    <w:p w14:paraId="2738FA44"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5">
        <w:r>
          <w:rPr>
            <w:rFonts w:ascii="Arial" w:eastAsia="Arial" w:hAnsi="Arial" w:cs="Arial"/>
            <w:color w:val="0000FF"/>
            <w:sz w:val="18"/>
            <w:szCs w:val="18"/>
            <w:u w:val="single"/>
          </w:rPr>
          <w:t>www.docusign.com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2738FA45" w14:textId="77777777" w:rsidR="007F011C" w:rsidRDefault="007F011C">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2738FA46" w14:textId="77777777" w:rsidR="007F011C" w:rsidRDefault="00000000">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2738FA47" w14:textId="77777777" w:rsidR="007F011C" w:rsidRDefault="007F011C">
      <w:pPr>
        <w:pBdr>
          <w:top w:val="nil"/>
          <w:left w:val="nil"/>
          <w:bottom w:val="nil"/>
          <w:right w:val="nil"/>
          <w:between w:val="nil"/>
        </w:pBdr>
        <w:jc w:val="both"/>
        <w:rPr>
          <w:rFonts w:ascii="Arial" w:eastAsia="Arial" w:hAnsi="Arial" w:cs="Arial"/>
          <w:color w:val="000000"/>
          <w:sz w:val="18"/>
          <w:szCs w:val="18"/>
        </w:rPr>
      </w:pPr>
    </w:p>
    <w:p w14:paraId="2738FA48" w14:textId="77777777" w:rsidR="007F011C" w:rsidRDefault="00000000">
      <w:pPr>
        <w:rPr>
          <w:rFonts w:ascii="Arial" w:eastAsia="Arial" w:hAnsi="Arial" w:cs="Arial"/>
          <w:sz w:val="18"/>
          <w:szCs w:val="18"/>
        </w:rPr>
      </w:pPr>
      <w:r>
        <w:br w:type="page"/>
      </w:r>
    </w:p>
    <w:p w14:paraId="2738FA49" w14:textId="77777777" w:rsidR="007F011C" w:rsidRDefault="007F011C">
      <w:pPr>
        <w:tabs>
          <w:tab w:val="left" w:pos="10080"/>
        </w:tabs>
        <w:spacing w:before="120"/>
        <w:rPr>
          <w:rFonts w:ascii="Arial" w:eastAsia="Arial" w:hAnsi="Arial" w:cs="Arial"/>
          <w:sz w:val="18"/>
          <w:szCs w:val="18"/>
        </w:rPr>
      </w:pPr>
    </w:p>
    <w:p w14:paraId="2738FA4A" w14:textId="77777777" w:rsidR="007F011C" w:rsidRDefault="00000000">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2738FA4B" w14:textId="77777777" w:rsidR="007F011C" w:rsidRDefault="007F011C">
      <w:pPr>
        <w:rPr>
          <w:rFonts w:ascii="Arial" w:eastAsia="Arial" w:hAnsi="Arial" w:cs="Arial"/>
          <w:sz w:val="18"/>
          <w:szCs w:val="18"/>
        </w:rPr>
      </w:pPr>
    </w:p>
    <w:tbl>
      <w:tblPr>
        <w:tblStyle w:val="afd"/>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327"/>
        <w:gridCol w:w="619"/>
        <w:gridCol w:w="4414"/>
      </w:tblGrid>
      <w:tr w:rsidR="007F011C" w14:paraId="2738FA4F" w14:textId="77777777">
        <w:trPr>
          <w:trHeight w:val="360"/>
        </w:trPr>
        <w:tc>
          <w:tcPr>
            <w:tcW w:w="4327" w:type="dxa"/>
            <w:tcBorders>
              <w:bottom w:val="single" w:sz="4" w:space="0" w:color="000000"/>
            </w:tcBorders>
            <w:shd w:val="clear" w:color="auto" w:fill="auto"/>
            <w:vAlign w:val="bottom"/>
          </w:tcPr>
          <w:p w14:paraId="2738FA4C"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shd w:val="clear" w:color="auto" w:fill="auto"/>
          </w:tcPr>
          <w:p w14:paraId="2738FA4D"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2738FA4E" w14:textId="2FF9198F" w:rsidR="007F011C" w:rsidRDefault="00B25337">
            <w:pPr>
              <w:tabs>
                <w:tab w:val="left" w:pos="10080"/>
              </w:tabs>
              <w:spacing w:before="11"/>
              <w:rPr>
                <w:rFonts w:ascii="Arial" w:eastAsia="Arial" w:hAnsi="Arial" w:cs="Arial"/>
                <w:sz w:val="18"/>
                <w:szCs w:val="18"/>
              </w:rPr>
            </w:pPr>
            <w:proofErr w:type="spellStart"/>
            <w:r>
              <w:rPr>
                <w:rFonts w:ascii="Arial" w:eastAsia="Arial" w:hAnsi="Arial" w:cs="Arial"/>
                <w:sz w:val="18"/>
                <w:szCs w:val="18"/>
              </w:rPr>
              <w:t>Patrianna</w:t>
            </w:r>
            <w:proofErr w:type="spellEnd"/>
            <w:r>
              <w:rPr>
                <w:rFonts w:ascii="Arial" w:eastAsia="Arial" w:hAnsi="Arial" w:cs="Arial"/>
                <w:sz w:val="18"/>
                <w:szCs w:val="18"/>
              </w:rPr>
              <w:t xml:space="preserve"> Limited</w:t>
            </w:r>
          </w:p>
        </w:tc>
      </w:tr>
      <w:tr w:rsidR="007F011C" w14:paraId="2738FA55" w14:textId="77777777">
        <w:trPr>
          <w:trHeight w:val="360"/>
        </w:trPr>
        <w:tc>
          <w:tcPr>
            <w:tcW w:w="4327" w:type="dxa"/>
            <w:tcBorders>
              <w:top w:val="single" w:sz="4" w:space="0" w:color="000000"/>
            </w:tcBorders>
            <w:shd w:val="clear" w:color="auto" w:fill="auto"/>
          </w:tcPr>
          <w:p w14:paraId="2738FA50"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shd w:val="clear" w:color="auto" w:fill="auto"/>
          </w:tcPr>
          <w:p w14:paraId="2738FA51"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2738FA52"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2738FA53" w14:textId="77777777" w:rsidR="007F011C" w:rsidRDefault="007F011C">
            <w:pPr>
              <w:tabs>
                <w:tab w:val="left" w:pos="10080"/>
              </w:tabs>
              <w:spacing w:before="11"/>
              <w:rPr>
                <w:rFonts w:ascii="Arial" w:eastAsia="Arial" w:hAnsi="Arial" w:cs="Arial"/>
                <w:sz w:val="18"/>
                <w:szCs w:val="18"/>
              </w:rPr>
            </w:pPr>
          </w:p>
          <w:p w14:paraId="2738FA54" w14:textId="77777777" w:rsidR="007F011C" w:rsidRDefault="007F011C">
            <w:pPr>
              <w:tabs>
                <w:tab w:val="left" w:pos="10080"/>
              </w:tabs>
              <w:spacing w:before="11"/>
              <w:rPr>
                <w:rFonts w:ascii="Arial" w:eastAsia="Arial" w:hAnsi="Arial" w:cs="Arial"/>
                <w:sz w:val="18"/>
                <w:szCs w:val="18"/>
              </w:rPr>
            </w:pPr>
          </w:p>
        </w:tc>
      </w:tr>
      <w:tr w:rsidR="007F011C" w14:paraId="2738FA59" w14:textId="77777777">
        <w:trPr>
          <w:trHeight w:val="360"/>
        </w:trPr>
        <w:tc>
          <w:tcPr>
            <w:tcW w:w="4327" w:type="dxa"/>
            <w:tcBorders>
              <w:bottom w:val="single" w:sz="4" w:space="0" w:color="000000"/>
            </w:tcBorders>
            <w:shd w:val="clear" w:color="auto" w:fill="auto"/>
            <w:vAlign w:val="bottom"/>
          </w:tcPr>
          <w:p w14:paraId="2738FA56"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2738FA57"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2738FA58" w14:textId="77777777" w:rsidR="007F011C" w:rsidRDefault="007F011C">
            <w:pPr>
              <w:tabs>
                <w:tab w:val="left" w:pos="10080"/>
              </w:tabs>
              <w:spacing w:before="11"/>
              <w:rPr>
                <w:rFonts w:ascii="Arial" w:eastAsia="Arial" w:hAnsi="Arial" w:cs="Arial"/>
                <w:sz w:val="18"/>
                <w:szCs w:val="18"/>
              </w:rPr>
            </w:pPr>
          </w:p>
        </w:tc>
      </w:tr>
      <w:tr w:rsidR="007F011C" w14:paraId="2738FA5E" w14:textId="77777777">
        <w:trPr>
          <w:trHeight w:val="360"/>
        </w:trPr>
        <w:tc>
          <w:tcPr>
            <w:tcW w:w="4327" w:type="dxa"/>
            <w:tcBorders>
              <w:top w:val="single" w:sz="4" w:space="0" w:color="000000"/>
            </w:tcBorders>
            <w:shd w:val="clear" w:color="auto" w:fill="auto"/>
          </w:tcPr>
          <w:p w14:paraId="2738FA5A"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shd w:val="clear" w:color="auto" w:fill="auto"/>
          </w:tcPr>
          <w:p w14:paraId="2738FA5B"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2738FA5C"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2738FA5D" w14:textId="77777777" w:rsidR="007F011C" w:rsidRDefault="007F011C">
            <w:pPr>
              <w:tabs>
                <w:tab w:val="left" w:pos="10080"/>
              </w:tabs>
              <w:spacing w:before="11"/>
              <w:rPr>
                <w:rFonts w:ascii="Arial" w:eastAsia="Arial" w:hAnsi="Arial" w:cs="Arial"/>
                <w:sz w:val="18"/>
                <w:szCs w:val="18"/>
              </w:rPr>
            </w:pPr>
          </w:p>
        </w:tc>
      </w:tr>
      <w:tr w:rsidR="007F011C" w14:paraId="2738FA62" w14:textId="77777777">
        <w:trPr>
          <w:trHeight w:val="360"/>
        </w:trPr>
        <w:tc>
          <w:tcPr>
            <w:tcW w:w="4327" w:type="dxa"/>
            <w:tcBorders>
              <w:bottom w:val="single" w:sz="4" w:space="0" w:color="000000"/>
            </w:tcBorders>
            <w:shd w:val="clear" w:color="auto" w:fill="auto"/>
            <w:vAlign w:val="bottom"/>
          </w:tcPr>
          <w:p w14:paraId="2738FA5F"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2738FA60"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2738FA61" w14:textId="77777777" w:rsidR="007F011C" w:rsidRDefault="007F011C">
            <w:pPr>
              <w:tabs>
                <w:tab w:val="left" w:pos="10080"/>
              </w:tabs>
              <w:spacing w:before="11"/>
              <w:rPr>
                <w:rFonts w:ascii="Arial" w:eastAsia="Arial" w:hAnsi="Arial" w:cs="Arial"/>
                <w:sz w:val="18"/>
                <w:szCs w:val="18"/>
              </w:rPr>
            </w:pPr>
          </w:p>
        </w:tc>
      </w:tr>
      <w:tr w:rsidR="007F011C" w14:paraId="2738FA66" w14:textId="77777777">
        <w:trPr>
          <w:trHeight w:val="360"/>
        </w:trPr>
        <w:tc>
          <w:tcPr>
            <w:tcW w:w="4327" w:type="dxa"/>
            <w:tcBorders>
              <w:top w:val="single" w:sz="4" w:space="0" w:color="000000"/>
            </w:tcBorders>
            <w:shd w:val="clear" w:color="auto" w:fill="auto"/>
          </w:tcPr>
          <w:p w14:paraId="2738FA63"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shd w:val="clear" w:color="auto" w:fill="auto"/>
          </w:tcPr>
          <w:p w14:paraId="2738FA64"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2738FA65"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7F011C" w14:paraId="2738FA6A" w14:textId="77777777">
        <w:trPr>
          <w:trHeight w:val="360"/>
        </w:trPr>
        <w:tc>
          <w:tcPr>
            <w:tcW w:w="4327" w:type="dxa"/>
            <w:tcBorders>
              <w:bottom w:val="single" w:sz="4" w:space="0" w:color="000000"/>
            </w:tcBorders>
            <w:shd w:val="clear" w:color="auto" w:fill="auto"/>
            <w:vAlign w:val="bottom"/>
          </w:tcPr>
          <w:p w14:paraId="2738FA67"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2738FA68"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2738FA69" w14:textId="77777777" w:rsidR="007F011C" w:rsidRDefault="007F011C">
            <w:pPr>
              <w:tabs>
                <w:tab w:val="left" w:pos="10080"/>
              </w:tabs>
              <w:spacing w:before="11"/>
              <w:rPr>
                <w:rFonts w:ascii="Arial" w:eastAsia="Arial" w:hAnsi="Arial" w:cs="Arial"/>
                <w:sz w:val="18"/>
                <w:szCs w:val="18"/>
              </w:rPr>
            </w:pPr>
          </w:p>
        </w:tc>
      </w:tr>
      <w:tr w:rsidR="007F011C" w14:paraId="2738FA6E" w14:textId="77777777">
        <w:trPr>
          <w:trHeight w:val="360"/>
        </w:trPr>
        <w:tc>
          <w:tcPr>
            <w:tcW w:w="4327" w:type="dxa"/>
            <w:tcBorders>
              <w:top w:val="single" w:sz="4" w:space="0" w:color="000000"/>
            </w:tcBorders>
            <w:shd w:val="clear" w:color="auto" w:fill="auto"/>
          </w:tcPr>
          <w:p w14:paraId="2738FA6B"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shd w:val="clear" w:color="auto" w:fill="auto"/>
          </w:tcPr>
          <w:p w14:paraId="2738FA6C"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2738FA6D"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7F011C" w14:paraId="2738FA72" w14:textId="77777777">
        <w:trPr>
          <w:trHeight w:val="360"/>
        </w:trPr>
        <w:tc>
          <w:tcPr>
            <w:tcW w:w="4327" w:type="dxa"/>
            <w:tcBorders>
              <w:bottom w:val="single" w:sz="4" w:space="0" w:color="000000"/>
            </w:tcBorders>
            <w:shd w:val="clear" w:color="auto" w:fill="auto"/>
            <w:vAlign w:val="bottom"/>
          </w:tcPr>
          <w:p w14:paraId="2738FA6F"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2738FA70"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2738FA71" w14:textId="77777777" w:rsidR="007F011C" w:rsidRDefault="007F011C">
            <w:pPr>
              <w:tabs>
                <w:tab w:val="left" w:pos="10080"/>
              </w:tabs>
              <w:spacing w:before="11"/>
              <w:rPr>
                <w:rFonts w:ascii="Arial" w:eastAsia="Arial" w:hAnsi="Arial" w:cs="Arial"/>
                <w:sz w:val="18"/>
                <w:szCs w:val="18"/>
              </w:rPr>
            </w:pPr>
          </w:p>
        </w:tc>
      </w:tr>
      <w:tr w:rsidR="007F011C" w14:paraId="2738FA76" w14:textId="77777777">
        <w:trPr>
          <w:trHeight w:val="360"/>
        </w:trPr>
        <w:tc>
          <w:tcPr>
            <w:tcW w:w="4327" w:type="dxa"/>
            <w:tcBorders>
              <w:top w:val="single" w:sz="4" w:space="0" w:color="000000"/>
            </w:tcBorders>
            <w:shd w:val="clear" w:color="auto" w:fill="auto"/>
          </w:tcPr>
          <w:p w14:paraId="2738FA73"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shd w:val="clear" w:color="auto" w:fill="auto"/>
          </w:tcPr>
          <w:p w14:paraId="2738FA74"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2738FA75"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2738FA77" w14:textId="77777777" w:rsidR="007F011C" w:rsidRDefault="007F011C">
      <w:pPr>
        <w:pBdr>
          <w:top w:val="nil"/>
          <w:left w:val="nil"/>
          <w:bottom w:val="nil"/>
          <w:right w:val="nil"/>
          <w:between w:val="nil"/>
        </w:pBdr>
        <w:rPr>
          <w:rFonts w:ascii="Arial" w:eastAsia="Arial" w:hAnsi="Arial" w:cs="Arial"/>
          <w:sz w:val="18"/>
          <w:szCs w:val="18"/>
        </w:rPr>
        <w:sectPr w:rsidR="007F011C">
          <w:headerReference w:type="default" r:id="rId16"/>
          <w:footerReference w:type="default" r:id="rId17"/>
          <w:footerReference w:type="first" r:id="rId18"/>
          <w:pgSz w:w="12240" w:h="15840"/>
          <w:pgMar w:top="1440" w:right="1440" w:bottom="1440" w:left="1440" w:header="720" w:footer="720" w:gutter="0"/>
          <w:pgNumType w:start="1"/>
          <w:cols w:space="720"/>
        </w:sectPr>
      </w:pPr>
    </w:p>
    <w:p w14:paraId="2738FA79" w14:textId="77777777" w:rsidR="007F011C" w:rsidRDefault="00000000">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lastRenderedPageBreak/>
        <w:t>SCHEDULE A</w:t>
      </w:r>
    </w:p>
    <w:p w14:paraId="2738FAAF" w14:textId="77777777" w:rsidR="007F011C" w:rsidRDefault="00000000">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Data Security Policy</w:t>
      </w:r>
    </w:p>
    <w:p w14:paraId="2738FAB0" w14:textId="319F3AB9" w:rsidR="007F011C" w:rsidRDefault="00000000">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 and the Platform.</w:t>
      </w:r>
    </w:p>
    <w:p w14:paraId="2738FAB1" w14:textId="77777777" w:rsidR="007F011C" w:rsidRDefault="00000000">
      <w:pPr>
        <w:numPr>
          <w:ilvl w:val="0"/>
          <w:numId w:val="4"/>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93" w:name="_heading=h.gjdgxs" w:colFirst="0" w:colLast="0"/>
      <w:bookmarkEnd w:id="93"/>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2738FAB2" w14:textId="77777777" w:rsidR="007F011C" w:rsidRDefault="00000000">
      <w:pPr>
        <w:widowControl w:val="0"/>
        <w:numPr>
          <w:ilvl w:val="1"/>
          <w:numId w:val="3"/>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14:paraId="2738FAB3" w14:textId="77777777" w:rsidR="007F011C" w:rsidRDefault="00000000">
      <w:pPr>
        <w:widowControl w:val="0"/>
        <w:numPr>
          <w:ilvl w:val="1"/>
          <w:numId w:val="3"/>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14:paraId="2738FAB4" w14:textId="77777777" w:rsidR="007F011C" w:rsidRDefault="00000000">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2738FAB5" w14:textId="40CA974D"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Pr>
          <w:rFonts w:ascii="Arial" w:eastAsia="Arial" w:hAnsi="Arial" w:cs="Arial"/>
          <w:sz w:val="18"/>
          <w:szCs w:val="18"/>
        </w:rPr>
        <w:t>1</w:t>
      </w:r>
      <w:r>
        <w:rPr>
          <w:rFonts w:ascii="Arial" w:eastAsia="Arial" w:hAnsi="Arial" w:cs="Arial"/>
          <w:color w:val="000000"/>
          <w:sz w:val="18"/>
          <w:szCs w:val="18"/>
        </w:rPr>
        <w:t xml:space="preserve"> attached hereto and incorporated by reference. </w:t>
      </w:r>
    </w:p>
    <w:p w14:paraId="2738FAB6"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Use Limitations</w:t>
      </w:r>
      <w:r>
        <w:rPr>
          <w:rFonts w:ascii="Arial" w:eastAsia="Arial" w:hAnsi="Arial" w:cs="Arial"/>
          <w:color w:val="000000"/>
          <w:sz w:val="18"/>
          <w:szCs w:val="18"/>
        </w:rPr>
        <w:t xml:space="preserve">. As between Spreedly and Customer, </w:t>
      </w:r>
      <w:proofErr w:type="gramStart"/>
      <w:r>
        <w:rPr>
          <w:rFonts w:ascii="Arial" w:eastAsia="Arial" w:hAnsi="Arial" w:cs="Arial"/>
          <w:color w:val="000000"/>
          <w:sz w:val="18"/>
          <w:szCs w:val="18"/>
        </w:rPr>
        <w:t>Customer</w:t>
      </w:r>
      <w:proofErr w:type="gramEnd"/>
      <w:r>
        <w:rPr>
          <w:rFonts w:ascii="Arial" w:eastAsia="Arial" w:hAnsi="Arial" w:cs="Arial"/>
          <w:color w:val="000000"/>
          <w:sz w:val="18"/>
          <w:szCs w:val="18"/>
        </w:rPr>
        <w:t xml:space="preserve"> is the owner of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14:paraId="2738FAB7"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14:paraId="2738FAB8" w14:textId="497A22EA"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primary account number (PAN) of a credit or debit card is replaced with a surrogate value called a token. Tokenization promotes security and efficiency between the Platform and connected payment gateways. When available, Spreedly may at its sole discretion tokenize applicable Customer Data for use within the Platform.</w:t>
      </w:r>
    </w:p>
    <w:p w14:paraId="2738FAB9"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xml:space="preserve">. Spreedly undergoes annual PCI-DSS assessments by a Qualified Security Assessor and annual SOC 2 Type 2 audits performed by an external third-party. </w:t>
      </w:r>
      <w:proofErr w:type="gramStart"/>
      <w:r>
        <w:rPr>
          <w:rFonts w:ascii="Arial" w:eastAsia="Arial" w:hAnsi="Arial" w:cs="Arial"/>
          <w:color w:val="000000"/>
          <w:sz w:val="18"/>
          <w:szCs w:val="18"/>
        </w:rPr>
        <w:t>The</w:t>
      </w:r>
      <w:proofErr w:type="gramEnd"/>
      <w:r>
        <w:rPr>
          <w:rFonts w:ascii="Arial" w:eastAsia="Arial" w:hAnsi="Arial" w:cs="Arial"/>
          <w:color w:val="000000"/>
          <w:sz w:val="18"/>
          <w:szCs w:val="18"/>
        </w:rPr>
        <w:t xml:space="preserve"> copy of the most recent Attestation of Compliance with PCI-DSS is available at www.spreedly.com/pci and Spreedly will provide a copy of its most recent SOC 2 Type 2 upon Customer’s request.</w:t>
      </w:r>
    </w:p>
    <w:p w14:paraId="2738FABA"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14:paraId="2738FABB" w14:textId="1017BF5F" w:rsidR="007F011C" w:rsidRDefault="00000000">
      <w:pPr>
        <w:widowControl w:val="0"/>
        <w:numPr>
          <w:ilvl w:val="1"/>
          <w:numId w:val="3"/>
        </w:numPr>
        <w:pBdr>
          <w:top w:val="nil"/>
          <w:left w:val="nil"/>
          <w:bottom w:val="nil"/>
          <w:right w:val="nil"/>
          <w:between w:val="nil"/>
        </w:pBdr>
        <w:tabs>
          <w:tab w:val="left" w:pos="72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xml:space="preserve">. Spreedly may update the security controls in Exhibit A from time to time upon notice to Customer and implement and maintain additional security controls in the event of any material changes to the Platform, available </w:t>
      </w:r>
      <w:proofErr w:type="gramStart"/>
      <w:r>
        <w:rPr>
          <w:rFonts w:ascii="Arial" w:eastAsia="Arial" w:hAnsi="Arial" w:cs="Arial"/>
          <w:color w:val="000000"/>
          <w:sz w:val="18"/>
          <w:szCs w:val="18"/>
        </w:rPr>
        <w:t>technology</w:t>
      </w:r>
      <w:proofErr w:type="gramEnd"/>
      <w:r>
        <w:rPr>
          <w:rFonts w:ascii="Arial" w:eastAsia="Arial" w:hAnsi="Arial" w:cs="Arial"/>
          <w:color w:val="000000"/>
          <w:sz w:val="18"/>
          <w:szCs w:val="18"/>
        </w:rPr>
        <w:t xml:space="preserve"> or systems, provided that such changes or additional controls will not materially reduce Spreedly’s obligations or the level of security or legal compliance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14:paraId="2738FABC" w14:textId="77777777" w:rsidR="007F011C" w:rsidRDefault="00000000">
      <w:pPr>
        <w:widowControl w:val="0"/>
        <w:numPr>
          <w:ilvl w:val="0"/>
          <w:numId w:val="3"/>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lastRenderedPageBreak/>
        <w:t>Data Incident Response</w:t>
      </w:r>
      <w:r>
        <w:rPr>
          <w:rFonts w:ascii="Arial" w:eastAsia="Arial" w:hAnsi="Arial" w:cs="Arial"/>
          <w:color w:val="000000"/>
          <w:sz w:val="18"/>
          <w:szCs w:val="18"/>
        </w:rPr>
        <w:t xml:space="preserve">. </w:t>
      </w:r>
    </w:p>
    <w:p w14:paraId="2738FABD" w14:textId="77777777" w:rsidR="007F011C" w:rsidRDefault="00000000">
      <w:pPr>
        <w:widowControl w:val="0"/>
        <w:numPr>
          <w:ilvl w:val="1"/>
          <w:numId w:val="3"/>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2738FABE"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conduct a reasonable investigation of the reasons for and circumstances of such Data </w:t>
      </w:r>
      <w:proofErr w:type="gramStart"/>
      <w:r>
        <w:rPr>
          <w:rFonts w:ascii="Arial" w:eastAsia="Arial" w:hAnsi="Arial" w:cs="Arial"/>
          <w:color w:val="000000"/>
          <w:sz w:val="18"/>
          <w:szCs w:val="18"/>
        </w:rPr>
        <w:t>Incident;</w:t>
      </w:r>
      <w:proofErr w:type="gramEnd"/>
    </w:p>
    <w:p w14:paraId="2738FABF"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take all reasonably necessary actions to prevent, contain, and mitigate the impact of, such Data Incident, and remediate such Data </w:t>
      </w:r>
      <w:proofErr w:type="gramStart"/>
      <w:r>
        <w:rPr>
          <w:rFonts w:ascii="Arial" w:eastAsia="Arial" w:hAnsi="Arial" w:cs="Arial"/>
          <w:color w:val="000000"/>
          <w:sz w:val="18"/>
          <w:szCs w:val="18"/>
        </w:rPr>
        <w:t>Incident;</w:t>
      </w:r>
      <w:proofErr w:type="gramEnd"/>
    </w:p>
    <w:p w14:paraId="2738FAC0"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provide notice to Customer using the contact information identified in the most recent Order Form  without undue delay and in any event within twenty-four (24) hours after the Spreedly confirms such Data </w:t>
      </w:r>
      <w:proofErr w:type="gramStart"/>
      <w:r>
        <w:rPr>
          <w:rFonts w:ascii="Arial" w:eastAsia="Arial" w:hAnsi="Arial" w:cs="Arial"/>
          <w:color w:val="000000"/>
          <w:sz w:val="18"/>
          <w:szCs w:val="18"/>
        </w:rPr>
        <w:t>Incident;</w:t>
      </w:r>
      <w:proofErr w:type="gramEnd"/>
    </w:p>
    <w:p w14:paraId="2738FAC1"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and in no event more than two (2) Business Days after the Spreedly provides notice of a Data Incident provide a written report to Customer providing all relevant details concerning such Data </w:t>
      </w:r>
      <w:proofErr w:type="gramStart"/>
      <w:r>
        <w:rPr>
          <w:rFonts w:ascii="Arial" w:eastAsia="Arial" w:hAnsi="Arial" w:cs="Arial"/>
          <w:color w:val="000000"/>
          <w:sz w:val="18"/>
          <w:szCs w:val="18"/>
        </w:rPr>
        <w:t>Incident;</w:t>
      </w:r>
      <w:proofErr w:type="gramEnd"/>
    </w:p>
    <w:p w14:paraId="2738FAC2"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collect and preserve all evidence concerning the discovery, cause, vulnerability, remedial </w:t>
      </w:r>
      <w:proofErr w:type="gramStart"/>
      <w:r>
        <w:rPr>
          <w:rFonts w:ascii="Arial" w:eastAsia="Arial" w:hAnsi="Arial" w:cs="Arial"/>
          <w:color w:val="000000"/>
          <w:sz w:val="18"/>
          <w:szCs w:val="18"/>
        </w:rPr>
        <w:t>actions</w:t>
      </w:r>
      <w:proofErr w:type="gramEnd"/>
      <w:r>
        <w:rPr>
          <w:rFonts w:ascii="Arial" w:eastAsia="Arial" w:hAnsi="Arial" w:cs="Arial"/>
          <w:color w:val="000000"/>
          <w:sz w:val="18"/>
          <w:szCs w:val="18"/>
        </w:rPr>
        <w:t xml:space="preserve"> and impact related to such Data Incident; and</w:t>
      </w:r>
    </w:p>
    <w:p w14:paraId="2738FAC3"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2738FAC4" w14:textId="77777777" w:rsidR="007F011C" w:rsidRDefault="00000000">
      <w:pPr>
        <w:widowControl w:val="0"/>
        <w:numPr>
          <w:ilvl w:val="1"/>
          <w:numId w:val="3"/>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14:paraId="2738FAC5" w14:textId="77777777" w:rsidR="007F011C" w:rsidRDefault="00000000">
      <w:pPr>
        <w:widowControl w:val="0"/>
        <w:numPr>
          <w:ilvl w:val="1"/>
          <w:numId w:val="3"/>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xml:space="preserve">. The following individuals will be the primary contacts for purposes of any coordination, </w:t>
      </w:r>
      <w:proofErr w:type="gramStart"/>
      <w:r>
        <w:rPr>
          <w:rFonts w:ascii="Arial" w:eastAsia="Arial" w:hAnsi="Arial" w:cs="Arial"/>
          <w:color w:val="000000"/>
          <w:sz w:val="18"/>
          <w:szCs w:val="18"/>
        </w:rPr>
        <w:t>communications</w:t>
      </w:r>
      <w:proofErr w:type="gramEnd"/>
      <w:r>
        <w:rPr>
          <w:rFonts w:ascii="Arial" w:eastAsia="Arial" w:hAnsi="Arial" w:cs="Arial"/>
          <w:color w:val="000000"/>
          <w:sz w:val="18"/>
          <w:szCs w:val="18"/>
        </w:rPr>
        <w:t xml:space="preserve"> or notices with respect to this Schedule, or any Data Incident:</w:t>
      </w:r>
    </w:p>
    <w:tbl>
      <w:tblPr>
        <w:tblStyle w:val="af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F011C" w14:paraId="2738FAC8" w14:textId="77777777">
        <w:tc>
          <w:tcPr>
            <w:tcW w:w="4675" w:type="dxa"/>
            <w:shd w:val="clear" w:color="auto" w:fill="D9D9D9"/>
          </w:tcPr>
          <w:p w14:paraId="2738FAC6"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Contact:</w:t>
            </w:r>
          </w:p>
        </w:tc>
        <w:tc>
          <w:tcPr>
            <w:tcW w:w="4675" w:type="dxa"/>
            <w:shd w:val="clear" w:color="auto" w:fill="D9D9D9"/>
          </w:tcPr>
          <w:p w14:paraId="2738FAC7"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7F011C" w14:paraId="2738FACB" w14:textId="77777777">
        <w:tc>
          <w:tcPr>
            <w:tcW w:w="4675" w:type="dxa"/>
          </w:tcPr>
          <w:p w14:paraId="2738FAC9" w14:textId="0E11DFF8" w:rsidR="007F011C" w:rsidRDefault="00000000">
            <w:pPr>
              <w:pBdr>
                <w:top w:val="nil"/>
                <w:left w:val="nil"/>
                <w:bottom w:val="nil"/>
                <w:right w:val="nil"/>
                <w:between w:val="nil"/>
              </w:pBdr>
              <w:rPr>
                <w:rFonts w:ascii="Arial" w:eastAsia="Arial" w:hAnsi="Arial" w:cs="Arial"/>
                <w:color w:val="000000"/>
                <w:sz w:val="18"/>
                <w:szCs w:val="18"/>
              </w:rPr>
            </w:pPr>
            <w:commentRangeStart w:id="94"/>
            <w:r>
              <w:rPr>
                <w:rFonts w:ascii="Arial" w:eastAsia="Arial" w:hAnsi="Arial" w:cs="Arial"/>
                <w:color w:val="000000"/>
                <w:sz w:val="18"/>
                <w:szCs w:val="18"/>
              </w:rPr>
              <w:t>Name</w:t>
            </w:r>
            <w:commentRangeEnd w:id="94"/>
            <w:r w:rsidR="006D7751">
              <w:rPr>
                <w:rStyle w:val="CommentReference"/>
                <w:szCs w:val="20"/>
              </w:rPr>
              <w:commentReference w:id="94"/>
            </w:r>
            <w:r>
              <w:rPr>
                <w:rFonts w:ascii="Arial" w:eastAsia="Arial" w:hAnsi="Arial" w:cs="Arial"/>
                <w:color w:val="000000"/>
                <w:sz w:val="18"/>
                <w:szCs w:val="18"/>
              </w:rPr>
              <w:t>:</w:t>
            </w:r>
          </w:p>
        </w:tc>
        <w:tc>
          <w:tcPr>
            <w:tcW w:w="4675" w:type="dxa"/>
          </w:tcPr>
          <w:p w14:paraId="2738FACA"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7F011C" w14:paraId="2738FACE" w14:textId="77777777">
        <w:tc>
          <w:tcPr>
            <w:tcW w:w="4675" w:type="dxa"/>
          </w:tcPr>
          <w:p w14:paraId="2738FACC" w14:textId="5EC9F506"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p>
        </w:tc>
        <w:tc>
          <w:tcPr>
            <w:tcW w:w="4675" w:type="dxa"/>
          </w:tcPr>
          <w:p w14:paraId="2738FACD"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7F011C" w14:paraId="2738FAD1" w14:textId="77777777">
        <w:tc>
          <w:tcPr>
            <w:tcW w:w="4675" w:type="dxa"/>
          </w:tcPr>
          <w:p w14:paraId="2738FACF" w14:textId="04C9CF69"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w:t>
            </w:r>
          </w:p>
        </w:tc>
        <w:tc>
          <w:tcPr>
            <w:tcW w:w="4675" w:type="dxa"/>
          </w:tcPr>
          <w:p w14:paraId="2738FAD0"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security@spreedly.com</w:t>
            </w:r>
          </w:p>
        </w:tc>
      </w:tr>
    </w:tbl>
    <w:p w14:paraId="2738FAD2" w14:textId="77777777" w:rsidR="007F011C" w:rsidRDefault="00000000">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2738FAD3" w14:textId="77777777" w:rsidR="007F011C" w:rsidRDefault="00000000">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2738FAD4" w14:textId="2C6BC01E" w:rsidR="007F011C" w:rsidRDefault="00000000">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xml:space="preserve">. Spreedly will, consistent with PCI-DSS and its security obligations in this Schedule and the Agreement, collect and record information, and maintain logs, planning documents, audit trails, </w:t>
      </w:r>
      <w:proofErr w:type="gramStart"/>
      <w:r>
        <w:rPr>
          <w:rFonts w:ascii="Arial" w:eastAsia="Arial" w:hAnsi="Arial" w:cs="Arial"/>
          <w:color w:val="000000"/>
          <w:sz w:val="18"/>
          <w:szCs w:val="18"/>
        </w:rPr>
        <w:t>records</w:t>
      </w:r>
      <w:proofErr w:type="gramEnd"/>
      <w:r>
        <w:rPr>
          <w:rFonts w:ascii="Arial" w:eastAsia="Arial" w:hAnsi="Arial" w:cs="Arial"/>
          <w:color w:val="000000"/>
          <w:sz w:val="18"/>
          <w:szCs w:val="18"/>
        </w:rPr>
        <w:t xml:space="preserve"> and reports, concerning its security, its compliance with this Schedule, applicable Laws, Data Incidents, its storage, processing and transmission of Customer Data and the accessing and use of Customer Data on the Platform.</w:t>
      </w:r>
    </w:p>
    <w:p w14:paraId="2738FAD5" w14:textId="77777777" w:rsidR="007F011C" w:rsidRDefault="00000000">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xml:space="preserve">. Upon reasonable notice to Spreedly, once per year during the Term, Customer (or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 xml:space="preserve">undertake an assessment and audit of security and Spreedly’s compliance with this Schedule. </w:t>
      </w:r>
      <w:r>
        <w:rPr>
          <w:rFonts w:ascii="Arial" w:eastAsia="Arial" w:hAnsi="Arial" w:cs="Arial"/>
          <w:sz w:val="18"/>
          <w:szCs w:val="18"/>
        </w:rPr>
        <w:t>The scope of such assessments and audits will be as mutually agreed between Spreedly and Customer but will not include penetration testing or any assessment that may adversely affect Spreedly’s production environment.</w:t>
      </w:r>
    </w:p>
    <w:p w14:paraId="2738FAD6" w14:textId="4D2695A8" w:rsidR="007F011C" w:rsidRDefault="00000000">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w:t>
      </w:r>
      <w:r>
        <w:rPr>
          <w:rFonts w:ascii="Arial" w:eastAsia="Arial" w:hAnsi="Arial" w:cs="Arial"/>
          <w:sz w:val="18"/>
          <w:szCs w:val="18"/>
        </w:rPr>
        <w:t>individuals are</w:t>
      </w:r>
      <w:r>
        <w:rPr>
          <w:rFonts w:ascii="Arial" w:eastAsia="Arial" w:hAnsi="Arial" w:cs="Arial"/>
          <w:color w:val="000000"/>
          <w:sz w:val="18"/>
          <w:szCs w:val="18"/>
        </w:rPr>
        <w:t xml:space="preserve"> sufficiently trained, </w:t>
      </w:r>
      <w:proofErr w:type="gramStart"/>
      <w:r>
        <w:rPr>
          <w:rFonts w:ascii="Arial" w:eastAsia="Arial" w:hAnsi="Arial" w:cs="Arial"/>
          <w:color w:val="000000"/>
          <w:sz w:val="18"/>
          <w:szCs w:val="18"/>
        </w:rPr>
        <w:t>qualified</w:t>
      </w:r>
      <w:proofErr w:type="gramEnd"/>
      <w:r>
        <w:rPr>
          <w:rFonts w:ascii="Arial" w:eastAsia="Arial" w:hAnsi="Arial" w:cs="Arial"/>
          <w:color w:val="000000"/>
          <w:sz w:val="18"/>
          <w:szCs w:val="18"/>
        </w:rPr>
        <w:t xml:space="preserve"> and experienced to be able to fulfill these functions and any other related functions that might reasonably be expected to be carried out under this Schedule.</w:t>
      </w:r>
    </w:p>
    <w:p w14:paraId="2738FAD7" w14:textId="77777777" w:rsidR="007F011C" w:rsidRDefault="00000000">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2738FAD8" w14:textId="77777777" w:rsidR="007F011C" w:rsidRDefault="00000000">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 xml:space="preserve">Spreedly will cooperate with Customer in responding to any party, non-party, or government or public authority request or demand made to Customer for information related to the services under the Agreement (including metadata). </w:t>
      </w:r>
      <w:proofErr w:type="gramStart"/>
      <w:r>
        <w:rPr>
          <w:rFonts w:ascii="Arial" w:eastAsia="Arial" w:hAnsi="Arial" w:cs="Arial"/>
          <w:color w:val="000000"/>
          <w:sz w:val="18"/>
          <w:szCs w:val="18"/>
        </w:rPr>
        <w:t>In the event that</w:t>
      </w:r>
      <w:proofErr w:type="gramEnd"/>
      <w:r>
        <w:rPr>
          <w:rFonts w:ascii="Arial" w:eastAsia="Arial" w:hAnsi="Arial" w:cs="Arial"/>
          <w:color w:val="000000"/>
          <w:sz w:val="18"/>
          <w:szCs w:val="18"/>
        </w:rPr>
        <w:t xml:space="preserve"> such requests are served on Customer, Spreedly will provide Customer with access to such information in the format in which it is maintained in the ordinary course of business (or, on Customer's request, in any format necessary to satisfy such request).</w:t>
      </w:r>
    </w:p>
    <w:p w14:paraId="2738FAD9" w14:textId="77777777" w:rsidR="007F011C" w:rsidRDefault="00000000">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lastRenderedPageBreak/>
        <w:t>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14:paraId="2738FADA" w14:textId="77777777"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14:paraId="2738FADB" w14:textId="77777777"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xml:space="preserve">. Spreedly's obligations and Customer's rights in this Schedule will continue </w:t>
      </w:r>
      <w:proofErr w:type="gramStart"/>
      <w:r>
        <w:rPr>
          <w:rFonts w:ascii="Arial" w:eastAsia="Arial" w:hAnsi="Arial" w:cs="Arial"/>
          <w:color w:val="000000"/>
          <w:sz w:val="18"/>
          <w:szCs w:val="18"/>
        </w:rPr>
        <w:t>as long as</w:t>
      </w:r>
      <w:proofErr w:type="gramEnd"/>
      <w:r>
        <w:rPr>
          <w:rFonts w:ascii="Arial" w:eastAsia="Arial" w:hAnsi="Arial" w:cs="Arial"/>
          <w:color w:val="000000"/>
          <w:sz w:val="18"/>
          <w:szCs w:val="18"/>
        </w:rPr>
        <w:t xml:space="preserve"> Spreedly, or a third party for or on Spreedly's behalf, controls, possesses, stores, transmits or processes Customer Data, including after expiration or termination of the Agreement.</w:t>
      </w:r>
    </w:p>
    <w:p w14:paraId="2738FADC" w14:textId="2732B9C1"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7F011C">
          <w:footerReference w:type="default" r:id="rId19"/>
          <w:pgSz w:w="12240" w:h="15840"/>
          <w:pgMar w:top="1440" w:right="1440" w:bottom="1440" w:left="1440" w:header="720" w:footer="720" w:gutter="0"/>
          <w:cols w:space="720"/>
        </w:sectPr>
      </w:pPr>
      <w:r>
        <w:rPr>
          <w:rFonts w:ascii="Arial" w:eastAsia="Arial" w:hAnsi="Arial" w:cs="Arial"/>
          <w:color w:val="000000"/>
          <w:sz w:val="18"/>
          <w:szCs w:val="18"/>
          <w:u w:val="single"/>
        </w:rPr>
        <w:t>Data Processing Agreement</w:t>
      </w:r>
      <w:r>
        <w:rPr>
          <w:rFonts w:ascii="Arial" w:eastAsia="Arial" w:hAnsi="Arial" w:cs="Arial"/>
          <w:color w:val="000000"/>
          <w:sz w:val="18"/>
          <w:szCs w:val="18"/>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Pr>
          <w:rFonts w:ascii="Arial" w:eastAsia="Arial" w:hAnsi="Arial" w:cs="Arial"/>
          <w:sz w:val="18"/>
          <w:szCs w:val="18"/>
        </w:rPr>
        <w:t>A</w:t>
      </w:r>
      <w:r>
        <w:rPr>
          <w:rFonts w:ascii="Arial" w:eastAsia="Arial" w:hAnsi="Arial" w:cs="Arial"/>
          <w:color w:val="000000"/>
          <w:sz w:val="18"/>
          <w:szCs w:val="18"/>
        </w:rPr>
        <w:t xml:space="preserve">ffiliates </w:t>
      </w:r>
      <w:proofErr w:type="gramStart"/>
      <w:r>
        <w:rPr>
          <w:rFonts w:ascii="Arial" w:eastAsia="Arial" w:hAnsi="Arial" w:cs="Arial"/>
          <w:color w:val="000000"/>
          <w:sz w:val="18"/>
          <w:szCs w:val="18"/>
        </w:rPr>
        <w:t>in order to</w:t>
      </w:r>
      <w:proofErr w:type="gramEnd"/>
      <w:r>
        <w:rPr>
          <w:rFonts w:ascii="Arial" w:eastAsia="Arial" w:hAnsi="Arial" w:cs="Arial"/>
          <w:color w:val="000000"/>
          <w:sz w:val="18"/>
          <w:szCs w:val="18"/>
        </w:rPr>
        <w:t xml:space="preserve"> allow Customer Data to be transferred to Spreedly and any Spreedly Affiliate.</w:t>
      </w:r>
    </w:p>
    <w:p w14:paraId="2738FADD" w14:textId="5E79406D" w:rsidR="007F011C" w:rsidRDefault="00000000">
      <w:pPr>
        <w:spacing w:before="240" w:after="240"/>
        <w:ind w:left="225"/>
        <w:jc w:val="center"/>
        <w:rPr>
          <w:rFonts w:ascii="Arial" w:eastAsia="Arial" w:hAnsi="Arial" w:cs="Arial"/>
          <w:sz w:val="18"/>
          <w:szCs w:val="18"/>
        </w:rPr>
      </w:pPr>
      <w:r>
        <w:rPr>
          <w:rFonts w:ascii="Arial" w:eastAsia="Arial" w:hAnsi="Arial" w:cs="Arial"/>
          <w:b/>
          <w:sz w:val="18"/>
          <w:szCs w:val="18"/>
        </w:rPr>
        <w:lastRenderedPageBreak/>
        <w:t>Attachment 1: Specific Security Controls</w:t>
      </w:r>
    </w:p>
    <w:tbl>
      <w:tblPr>
        <w:tblStyle w:val="aff0"/>
        <w:tblW w:w="934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7F011C" w14:paraId="2738FADF" w14:textId="77777777">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2738FADE" w14:textId="77777777" w:rsidR="007F011C" w:rsidRDefault="00000000">
            <w:pPr>
              <w:jc w:val="center"/>
              <w:rPr>
                <w:rFonts w:ascii="Arial" w:eastAsia="Arial" w:hAnsi="Arial" w:cs="Arial"/>
                <w:sz w:val="18"/>
                <w:szCs w:val="18"/>
              </w:rPr>
            </w:pPr>
            <w:r>
              <w:rPr>
                <w:rFonts w:ascii="Arial" w:eastAsia="Arial" w:hAnsi="Arial" w:cs="Arial"/>
                <w:b/>
                <w:sz w:val="18"/>
                <w:szCs w:val="18"/>
              </w:rPr>
              <w:t>Security Controls</w:t>
            </w:r>
          </w:p>
        </w:tc>
      </w:tr>
      <w:tr w:rsidR="007F011C" w14:paraId="2738FAE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0"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Information Security Governance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1" w14:textId="77777777" w:rsidR="007F011C" w:rsidRDefault="00000000">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14:paraId="2738FAE2" w14:textId="77777777" w:rsidR="007F011C" w:rsidRDefault="007F011C">
            <w:pPr>
              <w:spacing w:before="60" w:after="60"/>
              <w:rPr>
                <w:rFonts w:ascii="Arial" w:eastAsia="Arial" w:hAnsi="Arial" w:cs="Arial"/>
                <w:sz w:val="18"/>
                <w:szCs w:val="18"/>
              </w:rPr>
            </w:pPr>
          </w:p>
          <w:p w14:paraId="2738FAE3" w14:textId="77777777" w:rsidR="007F011C" w:rsidRDefault="00000000">
            <w:pPr>
              <w:spacing w:before="60" w:after="60"/>
              <w:rPr>
                <w:rFonts w:ascii="Arial" w:eastAsia="Arial" w:hAnsi="Arial" w:cs="Arial"/>
                <w:sz w:val="18"/>
                <w:szCs w:val="18"/>
              </w:rPr>
            </w:pPr>
            <w:r>
              <w:rPr>
                <w:rFonts w:ascii="Arial" w:eastAsia="Arial" w:hAnsi="Arial" w:cs="Arial"/>
                <w:sz w:val="18"/>
                <w:szCs w:val="18"/>
              </w:rPr>
              <w:t xml:space="preserve">Designate an individual to manage and coordinate its written security policy and who is sufficiently trained, </w:t>
            </w:r>
            <w:proofErr w:type="gramStart"/>
            <w:r>
              <w:rPr>
                <w:rFonts w:ascii="Arial" w:eastAsia="Arial" w:hAnsi="Arial" w:cs="Arial"/>
                <w:sz w:val="18"/>
                <w:szCs w:val="18"/>
              </w:rPr>
              <w:t>qualified</w:t>
            </w:r>
            <w:proofErr w:type="gramEnd"/>
            <w:r>
              <w:rPr>
                <w:rFonts w:ascii="Arial" w:eastAsia="Arial" w:hAnsi="Arial" w:cs="Arial"/>
                <w:sz w:val="18"/>
                <w:szCs w:val="18"/>
              </w:rPr>
              <w:t xml:space="preserve"> and experienced to be able to fulfill those functions and any other functions that might reasonably be expected to be carried out by the individual as a security manager or officer.</w:t>
            </w:r>
          </w:p>
        </w:tc>
      </w:tr>
      <w:tr w:rsidR="007F011C" w14:paraId="2738FAE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6"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p>
          <w:p w14:paraId="2738FAE7" w14:textId="77777777" w:rsidR="007F011C" w:rsidRDefault="007F011C">
            <w:pPr>
              <w:spacing w:before="60" w:after="60"/>
              <w:rPr>
                <w:rFonts w:ascii="Arial" w:eastAsia="Arial" w:hAnsi="Arial" w:cs="Arial"/>
                <w:sz w:val="18"/>
                <w:szCs w:val="18"/>
              </w:rPr>
            </w:pPr>
          </w:p>
          <w:p w14:paraId="2738FAE8"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All corporate laptops are full disk encrypted and wiped </w:t>
            </w:r>
            <w:proofErr w:type="gramStart"/>
            <w:r>
              <w:rPr>
                <w:rFonts w:ascii="Arial" w:eastAsia="Arial" w:hAnsi="Arial" w:cs="Arial"/>
                <w:sz w:val="18"/>
                <w:szCs w:val="18"/>
                <w:highlight w:val="white"/>
              </w:rPr>
              <w:t>per</w:t>
            </w:r>
            <w:proofErr w:type="gramEnd"/>
            <w:r>
              <w:rPr>
                <w:rFonts w:ascii="Arial" w:eastAsia="Arial" w:hAnsi="Arial" w:cs="Arial"/>
                <w:sz w:val="18"/>
                <w:szCs w:val="18"/>
                <w:highlight w:val="white"/>
              </w:rPr>
              <w:t xml:space="preserve"> industry standards when decommissioned.</w:t>
            </w:r>
          </w:p>
          <w:p w14:paraId="2738FAE9" w14:textId="77777777" w:rsidR="007F011C" w:rsidRDefault="007F011C">
            <w:pPr>
              <w:spacing w:before="60" w:after="60"/>
              <w:rPr>
                <w:rFonts w:ascii="Arial" w:eastAsia="Arial" w:hAnsi="Arial" w:cs="Arial"/>
                <w:sz w:val="18"/>
                <w:szCs w:val="18"/>
              </w:rPr>
            </w:pPr>
          </w:p>
          <w:p w14:paraId="2738FAEA"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All infrastructure equipment housing Customer Data resides within certified third-party data centers within AWS.  AWS currently uses the techniques detailed in NIST 800-88 (“Guidelines for Media Sanitization”) as part of the decommissioning process.</w:t>
            </w:r>
          </w:p>
        </w:tc>
      </w:tr>
      <w:tr w:rsidR="007F011C" w14:paraId="2738FAE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C" w14:textId="77777777" w:rsidR="007F011C" w:rsidRDefault="00000000">
            <w:pPr>
              <w:spacing w:before="60" w:after="60"/>
              <w:rPr>
                <w:rFonts w:ascii="Arial" w:eastAsia="Arial" w:hAnsi="Arial" w:cs="Arial"/>
                <w:sz w:val="18"/>
                <w:szCs w:val="18"/>
              </w:rPr>
            </w:pPr>
            <w:r>
              <w:rPr>
                <w:rFonts w:ascii="Arial" w:eastAsia="Arial" w:hAnsi="Arial" w:cs="Arial"/>
                <w:sz w:val="18"/>
                <w:szCs w:val="18"/>
              </w:rPr>
              <w:t>Business Continuity and Disaster Recovery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7F011C" w14:paraId="2738FAF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E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0" w14:textId="39209BB2"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govern the technical configuration change control processes.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rsidR="007F011C" w14:paraId="2738FAF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3"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7F011C" w14:paraId="2738FAF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6"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7F011C" w14:paraId="2738FAFA"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8"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9"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develop, </w:t>
            </w:r>
            <w:proofErr w:type="gramStart"/>
            <w:r>
              <w:rPr>
                <w:rFonts w:ascii="Arial" w:eastAsia="Arial" w:hAnsi="Arial" w:cs="Arial"/>
                <w:sz w:val="18"/>
                <w:szCs w:val="18"/>
                <w:highlight w:val="white"/>
              </w:rPr>
              <w:t>document</w:t>
            </w:r>
            <w:proofErr w:type="gramEnd"/>
            <w:r>
              <w:rPr>
                <w:rFonts w:ascii="Arial" w:eastAsia="Arial" w:hAnsi="Arial" w:cs="Arial"/>
                <w:sz w:val="18"/>
                <w:szCs w:val="18"/>
                <w:highlight w:val="white"/>
              </w:rPr>
              <w:t xml:space="preserve"> and maintain secure baseline configurations for technology platforms that are consistent with industry-accepted system hardening standards. </w:t>
            </w:r>
          </w:p>
        </w:tc>
      </w:tr>
      <w:tr w:rsidR="007F011C" w14:paraId="2738FAF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B"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C"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7F011C" w14:paraId="2738FB0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E"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Cryptographic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AF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rsidR="007F011C" w14:paraId="2738FB0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1" w14:textId="77777777" w:rsidR="007F011C" w:rsidRDefault="00000000">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2"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data protection controls to ensure data and assets are categorized in accordance with applicable statutory, regulatory, and contractual requirements. </w:t>
            </w:r>
          </w:p>
        </w:tc>
      </w:tr>
      <w:tr w:rsidR="007F011C" w14:paraId="2738FB0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4" w14:textId="77777777" w:rsidR="007F011C" w:rsidRDefault="00000000">
            <w:pPr>
              <w:spacing w:before="60" w:after="60"/>
              <w:rPr>
                <w:rFonts w:ascii="Arial" w:eastAsia="Arial" w:hAnsi="Arial" w:cs="Arial"/>
                <w:sz w:val="18"/>
                <w:szCs w:val="18"/>
              </w:rPr>
            </w:pPr>
            <w:r>
              <w:rPr>
                <w:rFonts w:ascii="Arial" w:eastAsia="Arial" w:hAnsi="Arial" w:cs="Arial"/>
                <w:sz w:val="18"/>
                <w:szCs w:val="18"/>
              </w:rPr>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5"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protect the confidentiality, integrity, availability and safety of endpoint devices including but not limited to (1) utilization of anti-malware technologies to detect and </w:t>
            </w:r>
            <w:r>
              <w:rPr>
                <w:rFonts w:ascii="Arial" w:eastAsia="Arial" w:hAnsi="Arial" w:cs="Arial"/>
                <w:sz w:val="18"/>
                <w:szCs w:val="18"/>
                <w:highlight w:val="white"/>
              </w:rPr>
              <w:lastRenderedPageBreak/>
              <w:t>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p>
        </w:tc>
      </w:tr>
      <w:tr w:rsidR="007F011C" w14:paraId="2738FB09"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7" w14:textId="77777777" w:rsidR="007F011C" w:rsidRDefault="00000000">
            <w:pPr>
              <w:spacing w:before="60" w:after="60"/>
              <w:rPr>
                <w:rFonts w:ascii="Arial" w:eastAsia="Arial" w:hAnsi="Arial" w:cs="Arial"/>
                <w:sz w:val="18"/>
                <w:szCs w:val="18"/>
              </w:rPr>
            </w:pPr>
            <w:r>
              <w:rPr>
                <w:rFonts w:ascii="Arial" w:eastAsia="Arial" w:hAnsi="Arial" w:cs="Arial"/>
                <w:sz w:val="18"/>
                <w:szCs w:val="18"/>
              </w:rPr>
              <w:lastRenderedPageBreak/>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8" w14:textId="77777777" w:rsidR="007F011C" w:rsidRDefault="00000000">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 use of technologies, including consequences for unacceptable behavior.</w:t>
            </w:r>
          </w:p>
        </w:tc>
      </w:tr>
      <w:tr w:rsidR="007F011C" w14:paraId="2738FB1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A"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Identification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0B" w14:textId="0991D904"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(1) provide physical access controls, secure user authentication protocols, secure access control methods, and firewall protection; and (2) prevent terminated personnel from accessing Personal Information and supplier systems by promptly terminating their physical and electronic access to such Personal Information. </w:t>
            </w:r>
          </w:p>
          <w:p w14:paraId="2738FB0C" w14:textId="77777777" w:rsidR="007F011C" w:rsidRDefault="007F011C">
            <w:pPr>
              <w:spacing w:before="60" w:after="60"/>
              <w:rPr>
                <w:rFonts w:ascii="Arial" w:eastAsia="Arial" w:hAnsi="Arial" w:cs="Arial"/>
                <w:sz w:val="18"/>
                <w:szCs w:val="18"/>
              </w:rPr>
            </w:pPr>
          </w:p>
          <w:p w14:paraId="2738FB0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14:paraId="2738FB0E" w14:textId="77777777" w:rsidR="007F011C" w:rsidRDefault="007F011C">
            <w:pPr>
              <w:spacing w:before="60" w:after="60"/>
              <w:rPr>
                <w:rFonts w:ascii="Arial" w:eastAsia="Arial" w:hAnsi="Arial" w:cs="Arial"/>
                <w:sz w:val="18"/>
                <w:szCs w:val="18"/>
              </w:rPr>
            </w:pPr>
          </w:p>
          <w:p w14:paraId="2738FB0F" w14:textId="1EC1864E" w:rsidR="007F011C" w:rsidRDefault="00000000">
            <w:pPr>
              <w:spacing w:before="60" w:after="60"/>
              <w:rPr>
                <w:rFonts w:ascii="Arial" w:eastAsia="Arial" w:hAnsi="Arial" w:cs="Arial"/>
                <w:sz w:val="18"/>
                <w:szCs w:val="18"/>
              </w:rPr>
            </w:pPr>
            <w:r>
              <w:rPr>
                <w:rFonts w:ascii="Arial" w:eastAsia="Arial" w:hAnsi="Arial" w:cs="Arial"/>
                <w:sz w:val="18"/>
                <w:szCs w:val="18"/>
              </w:rPr>
              <w:t>Duties and areas of responsibility of personnel are segregated to reduce opportunities for unauthorized or unintentional modification or misuse of supplier system or Personal Information.</w:t>
            </w:r>
          </w:p>
        </w:tc>
      </w:tr>
      <w:tr w:rsidR="007F011C" w14:paraId="2738FB1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1" w14:textId="77777777" w:rsidR="007F011C" w:rsidRDefault="00000000">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2" w14:textId="52FA3FC8" w:rsidR="007F011C" w:rsidRDefault="00000000">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rsidR="007F011C" w14:paraId="2738FB1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4"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rsidR="007F011C" w14:paraId="2738FB19"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7" w14:textId="77777777" w:rsidR="007F011C" w:rsidRDefault="00000000">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8"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monitor and control communications at the external network boundary and at key internal boundaries within the network including but not limited to (1) </w:t>
            </w:r>
            <w:r>
              <w:rPr>
                <w:rFonts w:ascii="Arial" w:eastAsia="Arial" w:hAnsi="Arial" w:cs="Arial"/>
                <w:sz w:val="18"/>
                <w:szCs w:val="18"/>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management of a secure guest network. </w:t>
            </w:r>
          </w:p>
        </w:tc>
      </w:tr>
      <w:tr w:rsidR="007F011C" w14:paraId="2738FB1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A"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B"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14:paraId="2738FB1C" w14:textId="77777777" w:rsidR="007F011C" w:rsidRDefault="007F011C">
            <w:pPr>
              <w:spacing w:before="60" w:after="60"/>
              <w:rPr>
                <w:rFonts w:ascii="Arial" w:eastAsia="Arial" w:hAnsi="Arial" w:cs="Arial"/>
                <w:sz w:val="18"/>
                <w:szCs w:val="18"/>
              </w:rPr>
            </w:pPr>
          </w:p>
          <w:p w14:paraId="2738FB1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Policies concerning security for the storage, access, transportation and destruction of records and media containing Personal Information outside of business premises.</w:t>
            </w:r>
          </w:p>
        </w:tc>
      </w:tr>
      <w:tr w:rsidR="007F011C" w14:paraId="2738FB2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1F" w14:textId="77777777" w:rsidR="007F011C" w:rsidRDefault="00000000">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0"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privacy laws, regulations, and notices. </w:t>
            </w:r>
          </w:p>
        </w:tc>
      </w:tr>
      <w:tr w:rsidR="007F011C" w14:paraId="2738FB2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Risk Management</w:t>
            </w:r>
          </w:p>
          <w:p w14:paraId="2738FB23" w14:textId="77777777" w:rsidR="007F011C" w:rsidRDefault="007F011C">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4"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rsidR="007F011C" w14:paraId="2738FB2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6"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7"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industry-recognized security and privacy practices in the specification, design, development, implementation and modification of systems and services. </w:t>
            </w:r>
          </w:p>
        </w:tc>
      </w:tr>
      <w:tr w:rsidR="007F011C" w14:paraId="2738FB2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9"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A" w14:textId="77777777" w:rsidR="007F011C" w:rsidRDefault="00000000">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(1) Security; (2) implementing Spreedly 's information security program; and (3) the importance of personal information security.</w:t>
            </w:r>
          </w:p>
        </w:tc>
      </w:tr>
      <w:tr w:rsidR="007F011C" w14:paraId="2738FB2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C"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rsidR="007F011C" w14:paraId="2738FB3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2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30"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third-party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rsidR="007F011C" w14:paraId="2738FB3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3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33"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w:t>
            </w:r>
            <w:proofErr w:type="gramStart"/>
            <w:r>
              <w:rPr>
                <w:rFonts w:ascii="Arial" w:eastAsia="Arial" w:hAnsi="Arial" w:cs="Arial"/>
                <w:sz w:val="18"/>
                <w:szCs w:val="18"/>
                <w:highlight w:val="white"/>
              </w:rPr>
              <w:t>response</w:t>
            </w:r>
            <w:proofErr w:type="gramEnd"/>
            <w:r>
              <w:rPr>
                <w:rFonts w:ascii="Arial" w:eastAsia="Arial" w:hAnsi="Arial" w:cs="Arial"/>
                <w:sz w:val="18"/>
                <w:szCs w:val="18"/>
                <w:highlight w:val="white"/>
              </w:rPr>
              <w:t xml:space="preserve"> and recovery activities.</w:t>
            </w:r>
          </w:p>
        </w:tc>
      </w:tr>
      <w:tr w:rsidR="007F011C" w14:paraId="2738FB3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3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2738FB36"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p>
        </w:tc>
      </w:tr>
    </w:tbl>
    <w:p w14:paraId="2738FB38" w14:textId="2FC25C0E" w:rsidR="007F011C" w:rsidRDefault="007F011C" w:rsidP="008043BD">
      <w:pPr>
        <w:rPr>
          <w:rFonts w:ascii="Arial" w:eastAsia="Arial" w:hAnsi="Arial" w:cs="Arial"/>
          <w:b/>
          <w:sz w:val="18"/>
          <w:szCs w:val="18"/>
        </w:rPr>
      </w:pPr>
    </w:p>
    <w:p w14:paraId="12E13587" w14:textId="77777777" w:rsidR="008043BD" w:rsidRDefault="008043BD" w:rsidP="008043BD">
      <w:pPr>
        <w:rPr>
          <w:rFonts w:ascii="Arial" w:eastAsia="Arial" w:hAnsi="Arial" w:cs="Arial"/>
          <w:b/>
          <w:sz w:val="18"/>
          <w:szCs w:val="18"/>
        </w:rPr>
        <w:sectPr w:rsidR="008043BD">
          <w:pgSz w:w="12240" w:h="15840"/>
          <w:pgMar w:top="1440" w:right="1440" w:bottom="1440" w:left="1440" w:header="720" w:footer="720" w:gutter="0"/>
          <w:pgNumType w:start="1"/>
          <w:cols w:space="720"/>
        </w:sectPr>
      </w:pPr>
    </w:p>
    <w:p w14:paraId="591C6040" w14:textId="0FDAB867" w:rsidR="008043BD" w:rsidRDefault="008043BD" w:rsidP="008043BD">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lastRenderedPageBreak/>
        <w:t>SCHEDULE B</w:t>
      </w:r>
    </w:p>
    <w:p w14:paraId="67E337D1" w14:textId="4E20ACA6" w:rsidR="008043BD" w:rsidRDefault="002F439B" w:rsidP="002F439B">
      <w:pPr>
        <w:jc w:val="center"/>
        <w:rPr>
          <w:ins w:id="95" w:author="Jason Gardner" w:date="2023-09-15T15:00:00Z"/>
          <w:rFonts w:ascii="Arial" w:eastAsia="Arial" w:hAnsi="Arial" w:cs="Arial"/>
          <w:b/>
          <w:color w:val="000000"/>
          <w:sz w:val="18"/>
          <w:szCs w:val="18"/>
        </w:rPr>
      </w:pPr>
      <w:ins w:id="96" w:author="Jason Gardner" w:date="2023-09-15T14:59:00Z">
        <w:r>
          <w:rPr>
            <w:rFonts w:ascii="Arial" w:eastAsia="Arial" w:hAnsi="Arial" w:cs="Arial"/>
            <w:b/>
            <w:color w:val="000000"/>
            <w:sz w:val="18"/>
            <w:szCs w:val="18"/>
          </w:rPr>
          <w:t>Support and Service Levels</w:t>
        </w:r>
      </w:ins>
    </w:p>
    <w:p w14:paraId="73CFE24F" w14:textId="77777777" w:rsidR="002F439B" w:rsidRDefault="002F439B" w:rsidP="002F439B">
      <w:pPr>
        <w:rPr>
          <w:ins w:id="97" w:author="Jason Gardner" w:date="2023-09-15T15:00:00Z"/>
          <w:rFonts w:ascii="Arial" w:eastAsia="Arial" w:hAnsi="Arial" w:cs="Arial"/>
          <w:b/>
          <w:color w:val="000000"/>
          <w:sz w:val="18"/>
          <w:szCs w:val="18"/>
        </w:rPr>
      </w:pPr>
    </w:p>
    <w:p w14:paraId="464A96F6" w14:textId="77777777" w:rsidR="00A77CD2" w:rsidRDefault="00A77CD2" w:rsidP="00A77CD2">
      <w:pPr>
        <w:pStyle w:val="NormalWeb"/>
        <w:spacing w:before="0" w:beforeAutospacing="0" w:after="0" w:afterAutospacing="0"/>
        <w:rPr>
          <w:ins w:id="98" w:author="Jason Gardner" w:date="2023-09-15T15:00:00Z"/>
        </w:rPr>
      </w:pPr>
      <w:ins w:id="99" w:author="Jason Gardner" w:date="2023-09-15T15:00:00Z">
        <w:r>
          <w:rPr>
            <w:rFonts w:ascii="Arial" w:hAnsi="Arial" w:cs="Arial"/>
            <w:color w:val="000000"/>
            <w:sz w:val="18"/>
            <w:szCs w:val="18"/>
          </w:rPr>
          <w:t>The following terms describe Spreedly’s Support Services for all Spreedly products and services.</w:t>
        </w:r>
      </w:ins>
    </w:p>
    <w:p w14:paraId="368E476A" w14:textId="77777777" w:rsidR="00A77CD2" w:rsidRDefault="00A77CD2" w:rsidP="00A77CD2">
      <w:pPr>
        <w:rPr>
          <w:ins w:id="100" w:author="Jason Gardner" w:date="2023-09-15T15:00:00Z"/>
        </w:rPr>
      </w:pPr>
    </w:p>
    <w:p w14:paraId="0B568481" w14:textId="77777777" w:rsidR="00A77CD2" w:rsidRDefault="00A77CD2" w:rsidP="00A77CD2">
      <w:pPr>
        <w:pStyle w:val="NormalWeb"/>
        <w:spacing w:before="0" w:beforeAutospacing="0" w:after="120" w:afterAutospacing="0"/>
        <w:rPr>
          <w:ins w:id="101" w:author="Jason Gardner" w:date="2023-09-15T15:00:00Z"/>
        </w:rPr>
      </w:pPr>
      <w:ins w:id="102" w:author="Jason Gardner" w:date="2023-09-15T15:00:00Z">
        <w:r>
          <w:rPr>
            <w:rFonts w:ascii="Arial" w:hAnsi="Arial" w:cs="Arial"/>
            <w:b/>
            <w:bCs/>
            <w:color w:val="000000"/>
            <w:sz w:val="18"/>
            <w:szCs w:val="18"/>
          </w:rPr>
          <w:t>SUPPORT OPTIONS</w:t>
        </w:r>
      </w:ins>
    </w:p>
    <w:p w14:paraId="1125F7EC" w14:textId="77777777" w:rsidR="00A77CD2" w:rsidRDefault="00A77CD2" w:rsidP="00A77CD2">
      <w:pPr>
        <w:pStyle w:val="NormalWeb"/>
        <w:spacing w:before="0" w:beforeAutospacing="0" w:after="0" w:afterAutospacing="0"/>
        <w:rPr>
          <w:ins w:id="103" w:author="Jason Gardner" w:date="2023-09-15T15:00:00Z"/>
        </w:rPr>
      </w:pPr>
      <w:ins w:id="104" w:author="Jason Gardner" w:date="2023-09-15T15:00:00Z">
        <w:r>
          <w:rPr>
            <w:rFonts w:ascii="Arial" w:hAnsi="Arial" w:cs="Arial"/>
            <w:color w:val="000000"/>
            <w:sz w:val="18"/>
            <w:szCs w:val="18"/>
          </w:rPr>
          <w:t>Our Support Services are designed to provide Spreedly customers and partners with world-class customer support from a global team committed to ensuring your success with our solutions. </w:t>
        </w:r>
        <w:r>
          <w:rPr>
            <w:rFonts w:ascii="Arial" w:hAnsi="Arial" w:cs="Arial"/>
            <w:color w:val="000000"/>
            <w:sz w:val="18"/>
            <w:szCs w:val="18"/>
          </w:rPr>
          <w:br/>
        </w:r>
        <w:r>
          <w:rPr>
            <w:rFonts w:ascii="Arial" w:hAnsi="Arial" w:cs="Arial"/>
            <w:color w:val="000000"/>
            <w:sz w:val="18"/>
            <w:szCs w:val="18"/>
          </w:rPr>
          <w:br/>
          <w:t>Every Spreedly customer receives our base Business Support with 24x7 ticket submission and first response. Business Support ensures all customers have answers to product questions and troubleshooting guidance through email and our online ticketing system. All Customers have access to the Spreedly </w:t>
        </w:r>
        <w:r>
          <w:fldChar w:fldCharType="begin"/>
        </w:r>
        <w:r>
          <w:instrText>HYPERLINK "http://support.spreedly.com/"</w:instrText>
        </w:r>
        <w:r>
          <w:fldChar w:fldCharType="separate"/>
        </w:r>
        <w:r>
          <w:rPr>
            <w:rStyle w:val="Hyperlink"/>
            <w:rFonts w:ascii="Arial" w:eastAsiaTheme="majorEastAsia" w:hAnsi="Arial" w:cs="Arial"/>
            <w:sz w:val="18"/>
            <w:szCs w:val="18"/>
          </w:rPr>
          <w:t>Help Center and Knowledge Base</w:t>
        </w:r>
        <w:r>
          <w:fldChar w:fldCharType="end"/>
        </w:r>
        <w:r>
          <w:rPr>
            <w:rFonts w:ascii="Arial" w:hAnsi="Arial" w:cs="Arial"/>
            <w:color w:val="000000"/>
            <w:sz w:val="18"/>
            <w:szCs w:val="18"/>
          </w:rPr>
          <w:t> and to product </w:t>
        </w:r>
        <w:r>
          <w:fldChar w:fldCharType="begin"/>
        </w:r>
        <w:r>
          <w:instrText>HYPERLINK "https://docs.spreedly.com/"</w:instrText>
        </w:r>
        <w:r>
          <w:fldChar w:fldCharType="separate"/>
        </w:r>
        <w:r>
          <w:rPr>
            <w:rStyle w:val="Hyperlink"/>
            <w:rFonts w:ascii="Arial" w:eastAsiaTheme="majorEastAsia" w:hAnsi="Arial" w:cs="Arial"/>
            <w:sz w:val="18"/>
            <w:szCs w:val="18"/>
          </w:rPr>
          <w:t>Documentation</w:t>
        </w:r>
        <w:r>
          <w:fldChar w:fldCharType="end"/>
        </w:r>
        <w:r>
          <w:rPr>
            <w:rFonts w:ascii="Arial" w:hAnsi="Arial" w:cs="Arial"/>
            <w:color w:val="000000"/>
            <w:sz w:val="18"/>
            <w:szCs w:val="18"/>
          </w:rPr>
          <w:t>; and can enroll for status notifications at the Spreedly </w:t>
        </w:r>
        <w:r>
          <w:fldChar w:fldCharType="begin"/>
        </w:r>
        <w:r>
          <w:instrText>HYPERLINK "http://status.spreedly.com/"</w:instrText>
        </w:r>
        <w:r>
          <w:fldChar w:fldCharType="separate"/>
        </w:r>
        <w:r>
          <w:rPr>
            <w:rStyle w:val="Hyperlink"/>
            <w:rFonts w:ascii="Arial" w:eastAsiaTheme="majorEastAsia" w:hAnsi="Arial" w:cs="Arial"/>
            <w:sz w:val="18"/>
            <w:szCs w:val="18"/>
          </w:rPr>
          <w:t>API Status Page</w:t>
        </w:r>
        <w:r>
          <w:fldChar w:fldCharType="end"/>
        </w:r>
        <w:r>
          <w:rPr>
            <w:rFonts w:ascii="Arial" w:hAnsi="Arial" w:cs="Arial"/>
            <w:color w:val="000000"/>
            <w:sz w:val="18"/>
            <w:szCs w:val="18"/>
          </w:rPr>
          <w:t>. Spreedly does not guarantee response, resolution, or uptime for the Business Support level. </w:t>
        </w:r>
      </w:ins>
    </w:p>
    <w:p w14:paraId="78A4CEE8" w14:textId="77777777" w:rsidR="00A77CD2" w:rsidRDefault="00A77CD2" w:rsidP="00A77CD2">
      <w:pPr>
        <w:rPr>
          <w:ins w:id="105" w:author="Jason Gardner" w:date="2023-09-15T15:00:00Z"/>
        </w:rPr>
      </w:pPr>
    </w:p>
    <w:p w14:paraId="65A280A2" w14:textId="77777777" w:rsidR="00A77CD2" w:rsidRDefault="00A77CD2" w:rsidP="00A77CD2">
      <w:pPr>
        <w:pStyle w:val="NormalWeb"/>
        <w:spacing w:before="0" w:beforeAutospacing="0" w:after="0" w:afterAutospacing="0"/>
        <w:rPr>
          <w:ins w:id="106" w:author="Jason Gardner" w:date="2023-09-15T15:00:00Z"/>
        </w:rPr>
      </w:pPr>
      <w:ins w:id="107" w:author="Jason Gardner" w:date="2023-09-15T15:00:00Z">
        <w:r>
          <w:rPr>
            <w:rFonts w:ascii="Arial" w:hAnsi="Arial" w:cs="Arial"/>
            <w:color w:val="000000"/>
            <w:sz w:val="18"/>
            <w:szCs w:val="18"/>
          </w:rPr>
          <w:t>In addition to our Business Support, three levels of additional support services are available under an annual subscription plan (a “Subscription Support Services Plan”).</w:t>
        </w:r>
      </w:ins>
    </w:p>
    <w:p w14:paraId="262DA57D" w14:textId="77777777" w:rsidR="00A77CD2" w:rsidRDefault="00A77CD2" w:rsidP="00DF6159">
      <w:pPr>
        <w:pStyle w:val="NormalWeb"/>
        <w:numPr>
          <w:ilvl w:val="0"/>
          <w:numId w:val="6"/>
        </w:numPr>
        <w:spacing w:before="0" w:beforeAutospacing="0" w:after="0" w:afterAutospacing="0"/>
        <w:textAlignment w:val="baseline"/>
        <w:rPr>
          <w:ins w:id="108" w:author="Jason Gardner" w:date="2023-09-15T15:00:00Z"/>
          <w:rFonts w:ascii="Arial" w:hAnsi="Arial" w:cs="Arial"/>
          <w:color w:val="000000"/>
          <w:sz w:val="18"/>
          <w:szCs w:val="18"/>
        </w:rPr>
      </w:pPr>
      <w:ins w:id="109" w:author="Jason Gardner" w:date="2023-09-15T15:00:00Z">
        <w:r>
          <w:rPr>
            <w:rFonts w:ascii="Arial" w:hAnsi="Arial" w:cs="Arial"/>
            <w:color w:val="000000"/>
            <w:sz w:val="18"/>
            <w:szCs w:val="18"/>
          </w:rPr>
          <w:t>Advanced Support includes the same services as Business Support and adds annual performance and business reviews and a leadership sponsor to supervise service delivery as well as guaranteed response and resolution times and an uptime SLA.</w:t>
        </w:r>
      </w:ins>
    </w:p>
    <w:p w14:paraId="40326FB2" w14:textId="77777777" w:rsidR="00A77CD2" w:rsidRDefault="00A77CD2" w:rsidP="00DF6159">
      <w:pPr>
        <w:pStyle w:val="NormalWeb"/>
        <w:numPr>
          <w:ilvl w:val="0"/>
          <w:numId w:val="6"/>
        </w:numPr>
        <w:spacing w:before="0" w:beforeAutospacing="0" w:after="0" w:afterAutospacing="0"/>
        <w:textAlignment w:val="baseline"/>
        <w:rPr>
          <w:ins w:id="110" w:author="Jason Gardner" w:date="2023-09-15T15:00:00Z"/>
          <w:rFonts w:ascii="Arial" w:hAnsi="Arial" w:cs="Arial"/>
          <w:color w:val="000000"/>
          <w:sz w:val="18"/>
          <w:szCs w:val="18"/>
        </w:rPr>
      </w:pPr>
      <w:ins w:id="111" w:author="Jason Gardner" w:date="2023-09-15T15:00:00Z">
        <w:r>
          <w:rPr>
            <w:rFonts w:ascii="Arial" w:hAnsi="Arial" w:cs="Arial"/>
            <w:color w:val="000000"/>
            <w:sz w:val="18"/>
            <w:szCs w:val="18"/>
          </w:rPr>
          <w:t>Professional Support includes the same services as Advanced Support and adds access to our Red Alert escalation system, implementation and project consulting during your onboarding phase, a technical account manager, gateway consultations, bi-annual business reviews, and quarterly performance check-ins.</w:t>
        </w:r>
      </w:ins>
    </w:p>
    <w:p w14:paraId="69F3DDD9" w14:textId="77777777" w:rsidR="00A77CD2" w:rsidRDefault="00A77CD2" w:rsidP="00DF6159">
      <w:pPr>
        <w:pStyle w:val="NormalWeb"/>
        <w:numPr>
          <w:ilvl w:val="0"/>
          <w:numId w:val="6"/>
        </w:numPr>
        <w:spacing w:before="0" w:beforeAutospacing="0" w:after="0" w:afterAutospacing="0"/>
        <w:textAlignment w:val="baseline"/>
        <w:rPr>
          <w:ins w:id="112" w:author="Jason Gardner" w:date="2023-09-15T15:00:00Z"/>
          <w:rFonts w:ascii="Arial" w:hAnsi="Arial" w:cs="Arial"/>
          <w:color w:val="000000"/>
          <w:sz w:val="18"/>
          <w:szCs w:val="18"/>
        </w:rPr>
      </w:pPr>
      <w:ins w:id="113" w:author="Jason Gardner" w:date="2023-09-15T15:00:00Z">
        <w:r>
          <w:rPr>
            <w:rFonts w:ascii="Arial" w:hAnsi="Arial" w:cs="Arial"/>
            <w:color w:val="000000"/>
            <w:sz w:val="18"/>
            <w:szCs w:val="18"/>
          </w:rPr>
          <w:t>Premium Support includes our Professional Support and adds critical case notification, shared Slack channel support, a dedicated Strategic Account Manager, monthly check-ins with your account team, executive sponsorship, consulting on implementation, project management and gateway integrations through a technical account manager.</w:t>
        </w:r>
      </w:ins>
    </w:p>
    <w:p w14:paraId="4B92B409" w14:textId="77777777" w:rsidR="00A77CD2" w:rsidRDefault="00A77CD2" w:rsidP="00A77CD2">
      <w:pPr>
        <w:rPr>
          <w:ins w:id="114" w:author="Jason Gardner" w:date="2023-09-15T15:00:00Z"/>
        </w:rPr>
      </w:pPr>
    </w:p>
    <w:p w14:paraId="56118DD1" w14:textId="77777777" w:rsidR="00A77CD2" w:rsidRDefault="00A77CD2" w:rsidP="00A77CD2">
      <w:pPr>
        <w:pStyle w:val="NormalWeb"/>
        <w:spacing w:before="0" w:beforeAutospacing="0" w:after="120" w:afterAutospacing="0"/>
        <w:rPr>
          <w:ins w:id="115" w:author="Jason Gardner" w:date="2023-09-15T15:00:00Z"/>
        </w:rPr>
      </w:pPr>
      <w:ins w:id="116" w:author="Jason Gardner" w:date="2023-09-15T15:00:00Z">
        <w:r>
          <w:rPr>
            <w:rFonts w:ascii="Arial" w:hAnsi="Arial" w:cs="Arial"/>
            <w:b/>
            <w:bCs/>
            <w:color w:val="000000"/>
            <w:sz w:val="18"/>
            <w:szCs w:val="18"/>
          </w:rPr>
          <w:t>CONTACTING SUPPORT</w:t>
        </w:r>
      </w:ins>
    </w:p>
    <w:p w14:paraId="7A7A6EE0" w14:textId="77777777" w:rsidR="00A77CD2" w:rsidRDefault="00A77CD2" w:rsidP="00A77CD2">
      <w:pPr>
        <w:pStyle w:val="NormalWeb"/>
        <w:spacing w:before="0" w:beforeAutospacing="0" w:after="0" w:afterAutospacing="0"/>
        <w:rPr>
          <w:ins w:id="117" w:author="Jason Gardner" w:date="2023-09-15T15:00:00Z"/>
        </w:rPr>
      </w:pPr>
      <w:ins w:id="118" w:author="Jason Gardner" w:date="2023-09-15T15:00:00Z">
        <w:r>
          <w:rPr>
            <w:rFonts w:ascii="Arial" w:hAnsi="Arial" w:cs="Arial"/>
            <w:color w:val="000000"/>
            <w:sz w:val="18"/>
            <w:szCs w:val="18"/>
          </w:rPr>
          <w:t>Contact Spreedly’s technical support by emailing </w:t>
        </w:r>
        <w:r>
          <w:fldChar w:fldCharType="begin"/>
        </w:r>
        <w:r>
          <w:instrText>HYPERLINK "mailto:support@spreedly.com"</w:instrText>
        </w:r>
        <w:r>
          <w:fldChar w:fldCharType="separate"/>
        </w:r>
        <w:r>
          <w:rPr>
            <w:rStyle w:val="Hyperlink"/>
            <w:rFonts w:ascii="Arial" w:eastAsiaTheme="majorEastAsia" w:hAnsi="Arial" w:cs="Arial"/>
            <w:sz w:val="18"/>
            <w:szCs w:val="18"/>
          </w:rPr>
          <w:t>support@spreedly.com</w:t>
        </w:r>
        <w:r>
          <w:fldChar w:fldCharType="end"/>
        </w:r>
        <w:r>
          <w:rPr>
            <w:rFonts w:ascii="Arial" w:hAnsi="Arial" w:cs="Arial"/>
            <w:color w:val="000000"/>
            <w:sz w:val="18"/>
            <w:szCs w:val="18"/>
          </w:rPr>
          <w:t> or by submitting a request via our </w:t>
        </w:r>
        <w:r>
          <w:fldChar w:fldCharType="begin"/>
        </w:r>
        <w:r>
          <w:instrText>HYPERLINK "https://support.spreedly.com/hc/en-us/requests/new"</w:instrText>
        </w:r>
        <w:r>
          <w:fldChar w:fldCharType="separate"/>
        </w:r>
        <w:r>
          <w:rPr>
            <w:rStyle w:val="Hyperlink"/>
            <w:rFonts w:ascii="Arial" w:eastAsiaTheme="majorEastAsia" w:hAnsi="Arial" w:cs="Arial"/>
            <w:sz w:val="18"/>
            <w:szCs w:val="18"/>
          </w:rPr>
          <w:t>intake form</w:t>
        </w:r>
        <w:r>
          <w:fldChar w:fldCharType="end"/>
        </w:r>
        <w:r>
          <w:rPr>
            <w:rFonts w:ascii="Arial" w:hAnsi="Arial" w:cs="Arial"/>
            <w:color w:val="000000"/>
            <w:sz w:val="18"/>
            <w:szCs w:val="18"/>
          </w:rPr>
          <w:t> at </w:t>
        </w:r>
        <w:r>
          <w:fldChar w:fldCharType="begin"/>
        </w:r>
        <w:r>
          <w:instrText>HYPERLINK "https://support.spreedly.com/hc/en-us"</w:instrText>
        </w:r>
        <w:r>
          <w:fldChar w:fldCharType="separate"/>
        </w:r>
        <w:r>
          <w:rPr>
            <w:rStyle w:val="Hyperlink"/>
            <w:rFonts w:ascii="Arial" w:eastAsiaTheme="majorEastAsia" w:hAnsi="Arial" w:cs="Arial"/>
            <w:sz w:val="18"/>
            <w:szCs w:val="18"/>
          </w:rPr>
          <w:t>support.spreedly.com</w:t>
        </w:r>
        <w:r>
          <w:fldChar w:fldCharType="end"/>
        </w:r>
        <w:r>
          <w:rPr>
            <w:rFonts w:ascii="Arial" w:hAnsi="Arial" w:cs="Arial"/>
            <w:color w:val="000000"/>
            <w:sz w:val="18"/>
            <w:szCs w:val="18"/>
          </w:rPr>
          <w:t>.</w:t>
        </w:r>
        <w:r>
          <w:rPr>
            <w:rFonts w:ascii="Arial" w:hAnsi="Arial" w:cs="Arial"/>
            <w:color w:val="000000"/>
            <w:sz w:val="18"/>
            <w:szCs w:val="18"/>
          </w:rPr>
          <w:br/>
        </w:r>
        <w:r>
          <w:rPr>
            <w:rFonts w:ascii="Arial" w:hAnsi="Arial" w:cs="Arial"/>
            <w:b/>
            <w:bCs/>
            <w:color w:val="000000"/>
            <w:sz w:val="18"/>
            <w:szCs w:val="18"/>
          </w:rPr>
          <w:br/>
        </w:r>
        <w:r>
          <w:rPr>
            <w:rFonts w:ascii="Arial" w:hAnsi="Arial" w:cs="Arial"/>
            <w:color w:val="000000"/>
            <w:sz w:val="18"/>
            <w:szCs w:val="18"/>
          </w:rPr>
          <w:t>Please include the following information in all support requests:</w:t>
        </w:r>
      </w:ins>
    </w:p>
    <w:p w14:paraId="45FC936A" w14:textId="77777777" w:rsidR="00A77CD2" w:rsidRDefault="00A77CD2" w:rsidP="00DF6159">
      <w:pPr>
        <w:pStyle w:val="NormalWeb"/>
        <w:numPr>
          <w:ilvl w:val="0"/>
          <w:numId w:val="7"/>
        </w:numPr>
        <w:spacing w:before="0" w:beforeAutospacing="0" w:after="0" w:afterAutospacing="0"/>
        <w:textAlignment w:val="baseline"/>
        <w:rPr>
          <w:ins w:id="119" w:author="Jason Gardner" w:date="2023-09-15T15:00:00Z"/>
          <w:rFonts w:ascii="Arial" w:hAnsi="Arial" w:cs="Arial"/>
          <w:b/>
          <w:bCs/>
          <w:color w:val="000000"/>
          <w:sz w:val="18"/>
          <w:szCs w:val="18"/>
        </w:rPr>
      </w:pPr>
      <w:ins w:id="120" w:author="Jason Gardner" w:date="2023-09-15T15:00:00Z">
        <w:r>
          <w:rPr>
            <w:rFonts w:ascii="Arial" w:hAnsi="Arial" w:cs="Arial"/>
            <w:color w:val="000000"/>
            <w:sz w:val="18"/>
            <w:szCs w:val="18"/>
          </w:rPr>
          <w:t xml:space="preserve">The organization name associated with the Spreedly </w:t>
        </w:r>
        <w:proofErr w:type="gramStart"/>
        <w:r>
          <w:rPr>
            <w:rFonts w:ascii="Arial" w:hAnsi="Arial" w:cs="Arial"/>
            <w:color w:val="000000"/>
            <w:sz w:val="18"/>
            <w:szCs w:val="18"/>
          </w:rPr>
          <w:t>account</w:t>
        </w:r>
        <w:proofErr w:type="gramEnd"/>
      </w:ins>
    </w:p>
    <w:p w14:paraId="05B03615" w14:textId="77777777" w:rsidR="00A77CD2" w:rsidRDefault="00A77CD2" w:rsidP="00DF6159">
      <w:pPr>
        <w:pStyle w:val="NormalWeb"/>
        <w:numPr>
          <w:ilvl w:val="0"/>
          <w:numId w:val="7"/>
        </w:numPr>
        <w:spacing w:before="0" w:beforeAutospacing="0" w:after="0" w:afterAutospacing="0"/>
        <w:textAlignment w:val="baseline"/>
        <w:rPr>
          <w:ins w:id="121" w:author="Jason Gardner" w:date="2023-09-15T15:00:00Z"/>
          <w:rFonts w:ascii="Arial" w:hAnsi="Arial" w:cs="Arial"/>
          <w:b/>
          <w:bCs/>
          <w:color w:val="000000"/>
          <w:sz w:val="18"/>
          <w:szCs w:val="18"/>
        </w:rPr>
      </w:pPr>
      <w:ins w:id="122" w:author="Jason Gardner" w:date="2023-09-15T15:00:00Z">
        <w:r>
          <w:rPr>
            <w:rFonts w:ascii="Arial" w:hAnsi="Arial" w:cs="Arial"/>
            <w:color w:val="000000"/>
            <w:sz w:val="18"/>
            <w:szCs w:val="18"/>
          </w:rPr>
          <w:t>A detailed summary of the issue or question</w:t>
        </w:r>
      </w:ins>
    </w:p>
    <w:p w14:paraId="54177EAC" w14:textId="77777777" w:rsidR="00A77CD2" w:rsidRDefault="00A77CD2" w:rsidP="00DF6159">
      <w:pPr>
        <w:pStyle w:val="NormalWeb"/>
        <w:numPr>
          <w:ilvl w:val="0"/>
          <w:numId w:val="7"/>
        </w:numPr>
        <w:spacing w:before="0" w:beforeAutospacing="0" w:after="0" w:afterAutospacing="0"/>
        <w:textAlignment w:val="baseline"/>
        <w:rPr>
          <w:ins w:id="123" w:author="Jason Gardner" w:date="2023-09-15T15:00:00Z"/>
          <w:rFonts w:ascii="Arial" w:hAnsi="Arial" w:cs="Arial"/>
          <w:b/>
          <w:bCs/>
          <w:color w:val="000000"/>
          <w:sz w:val="18"/>
          <w:szCs w:val="18"/>
        </w:rPr>
      </w:pPr>
      <w:ins w:id="124" w:author="Jason Gardner" w:date="2023-09-15T15:00:00Z">
        <w:r>
          <w:rPr>
            <w:rFonts w:ascii="Arial" w:hAnsi="Arial" w:cs="Arial"/>
            <w:color w:val="000000"/>
            <w:sz w:val="18"/>
            <w:szCs w:val="18"/>
          </w:rPr>
          <w:t>Troubleshooting information (if applicable) including:</w:t>
        </w:r>
      </w:ins>
    </w:p>
    <w:p w14:paraId="24636B6C" w14:textId="77777777" w:rsidR="00A77CD2" w:rsidRDefault="00A77CD2" w:rsidP="00DF6159">
      <w:pPr>
        <w:pStyle w:val="NormalWeb"/>
        <w:numPr>
          <w:ilvl w:val="0"/>
          <w:numId w:val="8"/>
        </w:numPr>
        <w:spacing w:before="0" w:beforeAutospacing="0" w:after="0" w:afterAutospacing="0"/>
        <w:ind w:left="1440"/>
        <w:textAlignment w:val="baseline"/>
        <w:rPr>
          <w:ins w:id="125" w:author="Jason Gardner" w:date="2023-09-15T15:00:00Z"/>
          <w:rFonts w:ascii="Arial" w:hAnsi="Arial" w:cs="Arial"/>
          <w:b/>
          <w:bCs/>
          <w:color w:val="000000"/>
          <w:sz w:val="18"/>
          <w:szCs w:val="18"/>
        </w:rPr>
      </w:pPr>
      <w:ins w:id="126" w:author="Jason Gardner" w:date="2023-09-15T15:00:00Z">
        <w:r>
          <w:rPr>
            <w:rFonts w:ascii="Arial" w:hAnsi="Arial" w:cs="Arial"/>
            <w:color w:val="000000"/>
            <w:sz w:val="18"/>
            <w:szCs w:val="18"/>
          </w:rPr>
          <w:t xml:space="preserve">Gateway/Endpoint being </w:t>
        </w:r>
        <w:proofErr w:type="gramStart"/>
        <w:r>
          <w:rPr>
            <w:rFonts w:ascii="Arial" w:hAnsi="Arial" w:cs="Arial"/>
            <w:color w:val="000000"/>
            <w:sz w:val="18"/>
            <w:szCs w:val="18"/>
          </w:rPr>
          <w:t>used</w:t>
        </w:r>
        <w:proofErr w:type="gramEnd"/>
      </w:ins>
    </w:p>
    <w:p w14:paraId="151CC708" w14:textId="77777777" w:rsidR="00A77CD2" w:rsidRDefault="00A77CD2" w:rsidP="00DF6159">
      <w:pPr>
        <w:pStyle w:val="NormalWeb"/>
        <w:numPr>
          <w:ilvl w:val="0"/>
          <w:numId w:val="9"/>
        </w:numPr>
        <w:spacing w:before="0" w:beforeAutospacing="0" w:after="0" w:afterAutospacing="0"/>
        <w:ind w:left="1440"/>
        <w:textAlignment w:val="baseline"/>
        <w:rPr>
          <w:ins w:id="127" w:author="Jason Gardner" w:date="2023-09-15T15:00:00Z"/>
          <w:rFonts w:ascii="Arial" w:hAnsi="Arial" w:cs="Arial"/>
          <w:b/>
          <w:bCs/>
          <w:color w:val="000000"/>
          <w:sz w:val="18"/>
          <w:szCs w:val="18"/>
        </w:rPr>
      </w:pPr>
      <w:ins w:id="128" w:author="Jason Gardner" w:date="2023-09-15T15:00:00Z">
        <w:r>
          <w:rPr>
            <w:rFonts w:ascii="Arial" w:hAnsi="Arial" w:cs="Arial"/>
            <w:color w:val="000000"/>
            <w:sz w:val="18"/>
            <w:szCs w:val="18"/>
          </w:rPr>
          <w:t>Transaction, Payment Method and/or Gateway Token(s)</w:t>
        </w:r>
      </w:ins>
    </w:p>
    <w:p w14:paraId="0C0C4B9C" w14:textId="77777777" w:rsidR="00A77CD2" w:rsidRDefault="00A77CD2" w:rsidP="00DF6159">
      <w:pPr>
        <w:pStyle w:val="NormalWeb"/>
        <w:numPr>
          <w:ilvl w:val="0"/>
          <w:numId w:val="10"/>
        </w:numPr>
        <w:spacing w:before="0" w:beforeAutospacing="0" w:after="0" w:afterAutospacing="0"/>
        <w:ind w:left="1440"/>
        <w:textAlignment w:val="baseline"/>
        <w:rPr>
          <w:ins w:id="129" w:author="Jason Gardner" w:date="2023-09-15T15:00:00Z"/>
          <w:rFonts w:ascii="Arial" w:hAnsi="Arial" w:cs="Arial"/>
          <w:b/>
          <w:bCs/>
          <w:color w:val="000000"/>
          <w:sz w:val="18"/>
          <w:szCs w:val="18"/>
        </w:rPr>
      </w:pPr>
      <w:ins w:id="130" w:author="Jason Gardner" w:date="2023-09-15T15:00:00Z">
        <w:r>
          <w:rPr>
            <w:rFonts w:ascii="Arial" w:hAnsi="Arial" w:cs="Arial"/>
            <w:color w:val="000000"/>
            <w:sz w:val="18"/>
            <w:szCs w:val="18"/>
          </w:rPr>
          <w:t>Link to Spreedly Dashboard</w:t>
        </w:r>
      </w:ins>
    </w:p>
    <w:p w14:paraId="4EBD6102" w14:textId="77777777" w:rsidR="00A77CD2" w:rsidRDefault="00A77CD2" w:rsidP="00DF6159">
      <w:pPr>
        <w:pStyle w:val="NormalWeb"/>
        <w:numPr>
          <w:ilvl w:val="0"/>
          <w:numId w:val="11"/>
        </w:numPr>
        <w:spacing w:before="0" w:beforeAutospacing="0" w:after="0" w:afterAutospacing="0"/>
        <w:ind w:left="1440"/>
        <w:textAlignment w:val="baseline"/>
        <w:rPr>
          <w:ins w:id="131" w:author="Jason Gardner" w:date="2023-09-15T15:00:00Z"/>
          <w:rFonts w:ascii="Arial" w:hAnsi="Arial" w:cs="Arial"/>
          <w:b/>
          <w:bCs/>
          <w:color w:val="000000"/>
          <w:sz w:val="18"/>
          <w:szCs w:val="18"/>
        </w:rPr>
      </w:pPr>
      <w:ins w:id="132" w:author="Jason Gardner" w:date="2023-09-15T15:00:00Z">
        <w:r>
          <w:rPr>
            <w:rFonts w:ascii="Arial" w:hAnsi="Arial" w:cs="Arial"/>
            <w:color w:val="000000"/>
            <w:sz w:val="18"/>
            <w:szCs w:val="18"/>
          </w:rPr>
          <w:t>Error code received (Transaction Error or HTTP Status Code)</w:t>
        </w:r>
      </w:ins>
    </w:p>
    <w:p w14:paraId="523F728D" w14:textId="77777777" w:rsidR="00A77CD2" w:rsidRDefault="00A77CD2" w:rsidP="00DF6159">
      <w:pPr>
        <w:pStyle w:val="NormalWeb"/>
        <w:numPr>
          <w:ilvl w:val="0"/>
          <w:numId w:val="12"/>
        </w:numPr>
        <w:spacing w:before="0" w:beforeAutospacing="0" w:after="0" w:afterAutospacing="0"/>
        <w:ind w:left="1440"/>
        <w:textAlignment w:val="baseline"/>
        <w:rPr>
          <w:ins w:id="133" w:author="Jason Gardner" w:date="2023-09-15T15:00:00Z"/>
          <w:rFonts w:ascii="Arial" w:hAnsi="Arial" w:cs="Arial"/>
          <w:b/>
          <w:bCs/>
          <w:color w:val="000000"/>
          <w:sz w:val="18"/>
          <w:szCs w:val="18"/>
        </w:rPr>
      </w:pPr>
      <w:ins w:id="134" w:author="Jason Gardner" w:date="2023-09-15T15:00:00Z">
        <w:r>
          <w:rPr>
            <w:rFonts w:ascii="Arial" w:hAnsi="Arial" w:cs="Arial"/>
            <w:color w:val="000000"/>
            <w:sz w:val="18"/>
            <w:szCs w:val="18"/>
          </w:rPr>
          <w:t xml:space="preserve">Steps to recreate </w:t>
        </w:r>
        <w:proofErr w:type="gramStart"/>
        <w:r>
          <w:rPr>
            <w:rFonts w:ascii="Arial" w:hAnsi="Arial" w:cs="Arial"/>
            <w:color w:val="000000"/>
            <w:sz w:val="18"/>
            <w:szCs w:val="18"/>
          </w:rPr>
          <w:t>issue</w:t>
        </w:r>
        <w:proofErr w:type="gramEnd"/>
      </w:ins>
    </w:p>
    <w:p w14:paraId="671A697B" w14:textId="77777777" w:rsidR="00A77CD2" w:rsidRDefault="00A77CD2" w:rsidP="00DF6159">
      <w:pPr>
        <w:pStyle w:val="NormalWeb"/>
        <w:numPr>
          <w:ilvl w:val="0"/>
          <w:numId w:val="13"/>
        </w:numPr>
        <w:spacing w:before="0" w:beforeAutospacing="0" w:after="0" w:afterAutospacing="0"/>
        <w:textAlignment w:val="baseline"/>
        <w:rPr>
          <w:ins w:id="135" w:author="Jason Gardner" w:date="2023-09-15T15:00:00Z"/>
          <w:rFonts w:ascii="Arial" w:hAnsi="Arial" w:cs="Arial"/>
          <w:b/>
          <w:bCs/>
          <w:color w:val="000000"/>
          <w:sz w:val="18"/>
          <w:szCs w:val="18"/>
        </w:rPr>
      </w:pPr>
      <w:ins w:id="136" w:author="Jason Gardner" w:date="2023-09-15T15:00:00Z">
        <w:r>
          <w:rPr>
            <w:rFonts w:ascii="Arial" w:hAnsi="Arial" w:cs="Arial"/>
            <w:color w:val="000000"/>
            <w:sz w:val="18"/>
            <w:szCs w:val="18"/>
          </w:rPr>
          <w:t>Priority/Severity Level/Business Impact (see below for Severity Level definitions)</w:t>
        </w:r>
      </w:ins>
    </w:p>
    <w:p w14:paraId="7B4D80DA" w14:textId="77777777" w:rsidR="00A77CD2" w:rsidRDefault="00A77CD2" w:rsidP="00A77CD2">
      <w:pPr>
        <w:rPr>
          <w:ins w:id="137" w:author="Jason Gardner" w:date="2023-09-15T15:00:00Z"/>
        </w:rPr>
      </w:pPr>
    </w:p>
    <w:p w14:paraId="67551DFC" w14:textId="77777777" w:rsidR="00A77CD2" w:rsidRDefault="00A77CD2" w:rsidP="00A77CD2">
      <w:pPr>
        <w:pStyle w:val="NormalWeb"/>
        <w:spacing w:before="0" w:beforeAutospacing="0" w:after="0" w:afterAutospacing="0"/>
        <w:rPr>
          <w:ins w:id="138" w:author="Jason Gardner" w:date="2023-09-15T15:00:00Z"/>
        </w:rPr>
      </w:pPr>
      <w:ins w:id="139" w:author="Jason Gardner" w:date="2023-09-15T15:00:00Z">
        <w:r>
          <w:rPr>
            <w:rFonts w:ascii="Arial" w:hAnsi="Arial" w:cs="Arial"/>
            <w:color w:val="000000"/>
            <w:sz w:val="18"/>
            <w:szCs w:val="18"/>
          </w:rPr>
          <w:t>For customers on a Subscription Support Services Plan, critical case notification and phone support contact information will be provided by your technical account manager.</w:t>
        </w:r>
      </w:ins>
    </w:p>
    <w:p w14:paraId="476C30E0" w14:textId="77777777" w:rsidR="00A77CD2" w:rsidRDefault="00A77CD2" w:rsidP="00A77CD2">
      <w:pPr>
        <w:rPr>
          <w:ins w:id="140" w:author="Jason Gardner" w:date="2023-09-15T15:00:00Z"/>
        </w:rPr>
      </w:pPr>
    </w:p>
    <w:p w14:paraId="1C9BE389" w14:textId="77777777" w:rsidR="00A77CD2" w:rsidRDefault="00A77CD2" w:rsidP="00A77CD2">
      <w:pPr>
        <w:pStyle w:val="NormalWeb"/>
        <w:spacing w:before="0" w:beforeAutospacing="0" w:after="120" w:afterAutospacing="0"/>
        <w:rPr>
          <w:ins w:id="141" w:author="Jason Gardner" w:date="2023-09-15T15:00:00Z"/>
        </w:rPr>
      </w:pPr>
      <w:ins w:id="142" w:author="Jason Gardner" w:date="2023-09-15T15:00:00Z">
        <w:r>
          <w:rPr>
            <w:rFonts w:ascii="Arial" w:hAnsi="Arial" w:cs="Arial"/>
            <w:b/>
            <w:bCs/>
            <w:color w:val="000000"/>
            <w:sz w:val="18"/>
            <w:szCs w:val="18"/>
          </w:rPr>
          <w:t>Support for our Partners</w:t>
        </w:r>
      </w:ins>
    </w:p>
    <w:p w14:paraId="2374B04D" w14:textId="77777777" w:rsidR="00A77CD2" w:rsidRDefault="00A77CD2" w:rsidP="00A77CD2">
      <w:pPr>
        <w:pStyle w:val="NormalWeb"/>
        <w:spacing w:before="0" w:beforeAutospacing="0" w:after="120" w:afterAutospacing="0"/>
        <w:rPr>
          <w:ins w:id="143" w:author="Jason Gardner" w:date="2023-09-15T15:00:00Z"/>
        </w:rPr>
      </w:pPr>
      <w:ins w:id="144" w:author="Jason Gardner" w:date="2023-09-15T15:00:00Z">
        <w:r>
          <w:rPr>
            <w:rFonts w:ascii="Arial" w:hAnsi="Arial" w:cs="Arial"/>
            <w:color w:val="000000"/>
            <w:sz w:val="18"/>
            <w:szCs w:val="18"/>
          </w:rPr>
          <w:t>If you are a Spreedly Payments Partner and create a ticket on behalf of a customer, please include the customer's organization and email address when creating the ticket.</w:t>
        </w:r>
        <w:r>
          <w:rPr>
            <w:rFonts w:ascii="Arial" w:hAnsi="Arial" w:cs="Arial"/>
            <w:color w:val="000000"/>
            <w:sz w:val="18"/>
            <w:szCs w:val="18"/>
          </w:rPr>
          <w:br/>
        </w:r>
        <w:r>
          <w:rPr>
            <w:rFonts w:ascii="Arial" w:hAnsi="Arial" w:cs="Arial"/>
            <w:b/>
            <w:bCs/>
            <w:color w:val="000000"/>
            <w:sz w:val="18"/>
            <w:szCs w:val="18"/>
          </w:rPr>
          <w:br/>
          <w:t>Support Hours</w:t>
        </w:r>
      </w:ins>
    </w:p>
    <w:p w14:paraId="15D83204" w14:textId="77777777" w:rsidR="009F6D60" w:rsidRDefault="00A77CD2" w:rsidP="00A77CD2">
      <w:pPr>
        <w:pStyle w:val="NormalWeb"/>
        <w:spacing w:before="0" w:beforeAutospacing="0" w:after="120" w:afterAutospacing="0"/>
        <w:rPr>
          <w:ins w:id="145" w:author="Jason Gardner" w:date="2023-09-15T15:01:00Z"/>
          <w:rFonts w:ascii="Arial" w:hAnsi="Arial" w:cs="Arial"/>
          <w:b/>
          <w:bCs/>
          <w:color w:val="000000"/>
          <w:sz w:val="18"/>
          <w:szCs w:val="18"/>
        </w:rPr>
      </w:pPr>
      <w:ins w:id="146" w:author="Jason Gardner" w:date="2023-09-15T15:00:00Z">
        <w:r>
          <w:rPr>
            <w:rFonts w:ascii="Arial" w:hAnsi="Arial" w:cs="Arial"/>
            <w:color w:val="000000"/>
            <w:sz w:val="18"/>
            <w:szCs w:val="18"/>
          </w:rPr>
          <w:t xml:space="preserve">Spreedly’s email support is available 24 hours a day, 7 days of the week, 365 days of the year. We may have reduced staffing during major </w:t>
        </w:r>
        <w:proofErr w:type="gramStart"/>
        <w:r>
          <w:rPr>
            <w:rFonts w:ascii="Arial" w:hAnsi="Arial" w:cs="Arial"/>
            <w:color w:val="000000"/>
            <w:sz w:val="18"/>
            <w:szCs w:val="18"/>
          </w:rPr>
          <w:t>holidays</w:t>
        </w:r>
        <w:proofErr w:type="gramEnd"/>
        <w:r>
          <w:rPr>
            <w:rFonts w:ascii="Arial" w:hAnsi="Arial" w:cs="Arial"/>
            <w:color w:val="000000"/>
            <w:sz w:val="18"/>
            <w:szCs w:val="18"/>
          </w:rPr>
          <w:t xml:space="preserve"> and we will advise through our </w:t>
        </w:r>
        <w:r>
          <w:fldChar w:fldCharType="begin"/>
        </w:r>
        <w:r>
          <w:instrText>HYPERLINK "https://support.spreedly.com/hc/en-us"</w:instrText>
        </w:r>
        <w:r>
          <w:fldChar w:fldCharType="separate"/>
        </w:r>
        <w:r>
          <w:rPr>
            <w:rStyle w:val="Hyperlink"/>
            <w:rFonts w:ascii="Arial" w:eastAsiaTheme="majorEastAsia" w:hAnsi="Arial" w:cs="Arial"/>
            <w:sz w:val="18"/>
            <w:szCs w:val="18"/>
          </w:rPr>
          <w:t>Support Page</w:t>
        </w:r>
        <w:r>
          <w:fldChar w:fldCharType="end"/>
        </w:r>
        <w:r>
          <w:rPr>
            <w:rFonts w:ascii="Arial" w:hAnsi="Arial" w:cs="Arial"/>
            <w:color w:val="000000"/>
            <w:sz w:val="18"/>
            <w:szCs w:val="18"/>
          </w:rPr>
          <w:t> if this is the case.</w:t>
        </w:r>
        <w:r>
          <w:rPr>
            <w:rFonts w:ascii="Arial" w:hAnsi="Arial" w:cs="Arial"/>
            <w:b/>
            <w:bCs/>
            <w:color w:val="000000"/>
            <w:sz w:val="18"/>
            <w:szCs w:val="18"/>
          </w:rPr>
          <w:br/>
          <w:t>‍</w:t>
        </w:r>
        <w:r>
          <w:rPr>
            <w:rFonts w:ascii="Arial" w:hAnsi="Arial" w:cs="Arial"/>
            <w:b/>
            <w:bCs/>
            <w:color w:val="000000"/>
            <w:sz w:val="18"/>
            <w:szCs w:val="18"/>
          </w:rPr>
          <w:br/>
        </w:r>
      </w:ins>
    </w:p>
    <w:p w14:paraId="58E7422E" w14:textId="7D829698" w:rsidR="00A77CD2" w:rsidRDefault="00A77CD2" w:rsidP="00A77CD2">
      <w:pPr>
        <w:pStyle w:val="NormalWeb"/>
        <w:spacing w:before="0" w:beforeAutospacing="0" w:after="120" w:afterAutospacing="0"/>
        <w:rPr>
          <w:ins w:id="147" w:author="Jason Gardner" w:date="2023-09-15T15:00:00Z"/>
        </w:rPr>
      </w:pPr>
      <w:ins w:id="148" w:author="Jason Gardner" w:date="2023-09-15T15:00:00Z">
        <w:r>
          <w:rPr>
            <w:rFonts w:ascii="Arial" w:hAnsi="Arial" w:cs="Arial"/>
            <w:b/>
            <w:bCs/>
            <w:color w:val="000000"/>
            <w:sz w:val="18"/>
            <w:szCs w:val="18"/>
          </w:rPr>
          <w:lastRenderedPageBreak/>
          <w:t>Expanded Support Regions</w:t>
        </w:r>
      </w:ins>
    </w:p>
    <w:p w14:paraId="3AE2C98F" w14:textId="77777777" w:rsidR="00A77CD2" w:rsidRDefault="00A77CD2" w:rsidP="00A77CD2">
      <w:pPr>
        <w:pStyle w:val="NormalWeb"/>
        <w:spacing w:before="0" w:beforeAutospacing="0" w:after="0" w:afterAutospacing="0"/>
        <w:rPr>
          <w:ins w:id="149" w:author="Jason Gardner" w:date="2023-09-15T15:00:00Z"/>
        </w:rPr>
      </w:pPr>
      <w:ins w:id="150" w:author="Jason Gardner" w:date="2023-09-15T15:00:00Z">
        <w:r>
          <w:rPr>
            <w:rFonts w:ascii="Arial" w:hAnsi="Arial" w:cs="Arial"/>
            <w:color w:val="000000"/>
            <w:sz w:val="18"/>
            <w:szCs w:val="18"/>
          </w:rPr>
          <w:t xml:space="preserve">When submitting </w:t>
        </w:r>
        <w:proofErr w:type="gramStart"/>
        <w:r>
          <w:rPr>
            <w:rFonts w:ascii="Arial" w:hAnsi="Arial" w:cs="Arial"/>
            <w:color w:val="000000"/>
            <w:sz w:val="18"/>
            <w:szCs w:val="18"/>
          </w:rPr>
          <w:t>a new support</w:t>
        </w:r>
        <w:proofErr w:type="gramEnd"/>
        <w:r>
          <w:rPr>
            <w:rFonts w:ascii="Arial" w:hAnsi="Arial" w:cs="Arial"/>
            <w:color w:val="000000"/>
            <w:sz w:val="18"/>
            <w:szCs w:val="18"/>
          </w:rPr>
          <w:t xml:space="preserve"> ticket, you can optionally provide </w:t>
        </w:r>
        <w:proofErr w:type="gramStart"/>
        <w:r>
          <w:rPr>
            <w:rFonts w:ascii="Arial" w:hAnsi="Arial" w:cs="Arial"/>
            <w:color w:val="000000"/>
            <w:sz w:val="18"/>
            <w:szCs w:val="18"/>
          </w:rPr>
          <w:t>us</w:t>
        </w:r>
        <w:proofErr w:type="gramEnd"/>
        <w:r>
          <w:rPr>
            <w:rFonts w:ascii="Arial" w:hAnsi="Arial" w:cs="Arial"/>
            <w:color w:val="000000"/>
            <w:sz w:val="18"/>
            <w:szCs w:val="18"/>
          </w:rPr>
          <w:t xml:space="preserve"> more information on your preferred region for support. This </w:t>
        </w:r>
        <w:proofErr w:type="gramStart"/>
        <w:r>
          <w:rPr>
            <w:rFonts w:ascii="Arial" w:hAnsi="Arial" w:cs="Arial"/>
            <w:color w:val="000000"/>
            <w:sz w:val="18"/>
            <w:szCs w:val="18"/>
          </w:rPr>
          <w:t>helps</w:t>
        </w:r>
        <w:proofErr w:type="gramEnd"/>
        <w:r>
          <w:rPr>
            <w:rFonts w:ascii="Arial" w:hAnsi="Arial" w:cs="Arial"/>
            <w:color w:val="000000"/>
            <w:sz w:val="18"/>
            <w:szCs w:val="18"/>
          </w:rPr>
          <w:t xml:space="preserve"> us assign support staff from your region and means you'll be more likely to receive replies during your selected business hours. If you choose a preferred region, the support hours for your support ticket are as follows for all 7 days of the week:</w:t>
        </w:r>
        <w:r>
          <w:rPr>
            <w:rFonts w:ascii="Arial" w:hAnsi="Arial" w:cs="Arial"/>
            <w:color w:val="000000"/>
            <w:sz w:val="18"/>
            <w:szCs w:val="18"/>
          </w:rPr>
          <w:br/>
          <w:t>‍</w:t>
        </w:r>
        <w:r>
          <w:rPr>
            <w:rFonts w:ascii="Arial" w:hAnsi="Arial" w:cs="Arial"/>
            <w:color w:val="000000"/>
            <w:sz w:val="18"/>
            <w:szCs w:val="18"/>
          </w:rPr>
          <w:br/>
          <w:t>Europe, Middle East, Africa (EMEA): 8am-6pm EET Cape Town (UTC+2)</w:t>
        </w:r>
        <w:r>
          <w:rPr>
            <w:rFonts w:ascii="Arial" w:hAnsi="Arial" w:cs="Arial"/>
            <w:color w:val="000000"/>
            <w:sz w:val="18"/>
            <w:szCs w:val="18"/>
          </w:rPr>
          <w:br/>
          <w:t xml:space="preserve">Americas (AMER): 8am-9pm ET </w:t>
        </w:r>
        <w:proofErr w:type="spellStart"/>
        <w:r>
          <w:rPr>
            <w:rFonts w:ascii="Arial" w:hAnsi="Arial" w:cs="Arial"/>
            <w:color w:val="000000"/>
            <w:sz w:val="18"/>
            <w:szCs w:val="18"/>
          </w:rPr>
          <w:t>US+Canada</w:t>
        </w:r>
        <w:proofErr w:type="spellEnd"/>
        <w:r>
          <w:rPr>
            <w:rFonts w:ascii="Arial" w:hAnsi="Arial" w:cs="Arial"/>
            <w:color w:val="000000"/>
            <w:sz w:val="18"/>
            <w:szCs w:val="18"/>
          </w:rPr>
          <w:t xml:space="preserve"> (UTC-4)</w:t>
        </w:r>
        <w:r>
          <w:rPr>
            <w:rFonts w:ascii="Arial" w:hAnsi="Arial" w:cs="Arial"/>
            <w:color w:val="000000"/>
            <w:sz w:val="18"/>
            <w:szCs w:val="18"/>
          </w:rPr>
          <w:br/>
          <w:t>Asia Pacific (APAC):  8am-6pm SGT (UTC+8)</w:t>
        </w:r>
      </w:ins>
    </w:p>
    <w:p w14:paraId="295B4D8A" w14:textId="77777777" w:rsidR="00A77CD2" w:rsidRDefault="00A77CD2" w:rsidP="00A77CD2">
      <w:pPr>
        <w:rPr>
          <w:ins w:id="151" w:author="Jason Gardner" w:date="2023-09-15T15:00:00Z"/>
        </w:rPr>
      </w:pPr>
    </w:p>
    <w:p w14:paraId="2EBA71C3" w14:textId="77777777" w:rsidR="00A77CD2" w:rsidRDefault="00A77CD2" w:rsidP="00A77CD2">
      <w:pPr>
        <w:pStyle w:val="NormalWeb"/>
        <w:spacing w:before="0" w:beforeAutospacing="0" w:after="120" w:afterAutospacing="0"/>
        <w:rPr>
          <w:ins w:id="152" w:author="Jason Gardner" w:date="2023-09-15T15:00:00Z"/>
        </w:rPr>
      </w:pPr>
      <w:ins w:id="153" w:author="Jason Gardner" w:date="2023-09-15T15:00:00Z">
        <w:r>
          <w:rPr>
            <w:rFonts w:ascii="Arial" w:hAnsi="Arial" w:cs="Arial"/>
            <w:b/>
            <w:bCs/>
            <w:color w:val="000000"/>
            <w:sz w:val="18"/>
            <w:szCs w:val="18"/>
          </w:rPr>
          <w:t>SELF HELP RESOURCES</w:t>
        </w:r>
      </w:ins>
    </w:p>
    <w:p w14:paraId="41AB1C62" w14:textId="77777777" w:rsidR="00A77CD2" w:rsidRDefault="00A77CD2" w:rsidP="00A77CD2">
      <w:pPr>
        <w:pStyle w:val="NormalWeb"/>
        <w:spacing w:before="0" w:beforeAutospacing="0" w:after="120" w:afterAutospacing="0"/>
        <w:rPr>
          <w:ins w:id="154" w:author="Jason Gardner" w:date="2023-09-15T15:00:00Z"/>
        </w:rPr>
      </w:pPr>
      <w:ins w:id="155" w:author="Jason Gardner" w:date="2023-09-15T15:00:00Z">
        <w:r>
          <w:rPr>
            <w:rFonts w:ascii="Arial" w:hAnsi="Arial" w:cs="Arial"/>
            <w:color w:val="000000"/>
            <w:sz w:val="18"/>
            <w:szCs w:val="18"/>
          </w:rPr>
          <w:t>Spreedly customers can take full advantage of our self-help tools available within our </w:t>
        </w:r>
        <w:r>
          <w:fldChar w:fldCharType="begin"/>
        </w:r>
        <w:r>
          <w:instrText>HYPERLINK "http://support.spreedly.com/"</w:instrText>
        </w:r>
        <w:r>
          <w:fldChar w:fldCharType="separate"/>
        </w:r>
        <w:r>
          <w:rPr>
            <w:rStyle w:val="Hyperlink"/>
            <w:rFonts w:ascii="Arial" w:eastAsiaTheme="majorEastAsia" w:hAnsi="Arial" w:cs="Arial"/>
            <w:sz w:val="18"/>
            <w:szCs w:val="18"/>
          </w:rPr>
          <w:t>Help Center</w:t>
        </w:r>
        <w:r>
          <w:fldChar w:fldCharType="end"/>
        </w:r>
        <w:r>
          <w:rPr>
            <w:rFonts w:ascii="Arial" w:hAnsi="Arial" w:cs="Arial"/>
            <w:color w:val="000000"/>
            <w:sz w:val="18"/>
            <w:szCs w:val="18"/>
          </w:rPr>
          <w:t>, our </w:t>
        </w:r>
        <w:r>
          <w:fldChar w:fldCharType="begin"/>
        </w:r>
        <w:r>
          <w:instrText>HYPERLINK "http://status.spreedly.com/"</w:instrText>
        </w:r>
        <w:r>
          <w:fldChar w:fldCharType="separate"/>
        </w:r>
        <w:r>
          <w:rPr>
            <w:rStyle w:val="Hyperlink"/>
            <w:rFonts w:ascii="Arial" w:eastAsiaTheme="majorEastAsia" w:hAnsi="Arial" w:cs="Arial"/>
            <w:sz w:val="18"/>
            <w:szCs w:val="18"/>
          </w:rPr>
          <w:t>API Status Page</w:t>
        </w:r>
        <w:r>
          <w:fldChar w:fldCharType="end"/>
        </w:r>
        <w:r>
          <w:rPr>
            <w:rFonts w:ascii="Arial" w:hAnsi="Arial" w:cs="Arial"/>
            <w:color w:val="000000"/>
            <w:sz w:val="18"/>
            <w:szCs w:val="18"/>
          </w:rPr>
          <w:t>, and from there you can find </w:t>
        </w:r>
        <w:r>
          <w:fldChar w:fldCharType="begin"/>
        </w:r>
        <w:r>
          <w:instrText>HYPERLINK "https://docs.spreedly.com/"</w:instrText>
        </w:r>
        <w:r>
          <w:fldChar w:fldCharType="separate"/>
        </w:r>
        <w:r>
          <w:rPr>
            <w:rStyle w:val="Hyperlink"/>
            <w:rFonts w:ascii="Arial" w:eastAsiaTheme="majorEastAsia" w:hAnsi="Arial" w:cs="Arial"/>
            <w:sz w:val="18"/>
            <w:szCs w:val="18"/>
          </w:rPr>
          <w:t>product Documentation</w:t>
        </w:r>
        <w:r>
          <w:fldChar w:fldCharType="end"/>
        </w:r>
        <w:r>
          <w:rPr>
            <w:rFonts w:ascii="Arial" w:hAnsi="Arial" w:cs="Arial"/>
            <w:color w:val="000000"/>
            <w:sz w:val="18"/>
            <w:szCs w:val="18"/>
          </w:rPr>
          <w:t>, </w:t>
        </w:r>
        <w:r>
          <w:fldChar w:fldCharType="begin"/>
        </w:r>
        <w:r>
          <w:instrText>HYPERLINK "https://docs.spreedly.com/reference/api/v1/"</w:instrText>
        </w:r>
        <w:r>
          <w:fldChar w:fldCharType="separate"/>
        </w:r>
        <w:r>
          <w:rPr>
            <w:rStyle w:val="Hyperlink"/>
            <w:rFonts w:ascii="Arial" w:eastAsiaTheme="majorEastAsia" w:hAnsi="Arial" w:cs="Arial"/>
            <w:sz w:val="18"/>
            <w:szCs w:val="18"/>
          </w:rPr>
          <w:t>technical Documentation</w:t>
        </w:r>
        <w:r>
          <w:fldChar w:fldCharType="end"/>
        </w:r>
        <w:r>
          <w:rPr>
            <w:rFonts w:ascii="Arial" w:hAnsi="Arial" w:cs="Arial"/>
            <w:color w:val="000000"/>
            <w:sz w:val="18"/>
            <w:szCs w:val="18"/>
          </w:rPr>
          <w:t>, </w:t>
        </w:r>
        <w:r>
          <w:fldChar w:fldCharType="begin"/>
        </w:r>
        <w:r>
          <w:instrText>HYPERLINK "https://support.spreedly.com/hc/en-us"</w:instrText>
        </w:r>
        <w:r>
          <w:fldChar w:fldCharType="separate"/>
        </w:r>
        <w:r>
          <w:rPr>
            <w:rStyle w:val="Hyperlink"/>
            <w:rFonts w:ascii="Arial" w:eastAsiaTheme="majorEastAsia" w:hAnsi="Arial" w:cs="Arial"/>
            <w:sz w:val="18"/>
            <w:szCs w:val="18"/>
          </w:rPr>
          <w:t>Knowledge Base </w:t>
        </w:r>
        <w:r>
          <w:fldChar w:fldCharType="end"/>
        </w:r>
        <w:r>
          <w:rPr>
            <w:rFonts w:ascii="Arial" w:hAnsi="Arial" w:cs="Arial"/>
            <w:color w:val="000000"/>
            <w:sz w:val="18"/>
            <w:szCs w:val="18"/>
          </w:rPr>
          <w:t>articles, and access technical guides.</w:t>
        </w:r>
      </w:ins>
    </w:p>
    <w:p w14:paraId="5C6CAD92" w14:textId="77777777" w:rsidR="00A77CD2" w:rsidRDefault="00A77CD2" w:rsidP="00A77CD2">
      <w:pPr>
        <w:pStyle w:val="NormalWeb"/>
        <w:spacing w:before="0" w:beforeAutospacing="0" w:after="120" w:afterAutospacing="0"/>
        <w:rPr>
          <w:ins w:id="156" w:author="Jason Gardner" w:date="2023-09-15T15:00:00Z"/>
        </w:rPr>
      </w:pPr>
      <w:ins w:id="157" w:author="Jason Gardner" w:date="2023-09-15T15:00:00Z">
        <w:r>
          <w:rPr>
            <w:rFonts w:ascii="Arial" w:hAnsi="Arial" w:cs="Arial"/>
            <w:b/>
            <w:bCs/>
            <w:color w:val="000000"/>
            <w:sz w:val="18"/>
            <w:szCs w:val="18"/>
          </w:rPr>
          <w:br/>
          <w:t>RESPONSE AND RESOLUTION TIMES</w:t>
        </w:r>
      </w:ins>
    </w:p>
    <w:p w14:paraId="504BAF4D" w14:textId="77777777" w:rsidR="00A77CD2" w:rsidRDefault="00A77CD2" w:rsidP="00A77CD2">
      <w:pPr>
        <w:pStyle w:val="NormalWeb"/>
        <w:spacing w:before="0" w:beforeAutospacing="0" w:after="120" w:afterAutospacing="0"/>
        <w:rPr>
          <w:ins w:id="158" w:author="Jason Gardner" w:date="2023-09-15T15:00:00Z"/>
        </w:rPr>
      </w:pPr>
      <w:ins w:id="159" w:author="Jason Gardner" w:date="2023-09-15T15:00:00Z">
        <w:r>
          <w:rPr>
            <w:rFonts w:ascii="Arial" w:hAnsi="Arial" w:cs="Arial"/>
            <w:color w:val="000000"/>
            <w:sz w:val="18"/>
            <w:szCs w:val="18"/>
          </w:rPr>
          <w:t>Spreedly is committed to rapid response of each request for support. All requests can be logged with Spreedly 24 hours-per-day, 7 days-per-week, 365 days-per-year via email at </w:t>
        </w:r>
        <w:r>
          <w:fldChar w:fldCharType="begin"/>
        </w:r>
        <w:r>
          <w:instrText>HYPERLINK "mailto:support@spreedly.com"</w:instrText>
        </w:r>
        <w:r>
          <w:fldChar w:fldCharType="separate"/>
        </w:r>
        <w:r>
          <w:rPr>
            <w:rStyle w:val="Hyperlink"/>
            <w:rFonts w:ascii="Arial" w:eastAsiaTheme="majorEastAsia" w:hAnsi="Arial" w:cs="Arial"/>
            <w:sz w:val="18"/>
            <w:szCs w:val="18"/>
          </w:rPr>
          <w:t>support@spreedly.com</w:t>
        </w:r>
        <w:r>
          <w:fldChar w:fldCharType="end"/>
        </w:r>
        <w:r>
          <w:rPr>
            <w:rFonts w:ascii="Arial" w:hAnsi="Arial" w:cs="Arial"/>
            <w:color w:val="000000"/>
            <w:sz w:val="18"/>
            <w:szCs w:val="18"/>
          </w:rPr>
          <w:t> or via our request </w:t>
        </w:r>
        <w:r>
          <w:fldChar w:fldCharType="begin"/>
        </w:r>
        <w:r>
          <w:instrText>HYPERLINK "https://support.spreedly.com/hc/en-us/requests/new"</w:instrText>
        </w:r>
        <w:r>
          <w:fldChar w:fldCharType="separate"/>
        </w:r>
        <w:r>
          <w:rPr>
            <w:rStyle w:val="Hyperlink"/>
            <w:rFonts w:ascii="Arial" w:eastAsiaTheme="majorEastAsia" w:hAnsi="Arial" w:cs="Arial"/>
            <w:sz w:val="18"/>
            <w:szCs w:val="18"/>
          </w:rPr>
          <w:t>intake form</w:t>
        </w:r>
        <w:r>
          <w:fldChar w:fldCharType="end"/>
        </w:r>
        <w:r>
          <w:rPr>
            <w:rFonts w:ascii="Arial" w:hAnsi="Arial" w:cs="Arial"/>
            <w:color w:val="000000"/>
            <w:sz w:val="18"/>
            <w:szCs w:val="18"/>
          </w:rPr>
          <w:t> at </w:t>
        </w:r>
        <w:r>
          <w:fldChar w:fldCharType="begin"/>
        </w:r>
        <w:r>
          <w:instrText>HYPERLINK "https://support.spreedly.com/hc/en-us"</w:instrText>
        </w:r>
        <w:r>
          <w:fldChar w:fldCharType="separate"/>
        </w:r>
        <w:r>
          <w:rPr>
            <w:rStyle w:val="Hyperlink"/>
            <w:rFonts w:ascii="Arial" w:eastAsiaTheme="majorEastAsia" w:hAnsi="Arial" w:cs="Arial"/>
            <w:sz w:val="18"/>
            <w:szCs w:val="18"/>
          </w:rPr>
          <w:t>support.spreedly.com</w:t>
        </w:r>
        <w:r>
          <w:fldChar w:fldCharType="end"/>
        </w:r>
        <w:r>
          <w:rPr>
            <w:rFonts w:ascii="Arial" w:hAnsi="Arial" w:cs="Arial"/>
            <w:color w:val="000000"/>
            <w:sz w:val="18"/>
            <w:szCs w:val="18"/>
          </w:rPr>
          <w:t>.</w:t>
        </w:r>
        <w:r>
          <w:rPr>
            <w:rFonts w:ascii="Arial" w:hAnsi="Arial" w:cs="Arial"/>
            <w:color w:val="000000"/>
            <w:sz w:val="18"/>
            <w:szCs w:val="18"/>
          </w:rPr>
          <w:br/>
        </w:r>
        <w:r>
          <w:rPr>
            <w:rFonts w:ascii="Arial" w:hAnsi="Arial" w:cs="Arial"/>
            <w:b/>
            <w:bCs/>
            <w:color w:val="000000"/>
            <w:sz w:val="18"/>
            <w:szCs w:val="18"/>
          </w:rPr>
          <w:br/>
        </w:r>
        <w:r>
          <w:rPr>
            <w:rFonts w:ascii="Arial" w:hAnsi="Arial" w:cs="Arial"/>
            <w:color w:val="000000"/>
            <w:sz w:val="18"/>
            <w:szCs w:val="18"/>
          </w:rPr>
          <w:t>Spreedly will use commercially reasonable efforts to promptly respond to each support request. Spreedly will provide continuous efforts (24x7x365) to resolve availability issues with the Transaction Processing Service until a workaround or resolution can be provided or until the incident can be downgraded to a lower priority.</w:t>
        </w:r>
      </w:ins>
    </w:p>
    <w:p w14:paraId="02910115" w14:textId="77777777" w:rsidR="00A77CD2" w:rsidRDefault="00A77CD2" w:rsidP="00A77CD2">
      <w:pPr>
        <w:pStyle w:val="NormalWeb"/>
        <w:spacing w:before="0" w:beforeAutospacing="0" w:after="120" w:afterAutospacing="0"/>
        <w:rPr>
          <w:ins w:id="160" w:author="Jason Gardner" w:date="2023-09-15T15:00:00Z"/>
        </w:rPr>
      </w:pPr>
      <w:ins w:id="161" w:author="Jason Gardner" w:date="2023-09-15T15:00:00Z">
        <w:r>
          <w:rPr>
            <w:rFonts w:ascii="Arial" w:hAnsi="Arial" w:cs="Arial"/>
            <w:b/>
            <w:bCs/>
            <w:color w:val="000000"/>
            <w:sz w:val="18"/>
            <w:szCs w:val="18"/>
          </w:rPr>
          <w:br/>
          <w:t>CUSTOMER SATISFACTION</w:t>
        </w:r>
      </w:ins>
    </w:p>
    <w:p w14:paraId="0FE32985" w14:textId="77777777" w:rsidR="00A77CD2" w:rsidRDefault="00A77CD2" w:rsidP="00A77CD2">
      <w:pPr>
        <w:pStyle w:val="NormalWeb"/>
        <w:spacing w:before="0" w:beforeAutospacing="0" w:after="120" w:afterAutospacing="0"/>
        <w:rPr>
          <w:ins w:id="162" w:author="Jason Gardner" w:date="2023-09-15T15:00:00Z"/>
        </w:rPr>
      </w:pPr>
      <w:ins w:id="163" w:author="Jason Gardner" w:date="2023-09-15T15:00:00Z">
        <w:r>
          <w:rPr>
            <w:rFonts w:ascii="Arial" w:hAnsi="Arial" w:cs="Arial"/>
            <w:color w:val="000000"/>
            <w:sz w:val="18"/>
            <w:szCs w:val="18"/>
          </w:rPr>
          <w:t xml:space="preserve">Your satisfaction is important to Spreedly. After your case is resolved we may ask for your feedback via </w:t>
        </w:r>
        <w:proofErr w:type="spellStart"/>
        <w:r>
          <w:rPr>
            <w:rFonts w:ascii="Arial" w:hAnsi="Arial" w:cs="Arial"/>
            <w:color w:val="000000"/>
            <w:sz w:val="18"/>
            <w:szCs w:val="18"/>
          </w:rPr>
          <w:t>ZenDesk</w:t>
        </w:r>
        <w:proofErr w:type="spellEnd"/>
        <w:r>
          <w:rPr>
            <w:rFonts w:ascii="Arial" w:hAnsi="Arial" w:cs="Arial"/>
            <w:color w:val="000000"/>
            <w:sz w:val="18"/>
            <w:szCs w:val="18"/>
          </w:rPr>
          <w:t>. Our support team regularly reviews responses, monitors customer satisfaction, and may contact customers where opportunities for improvement are identified. </w:t>
        </w:r>
      </w:ins>
    </w:p>
    <w:p w14:paraId="18BC9136" w14:textId="77777777" w:rsidR="00A77CD2" w:rsidRDefault="00A77CD2" w:rsidP="00A77CD2">
      <w:pPr>
        <w:pStyle w:val="NormalWeb"/>
        <w:spacing w:before="0" w:beforeAutospacing="0" w:after="0" w:afterAutospacing="0"/>
        <w:rPr>
          <w:ins w:id="164" w:author="Jason Gardner" w:date="2023-09-15T15:00:00Z"/>
        </w:rPr>
      </w:pPr>
      <w:ins w:id="165" w:author="Jason Gardner" w:date="2023-09-15T15:00:00Z">
        <w:r>
          <w:rPr>
            <w:rFonts w:ascii="Arial" w:hAnsi="Arial" w:cs="Arial"/>
            <w:color w:val="000000"/>
            <w:sz w:val="18"/>
            <w:szCs w:val="18"/>
          </w:rPr>
          <w:t>We may also reach out via other mechanisms to inquire about your willingness to recommend Spreedly and our services. We appreciate your responses and value your feedback in helping us to continuously enhance our services.</w:t>
        </w:r>
      </w:ins>
    </w:p>
    <w:p w14:paraId="151B9073" w14:textId="77777777" w:rsidR="00A77CD2" w:rsidRDefault="00A77CD2" w:rsidP="00A77CD2">
      <w:pPr>
        <w:rPr>
          <w:ins w:id="166" w:author="Jason Gardner" w:date="2023-09-15T15:00:00Z"/>
        </w:rPr>
      </w:pPr>
    </w:p>
    <w:p w14:paraId="5D81385C" w14:textId="77777777" w:rsidR="00A77CD2" w:rsidRDefault="00A77CD2" w:rsidP="00A77CD2">
      <w:pPr>
        <w:pStyle w:val="NormalWeb"/>
        <w:spacing w:before="0" w:beforeAutospacing="0" w:after="120" w:afterAutospacing="0"/>
        <w:rPr>
          <w:ins w:id="167" w:author="Jason Gardner" w:date="2023-09-15T15:00:00Z"/>
        </w:rPr>
      </w:pPr>
      <w:ins w:id="168" w:author="Jason Gardner" w:date="2023-09-15T15:00:00Z">
        <w:r>
          <w:rPr>
            <w:rFonts w:ascii="Arial" w:hAnsi="Arial" w:cs="Arial"/>
            <w:b/>
            <w:bCs/>
            <w:color w:val="000000"/>
            <w:sz w:val="18"/>
            <w:szCs w:val="18"/>
          </w:rPr>
          <w:t>SUBSCRIPTION  SUPPORT LEVEL OBJECTIVES</w:t>
        </w:r>
      </w:ins>
    </w:p>
    <w:p w14:paraId="415BFE2F" w14:textId="77777777" w:rsidR="00A77CD2" w:rsidRDefault="00A77CD2" w:rsidP="00A77CD2">
      <w:pPr>
        <w:pStyle w:val="NormalWeb"/>
        <w:spacing w:before="0" w:beforeAutospacing="0" w:after="120" w:afterAutospacing="0"/>
        <w:rPr>
          <w:ins w:id="169" w:author="Jason Gardner" w:date="2023-09-15T15:00:00Z"/>
        </w:rPr>
      </w:pPr>
      <w:ins w:id="170" w:author="Jason Gardner" w:date="2023-09-15T15:00:00Z">
        <w:r>
          <w:rPr>
            <w:rFonts w:ascii="Arial" w:hAnsi="Arial" w:cs="Arial"/>
            <w:color w:val="000000"/>
            <w:sz w:val="18"/>
            <w:szCs w:val="18"/>
          </w:rPr>
          <w:t>Subscription Support Services Plans come with guaranteed response and resolution times prioritized by the severity and the selected plan as presented in the following Table 1.  </w:t>
        </w:r>
      </w:ins>
    </w:p>
    <w:p w14:paraId="013325F9" w14:textId="77777777" w:rsidR="00A77CD2" w:rsidRDefault="00A77CD2" w:rsidP="005878C9">
      <w:pPr>
        <w:pStyle w:val="NormalWeb"/>
        <w:spacing w:before="0" w:beforeAutospacing="0" w:after="0" w:afterAutospacing="0"/>
        <w:rPr>
          <w:ins w:id="171" w:author="Jason Gardner" w:date="2023-09-15T15:00:00Z"/>
        </w:rPr>
      </w:pPr>
      <w:ins w:id="172" w:author="Jason Gardner" w:date="2023-09-15T15:00:00Z">
        <w:r>
          <w:rPr>
            <w:rFonts w:ascii="Arial" w:hAnsi="Arial" w:cs="Arial"/>
            <w:color w:val="000000"/>
            <w:sz w:val="18"/>
            <w:szCs w:val="18"/>
          </w:rPr>
          <w:t>As used below, “Transaction Processing Service” means Spreedly’s core API responsible for processing customer’s payment transaction requests and does not include any beta features or non-payment transaction Spreedly services such as dashboard reporting.</w:t>
        </w:r>
        <w:r>
          <w:rPr>
            <w:rFonts w:ascii="Arial" w:hAnsi="Arial" w:cs="Arial"/>
            <w:b/>
            <w:bCs/>
            <w:color w:val="000000"/>
            <w:sz w:val="18"/>
            <w:szCs w:val="18"/>
          </w:rPr>
          <w:br/>
        </w:r>
        <w:r>
          <w:rPr>
            <w:rFonts w:ascii="Arial" w:hAnsi="Arial" w:cs="Arial"/>
            <w:b/>
            <w:bCs/>
            <w:color w:val="000000"/>
            <w:sz w:val="18"/>
            <w:szCs w:val="18"/>
          </w:rPr>
          <w:br/>
          <w:t>Table 1</w:t>
        </w:r>
      </w:ins>
    </w:p>
    <w:tbl>
      <w:tblPr>
        <w:tblW w:w="0" w:type="auto"/>
        <w:tblCellMar>
          <w:top w:w="15" w:type="dxa"/>
          <w:left w:w="15" w:type="dxa"/>
          <w:bottom w:w="15" w:type="dxa"/>
          <w:right w:w="15" w:type="dxa"/>
        </w:tblCellMar>
        <w:tblLook w:val="04A0" w:firstRow="1" w:lastRow="0" w:firstColumn="1" w:lastColumn="0" w:noHBand="0" w:noVBand="1"/>
      </w:tblPr>
      <w:tblGrid>
        <w:gridCol w:w="834"/>
        <w:gridCol w:w="2902"/>
        <w:gridCol w:w="901"/>
        <w:gridCol w:w="1065"/>
        <w:gridCol w:w="860"/>
        <w:gridCol w:w="887"/>
        <w:gridCol w:w="1051"/>
        <w:gridCol w:w="844"/>
      </w:tblGrid>
      <w:tr w:rsidR="000E4A77" w14:paraId="6807B115" w14:textId="77777777" w:rsidTr="00A77CD2">
        <w:trPr>
          <w:trHeight w:val="315"/>
          <w:ins w:id="173" w:author="Jason Gardner" w:date="2023-09-15T15:00:00Z"/>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361EB3D2" w14:textId="77777777" w:rsidR="00A77CD2" w:rsidRDefault="00A77CD2">
            <w:pPr>
              <w:pStyle w:val="NormalWeb"/>
              <w:spacing w:before="0" w:beforeAutospacing="0" w:after="0" w:afterAutospacing="0"/>
              <w:jc w:val="center"/>
              <w:rPr>
                <w:ins w:id="174" w:author="Jason Gardner" w:date="2023-09-15T15:00:00Z"/>
              </w:rPr>
            </w:pPr>
            <w:ins w:id="175" w:author="Jason Gardner" w:date="2023-09-15T15:00:00Z">
              <w:r>
                <w:rPr>
                  <w:rFonts w:ascii="Arial" w:hAnsi="Arial" w:cs="Arial"/>
                  <w:b/>
                  <w:bCs/>
                  <w:color w:val="000000"/>
                  <w:sz w:val="16"/>
                  <w:szCs w:val="16"/>
                </w:rPr>
                <w:t>Priority</w:t>
              </w:r>
            </w:ins>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center"/>
            <w:hideMark/>
          </w:tcPr>
          <w:p w14:paraId="52E5404A" w14:textId="77777777" w:rsidR="00A77CD2" w:rsidRDefault="00A77CD2">
            <w:pPr>
              <w:pStyle w:val="NormalWeb"/>
              <w:spacing w:before="0" w:beforeAutospacing="0" w:after="0" w:afterAutospacing="0"/>
              <w:jc w:val="center"/>
              <w:rPr>
                <w:ins w:id="176" w:author="Jason Gardner" w:date="2023-09-15T15:00:00Z"/>
              </w:rPr>
            </w:pPr>
            <w:ins w:id="177" w:author="Jason Gardner" w:date="2023-09-15T15:00:00Z">
              <w:r>
                <w:rPr>
                  <w:rFonts w:ascii="Arial" w:hAnsi="Arial" w:cs="Arial"/>
                  <w:b/>
                  <w:bCs/>
                  <w:color w:val="000000"/>
                  <w:sz w:val="16"/>
                  <w:szCs w:val="16"/>
                </w:rPr>
                <w:t>Definition</w:t>
              </w:r>
            </w:ins>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FE0337F" w14:textId="77777777" w:rsidR="00A77CD2" w:rsidRDefault="00A77CD2">
            <w:pPr>
              <w:pStyle w:val="NormalWeb"/>
              <w:spacing w:before="0" w:beforeAutospacing="0" w:after="0" w:afterAutospacing="0"/>
              <w:jc w:val="center"/>
              <w:rPr>
                <w:ins w:id="178" w:author="Jason Gardner" w:date="2023-09-15T15:00:00Z"/>
              </w:rPr>
            </w:pPr>
            <w:ins w:id="179" w:author="Jason Gardner" w:date="2023-09-15T15:00:00Z">
              <w:r>
                <w:rPr>
                  <w:rFonts w:ascii="Arial" w:hAnsi="Arial" w:cs="Arial"/>
                  <w:b/>
                  <w:bCs/>
                  <w:color w:val="000000"/>
                  <w:sz w:val="16"/>
                  <w:szCs w:val="16"/>
                </w:rPr>
                <w:t>Spreedly Acknowledgement Time</w:t>
              </w:r>
            </w:ins>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7245619" w14:textId="77777777" w:rsidR="00A77CD2" w:rsidRDefault="00A77CD2">
            <w:pPr>
              <w:pStyle w:val="NormalWeb"/>
              <w:spacing w:before="0" w:beforeAutospacing="0" w:after="0" w:afterAutospacing="0"/>
              <w:jc w:val="center"/>
              <w:rPr>
                <w:ins w:id="180" w:author="Jason Gardner" w:date="2023-09-15T15:00:00Z"/>
              </w:rPr>
            </w:pPr>
            <w:ins w:id="181" w:author="Jason Gardner" w:date="2023-09-15T15:00:00Z">
              <w:r>
                <w:rPr>
                  <w:rFonts w:ascii="Arial" w:hAnsi="Arial" w:cs="Arial"/>
                  <w:b/>
                  <w:bCs/>
                  <w:color w:val="000000"/>
                  <w:sz w:val="16"/>
                  <w:szCs w:val="16"/>
                </w:rPr>
                <w:t>Resolution Time</w:t>
              </w:r>
            </w:ins>
          </w:p>
        </w:tc>
      </w:tr>
      <w:tr w:rsidR="000E4A77" w14:paraId="45436960" w14:textId="77777777" w:rsidTr="00A77CD2">
        <w:trPr>
          <w:trHeight w:val="315"/>
          <w:ins w:id="182" w:author="Jason Gardner" w:date="2023-09-15T15:00:00Z"/>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214EB8" w14:textId="77777777" w:rsidR="00A77CD2" w:rsidRDefault="00A77CD2">
            <w:pPr>
              <w:rPr>
                <w:ins w:id="183" w:author="Jason Gardner" w:date="2023-09-15T15:00:00Z"/>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5A563" w14:textId="77777777" w:rsidR="00A77CD2" w:rsidRDefault="00A77CD2">
            <w:pPr>
              <w:rPr>
                <w:ins w:id="184" w:author="Jason Gardner" w:date="2023-09-15T15:00:00Z"/>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313697D0" w14:textId="77777777" w:rsidR="00A77CD2" w:rsidRDefault="00A77CD2">
            <w:pPr>
              <w:pStyle w:val="NormalWeb"/>
              <w:spacing w:before="0" w:beforeAutospacing="0" w:after="0" w:afterAutospacing="0"/>
              <w:rPr>
                <w:ins w:id="185" w:author="Jason Gardner" w:date="2023-09-15T15:00:00Z"/>
              </w:rPr>
            </w:pPr>
            <w:ins w:id="186" w:author="Jason Gardner" w:date="2023-09-15T15:00:00Z">
              <w:r>
                <w:rPr>
                  <w:rFonts w:ascii="Arial" w:hAnsi="Arial" w:cs="Arial"/>
                  <w:b/>
                  <w:bCs/>
                  <w:color w:val="000000"/>
                  <w:sz w:val="16"/>
                  <w:szCs w:val="16"/>
                </w:rPr>
                <w:t>Advanced</w:t>
              </w:r>
            </w:ins>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166AE008" w14:textId="77777777" w:rsidR="00A77CD2" w:rsidRDefault="00A77CD2">
            <w:pPr>
              <w:pStyle w:val="NormalWeb"/>
              <w:spacing w:before="0" w:beforeAutospacing="0" w:after="0" w:afterAutospacing="0"/>
              <w:rPr>
                <w:ins w:id="187" w:author="Jason Gardner" w:date="2023-09-15T15:00:00Z"/>
              </w:rPr>
            </w:pPr>
            <w:ins w:id="188" w:author="Jason Gardner" w:date="2023-09-15T15:00:00Z">
              <w:r>
                <w:rPr>
                  <w:rFonts w:ascii="Arial" w:hAnsi="Arial" w:cs="Arial"/>
                  <w:b/>
                  <w:bCs/>
                  <w:color w:val="000000"/>
                  <w:sz w:val="16"/>
                  <w:szCs w:val="16"/>
                </w:rPr>
                <w:t>Professional</w:t>
              </w:r>
            </w:ins>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1D2141BD" w14:textId="77777777" w:rsidR="00A77CD2" w:rsidRDefault="00A77CD2">
            <w:pPr>
              <w:pStyle w:val="NormalWeb"/>
              <w:spacing w:before="0" w:beforeAutospacing="0" w:after="0" w:afterAutospacing="0"/>
              <w:rPr>
                <w:ins w:id="189" w:author="Jason Gardner" w:date="2023-09-15T15:00:00Z"/>
              </w:rPr>
            </w:pPr>
            <w:ins w:id="190" w:author="Jason Gardner" w:date="2023-09-15T15:00:00Z">
              <w:r>
                <w:rPr>
                  <w:rFonts w:ascii="Arial" w:hAnsi="Arial" w:cs="Arial"/>
                  <w:b/>
                  <w:bCs/>
                  <w:color w:val="000000"/>
                  <w:sz w:val="16"/>
                  <w:szCs w:val="16"/>
                </w:rPr>
                <w:t>Premium</w:t>
              </w:r>
            </w:ins>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1FE3B74B" w14:textId="77777777" w:rsidR="00A77CD2" w:rsidRDefault="00A77CD2">
            <w:pPr>
              <w:pStyle w:val="NormalWeb"/>
              <w:spacing w:before="0" w:beforeAutospacing="0" w:after="0" w:afterAutospacing="0"/>
              <w:rPr>
                <w:ins w:id="191" w:author="Jason Gardner" w:date="2023-09-15T15:00:00Z"/>
              </w:rPr>
            </w:pPr>
            <w:ins w:id="192" w:author="Jason Gardner" w:date="2023-09-15T15:00:00Z">
              <w:r>
                <w:rPr>
                  <w:rFonts w:ascii="Arial" w:hAnsi="Arial" w:cs="Arial"/>
                  <w:b/>
                  <w:bCs/>
                  <w:color w:val="000000"/>
                  <w:sz w:val="16"/>
                  <w:szCs w:val="16"/>
                </w:rPr>
                <w:t>Advanced</w:t>
              </w:r>
            </w:ins>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7DFB8498" w14:textId="77777777" w:rsidR="00A77CD2" w:rsidRDefault="00A77CD2">
            <w:pPr>
              <w:pStyle w:val="NormalWeb"/>
              <w:spacing w:before="0" w:beforeAutospacing="0" w:after="0" w:afterAutospacing="0"/>
              <w:rPr>
                <w:ins w:id="193" w:author="Jason Gardner" w:date="2023-09-15T15:00:00Z"/>
              </w:rPr>
            </w:pPr>
            <w:ins w:id="194" w:author="Jason Gardner" w:date="2023-09-15T15:00:00Z">
              <w:r>
                <w:rPr>
                  <w:rFonts w:ascii="Arial" w:hAnsi="Arial" w:cs="Arial"/>
                  <w:b/>
                  <w:bCs/>
                  <w:color w:val="000000"/>
                  <w:sz w:val="16"/>
                  <w:szCs w:val="16"/>
                </w:rPr>
                <w:t>Professional</w:t>
              </w:r>
            </w:ins>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45" w:type="dxa"/>
              <w:bottom w:w="30" w:type="dxa"/>
              <w:right w:w="45" w:type="dxa"/>
            </w:tcMar>
            <w:vAlign w:val="bottom"/>
            <w:hideMark/>
          </w:tcPr>
          <w:p w14:paraId="351ABEF2" w14:textId="77777777" w:rsidR="00A77CD2" w:rsidRDefault="00A77CD2">
            <w:pPr>
              <w:pStyle w:val="NormalWeb"/>
              <w:spacing w:before="0" w:beforeAutospacing="0" w:after="0" w:afterAutospacing="0"/>
              <w:rPr>
                <w:ins w:id="195" w:author="Jason Gardner" w:date="2023-09-15T15:00:00Z"/>
              </w:rPr>
            </w:pPr>
            <w:ins w:id="196" w:author="Jason Gardner" w:date="2023-09-15T15:00:00Z">
              <w:r>
                <w:rPr>
                  <w:rFonts w:ascii="Arial" w:hAnsi="Arial" w:cs="Arial"/>
                  <w:b/>
                  <w:bCs/>
                  <w:color w:val="000000"/>
                  <w:sz w:val="16"/>
                  <w:szCs w:val="16"/>
                </w:rPr>
                <w:t>Premium</w:t>
              </w:r>
            </w:ins>
          </w:p>
        </w:tc>
      </w:tr>
      <w:tr w:rsidR="007F419B" w14:paraId="0826A10E" w14:textId="77777777" w:rsidTr="00A77CD2">
        <w:trPr>
          <w:trHeight w:val="315"/>
          <w:ins w:id="197" w:author="Jason Gardner" w:date="2023-09-15T15:00:00Z"/>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B7A145" w14:textId="77777777" w:rsidR="00A77CD2" w:rsidRDefault="00A77CD2">
            <w:pPr>
              <w:pStyle w:val="NormalWeb"/>
              <w:spacing w:before="0" w:beforeAutospacing="0" w:after="0" w:afterAutospacing="0"/>
              <w:jc w:val="center"/>
              <w:rPr>
                <w:ins w:id="198" w:author="Jason Gardner" w:date="2023-09-15T15:00:00Z"/>
              </w:rPr>
            </w:pPr>
            <w:ins w:id="199" w:author="Jason Gardner" w:date="2023-09-15T15:00:00Z">
              <w:r>
                <w:rPr>
                  <w:rFonts w:ascii="Arial" w:hAnsi="Arial" w:cs="Arial"/>
                  <w:b/>
                  <w:bCs/>
                  <w:color w:val="000000"/>
                  <w:sz w:val="16"/>
                  <w:szCs w:val="16"/>
                </w:rPr>
                <w:t xml:space="preserve">Level 3 </w:t>
              </w:r>
              <w:r>
                <w:rPr>
                  <w:rFonts w:ascii="Arial" w:hAnsi="Arial" w:cs="Arial"/>
                  <w:color w:val="000000"/>
                  <w:sz w:val="16"/>
                  <w:szCs w:val="16"/>
                </w:rPr>
                <w:t>(Low)</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B2D205" w14:textId="77777777" w:rsidR="00A77CD2" w:rsidRDefault="00A77CD2">
            <w:pPr>
              <w:pStyle w:val="NormalWeb"/>
              <w:spacing w:before="120" w:beforeAutospacing="0" w:after="120" w:afterAutospacing="0"/>
              <w:rPr>
                <w:ins w:id="200" w:author="Jason Gardner" w:date="2023-09-15T15:00:00Z"/>
              </w:rPr>
            </w:pPr>
            <w:ins w:id="201" w:author="Jason Gardner" w:date="2023-09-15T15:00:00Z">
              <w:r>
                <w:rPr>
                  <w:rFonts w:ascii="Arial" w:hAnsi="Arial" w:cs="Arial"/>
                  <w:color w:val="2F2F2F"/>
                  <w:sz w:val="16"/>
                  <w:szCs w:val="16"/>
                </w:rPr>
                <w:t>Non-critical maintenance, configuration or troubleshooting  requests not impacting Transaction Processing Service</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2FF0B2" w14:textId="77777777" w:rsidR="00A77CD2" w:rsidRDefault="00A77CD2">
            <w:pPr>
              <w:pStyle w:val="NormalWeb"/>
              <w:spacing w:before="0" w:beforeAutospacing="0" w:after="0" w:afterAutospacing="0"/>
              <w:jc w:val="center"/>
              <w:rPr>
                <w:ins w:id="202" w:author="Jason Gardner" w:date="2023-09-15T15:00:00Z"/>
              </w:rPr>
            </w:pPr>
            <w:ins w:id="203" w:author="Jason Gardner" w:date="2023-09-15T15:00:00Z">
              <w:r>
                <w:rPr>
                  <w:rFonts w:ascii="Arial" w:hAnsi="Arial" w:cs="Arial"/>
                  <w:color w:val="2F2F2F"/>
                  <w:sz w:val="16"/>
                  <w:szCs w:val="16"/>
                </w:rPr>
                <w:t>Up to 72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319F33" w14:textId="77777777" w:rsidR="00A77CD2" w:rsidRDefault="00A77CD2">
            <w:pPr>
              <w:pStyle w:val="NormalWeb"/>
              <w:spacing w:before="0" w:beforeAutospacing="0" w:after="0" w:afterAutospacing="0"/>
              <w:jc w:val="center"/>
              <w:rPr>
                <w:ins w:id="204" w:author="Jason Gardner" w:date="2023-09-15T15:00:00Z"/>
              </w:rPr>
            </w:pPr>
            <w:ins w:id="205" w:author="Jason Gardner" w:date="2023-09-15T15:00:00Z">
              <w:r>
                <w:rPr>
                  <w:rFonts w:ascii="Arial" w:hAnsi="Arial" w:cs="Arial"/>
                  <w:color w:val="2F2F2F"/>
                  <w:sz w:val="16"/>
                  <w:szCs w:val="16"/>
                </w:rPr>
                <w:t>Up to 48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B54CC2" w14:textId="77777777" w:rsidR="00A77CD2" w:rsidRDefault="00A77CD2">
            <w:pPr>
              <w:pStyle w:val="NormalWeb"/>
              <w:spacing w:before="0" w:beforeAutospacing="0" w:after="0" w:afterAutospacing="0"/>
              <w:jc w:val="center"/>
              <w:rPr>
                <w:ins w:id="206" w:author="Jason Gardner" w:date="2023-09-15T15:00:00Z"/>
              </w:rPr>
            </w:pPr>
            <w:ins w:id="207" w:author="Jason Gardner" w:date="2023-09-15T15:00:00Z">
              <w:r>
                <w:rPr>
                  <w:rFonts w:ascii="Arial" w:hAnsi="Arial" w:cs="Arial"/>
                  <w:color w:val="2F2F2F"/>
                  <w:sz w:val="16"/>
                  <w:szCs w:val="16"/>
                </w:rPr>
                <w:t>Up to 24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4E712A" w14:textId="77777777" w:rsidR="00A77CD2" w:rsidRDefault="00A77CD2">
            <w:pPr>
              <w:pStyle w:val="NormalWeb"/>
              <w:spacing w:before="0" w:beforeAutospacing="0" w:after="0" w:afterAutospacing="0"/>
              <w:jc w:val="center"/>
              <w:rPr>
                <w:ins w:id="208" w:author="Jason Gardner" w:date="2023-09-15T15:00:00Z"/>
              </w:rPr>
            </w:pPr>
            <w:ins w:id="209" w:author="Jason Gardner" w:date="2023-09-15T15:00:00Z">
              <w:r>
                <w:rPr>
                  <w:rFonts w:ascii="Arial" w:hAnsi="Arial" w:cs="Arial"/>
                  <w:color w:val="2F2F2F"/>
                  <w:sz w:val="16"/>
                  <w:szCs w:val="16"/>
                </w:rPr>
                <w:t>Next update</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58250F" w14:textId="77777777" w:rsidR="00A77CD2" w:rsidRDefault="00A77CD2">
            <w:pPr>
              <w:pStyle w:val="NormalWeb"/>
              <w:spacing w:before="0" w:beforeAutospacing="0" w:after="0" w:afterAutospacing="0"/>
              <w:jc w:val="center"/>
              <w:rPr>
                <w:ins w:id="210" w:author="Jason Gardner" w:date="2023-09-15T15:00:00Z"/>
              </w:rPr>
            </w:pPr>
            <w:ins w:id="211" w:author="Jason Gardner" w:date="2023-09-15T15:00:00Z">
              <w:r>
                <w:rPr>
                  <w:rFonts w:ascii="Arial" w:hAnsi="Arial" w:cs="Arial"/>
                  <w:color w:val="2F2F2F"/>
                  <w:sz w:val="16"/>
                  <w:szCs w:val="16"/>
                </w:rPr>
                <w:t>Next update</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929142" w14:textId="77777777" w:rsidR="00A77CD2" w:rsidRDefault="00A77CD2">
            <w:pPr>
              <w:pStyle w:val="NormalWeb"/>
              <w:spacing w:before="0" w:beforeAutospacing="0" w:after="0" w:afterAutospacing="0"/>
              <w:jc w:val="center"/>
              <w:rPr>
                <w:ins w:id="212" w:author="Jason Gardner" w:date="2023-09-15T15:00:00Z"/>
              </w:rPr>
            </w:pPr>
            <w:ins w:id="213" w:author="Jason Gardner" w:date="2023-09-15T15:00:00Z">
              <w:r>
                <w:rPr>
                  <w:rFonts w:ascii="Arial" w:hAnsi="Arial" w:cs="Arial"/>
                  <w:color w:val="2F2F2F"/>
                  <w:sz w:val="16"/>
                  <w:szCs w:val="16"/>
                </w:rPr>
                <w:t>Next update</w:t>
              </w:r>
            </w:ins>
          </w:p>
        </w:tc>
      </w:tr>
      <w:tr w:rsidR="007F419B" w14:paraId="64C6EE5B" w14:textId="77777777" w:rsidTr="00A77CD2">
        <w:trPr>
          <w:trHeight w:val="315"/>
          <w:ins w:id="214" w:author="Jason Gardner" w:date="2023-09-15T15:00:00Z"/>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C63ACE" w14:textId="77777777" w:rsidR="00A77CD2" w:rsidRDefault="00A77CD2">
            <w:pPr>
              <w:pStyle w:val="NormalWeb"/>
              <w:spacing w:before="0" w:beforeAutospacing="0" w:after="0" w:afterAutospacing="0"/>
              <w:jc w:val="center"/>
              <w:rPr>
                <w:ins w:id="215" w:author="Jason Gardner" w:date="2023-09-15T15:00:00Z"/>
              </w:rPr>
            </w:pPr>
            <w:ins w:id="216" w:author="Jason Gardner" w:date="2023-09-15T15:00:00Z">
              <w:r>
                <w:rPr>
                  <w:rFonts w:ascii="Arial" w:hAnsi="Arial" w:cs="Arial"/>
                  <w:b/>
                  <w:bCs/>
                  <w:color w:val="000000"/>
                  <w:sz w:val="16"/>
                  <w:szCs w:val="16"/>
                </w:rPr>
                <w:t>Level 2</w:t>
              </w:r>
              <w:r>
                <w:rPr>
                  <w:rFonts w:ascii="Arial" w:hAnsi="Arial" w:cs="Arial"/>
                  <w:color w:val="000000"/>
                  <w:sz w:val="16"/>
                  <w:szCs w:val="16"/>
                </w:rPr>
                <w:t xml:space="preserve"> (Serious)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CAE20D" w14:textId="77777777" w:rsidR="00A77CD2" w:rsidRDefault="00A77CD2">
            <w:pPr>
              <w:pStyle w:val="NormalWeb"/>
              <w:spacing w:before="120" w:beforeAutospacing="0" w:after="120" w:afterAutospacing="0"/>
              <w:rPr>
                <w:ins w:id="217" w:author="Jason Gardner" w:date="2023-09-15T15:00:00Z"/>
              </w:rPr>
            </w:pPr>
            <w:ins w:id="218" w:author="Jason Gardner" w:date="2023-09-15T15:00:00Z">
              <w:r>
                <w:rPr>
                  <w:rFonts w:ascii="Arial" w:hAnsi="Arial" w:cs="Arial"/>
                  <w:color w:val="2F2F2F"/>
                  <w:sz w:val="16"/>
                  <w:szCs w:val="16"/>
                </w:rPr>
                <w:t>Transaction Processing Service is severely impaired due to a Spreedly issue</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4EF83F" w14:textId="77777777" w:rsidR="00A77CD2" w:rsidRDefault="00A77CD2">
            <w:pPr>
              <w:pStyle w:val="NormalWeb"/>
              <w:spacing w:before="0" w:beforeAutospacing="0" w:after="0" w:afterAutospacing="0"/>
              <w:jc w:val="center"/>
              <w:rPr>
                <w:ins w:id="219" w:author="Jason Gardner" w:date="2023-09-15T15:00:00Z"/>
              </w:rPr>
            </w:pPr>
            <w:ins w:id="220" w:author="Jason Gardner" w:date="2023-09-15T15:00:00Z">
              <w:r>
                <w:rPr>
                  <w:rFonts w:ascii="Arial" w:hAnsi="Arial" w:cs="Arial"/>
                  <w:color w:val="2F2F2F"/>
                  <w:sz w:val="16"/>
                  <w:szCs w:val="16"/>
                </w:rPr>
                <w:t>Up to 8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96558B" w14:textId="77777777" w:rsidR="00A77CD2" w:rsidRDefault="00A77CD2">
            <w:pPr>
              <w:pStyle w:val="NormalWeb"/>
              <w:spacing w:before="0" w:beforeAutospacing="0" w:after="0" w:afterAutospacing="0"/>
              <w:jc w:val="center"/>
              <w:rPr>
                <w:ins w:id="221" w:author="Jason Gardner" w:date="2023-09-15T15:00:00Z"/>
              </w:rPr>
            </w:pPr>
            <w:ins w:id="222" w:author="Jason Gardner" w:date="2023-09-15T15:00:00Z">
              <w:r>
                <w:rPr>
                  <w:rFonts w:ascii="Arial" w:hAnsi="Arial" w:cs="Arial"/>
                  <w:color w:val="2F2F2F"/>
                  <w:sz w:val="16"/>
                  <w:szCs w:val="16"/>
                </w:rPr>
                <w:t>Up to 4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5C6201" w14:textId="77777777" w:rsidR="00A77CD2" w:rsidRDefault="00A77CD2">
            <w:pPr>
              <w:pStyle w:val="NormalWeb"/>
              <w:spacing w:before="0" w:beforeAutospacing="0" w:after="0" w:afterAutospacing="0"/>
              <w:jc w:val="center"/>
              <w:rPr>
                <w:ins w:id="223" w:author="Jason Gardner" w:date="2023-09-15T15:00:00Z"/>
              </w:rPr>
            </w:pPr>
            <w:ins w:id="224" w:author="Jason Gardner" w:date="2023-09-15T15:00:00Z">
              <w:r>
                <w:rPr>
                  <w:rFonts w:ascii="Arial" w:hAnsi="Arial" w:cs="Arial"/>
                  <w:color w:val="2F2F2F"/>
                  <w:sz w:val="16"/>
                  <w:szCs w:val="16"/>
                </w:rPr>
                <w:t>Up to 2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289628" w14:textId="77777777" w:rsidR="00A77CD2" w:rsidRDefault="00A77CD2">
            <w:pPr>
              <w:pStyle w:val="NormalWeb"/>
              <w:spacing w:before="0" w:beforeAutospacing="0" w:after="0" w:afterAutospacing="0"/>
              <w:jc w:val="center"/>
              <w:rPr>
                <w:ins w:id="225" w:author="Jason Gardner" w:date="2023-09-15T15:00:00Z"/>
              </w:rPr>
            </w:pPr>
            <w:ins w:id="226" w:author="Jason Gardner" w:date="2023-09-15T15:00:00Z">
              <w:r>
                <w:rPr>
                  <w:rFonts w:ascii="Arial" w:hAnsi="Arial" w:cs="Arial"/>
                  <w:color w:val="2F2F2F"/>
                  <w:sz w:val="16"/>
                  <w:szCs w:val="16"/>
                </w:rPr>
                <w:t>Within 5 days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15558C" w14:textId="77777777" w:rsidR="00A77CD2" w:rsidRDefault="00A77CD2">
            <w:pPr>
              <w:pStyle w:val="NormalWeb"/>
              <w:spacing w:before="0" w:beforeAutospacing="0" w:after="0" w:afterAutospacing="0"/>
              <w:jc w:val="center"/>
              <w:rPr>
                <w:ins w:id="227" w:author="Jason Gardner" w:date="2023-09-15T15:00:00Z"/>
              </w:rPr>
            </w:pPr>
            <w:ins w:id="228" w:author="Jason Gardner" w:date="2023-09-15T15:00:00Z">
              <w:r>
                <w:rPr>
                  <w:rFonts w:ascii="Arial" w:hAnsi="Arial" w:cs="Arial"/>
                  <w:color w:val="2F2F2F"/>
                  <w:sz w:val="16"/>
                  <w:szCs w:val="16"/>
                </w:rPr>
                <w:t>Within 3 days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7FAD9B" w14:textId="77777777" w:rsidR="00A77CD2" w:rsidRDefault="00A77CD2">
            <w:pPr>
              <w:pStyle w:val="NormalWeb"/>
              <w:spacing w:before="0" w:beforeAutospacing="0" w:after="0" w:afterAutospacing="0"/>
              <w:jc w:val="center"/>
              <w:rPr>
                <w:ins w:id="229" w:author="Jason Gardner" w:date="2023-09-15T15:00:00Z"/>
              </w:rPr>
            </w:pPr>
            <w:ins w:id="230" w:author="Jason Gardner" w:date="2023-09-15T15:00:00Z">
              <w:r>
                <w:rPr>
                  <w:rFonts w:ascii="Arial" w:hAnsi="Arial" w:cs="Arial"/>
                  <w:color w:val="2F2F2F"/>
                  <w:sz w:val="16"/>
                  <w:szCs w:val="16"/>
                </w:rPr>
                <w:t>Within 24 hours</w:t>
              </w:r>
            </w:ins>
          </w:p>
        </w:tc>
      </w:tr>
      <w:tr w:rsidR="007F419B" w14:paraId="299A1EBC" w14:textId="77777777" w:rsidTr="00A77CD2">
        <w:trPr>
          <w:trHeight w:val="315"/>
          <w:ins w:id="231" w:author="Jason Gardner" w:date="2023-09-15T15:00:00Z"/>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17B13A" w14:textId="77777777" w:rsidR="00A77CD2" w:rsidRDefault="00A77CD2">
            <w:pPr>
              <w:pStyle w:val="NormalWeb"/>
              <w:spacing w:before="0" w:beforeAutospacing="0" w:after="0" w:afterAutospacing="0"/>
              <w:jc w:val="center"/>
              <w:rPr>
                <w:ins w:id="232" w:author="Jason Gardner" w:date="2023-09-15T15:00:00Z"/>
              </w:rPr>
            </w:pPr>
            <w:ins w:id="233" w:author="Jason Gardner" w:date="2023-09-15T15:00:00Z">
              <w:r>
                <w:rPr>
                  <w:rFonts w:ascii="Arial" w:hAnsi="Arial" w:cs="Arial"/>
                  <w:b/>
                  <w:bCs/>
                  <w:color w:val="000000"/>
                  <w:sz w:val="16"/>
                  <w:szCs w:val="16"/>
                </w:rPr>
                <w:t xml:space="preserve">Level 1 </w:t>
              </w:r>
              <w:r>
                <w:rPr>
                  <w:rFonts w:ascii="Arial" w:hAnsi="Arial" w:cs="Arial"/>
                  <w:color w:val="000000"/>
                  <w:sz w:val="16"/>
                  <w:szCs w:val="16"/>
                </w:rPr>
                <w:t>(Critical)</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6CA32" w14:textId="77777777" w:rsidR="00A77CD2" w:rsidRDefault="00A77CD2">
            <w:pPr>
              <w:pStyle w:val="NormalWeb"/>
              <w:spacing w:before="120" w:beforeAutospacing="0" w:after="120" w:afterAutospacing="0"/>
              <w:rPr>
                <w:ins w:id="234" w:author="Jason Gardner" w:date="2023-09-15T15:00:00Z"/>
              </w:rPr>
            </w:pPr>
            <w:ins w:id="235" w:author="Jason Gardner" w:date="2023-09-15T15:00:00Z">
              <w:r>
                <w:rPr>
                  <w:rFonts w:ascii="Arial" w:hAnsi="Arial" w:cs="Arial"/>
                  <w:color w:val="2F2F2F"/>
                  <w:sz w:val="16"/>
                  <w:szCs w:val="16"/>
                </w:rPr>
                <w:t>Transaction Processing Service is unavailable due to a Spreedly issue</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B7CEFB" w14:textId="77777777" w:rsidR="00A77CD2" w:rsidRDefault="00A77CD2">
            <w:pPr>
              <w:pStyle w:val="NormalWeb"/>
              <w:spacing w:before="0" w:beforeAutospacing="0" w:after="0" w:afterAutospacing="0"/>
              <w:jc w:val="center"/>
              <w:rPr>
                <w:ins w:id="236" w:author="Jason Gardner" w:date="2023-09-15T15:00:00Z"/>
              </w:rPr>
            </w:pPr>
            <w:ins w:id="237" w:author="Jason Gardner" w:date="2023-09-15T15:00:00Z">
              <w:r>
                <w:rPr>
                  <w:rFonts w:ascii="Arial" w:hAnsi="Arial" w:cs="Arial"/>
                  <w:color w:val="2F2F2F"/>
                  <w:sz w:val="16"/>
                  <w:szCs w:val="16"/>
                </w:rPr>
                <w:t>Up to 2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C65D4" w14:textId="77777777" w:rsidR="00A77CD2" w:rsidRDefault="00A77CD2">
            <w:pPr>
              <w:pStyle w:val="NormalWeb"/>
              <w:spacing w:before="0" w:beforeAutospacing="0" w:after="0" w:afterAutospacing="0"/>
              <w:jc w:val="center"/>
              <w:rPr>
                <w:ins w:id="238" w:author="Jason Gardner" w:date="2023-09-15T15:00:00Z"/>
              </w:rPr>
            </w:pPr>
            <w:ins w:id="239" w:author="Jason Gardner" w:date="2023-09-15T15:00:00Z">
              <w:r>
                <w:rPr>
                  <w:rFonts w:ascii="Arial" w:hAnsi="Arial" w:cs="Arial"/>
                  <w:color w:val="2F2F2F"/>
                  <w:sz w:val="16"/>
                  <w:szCs w:val="16"/>
                </w:rPr>
                <w:t>Up to 1 hours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2B260B" w14:textId="77777777" w:rsidR="00A77CD2" w:rsidRDefault="00A77CD2">
            <w:pPr>
              <w:pStyle w:val="NormalWeb"/>
              <w:spacing w:before="0" w:beforeAutospacing="0" w:after="0" w:afterAutospacing="0"/>
              <w:jc w:val="center"/>
              <w:rPr>
                <w:ins w:id="240" w:author="Jason Gardner" w:date="2023-09-15T15:00:00Z"/>
              </w:rPr>
            </w:pPr>
            <w:ins w:id="241" w:author="Jason Gardner" w:date="2023-09-15T15:00:00Z">
              <w:r>
                <w:rPr>
                  <w:rFonts w:ascii="Arial" w:hAnsi="Arial" w:cs="Arial"/>
                  <w:color w:val="2F2F2F"/>
                  <w:sz w:val="16"/>
                  <w:szCs w:val="16"/>
                </w:rPr>
                <w:t>Up to 30 minutes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5F5E65" w14:textId="77777777" w:rsidR="00A77CD2" w:rsidRDefault="00A77CD2">
            <w:pPr>
              <w:pStyle w:val="NormalWeb"/>
              <w:spacing w:before="0" w:beforeAutospacing="0" w:after="0" w:afterAutospacing="0"/>
              <w:jc w:val="center"/>
              <w:rPr>
                <w:ins w:id="242" w:author="Jason Gardner" w:date="2023-09-15T15:00:00Z"/>
              </w:rPr>
            </w:pPr>
            <w:ins w:id="243" w:author="Jason Gardner" w:date="2023-09-15T15:00:00Z">
              <w:r>
                <w:rPr>
                  <w:rFonts w:ascii="Arial" w:hAnsi="Arial" w:cs="Arial"/>
                  <w:color w:val="2F2F2F"/>
                  <w:sz w:val="16"/>
                  <w:szCs w:val="16"/>
                </w:rPr>
                <w:t>Within 2 days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B51FD6" w14:textId="77777777" w:rsidR="00A77CD2" w:rsidRDefault="00A77CD2">
            <w:pPr>
              <w:pStyle w:val="NormalWeb"/>
              <w:spacing w:before="0" w:beforeAutospacing="0" w:after="0" w:afterAutospacing="0"/>
              <w:jc w:val="center"/>
              <w:rPr>
                <w:ins w:id="244" w:author="Jason Gardner" w:date="2023-09-15T15:00:00Z"/>
              </w:rPr>
            </w:pPr>
            <w:ins w:id="245" w:author="Jason Gardner" w:date="2023-09-15T15:00:00Z">
              <w:r>
                <w:rPr>
                  <w:rFonts w:ascii="Arial" w:hAnsi="Arial" w:cs="Arial"/>
                  <w:color w:val="2F2F2F"/>
                  <w:sz w:val="16"/>
                  <w:szCs w:val="16"/>
                </w:rPr>
                <w:t>Within 1 days</w:t>
              </w:r>
            </w:ins>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9311BC" w14:textId="77777777" w:rsidR="00A77CD2" w:rsidRDefault="00A77CD2">
            <w:pPr>
              <w:pStyle w:val="NormalWeb"/>
              <w:spacing w:before="0" w:beforeAutospacing="0" w:after="0" w:afterAutospacing="0"/>
              <w:jc w:val="center"/>
              <w:rPr>
                <w:ins w:id="246" w:author="Jason Gardner" w:date="2023-09-15T15:00:00Z"/>
              </w:rPr>
            </w:pPr>
            <w:ins w:id="247" w:author="Jason Gardner" w:date="2023-09-15T15:00:00Z">
              <w:r>
                <w:rPr>
                  <w:rFonts w:ascii="Arial" w:hAnsi="Arial" w:cs="Arial"/>
                  <w:color w:val="2F2F2F"/>
                  <w:sz w:val="16"/>
                  <w:szCs w:val="16"/>
                </w:rPr>
                <w:t>Within 8 hours</w:t>
              </w:r>
            </w:ins>
          </w:p>
        </w:tc>
      </w:tr>
    </w:tbl>
    <w:p w14:paraId="3E0DE0F5" w14:textId="77777777" w:rsidR="00A77CD2" w:rsidRDefault="00A77CD2" w:rsidP="00A77CD2">
      <w:pPr>
        <w:pStyle w:val="NormalWeb"/>
        <w:spacing w:before="0" w:beforeAutospacing="0" w:after="120" w:afterAutospacing="0"/>
        <w:rPr>
          <w:ins w:id="248" w:author="Jason Gardner" w:date="2023-09-15T15:00:00Z"/>
        </w:rPr>
      </w:pPr>
      <w:ins w:id="249" w:author="Jason Gardner" w:date="2023-09-15T15:00:00Z">
        <w:r>
          <w:rPr>
            <w:rFonts w:ascii="Arial" w:hAnsi="Arial" w:cs="Arial"/>
            <w:b/>
            <w:bCs/>
            <w:color w:val="000000"/>
            <w:sz w:val="18"/>
            <w:szCs w:val="18"/>
          </w:rPr>
          <w:lastRenderedPageBreak/>
          <w:t>Severity Level Definitions</w:t>
        </w:r>
      </w:ins>
    </w:p>
    <w:p w14:paraId="357BEE72" w14:textId="77777777" w:rsidR="00A77CD2" w:rsidRDefault="00A77CD2" w:rsidP="00A77CD2">
      <w:pPr>
        <w:pStyle w:val="NormalWeb"/>
        <w:spacing w:before="0" w:beforeAutospacing="0" w:after="0" w:afterAutospacing="0"/>
        <w:rPr>
          <w:ins w:id="250" w:author="Jason Gardner" w:date="2023-09-15T15:00:00Z"/>
        </w:rPr>
      </w:pPr>
      <w:ins w:id="251" w:author="Jason Gardner" w:date="2023-09-15T15:00:00Z">
        <w:r>
          <w:rPr>
            <w:rFonts w:ascii="Arial" w:hAnsi="Arial" w:cs="Arial"/>
            <w:color w:val="000000"/>
            <w:sz w:val="18"/>
            <w:szCs w:val="18"/>
          </w:rPr>
          <w:t xml:space="preserve">Customers should indicate a priority when submitting a support ticket based on the severity level of their issue, however, Spreedly may adjust the priority if the request no longer fits the original severity level definition. Spreedly is not responsible for any failure to meet performance standards caused by the misassignment of the priority in a support request. Support tickets submitted without </w:t>
        </w:r>
        <w:proofErr w:type="gramStart"/>
        <w:r>
          <w:rPr>
            <w:rFonts w:ascii="Arial" w:hAnsi="Arial" w:cs="Arial"/>
            <w:color w:val="000000"/>
            <w:sz w:val="18"/>
            <w:szCs w:val="18"/>
          </w:rPr>
          <w:t>a priority</w:t>
        </w:r>
        <w:proofErr w:type="gramEnd"/>
        <w:r>
          <w:rPr>
            <w:rFonts w:ascii="Arial" w:hAnsi="Arial" w:cs="Arial"/>
            <w:color w:val="000000"/>
            <w:sz w:val="18"/>
            <w:szCs w:val="18"/>
          </w:rPr>
          <w:t xml:space="preserve"> will default to Severity Level 3.</w:t>
        </w:r>
      </w:ins>
    </w:p>
    <w:p w14:paraId="6E776447" w14:textId="77777777" w:rsidR="00A77CD2" w:rsidRDefault="00A77CD2" w:rsidP="00A77CD2">
      <w:pPr>
        <w:rPr>
          <w:ins w:id="252" w:author="Jason Gardner" w:date="2023-09-15T15:00:00Z"/>
        </w:rPr>
      </w:pPr>
    </w:p>
    <w:p w14:paraId="754EE1F7" w14:textId="77777777" w:rsidR="00A77CD2" w:rsidRDefault="00A77CD2" w:rsidP="00A77CD2">
      <w:pPr>
        <w:pStyle w:val="NormalWeb"/>
        <w:spacing w:before="0" w:beforeAutospacing="0" w:after="120" w:afterAutospacing="0"/>
        <w:rPr>
          <w:ins w:id="253" w:author="Jason Gardner" w:date="2023-09-15T15:00:00Z"/>
        </w:rPr>
      </w:pPr>
      <w:ins w:id="254" w:author="Jason Gardner" w:date="2023-09-15T15:00:00Z">
        <w:r>
          <w:rPr>
            <w:rFonts w:ascii="Arial" w:hAnsi="Arial" w:cs="Arial"/>
            <w:b/>
            <w:bCs/>
            <w:color w:val="000000"/>
            <w:sz w:val="18"/>
            <w:szCs w:val="18"/>
          </w:rPr>
          <w:t>Severity levels are defined as follows:</w:t>
        </w:r>
      </w:ins>
    </w:p>
    <w:p w14:paraId="6E3FA967" w14:textId="77777777" w:rsidR="00A77CD2" w:rsidRDefault="00A77CD2" w:rsidP="00A77CD2">
      <w:pPr>
        <w:pStyle w:val="NormalWeb"/>
        <w:spacing w:before="0" w:beforeAutospacing="0" w:after="120" w:afterAutospacing="0"/>
        <w:ind w:left="360"/>
        <w:rPr>
          <w:ins w:id="255" w:author="Jason Gardner" w:date="2023-09-15T15:00:00Z"/>
        </w:rPr>
      </w:pPr>
      <w:ins w:id="256" w:author="Jason Gardner" w:date="2023-09-15T15:00:00Z">
        <w:r>
          <w:rPr>
            <w:rFonts w:ascii="Arial" w:hAnsi="Arial" w:cs="Arial"/>
            <w:b/>
            <w:bCs/>
            <w:color w:val="000000"/>
            <w:sz w:val="18"/>
            <w:szCs w:val="18"/>
          </w:rPr>
          <w:t>Level 1 (Critical): </w:t>
        </w:r>
        <w:r>
          <w:rPr>
            <w:rFonts w:ascii="Arial" w:hAnsi="Arial" w:cs="Arial"/>
            <w:color w:val="000000"/>
            <w:sz w:val="18"/>
            <w:szCs w:val="18"/>
          </w:rPr>
          <w:t xml:space="preserve">Transaction Processing Service is unavailable due to an issue under Spreedly’s </w:t>
        </w:r>
        <w:proofErr w:type="gramStart"/>
        <w:r>
          <w:rPr>
            <w:rFonts w:ascii="Arial" w:hAnsi="Arial" w:cs="Arial"/>
            <w:color w:val="000000"/>
            <w:sz w:val="18"/>
            <w:szCs w:val="18"/>
          </w:rPr>
          <w:t>control</w:t>
        </w:r>
        <w:proofErr w:type="gramEnd"/>
        <w:r>
          <w:rPr>
            <w:rFonts w:ascii="Arial" w:hAnsi="Arial" w:cs="Arial"/>
            <w:color w:val="000000"/>
            <w:sz w:val="18"/>
            <w:szCs w:val="18"/>
          </w:rPr>
          <w:t xml:space="preserve"> and no work around exists.</w:t>
        </w:r>
      </w:ins>
    </w:p>
    <w:p w14:paraId="1B52CB2F" w14:textId="77777777" w:rsidR="00A77CD2" w:rsidRDefault="00A77CD2" w:rsidP="00A77CD2">
      <w:pPr>
        <w:pStyle w:val="NormalWeb"/>
        <w:spacing w:before="0" w:beforeAutospacing="0" w:after="120" w:afterAutospacing="0"/>
        <w:ind w:left="360"/>
        <w:rPr>
          <w:ins w:id="257" w:author="Jason Gardner" w:date="2023-09-15T15:00:00Z"/>
        </w:rPr>
      </w:pPr>
      <w:ins w:id="258" w:author="Jason Gardner" w:date="2023-09-15T15:00:00Z">
        <w:r>
          <w:rPr>
            <w:rFonts w:ascii="Arial" w:hAnsi="Arial" w:cs="Arial"/>
            <w:b/>
            <w:bCs/>
            <w:color w:val="000000"/>
            <w:sz w:val="18"/>
            <w:szCs w:val="18"/>
          </w:rPr>
          <w:t>Level 2 (Serious): </w:t>
        </w:r>
        <w:r>
          <w:rPr>
            <w:rFonts w:ascii="Arial" w:hAnsi="Arial" w:cs="Arial"/>
            <w:color w:val="000000"/>
            <w:sz w:val="18"/>
            <w:szCs w:val="18"/>
          </w:rPr>
          <w:t>Transaction Processing Service is severely impaired due to an issue under Spreedly’s control although a workaround may exist.</w:t>
        </w:r>
      </w:ins>
    </w:p>
    <w:p w14:paraId="524979CE" w14:textId="77777777" w:rsidR="00A77CD2" w:rsidRDefault="00A77CD2" w:rsidP="00A77CD2">
      <w:pPr>
        <w:pStyle w:val="NormalWeb"/>
        <w:spacing w:before="0" w:beforeAutospacing="0" w:after="120" w:afterAutospacing="0"/>
        <w:ind w:left="360"/>
        <w:rPr>
          <w:ins w:id="259" w:author="Jason Gardner" w:date="2023-09-15T15:00:00Z"/>
        </w:rPr>
      </w:pPr>
      <w:ins w:id="260" w:author="Jason Gardner" w:date="2023-09-15T15:00:00Z">
        <w:r>
          <w:rPr>
            <w:rFonts w:ascii="Arial" w:hAnsi="Arial" w:cs="Arial"/>
            <w:b/>
            <w:bCs/>
            <w:color w:val="000000"/>
            <w:sz w:val="18"/>
            <w:szCs w:val="18"/>
          </w:rPr>
          <w:t>Level 3 (Low): </w:t>
        </w:r>
        <w:r>
          <w:rPr>
            <w:rFonts w:ascii="Arial" w:hAnsi="Arial" w:cs="Arial"/>
            <w:color w:val="000000"/>
            <w:sz w:val="18"/>
            <w:szCs w:val="18"/>
          </w:rPr>
          <w:t>Non-critical maintenance, configuration or troubleshooting requests not impacting the Transaction Processing Service. Includes product questions, feature requests, bugs, and development issues that require investigation by Spreedly.</w:t>
        </w:r>
      </w:ins>
    </w:p>
    <w:p w14:paraId="67D2A25C" w14:textId="77777777" w:rsidR="00A77CD2" w:rsidRDefault="00A77CD2" w:rsidP="00A77CD2">
      <w:pPr>
        <w:pStyle w:val="NormalWeb"/>
        <w:spacing w:before="0" w:beforeAutospacing="0" w:after="120" w:afterAutospacing="0"/>
        <w:rPr>
          <w:ins w:id="261" w:author="Jason Gardner" w:date="2023-09-15T15:00:00Z"/>
        </w:rPr>
      </w:pPr>
      <w:ins w:id="262" w:author="Jason Gardner" w:date="2023-09-15T15:00:00Z">
        <w:r>
          <w:rPr>
            <w:rFonts w:ascii="Arial" w:hAnsi="Arial" w:cs="Arial"/>
            <w:color w:val="000000"/>
            <w:sz w:val="18"/>
            <w:szCs w:val="18"/>
          </w:rPr>
          <w:t>Before submitting a support request, please first check the Spreedly </w:t>
        </w:r>
        <w:r>
          <w:fldChar w:fldCharType="begin"/>
        </w:r>
        <w:r>
          <w:instrText>HYPERLINK "http://status.spreedly.com/"</w:instrText>
        </w:r>
        <w:r>
          <w:fldChar w:fldCharType="separate"/>
        </w:r>
        <w:r>
          <w:rPr>
            <w:rStyle w:val="Hyperlink"/>
            <w:rFonts w:ascii="Arial" w:eastAsiaTheme="majorEastAsia" w:hAnsi="Arial" w:cs="Arial"/>
            <w:sz w:val="18"/>
            <w:szCs w:val="18"/>
          </w:rPr>
          <w:t>API Status Page</w:t>
        </w:r>
        <w:r>
          <w:fldChar w:fldCharType="end"/>
        </w:r>
        <w:r>
          <w:rPr>
            <w:rFonts w:ascii="Arial" w:hAnsi="Arial" w:cs="Arial"/>
            <w:color w:val="000000"/>
            <w:sz w:val="18"/>
            <w:szCs w:val="18"/>
          </w:rPr>
          <w:t> to see if the outage has already been reported or if your issue is due to scheduled maintenance.</w:t>
        </w:r>
        <w:r>
          <w:rPr>
            <w:rFonts w:ascii="Arial" w:hAnsi="Arial" w:cs="Arial"/>
            <w:color w:val="000000"/>
            <w:sz w:val="18"/>
            <w:szCs w:val="18"/>
          </w:rPr>
          <w:br/>
        </w:r>
        <w:r>
          <w:rPr>
            <w:rFonts w:ascii="Arial" w:hAnsi="Arial" w:cs="Arial"/>
            <w:b/>
            <w:bCs/>
            <w:color w:val="000000"/>
            <w:sz w:val="18"/>
            <w:szCs w:val="18"/>
          </w:rPr>
          <w:br/>
          <w:t>Support Escalation</w:t>
        </w:r>
      </w:ins>
    </w:p>
    <w:p w14:paraId="16AB8B0D" w14:textId="77777777" w:rsidR="00A77CD2" w:rsidRDefault="00A77CD2" w:rsidP="00A77CD2">
      <w:pPr>
        <w:pStyle w:val="NormalWeb"/>
        <w:spacing w:before="0" w:beforeAutospacing="0" w:after="120" w:afterAutospacing="0"/>
        <w:rPr>
          <w:ins w:id="263" w:author="Jason Gardner" w:date="2023-09-15T15:00:00Z"/>
        </w:rPr>
      </w:pPr>
      <w:ins w:id="264" w:author="Jason Gardner" w:date="2023-09-15T15:00:00Z">
        <w:r>
          <w:rPr>
            <w:rFonts w:ascii="Arial" w:hAnsi="Arial" w:cs="Arial"/>
            <w:color w:val="000000"/>
            <w:sz w:val="18"/>
            <w:szCs w:val="18"/>
          </w:rPr>
          <w:t>Spreedly’s support team works to ensure that the appropriate resources are focused to ensure a timely resolution. If you are not satisfied with the progress of your support request, you can request an escalation. Subscription Support Services Plans come with a dedicated escalation path and Spreedly management supervision to oversee support procedures and resource prioritization to solve your support request.</w:t>
        </w:r>
        <w:r>
          <w:rPr>
            <w:rFonts w:ascii="Arial" w:hAnsi="Arial" w:cs="Arial"/>
            <w:color w:val="000000"/>
            <w:sz w:val="18"/>
            <w:szCs w:val="18"/>
          </w:rPr>
          <w:br/>
        </w:r>
        <w:r>
          <w:rPr>
            <w:rFonts w:ascii="Arial" w:hAnsi="Arial" w:cs="Arial"/>
            <w:b/>
            <w:bCs/>
            <w:color w:val="000000"/>
            <w:sz w:val="18"/>
            <w:szCs w:val="18"/>
          </w:rPr>
          <w:br/>
          <w:t>Availability Commitments</w:t>
        </w:r>
      </w:ins>
    </w:p>
    <w:p w14:paraId="4E022D37" w14:textId="77777777" w:rsidR="00A77CD2" w:rsidRDefault="00A77CD2" w:rsidP="00A77CD2">
      <w:pPr>
        <w:pStyle w:val="NormalWeb"/>
        <w:spacing w:before="0" w:beforeAutospacing="0" w:after="120" w:afterAutospacing="0"/>
        <w:rPr>
          <w:ins w:id="265" w:author="Jason Gardner" w:date="2023-09-15T15:00:00Z"/>
        </w:rPr>
      </w:pPr>
      <w:ins w:id="266" w:author="Jason Gardner" w:date="2023-09-15T15:00:00Z">
        <w:r>
          <w:rPr>
            <w:rFonts w:ascii="Arial" w:hAnsi="Arial" w:cs="Arial"/>
            <w:color w:val="000000"/>
            <w:sz w:val="18"/>
            <w:szCs w:val="18"/>
          </w:rPr>
          <w:t>Subscription Support Services Plans come with guaranteed service levels and service credits based on the selected support plan as presented in the following Table 2.</w:t>
        </w:r>
        <w:r>
          <w:rPr>
            <w:rFonts w:ascii="Arial" w:hAnsi="Arial" w:cs="Arial"/>
            <w:color w:val="000000"/>
            <w:sz w:val="18"/>
            <w:szCs w:val="18"/>
          </w:rPr>
          <w:br/>
        </w:r>
        <w:r>
          <w:rPr>
            <w:rFonts w:ascii="Arial" w:hAnsi="Arial" w:cs="Arial"/>
            <w:b/>
            <w:bCs/>
            <w:color w:val="000000"/>
            <w:sz w:val="18"/>
            <w:szCs w:val="18"/>
          </w:rPr>
          <w:br/>
          <w:t>Table 2</w:t>
        </w:r>
      </w:ins>
    </w:p>
    <w:tbl>
      <w:tblPr>
        <w:tblW w:w="5000" w:type="pct"/>
        <w:tblCellMar>
          <w:top w:w="15" w:type="dxa"/>
          <w:left w:w="15" w:type="dxa"/>
          <w:bottom w:w="15" w:type="dxa"/>
          <w:right w:w="15" w:type="dxa"/>
        </w:tblCellMar>
        <w:tblLook w:val="04A0" w:firstRow="1" w:lastRow="0" w:firstColumn="1" w:lastColumn="0" w:noHBand="0" w:noVBand="1"/>
      </w:tblPr>
      <w:tblGrid>
        <w:gridCol w:w="2979"/>
        <w:gridCol w:w="3668"/>
        <w:gridCol w:w="2697"/>
      </w:tblGrid>
      <w:tr w:rsidR="005878C9" w14:paraId="0275AB39" w14:textId="77777777" w:rsidTr="005878C9">
        <w:trPr>
          <w:trHeight w:val="269"/>
          <w:ins w:id="267" w:author="Jason Gardner" w:date="2023-09-15T15:00:00Z"/>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448D795D" w14:textId="77777777" w:rsidR="00A77CD2" w:rsidRDefault="00A77CD2">
            <w:pPr>
              <w:pStyle w:val="NormalWeb"/>
              <w:spacing w:before="60" w:beforeAutospacing="0" w:after="60" w:afterAutospacing="0"/>
              <w:jc w:val="center"/>
              <w:rPr>
                <w:ins w:id="268" w:author="Jason Gardner" w:date="2023-09-15T15:00:00Z"/>
              </w:rPr>
            </w:pPr>
            <w:ins w:id="269" w:author="Jason Gardner" w:date="2023-09-15T15:00:00Z">
              <w:r>
                <w:rPr>
                  <w:rFonts w:ascii="Arial" w:hAnsi="Arial" w:cs="Arial"/>
                  <w:b/>
                  <w:bCs/>
                  <w:color w:val="000000"/>
                  <w:sz w:val="16"/>
                  <w:szCs w:val="16"/>
                </w:rPr>
                <w:t>Uptime Availability Commitment</w:t>
              </w:r>
            </w:ins>
          </w:p>
        </w:tc>
      </w:tr>
      <w:tr w:rsidR="005878C9" w14:paraId="23DB9ACD" w14:textId="77777777" w:rsidTr="005878C9">
        <w:trPr>
          <w:trHeight w:val="233"/>
          <w:ins w:id="270" w:author="Jason Gardner" w:date="2023-09-15T15:00:00Z"/>
        </w:trPr>
        <w:tc>
          <w:tcPr>
            <w:tcW w:w="1594"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7736534A" w14:textId="77777777" w:rsidR="00A77CD2" w:rsidRDefault="00A77CD2">
            <w:pPr>
              <w:pStyle w:val="NormalWeb"/>
              <w:spacing w:before="0" w:beforeAutospacing="0" w:after="0" w:afterAutospacing="0"/>
              <w:jc w:val="center"/>
              <w:rPr>
                <w:ins w:id="271" w:author="Jason Gardner" w:date="2023-09-15T15:00:00Z"/>
              </w:rPr>
            </w:pPr>
            <w:ins w:id="272" w:author="Jason Gardner" w:date="2023-09-15T15:00:00Z">
              <w:r>
                <w:rPr>
                  <w:rFonts w:ascii="Arial" w:hAnsi="Arial" w:cs="Arial"/>
                  <w:b/>
                  <w:bCs/>
                  <w:color w:val="000000"/>
                  <w:sz w:val="16"/>
                  <w:szCs w:val="16"/>
                </w:rPr>
                <w:t>Advanced</w:t>
              </w:r>
            </w:ins>
          </w:p>
        </w:tc>
        <w:tc>
          <w:tcPr>
            <w:tcW w:w="1963"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7A2636D1" w14:textId="77777777" w:rsidR="00A77CD2" w:rsidRDefault="00A77CD2">
            <w:pPr>
              <w:pStyle w:val="NormalWeb"/>
              <w:spacing w:before="0" w:beforeAutospacing="0" w:after="0" w:afterAutospacing="0"/>
              <w:jc w:val="center"/>
              <w:rPr>
                <w:ins w:id="273" w:author="Jason Gardner" w:date="2023-09-15T15:00:00Z"/>
              </w:rPr>
            </w:pPr>
            <w:ins w:id="274" w:author="Jason Gardner" w:date="2023-09-15T15:00:00Z">
              <w:r>
                <w:rPr>
                  <w:rFonts w:ascii="Arial" w:hAnsi="Arial" w:cs="Arial"/>
                  <w:b/>
                  <w:bCs/>
                  <w:color w:val="000000"/>
                  <w:sz w:val="16"/>
                  <w:szCs w:val="16"/>
                </w:rPr>
                <w:t>Professional</w:t>
              </w:r>
            </w:ins>
          </w:p>
        </w:tc>
        <w:tc>
          <w:tcPr>
            <w:tcW w:w="1443" w:type="pct"/>
            <w:tcBorders>
              <w:top w:val="single" w:sz="6" w:space="0" w:color="000000"/>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hideMark/>
          </w:tcPr>
          <w:p w14:paraId="2711E74A" w14:textId="77777777" w:rsidR="00A77CD2" w:rsidRDefault="00A77CD2">
            <w:pPr>
              <w:pStyle w:val="NormalWeb"/>
              <w:spacing w:before="0" w:beforeAutospacing="0" w:after="0" w:afterAutospacing="0"/>
              <w:jc w:val="center"/>
              <w:rPr>
                <w:ins w:id="275" w:author="Jason Gardner" w:date="2023-09-15T15:00:00Z"/>
              </w:rPr>
            </w:pPr>
            <w:ins w:id="276" w:author="Jason Gardner" w:date="2023-09-15T15:00:00Z">
              <w:r>
                <w:rPr>
                  <w:rFonts w:ascii="Arial" w:hAnsi="Arial" w:cs="Arial"/>
                  <w:b/>
                  <w:bCs/>
                  <w:color w:val="000000"/>
                  <w:sz w:val="16"/>
                  <w:szCs w:val="16"/>
                </w:rPr>
                <w:t>Premium</w:t>
              </w:r>
            </w:ins>
          </w:p>
        </w:tc>
      </w:tr>
      <w:tr w:rsidR="005878C9" w14:paraId="598FC081" w14:textId="77777777" w:rsidTr="005878C9">
        <w:trPr>
          <w:trHeight w:val="260"/>
          <w:ins w:id="277" w:author="Jason Gardner" w:date="2023-09-15T15:00:00Z"/>
        </w:trPr>
        <w:tc>
          <w:tcPr>
            <w:tcW w:w="159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5F848F" w14:textId="77777777" w:rsidR="00A77CD2" w:rsidRDefault="00A77CD2">
            <w:pPr>
              <w:pStyle w:val="NormalWeb"/>
              <w:spacing w:before="0" w:beforeAutospacing="0" w:after="0" w:afterAutospacing="0"/>
              <w:jc w:val="center"/>
              <w:rPr>
                <w:ins w:id="278" w:author="Jason Gardner" w:date="2023-09-15T15:00:00Z"/>
              </w:rPr>
            </w:pPr>
            <w:ins w:id="279" w:author="Jason Gardner" w:date="2023-09-15T15:00:00Z">
              <w:r>
                <w:rPr>
                  <w:rFonts w:ascii="Arial" w:hAnsi="Arial" w:cs="Arial"/>
                  <w:color w:val="000000"/>
                  <w:sz w:val="16"/>
                  <w:szCs w:val="16"/>
                </w:rPr>
                <w:t>99.90%</w:t>
              </w:r>
            </w:ins>
          </w:p>
        </w:tc>
        <w:tc>
          <w:tcPr>
            <w:tcW w:w="196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6D2635" w14:textId="77777777" w:rsidR="00A77CD2" w:rsidRDefault="00A77CD2">
            <w:pPr>
              <w:pStyle w:val="NormalWeb"/>
              <w:spacing w:before="0" w:beforeAutospacing="0" w:after="0" w:afterAutospacing="0"/>
              <w:jc w:val="center"/>
              <w:rPr>
                <w:ins w:id="280" w:author="Jason Gardner" w:date="2023-09-15T15:00:00Z"/>
              </w:rPr>
            </w:pPr>
            <w:ins w:id="281" w:author="Jason Gardner" w:date="2023-09-15T15:00:00Z">
              <w:r>
                <w:rPr>
                  <w:rFonts w:ascii="Arial" w:hAnsi="Arial" w:cs="Arial"/>
                  <w:color w:val="000000"/>
                  <w:sz w:val="16"/>
                  <w:szCs w:val="16"/>
                </w:rPr>
                <w:t>99.95%</w:t>
              </w:r>
            </w:ins>
          </w:p>
        </w:tc>
        <w:tc>
          <w:tcPr>
            <w:tcW w:w="144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5FAB4D" w14:textId="77777777" w:rsidR="00A77CD2" w:rsidRDefault="00A77CD2">
            <w:pPr>
              <w:pStyle w:val="NormalWeb"/>
              <w:spacing w:before="0" w:beforeAutospacing="0" w:after="0" w:afterAutospacing="0"/>
              <w:jc w:val="center"/>
              <w:rPr>
                <w:ins w:id="282" w:author="Jason Gardner" w:date="2023-09-15T15:00:00Z"/>
              </w:rPr>
            </w:pPr>
            <w:ins w:id="283" w:author="Jason Gardner" w:date="2023-09-15T15:00:00Z">
              <w:r>
                <w:rPr>
                  <w:rFonts w:ascii="Arial" w:hAnsi="Arial" w:cs="Arial"/>
                  <w:color w:val="000000"/>
                  <w:sz w:val="16"/>
                  <w:szCs w:val="16"/>
                </w:rPr>
                <w:t>99.99%</w:t>
              </w:r>
            </w:ins>
          </w:p>
        </w:tc>
      </w:tr>
    </w:tbl>
    <w:p w14:paraId="29AEBBE4" w14:textId="77777777" w:rsidR="00A77CD2" w:rsidRDefault="00A77CD2" w:rsidP="00A77CD2">
      <w:pPr>
        <w:spacing w:after="240"/>
        <w:rPr>
          <w:ins w:id="284" w:author="Jason Gardner" w:date="2023-09-15T15:00:00Z"/>
        </w:rPr>
      </w:pPr>
    </w:p>
    <w:p w14:paraId="2F6AEE46" w14:textId="77777777" w:rsidR="00A77CD2" w:rsidRDefault="00A77CD2" w:rsidP="00A77CD2">
      <w:pPr>
        <w:pStyle w:val="NormalWeb"/>
        <w:spacing w:before="0" w:beforeAutospacing="0" w:after="0" w:afterAutospacing="0"/>
        <w:rPr>
          <w:ins w:id="285" w:author="Jason Gardner" w:date="2023-09-15T15:00:00Z"/>
        </w:rPr>
      </w:pPr>
      <w:ins w:id="286" w:author="Jason Gardner" w:date="2023-09-15T15:00:00Z">
        <w:r>
          <w:rPr>
            <w:rFonts w:ascii="Arial" w:hAnsi="Arial" w:cs="Arial"/>
            <w:color w:val="000000"/>
            <w:sz w:val="18"/>
            <w:szCs w:val="18"/>
          </w:rPr>
          <w:t>The following conditions will apply to the calculation of uptime availability commitments in Table 2:</w:t>
        </w:r>
      </w:ins>
    </w:p>
    <w:p w14:paraId="3443C21B" w14:textId="77777777" w:rsidR="00A77CD2" w:rsidRPr="005878C9" w:rsidRDefault="00A77CD2" w:rsidP="00A77CD2">
      <w:pPr>
        <w:rPr>
          <w:ins w:id="287" w:author="Jason Gardner" w:date="2023-09-15T15:00:00Z"/>
          <w:rFonts w:ascii="Arial" w:hAnsi="Arial" w:cs="Arial"/>
          <w:sz w:val="18"/>
          <w:szCs w:val="18"/>
        </w:rPr>
      </w:pPr>
    </w:p>
    <w:p w14:paraId="267A5502" w14:textId="77777777" w:rsidR="00A77CD2" w:rsidRDefault="00A77CD2" w:rsidP="00A77CD2">
      <w:pPr>
        <w:pStyle w:val="NormalWeb"/>
        <w:spacing w:before="0" w:beforeAutospacing="0" w:after="0" w:afterAutospacing="0"/>
        <w:ind w:left="360"/>
        <w:rPr>
          <w:ins w:id="288" w:author="Jason Gardner" w:date="2023-09-15T15:00:00Z"/>
        </w:rPr>
      </w:pPr>
      <w:ins w:id="289" w:author="Jason Gardner" w:date="2023-09-15T15:00:00Z">
        <w:r>
          <w:rPr>
            <w:rFonts w:ascii="Arial" w:hAnsi="Arial" w:cs="Arial"/>
            <w:color w:val="000000"/>
            <w:sz w:val="18"/>
            <w:szCs w:val="18"/>
          </w:rPr>
          <w:t>“Availability” means that the services are up and running, accessible by customer and its end users, without interruption or undue delay.</w:t>
        </w:r>
      </w:ins>
    </w:p>
    <w:p w14:paraId="3E1C0757" w14:textId="77777777" w:rsidR="00A77CD2" w:rsidRPr="005878C9" w:rsidRDefault="00A77CD2" w:rsidP="00A77CD2">
      <w:pPr>
        <w:rPr>
          <w:ins w:id="290" w:author="Jason Gardner" w:date="2023-09-15T15:00:00Z"/>
          <w:rFonts w:ascii="Arial" w:hAnsi="Arial" w:cs="Arial"/>
          <w:sz w:val="18"/>
          <w:szCs w:val="18"/>
        </w:rPr>
      </w:pPr>
    </w:p>
    <w:p w14:paraId="545277BC" w14:textId="77777777" w:rsidR="00A77CD2" w:rsidRDefault="00A77CD2" w:rsidP="00A77CD2">
      <w:pPr>
        <w:pStyle w:val="NormalWeb"/>
        <w:spacing w:before="0" w:beforeAutospacing="0" w:after="0" w:afterAutospacing="0"/>
        <w:ind w:left="360"/>
        <w:rPr>
          <w:ins w:id="291" w:author="Jason Gardner" w:date="2023-09-15T15:00:00Z"/>
        </w:rPr>
      </w:pPr>
      <w:ins w:id="292" w:author="Jason Gardner" w:date="2023-09-15T15:00:00Z">
        <w:r>
          <w:rPr>
            <w:rFonts w:ascii="Arial" w:hAnsi="Arial" w:cs="Arial"/>
            <w:color w:val="000000"/>
            <w:sz w:val="18"/>
            <w:szCs w:val="18"/>
          </w:rPr>
          <w:t>Any downtime resulting from outages of third-party connections or utilities or other reasons beyond Spreedly’s control are excluded.</w:t>
        </w:r>
      </w:ins>
    </w:p>
    <w:p w14:paraId="7AC84D0C" w14:textId="77777777" w:rsidR="00A77CD2" w:rsidRPr="005878C9" w:rsidRDefault="00A77CD2" w:rsidP="00A77CD2">
      <w:pPr>
        <w:rPr>
          <w:ins w:id="293" w:author="Jason Gardner" w:date="2023-09-15T15:00:00Z"/>
          <w:rFonts w:ascii="Arial" w:hAnsi="Arial" w:cs="Arial"/>
          <w:sz w:val="18"/>
          <w:szCs w:val="18"/>
        </w:rPr>
      </w:pPr>
    </w:p>
    <w:p w14:paraId="7140B8D2" w14:textId="77777777" w:rsidR="00A77CD2" w:rsidRDefault="00A77CD2" w:rsidP="00A77CD2">
      <w:pPr>
        <w:pStyle w:val="NormalWeb"/>
        <w:spacing w:before="0" w:beforeAutospacing="0" w:after="0" w:afterAutospacing="0"/>
        <w:ind w:left="360"/>
        <w:rPr>
          <w:ins w:id="294" w:author="Jason Gardner" w:date="2023-09-15T15:00:00Z"/>
        </w:rPr>
      </w:pPr>
      <w:ins w:id="295" w:author="Jason Gardner" w:date="2023-09-15T15:00:00Z">
        <w:r>
          <w:rPr>
            <w:rFonts w:ascii="Arial" w:hAnsi="Arial" w:cs="Arial"/>
            <w:color w:val="000000"/>
            <w:sz w:val="18"/>
            <w:szCs w:val="18"/>
          </w:rPr>
          <w:t>Downtime will begin to accrue as soon as the Transaction Processing Service is unavailable to customer and/or its end users and continues until the Transaction Processing Service is restored.</w:t>
        </w:r>
      </w:ins>
    </w:p>
    <w:p w14:paraId="5AFF4D0B" w14:textId="77777777" w:rsidR="00A77CD2" w:rsidRPr="005878C9" w:rsidRDefault="00A77CD2" w:rsidP="00A77CD2">
      <w:pPr>
        <w:rPr>
          <w:ins w:id="296" w:author="Jason Gardner" w:date="2023-09-15T15:00:00Z"/>
          <w:rFonts w:ascii="Arial" w:hAnsi="Arial" w:cs="Arial"/>
          <w:sz w:val="18"/>
          <w:szCs w:val="18"/>
        </w:rPr>
      </w:pPr>
    </w:p>
    <w:p w14:paraId="0F3B8979" w14:textId="77777777" w:rsidR="00A77CD2" w:rsidRDefault="00A77CD2" w:rsidP="00A77CD2">
      <w:pPr>
        <w:pStyle w:val="NormalWeb"/>
        <w:spacing w:before="0" w:beforeAutospacing="0" w:after="0" w:afterAutospacing="0"/>
        <w:ind w:left="360"/>
        <w:rPr>
          <w:ins w:id="297" w:author="Jason Gardner" w:date="2023-09-15T15:00:00Z"/>
        </w:rPr>
      </w:pPr>
      <w:ins w:id="298" w:author="Jason Gardner" w:date="2023-09-15T15:00:00Z">
        <w:r>
          <w:rPr>
            <w:rFonts w:ascii="Arial" w:hAnsi="Arial" w:cs="Arial"/>
            <w:color w:val="000000"/>
            <w:sz w:val="18"/>
            <w:szCs w:val="18"/>
          </w:rPr>
          <w:t>Spreedly will give no less than 5 business days prior written notice to Customer of all scheduled maintenance.  Spreedly will perform scheduled maintenance in such a way that any interruption of the Transaction Processing Service is kept to a minimum and will provide a maintenance window that will not exceed 60 minutes individually or 24 hours in the aggregate in any month.</w:t>
        </w:r>
      </w:ins>
    </w:p>
    <w:p w14:paraId="7A159EB3" w14:textId="77777777" w:rsidR="00A77CD2" w:rsidRDefault="00A77CD2" w:rsidP="00A77CD2">
      <w:pPr>
        <w:rPr>
          <w:ins w:id="299" w:author="Jason Gardner" w:date="2023-09-15T15:00:00Z"/>
        </w:rPr>
      </w:pPr>
    </w:p>
    <w:p w14:paraId="52BDB332" w14:textId="54F15849" w:rsidR="00A77CD2" w:rsidRDefault="00A77CD2" w:rsidP="005878C9">
      <w:pPr>
        <w:pStyle w:val="NormalWeb"/>
        <w:spacing w:before="0" w:beforeAutospacing="0" w:after="0" w:afterAutospacing="0"/>
        <w:rPr>
          <w:ins w:id="300" w:author="Jason Gardner" w:date="2023-09-15T15:00:00Z"/>
        </w:rPr>
      </w:pPr>
      <w:ins w:id="301" w:author="Jason Gardner" w:date="2023-09-15T15:00:00Z">
        <w:r>
          <w:rPr>
            <w:rFonts w:ascii="Arial" w:hAnsi="Arial" w:cs="Arial"/>
            <w:color w:val="000000"/>
            <w:sz w:val="18"/>
            <w:szCs w:val="18"/>
          </w:rPr>
          <w:t>If Spreedly fails to meet or exceed the applicable service levels for Customer’s given Subscription Support Services Plan (a “Service Level Failure”), Spreedly will issue a credit to Customer (each, a “Service Credit”) in the following amounts based on the actual Availability during the applicable calendar month and the Customer’s selected Subscription Support Services Plan as presented in the following Table 3:</w:t>
        </w:r>
        <w:r>
          <w:rPr>
            <w:rFonts w:ascii="Arial" w:hAnsi="Arial" w:cs="Arial"/>
            <w:color w:val="000000"/>
            <w:sz w:val="18"/>
            <w:szCs w:val="18"/>
          </w:rPr>
          <w:br/>
        </w:r>
        <w:r>
          <w:rPr>
            <w:rFonts w:ascii="Arial" w:hAnsi="Arial" w:cs="Arial"/>
            <w:b/>
            <w:bCs/>
            <w:color w:val="000000"/>
            <w:sz w:val="18"/>
            <w:szCs w:val="18"/>
          </w:rPr>
          <w:lastRenderedPageBreak/>
          <w:br/>
          <w:t>Table 3</w:t>
        </w:r>
      </w:ins>
    </w:p>
    <w:tbl>
      <w:tblPr>
        <w:tblW w:w="0" w:type="auto"/>
        <w:tblCellMar>
          <w:top w:w="15" w:type="dxa"/>
          <w:left w:w="15" w:type="dxa"/>
          <w:bottom w:w="15" w:type="dxa"/>
          <w:right w:w="15" w:type="dxa"/>
        </w:tblCellMar>
        <w:tblLook w:val="04A0" w:firstRow="1" w:lastRow="0" w:firstColumn="1" w:lastColumn="0" w:noHBand="0" w:noVBand="1"/>
      </w:tblPr>
      <w:tblGrid>
        <w:gridCol w:w="2520"/>
        <w:gridCol w:w="2596"/>
        <w:gridCol w:w="2489"/>
        <w:gridCol w:w="1745"/>
      </w:tblGrid>
      <w:tr w:rsidR="00A77CD2" w14:paraId="0948A7A4" w14:textId="77777777" w:rsidTr="00A77CD2">
        <w:trPr>
          <w:trHeight w:val="220"/>
          <w:ins w:id="302" w:author="Jason Gardner" w:date="2023-09-15T15:00:00Z"/>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40" w:type="dxa"/>
              <w:left w:w="40" w:type="dxa"/>
              <w:bottom w:w="40" w:type="dxa"/>
              <w:right w:w="40" w:type="dxa"/>
            </w:tcMar>
            <w:vAlign w:val="bottom"/>
            <w:hideMark/>
          </w:tcPr>
          <w:p w14:paraId="52906A3E" w14:textId="77777777" w:rsidR="00A77CD2" w:rsidRDefault="00A77CD2">
            <w:pPr>
              <w:pStyle w:val="NormalWeb"/>
              <w:spacing w:before="60" w:beforeAutospacing="0" w:after="60" w:afterAutospacing="0"/>
              <w:jc w:val="center"/>
              <w:rPr>
                <w:ins w:id="303" w:author="Jason Gardner" w:date="2023-09-15T15:00:00Z"/>
              </w:rPr>
            </w:pPr>
            <w:ins w:id="304" w:author="Jason Gardner" w:date="2023-09-15T15:00:00Z">
              <w:r>
                <w:rPr>
                  <w:rFonts w:ascii="Arial" w:hAnsi="Arial" w:cs="Arial"/>
                  <w:b/>
                  <w:bCs/>
                  <w:color w:val="000000"/>
                  <w:sz w:val="16"/>
                  <w:szCs w:val="16"/>
                </w:rPr>
                <w:t>Service Credits</w:t>
              </w:r>
            </w:ins>
          </w:p>
        </w:tc>
      </w:tr>
      <w:tr w:rsidR="00DF6159" w14:paraId="79E30AE8" w14:textId="77777777" w:rsidTr="00A77CD2">
        <w:trPr>
          <w:trHeight w:val="274"/>
          <w:ins w:id="305" w:author="Jason Gardner" w:date="2023-09-15T15:00:00Z"/>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vAlign w:val="bottom"/>
            <w:hideMark/>
          </w:tcPr>
          <w:p w14:paraId="4353ED42" w14:textId="77777777" w:rsidR="00A77CD2" w:rsidRDefault="00A77CD2">
            <w:pPr>
              <w:pStyle w:val="NormalWeb"/>
              <w:spacing w:before="0" w:beforeAutospacing="0" w:after="60" w:afterAutospacing="0"/>
              <w:jc w:val="center"/>
              <w:rPr>
                <w:ins w:id="306" w:author="Jason Gardner" w:date="2023-09-15T15:00:00Z"/>
              </w:rPr>
            </w:pPr>
            <w:ins w:id="307" w:author="Jason Gardner" w:date="2023-09-15T15:00:00Z">
              <w:r>
                <w:rPr>
                  <w:rFonts w:ascii="Arial" w:hAnsi="Arial" w:cs="Arial"/>
                  <w:b/>
                  <w:bCs/>
                  <w:color w:val="000000"/>
                  <w:sz w:val="16"/>
                  <w:szCs w:val="16"/>
                </w:rPr>
                <w:t>Monthly Availability Percentage</w:t>
              </w:r>
            </w:ins>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40" w:type="dxa"/>
              <w:left w:w="40" w:type="dxa"/>
              <w:bottom w:w="40" w:type="dxa"/>
              <w:right w:w="40" w:type="dxa"/>
            </w:tcMar>
            <w:vAlign w:val="bottom"/>
            <w:hideMark/>
          </w:tcPr>
          <w:p w14:paraId="05C1DD0A" w14:textId="77777777" w:rsidR="00A77CD2" w:rsidRDefault="00A77CD2">
            <w:pPr>
              <w:pStyle w:val="NormalWeb"/>
              <w:spacing w:before="0" w:beforeAutospacing="0" w:after="60" w:afterAutospacing="0"/>
              <w:jc w:val="center"/>
              <w:rPr>
                <w:ins w:id="308" w:author="Jason Gardner" w:date="2023-09-15T15:00:00Z"/>
              </w:rPr>
            </w:pPr>
            <w:ins w:id="309" w:author="Jason Gardner" w:date="2023-09-15T15:00:00Z">
              <w:r>
                <w:rPr>
                  <w:rFonts w:ascii="Arial" w:hAnsi="Arial" w:cs="Arial"/>
                  <w:b/>
                  <w:bCs/>
                  <w:color w:val="000000"/>
                  <w:sz w:val="16"/>
                  <w:szCs w:val="16"/>
                </w:rPr>
                <w:t>Credit</w:t>
              </w:r>
            </w:ins>
          </w:p>
        </w:tc>
      </w:tr>
      <w:tr w:rsidR="00DF6159" w14:paraId="1AAC359F" w14:textId="77777777" w:rsidTr="00A77CD2">
        <w:trPr>
          <w:trHeight w:val="184"/>
          <w:ins w:id="310" w:author="Jason Gardner" w:date="2023-09-15T15:00:00Z"/>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1261D8E6" w14:textId="77777777" w:rsidR="00A77CD2" w:rsidRDefault="00A77CD2">
            <w:pPr>
              <w:pStyle w:val="NormalWeb"/>
              <w:spacing w:before="0" w:beforeAutospacing="0" w:after="0" w:afterAutospacing="0"/>
              <w:jc w:val="center"/>
              <w:rPr>
                <w:ins w:id="311" w:author="Jason Gardner" w:date="2023-09-15T15:00:00Z"/>
              </w:rPr>
            </w:pPr>
            <w:ins w:id="312" w:author="Jason Gardner" w:date="2023-09-15T15:00:00Z">
              <w:r>
                <w:rPr>
                  <w:rFonts w:ascii="Arial" w:hAnsi="Arial" w:cs="Arial"/>
                  <w:color w:val="000000"/>
                  <w:sz w:val="16"/>
                  <w:szCs w:val="16"/>
                </w:rPr>
                <w:t>Advanced</w:t>
              </w:r>
            </w:ins>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4ECAB683" w14:textId="77777777" w:rsidR="00A77CD2" w:rsidRDefault="00A77CD2">
            <w:pPr>
              <w:pStyle w:val="NormalWeb"/>
              <w:spacing w:before="0" w:beforeAutospacing="0" w:after="0" w:afterAutospacing="0"/>
              <w:jc w:val="center"/>
              <w:rPr>
                <w:ins w:id="313" w:author="Jason Gardner" w:date="2023-09-15T15:00:00Z"/>
              </w:rPr>
            </w:pPr>
            <w:ins w:id="314" w:author="Jason Gardner" w:date="2023-09-15T15:00:00Z">
              <w:r>
                <w:rPr>
                  <w:rFonts w:ascii="Arial" w:hAnsi="Arial" w:cs="Arial"/>
                  <w:color w:val="000000"/>
                  <w:sz w:val="16"/>
                  <w:szCs w:val="16"/>
                </w:rPr>
                <w:t>Professional</w:t>
              </w:r>
            </w:ins>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51C899F4" w14:textId="77777777" w:rsidR="00A77CD2" w:rsidRDefault="00A77CD2">
            <w:pPr>
              <w:pStyle w:val="NormalWeb"/>
              <w:spacing w:before="0" w:beforeAutospacing="0" w:after="0" w:afterAutospacing="0"/>
              <w:jc w:val="center"/>
              <w:rPr>
                <w:ins w:id="315" w:author="Jason Gardner" w:date="2023-09-15T15:00:00Z"/>
              </w:rPr>
            </w:pPr>
            <w:ins w:id="316" w:author="Jason Gardner" w:date="2023-09-15T15:00:00Z">
              <w:r>
                <w:rPr>
                  <w:rFonts w:ascii="Arial" w:hAnsi="Arial" w:cs="Arial"/>
                  <w:color w:val="000000"/>
                  <w:sz w:val="16"/>
                  <w:szCs w:val="16"/>
                </w:rPr>
                <w:t>Premium</w:t>
              </w:r>
            </w:ins>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vAlign w:val="bottom"/>
            <w:hideMark/>
          </w:tcPr>
          <w:p w14:paraId="17C701BB" w14:textId="77777777" w:rsidR="00A77CD2" w:rsidRDefault="00A77CD2">
            <w:pPr>
              <w:pStyle w:val="NormalWeb"/>
              <w:spacing w:before="0" w:beforeAutospacing="0" w:after="0" w:afterAutospacing="0"/>
              <w:jc w:val="center"/>
              <w:rPr>
                <w:ins w:id="317" w:author="Jason Gardner" w:date="2023-09-15T15:00:00Z"/>
              </w:rPr>
            </w:pPr>
            <w:ins w:id="318" w:author="Jason Gardner" w:date="2023-09-15T15:00:00Z">
              <w:r>
                <w:rPr>
                  <w:rFonts w:ascii="Arial" w:hAnsi="Arial" w:cs="Arial"/>
                  <w:color w:val="000000"/>
                  <w:sz w:val="16"/>
                  <w:szCs w:val="16"/>
                </w:rPr>
                <w:t>Advanced</w:t>
              </w:r>
            </w:ins>
          </w:p>
        </w:tc>
      </w:tr>
      <w:tr w:rsidR="006D7751" w14:paraId="3B6020C8" w14:textId="77777777" w:rsidTr="00A77CD2">
        <w:trPr>
          <w:trHeight w:val="544"/>
          <w:ins w:id="319" w:author="Jason Gardner" w:date="2023-09-15T15:00:00Z"/>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B65C2B" w14:textId="77777777" w:rsidR="00A77CD2" w:rsidRDefault="00A77CD2">
            <w:pPr>
              <w:pStyle w:val="NormalWeb"/>
              <w:spacing w:before="0" w:beforeAutospacing="0" w:after="0" w:afterAutospacing="0"/>
              <w:jc w:val="center"/>
              <w:rPr>
                <w:ins w:id="320" w:author="Jason Gardner" w:date="2023-09-15T15:00:00Z"/>
              </w:rPr>
            </w:pPr>
            <w:ins w:id="321" w:author="Jason Gardner" w:date="2023-09-15T15:00:00Z">
              <w:r>
                <w:rPr>
                  <w:rFonts w:ascii="Arial" w:hAnsi="Arial" w:cs="Arial"/>
                  <w:color w:val="000000"/>
                  <w:sz w:val="16"/>
                  <w:szCs w:val="16"/>
                </w:rPr>
                <w:t>Less than 99.90% but greater than or equal to 99.80%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FAB715" w14:textId="77777777" w:rsidR="00A77CD2" w:rsidRDefault="00A77CD2">
            <w:pPr>
              <w:pStyle w:val="NormalWeb"/>
              <w:spacing w:before="0" w:beforeAutospacing="0" w:after="0" w:afterAutospacing="0"/>
              <w:jc w:val="center"/>
              <w:rPr>
                <w:ins w:id="322" w:author="Jason Gardner" w:date="2023-09-15T15:00:00Z"/>
              </w:rPr>
            </w:pPr>
            <w:ins w:id="323" w:author="Jason Gardner" w:date="2023-09-15T15:00:00Z">
              <w:r>
                <w:rPr>
                  <w:rFonts w:ascii="Arial" w:hAnsi="Arial" w:cs="Arial"/>
                  <w:color w:val="000000"/>
                  <w:sz w:val="16"/>
                  <w:szCs w:val="16"/>
                </w:rPr>
                <w:t>Less than 99.95% but greater than or equal to 99.90%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4E9C30" w14:textId="77777777" w:rsidR="00A77CD2" w:rsidRDefault="00A77CD2">
            <w:pPr>
              <w:pStyle w:val="NormalWeb"/>
              <w:spacing w:before="0" w:beforeAutospacing="0" w:after="0" w:afterAutospacing="0"/>
              <w:jc w:val="center"/>
              <w:rPr>
                <w:ins w:id="324" w:author="Jason Gardner" w:date="2023-09-15T15:00:00Z"/>
              </w:rPr>
            </w:pPr>
            <w:ins w:id="325" w:author="Jason Gardner" w:date="2023-09-15T15:00:00Z">
              <w:r>
                <w:rPr>
                  <w:rFonts w:ascii="Arial" w:hAnsi="Arial" w:cs="Arial"/>
                  <w:color w:val="000000"/>
                  <w:sz w:val="16"/>
                  <w:szCs w:val="16"/>
                </w:rPr>
                <w:t>Less than 99.99% but greater than or equal to 99.95%</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CAA524" w14:textId="77777777" w:rsidR="00A77CD2" w:rsidRDefault="00A77CD2">
            <w:pPr>
              <w:pStyle w:val="NormalWeb"/>
              <w:spacing w:before="0" w:beforeAutospacing="0" w:after="0" w:afterAutospacing="0"/>
              <w:jc w:val="center"/>
              <w:rPr>
                <w:ins w:id="326" w:author="Jason Gardner" w:date="2023-09-15T15:00:00Z"/>
              </w:rPr>
            </w:pPr>
            <w:ins w:id="327" w:author="Jason Gardner" w:date="2023-09-15T15:00:00Z">
              <w:r>
                <w:rPr>
                  <w:rFonts w:ascii="Arial" w:hAnsi="Arial" w:cs="Arial"/>
                  <w:color w:val="000000"/>
                  <w:sz w:val="16"/>
                  <w:szCs w:val="16"/>
                </w:rPr>
                <w:t>5% of 1/12th of Base Annual Fee</w:t>
              </w:r>
            </w:ins>
          </w:p>
        </w:tc>
      </w:tr>
      <w:tr w:rsidR="006D7751" w14:paraId="1C2488C9" w14:textId="77777777" w:rsidTr="00A77CD2">
        <w:trPr>
          <w:trHeight w:val="445"/>
          <w:ins w:id="328" w:author="Jason Gardner" w:date="2023-09-15T15:00:00Z"/>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B6C514" w14:textId="77777777" w:rsidR="00A77CD2" w:rsidRDefault="00A77CD2">
            <w:pPr>
              <w:pStyle w:val="NormalWeb"/>
              <w:spacing w:before="0" w:beforeAutospacing="0" w:after="0" w:afterAutospacing="0"/>
              <w:jc w:val="center"/>
              <w:rPr>
                <w:ins w:id="329" w:author="Jason Gardner" w:date="2023-09-15T15:00:00Z"/>
              </w:rPr>
            </w:pPr>
            <w:ins w:id="330" w:author="Jason Gardner" w:date="2023-09-15T15:00:00Z">
              <w:r>
                <w:rPr>
                  <w:rFonts w:ascii="Arial" w:hAnsi="Arial" w:cs="Arial"/>
                  <w:color w:val="000000"/>
                  <w:sz w:val="16"/>
                  <w:szCs w:val="16"/>
                </w:rPr>
                <w:t>Less than 99.80% but greater than or equal to 99.70%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B376EA" w14:textId="77777777" w:rsidR="00A77CD2" w:rsidRDefault="00A77CD2">
            <w:pPr>
              <w:pStyle w:val="NormalWeb"/>
              <w:spacing w:before="0" w:beforeAutospacing="0" w:after="0" w:afterAutospacing="0"/>
              <w:jc w:val="center"/>
              <w:rPr>
                <w:ins w:id="331" w:author="Jason Gardner" w:date="2023-09-15T15:00:00Z"/>
              </w:rPr>
            </w:pPr>
            <w:ins w:id="332" w:author="Jason Gardner" w:date="2023-09-15T15:00:00Z">
              <w:r>
                <w:rPr>
                  <w:rFonts w:ascii="Arial" w:hAnsi="Arial" w:cs="Arial"/>
                  <w:color w:val="000000"/>
                  <w:sz w:val="16"/>
                  <w:szCs w:val="16"/>
                </w:rPr>
                <w:t>Less than 99.90% but greater than or equal to 99.80%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E5E95E" w14:textId="77777777" w:rsidR="00A77CD2" w:rsidRDefault="00A77CD2">
            <w:pPr>
              <w:pStyle w:val="NormalWeb"/>
              <w:spacing w:before="0" w:beforeAutospacing="0" w:after="0" w:afterAutospacing="0"/>
              <w:jc w:val="center"/>
              <w:rPr>
                <w:ins w:id="333" w:author="Jason Gardner" w:date="2023-09-15T15:00:00Z"/>
              </w:rPr>
            </w:pPr>
            <w:ins w:id="334" w:author="Jason Gardner" w:date="2023-09-15T15:00:00Z">
              <w:r>
                <w:rPr>
                  <w:rFonts w:ascii="Arial" w:hAnsi="Arial" w:cs="Arial"/>
                  <w:color w:val="000000"/>
                  <w:sz w:val="16"/>
                  <w:szCs w:val="16"/>
                </w:rPr>
                <w:t>Less than 99.95% but greater than or equal to 99.80%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368661" w14:textId="77777777" w:rsidR="00A77CD2" w:rsidRDefault="00A77CD2">
            <w:pPr>
              <w:pStyle w:val="NormalWeb"/>
              <w:spacing w:before="0" w:beforeAutospacing="0" w:after="0" w:afterAutospacing="0"/>
              <w:jc w:val="center"/>
              <w:rPr>
                <w:ins w:id="335" w:author="Jason Gardner" w:date="2023-09-15T15:00:00Z"/>
              </w:rPr>
            </w:pPr>
            <w:ins w:id="336" w:author="Jason Gardner" w:date="2023-09-15T15:00:00Z">
              <w:r>
                <w:rPr>
                  <w:rFonts w:ascii="Arial" w:hAnsi="Arial" w:cs="Arial"/>
                  <w:color w:val="000000"/>
                  <w:sz w:val="16"/>
                  <w:szCs w:val="16"/>
                </w:rPr>
                <w:t>10% of 1/12th of Base Annual Fee</w:t>
              </w:r>
            </w:ins>
          </w:p>
        </w:tc>
      </w:tr>
      <w:tr w:rsidR="006D7751" w14:paraId="7AD7C16A" w14:textId="77777777" w:rsidTr="00A77CD2">
        <w:trPr>
          <w:trHeight w:val="454"/>
          <w:ins w:id="337" w:author="Jason Gardner" w:date="2023-09-15T15:00:00Z"/>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CEA7D7" w14:textId="77777777" w:rsidR="00A77CD2" w:rsidRDefault="00A77CD2">
            <w:pPr>
              <w:pStyle w:val="NormalWeb"/>
              <w:spacing w:before="0" w:beforeAutospacing="0" w:after="0" w:afterAutospacing="0"/>
              <w:jc w:val="center"/>
              <w:rPr>
                <w:ins w:id="338" w:author="Jason Gardner" w:date="2023-09-15T15:00:00Z"/>
              </w:rPr>
            </w:pPr>
            <w:ins w:id="339" w:author="Jason Gardner" w:date="2023-09-15T15:00:00Z">
              <w:r>
                <w:rPr>
                  <w:rFonts w:ascii="Arial" w:hAnsi="Arial" w:cs="Arial"/>
                  <w:color w:val="000000"/>
                  <w:sz w:val="16"/>
                  <w:szCs w:val="16"/>
                </w:rPr>
                <w:t>Less than 99.70% but greater than or equal to 99.60%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09C364" w14:textId="77777777" w:rsidR="00A77CD2" w:rsidRDefault="00A77CD2">
            <w:pPr>
              <w:pStyle w:val="NormalWeb"/>
              <w:spacing w:before="0" w:beforeAutospacing="0" w:after="0" w:afterAutospacing="0"/>
              <w:jc w:val="center"/>
              <w:rPr>
                <w:ins w:id="340" w:author="Jason Gardner" w:date="2023-09-15T15:00:00Z"/>
              </w:rPr>
            </w:pPr>
            <w:ins w:id="341" w:author="Jason Gardner" w:date="2023-09-15T15:00:00Z">
              <w:r>
                <w:rPr>
                  <w:rFonts w:ascii="Arial" w:hAnsi="Arial" w:cs="Arial"/>
                  <w:color w:val="000000"/>
                  <w:sz w:val="16"/>
                  <w:szCs w:val="16"/>
                </w:rPr>
                <w:t>Less than 99.80% but greater than or equal to 99.70%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999678" w14:textId="77777777" w:rsidR="00A77CD2" w:rsidRDefault="00A77CD2">
            <w:pPr>
              <w:pStyle w:val="NormalWeb"/>
              <w:spacing w:before="0" w:beforeAutospacing="0" w:after="0" w:afterAutospacing="0"/>
              <w:jc w:val="center"/>
              <w:rPr>
                <w:ins w:id="342" w:author="Jason Gardner" w:date="2023-09-15T15:00:00Z"/>
              </w:rPr>
            </w:pPr>
            <w:ins w:id="343" w:author="Jason Gardner" w:date="2023-09-15T15:00:00Z">
              <w:r>
                <w:rPr>
                  <w:rFonts w:ascii="Arial" w:hAnsi="Arial" w:cs="Arial"/>
                  <w:color w:val="000000"/>
                  <w:sz w:val="16"/>
                  <w:szCs w:val="16"/>
                </w:rPr>
                <w:t>Less than 99.80% but greater than or equal to 99.70%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2E237B" w14:textId="77777777" w:rsidR="00A77CD2" w:rsidRDefault="00A77CD2">
            <w:pPr>
              <w:pStyle w:val="NormalWeb"/>
              <w:spacing w:before="0" w:beforeAutospacing="0" w:after="0" w:afterAutospacing="0"/>
              <w:jc w:val="center"/>
              <w:rPr>
                <w:ins w:id="344" w:author="Jason Gardner" w:date="2023-09-15T15:00:00Z"/>
              </w:rPr>
            </w:pPr>
            <w:ins w:id="345" w:author="Jason Gardner" w:date="2023-09-15T15:00:00Z">
              <w:r>
                <w:rPr>
                  <w:rFonts w:ascii="Arial" w:hAnsi="Arial" w:cs="Arial"/>
                  <w:color w:val="000000"/>
                  <w:sz w:val="16"/>
                  <w:szCs w:val="16"/>
                </w:rPr>
                <w:t>15% of 1/12th of Base Annual Fee</w:t>
              </w:r>
            </w:ins>
          </w:p>
        </w:tc>
      </w:tr>
      <w:tr w:rsidR="006D7751" w14:paraId="786C4C58" w14:textId="77777777" w:rsidTr="00A77CD2">
        <w:trPr>
          <w:trHeight w:val="364"/>
          <w:ins w:id="346" w:author="Jason Gardner" w:date="2023-09-15T15:00:00Z"/>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5954801" w14:textId="77777777" w:rsidR="00A77CD2" w:rsidRDefault="00A77CD2">
            <w:pPr>
              <w:pStyle w:val="NormalWeb"/>
              <w:spacing w:before="0" w:beforeAutospacing="0" w:after="0" w:afterAutospacing="0"/>
              <w:jc w:val="center"/>
              <w:rPr>
                <w:ins w:id="347" w:author="Jason Gardner" w:date="2023-09-15T15:00:00Z"/>
              </w:rPr>
            </w:pPr>
            <w:ins w:id="348" w:author="Jason Gardner" w:date="2023-09-15T15:00:00Z">
              <w:r>
                <w:rPr>
                  <w:rFonts w:ascii="Arial" w:hAnsi="Arial" w:cs="Arial"/>
                  <w:color w:val="000000"/>
                  <w:sz w:val="16"/>
                  <w:szCs w:val="16"/>
                </w:rPr>
                <w:t>Less than 99.60%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F812FF" w14:textId="77777777" w:rsidR="00A77CD2" w:rsidRDefault="00A77CD2">
            <w:pPr>
              <w:pStyle w:val="NormalWeb"/>
              <w:spacing w:before="0" w:beforeAutospacing="0" w:after="0" w:afterAutospacing="0"/>
              <w:jc w:val="center"/>
              <w:rPr>
                <w:ins w:id="349" w:author="Jason Gardner" w:date="2023-09-15T15:00:00Z"/>
              </w:rPr>
            </w:pPr>
            <w:ins w:id="350" w:author="Jason Gardner" w:date="2023-09-15T15:00:00Z">
              <w:r>
                <w:rPr>
                  <w:rFonts w:ascii="Arial" w:hAnsi="Arial" w:cs="Arial"/>
                  <w:color w:val="000000"/>
                  <w:sz w:val="16"/>
                  <w:szCs w:val="16"/>
                </w:rPr>
                <w:t>Less than 99.70%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FDA92A" w14:textId="77777777" w:rsidR="00A77CD2" w:rsidRDefault="00A77CD2">
            <w:pPr>
              <w:pStyle w:val="NormalWeb"/>
              <w:spacing w:before="0" w:beforeAutospacing="0" w:after="0" w:afterAutospacing="0"/>
              <w:jc w:val="center"/>
              <w:rPr>
                <w:ins w:id="351" w:author="Jason Gardner" w:date="2023-09-15T15:00:00Z"/>
              </w:rPr>
            </w:pPr>
            <w:ins w:id="352" w:author="Jason Gardner" w:date="2023-09-15T15:00:00Z">
              <w:r>
                <w:rPr>
                  <w:rFonts w:ascii="Arial" w:hAnsi="Arial" w:cs="Arial"/>
                  <w:color w:val="000000"/>
                  <w:sz w:val="16"/>
                  <w:szCs w:val="16"/>
                </w:rPr>
                <w:t>Less than 99.70%</w:t>
              </w:r>
            </w:ins>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34F72A6" w14:textId="77777777" w:rsidR="00A77CD2" w:rsidRDefault="00A77CD2">
            <w:pPr>
              <w:pStyle w:val="NormalWeb"/>
              <w:spacing w:before="0" w:beforeAutospacing="0" w:after="0" w:afterAutospacing="0"/>
              <w:jc w:val="center"/>
              <w:rPr>
                <w:ins w:id="353" w:author="Jason Gardner" w:date="2023-09-15T15:00:00Z"/>
              </w:rPr>
            </w:pPr>
            <w:ins w:id="354" w:author="Jason Gardner" w:date="2023-09-15T15:00:00Z">
              <w:r>
                <w:rPr>
                  <w:rFonts w:ascii="Arial" w:hAnsi="Arial" w:cs="Arial"/>
                  <w:color w:val="000000"/>
                  <w:sz w:val="16"/>
                  <w:szCs w:val="16"/>
                </w:rPr>
                <w:t>20% of 1/12th of Base Annual Fee</w:t>
              </w:r>
            </w:ins>
          </w:p>
        </w:tc>
      </w:tr>
    </w:tbl>
    <w:p w14:paraId="59CBF7BA" w14:textId="77777777" w:rsidR="00A77CD2" w:rsidRDefault="00A77CD2" w:rsidP="00A77CD2">
      <w:pPr>
        <w:spacing w:after="240"/>
        <w:rPr>
          <w:ins w:id="355" w:author="Jason Gardner" w:date="2023-09-15T15:00:00Z"/>
        </w:rPr>
      </w:pPr>
    </w:p>
    <w:p w14:paraId="00EB7DA1" w14:textId="77777777" w:rsidR="00A77CD2" w:rsidRDefault="00A77CD2" w:rsidP="00A77CD2">
      <w:pPr>
        <w:pStyle w:val="NormalWeb"/>
        <w:spacing w:before="0" w:beforeAutospacing="0" w:after="120" w:afterAutospacing="0"/>
        <w:rPr>
          <w:ins w:id="356" w:author="Jason Gardner" w:date="2023-09-15T15:00:00Z"/>
        </w:rPr>
      </w:pPr>
      <w:ins w:id="357" w:author="Jason Gardner" w:date="2023-09-15T15:00:00Z">
        <w:r>
          <w:rPr>
            <w:rFonts w:ascii="Arial" w:hAnsi="Arial" w:cs="Arial"/>
            <w:color w:val="000000"/>
            <w:sz w:val="18"/>
            <w:szCs w:val="18"/>
          </w:rPr>
          <w:t xml:space="preserve">Service Credits may not be redeemed for cash and will be applied to Customer’s next applicable payment. The issuance of Service Credits is Spreedly’s sole obligation and liability and </w:t>
        </w:r>
        <w:proofErr w:type="gramStart"/>
        <w:r>
          <w:rPr>
            <w:rFonts w:ascii="Arial" w:hAnsi="Arial" w:cs="Arial"/>
            <w:color w:val="000000"/>
            <w:sz w:val="18"/>
            <w:szCs w:val="18"/>
          </w:rPr>
          <w:t>Customer’s</w:t>
        </w:r>
        <w:proofErr w:type="gramEnd"/>
        <w:r>
          <w:rPr>
            <w:rFonts w:ascii="Arial" w:hAnsi="Arial" w:cs="Arial"/>
            <w:color w:val="000000"/>
            <w:sz w:val="18"/>
            <w:szCs w:val="18"/>
          </w:rPr>
          <w:t xml:space="preserve"> sole remedy for any Service Level Failure.  </w:t>
        </w:r>
      </w:ins>
    </w:p>
    <w:p w14:paraId="653F41E8" w14:textId="77777777" w:rsidR="00A77CD2" w:rsidRDefault="00A77CD2" w:rsidP="00A77CD2">
      <w:pPr>
        <w:pStyle w:val="NormalWeb"/>
        <w:spacing w:before="0" w:beforeAutospacing="0" w:after="0" w:afterAutospacing="0"/>
        <w:rPr>
          <w:ins w:id="358" w:author="Jason Gardner" w:date="2023-09-15T15:00:00Z"/>
        </w:rPr>
      </w:pPr>
      <w:ins w:id="359" w:author="Jason Gardner" w:date="2023-09-15T15:00:00Z">
        <w:r>
          <w:rPr>
            <w:rFonts w:ascii="Arial" w:hAnsi="Arial" w:cs="Arial"/>
            <w:color w:val="000000"/>
            <w:sz w:val="18"/>
            <w:szCs w:val="18"/>
          </w:rPr>
          <w:t xml:space="preserve">Notwithstanding the foregoing, Spreedly has no obligation to issue any Service Credit unless </w:t>
        </w:r>
        <w:proofErr w:type="gramStart"/>
        <w:r>
          <w:rPr>
            <w:rFonts w:ascii="Arial" w:hAnsi="Arial" w:cs="Arial"/>
            <w:color w:val="000000"/>
            <w:sz w:val="18"/>
            <w:szCs w:val="18"/>
          </w:rPr>
          <w:t>Customer</w:t>
        </w:r>
        <w:proofErr w:type="gramEnd"/>
        <w:r>
          <w:rPr>
            <w:rFonts w:ascii="Arial" w:hAnsi="Arial" w:cs="Arial"/>
            <w:color w:val="000000"/>
            <w:sz w:val="18"/>
            <w:szCs w:val="18"/>
          </w:rPr>
          <w:t xml:space="preserve"> requests such Service Credit in writing within ten (10) business days of the Service Level Failure.</w:t>
        </w:r>
      </w:ins>
    </w:p>
    <w:p w14:paraId="46D058DE" w14:textId="77777777" w:rsidR="00A77CD2" w:rsidRDefault="00A77CD2" w:rsidP="00A77CD2">
      <w:pPr>
        <w:rPr>
          <w:ins w:id="360" w:author="Jason Gardner" w:date="2023-09-15T15:00:00Z"/>
        </w:rPr>
      </w:pPr>
    </w:p>
    <w:p w14:paraId="41EE1E0E" w14:textId="77777777" w:rsidR="00A77CD2" w:rsidRDefault="00A77CD2" w:rsidP="00A77CD2">
      <w:pPr>
        <w:pStyle w:val="NormalWeb"/>
        <w:spacing w:before="0" w:beforeAutospacing="0" w:after="0" w:afterAutospacing="0"/>
        <w:rPr>
          <w:ins w:id="361" w:author="Jason Gardner" w:date="2023-09-15T15:00:00Z"/>
        </w:rPr>
      </w:pPr>
      <w:ins w:id="362" w:author="Jason Gardner" w:date="2023-09-15T15:00:00Z">
        <w:r>
          <w:rPr>
            <w:rFonts w:ascii="Arial" w:hAnsi="Arial" w:cs="Arial"/>
            <w:b/>
            <w:bCs/>
            <w:color w:val="000000"/>
            <w:sz w:val="18"/>
            <w:szCs w:val="18"/>
          </w:rPr>
          <w:t>CUSTOMER RESPONSIBILITIES</w:t>
        </w:r>
      </w:ins>
    </w:p>
    <w:p w14:paraId="6703DE05" w14:textId="77777777" w:rsidR="00A77CD2" w:rsidRDefault="00A77CD2" w:rsidP="00A77CD2">
      <w:pPr>
        <w:rPr>
          <w:ins w:id="363" w:author="Jason Gardner" w:date="2023-09-15T15:00:00Z"/>
        </w:rPr>
      </w:pPr>
    </w:p>
    <w:p w14:paraId="1A6944FA" w14:textId="77777777" w:rsidR="00A77CD2" w:rsidRDefault="00A77CD2" w:rsidP="00A77CD2">
      <w:pPr>
        <w:pStyle w:val="NormalWeb"/>
        <w:spacing w:before="0" w:beforeAutospacing="0" w:after="120" w:afterAutospacing="0"/>
        <w:rPr>
          <w:ins w:id="364" w:author="Jason Gardner" w:date="2023-09-15T15:00:00Z"/>
        </w:rPr>
      </w:pPr>
      <w:ins w:id="365" w:author="Jason Gardner" w:date="2023-09-15T15:00:00Z">
        <w:r>
          <w:rPr>
            <w:rFonts w:ascii="Arial" w:hAnsi="Arial" w:cs="Arial"/>
            <w:b/>
            <w:bCs/>
            <w:color w:val="000000"/>
            <w:sz w:val="18"/>
            <w:szCs w:val="18"/>
          </w:rPr>
          <w:t>Internal Help Desk</w:t>
        </w:r>
      </w:ins>
    </w:p>
    <w:p w14:paraId="5387F885" w14:textId="77777777" w:rsidR="00A77CD2" w:rsidRDefault="00A77CD2" w:rsidP="00A77CD2">
      <w:pPr>
        <w:pStyle w:val="NormalWeb"/>
        <w:spacing w:before="0" w:beforeAutospacing="0" w:after="120" w:afterAutospacing="0"/>
        <w:rPr>
          <w:ins w:id="366" w:author="Jason Gardner" w:date="2023-09-15T15:00:00Z"/>
        </w:rPr>
      </w:pPr>
      <w:proofErr w:type="gramStart"/>
      <w:ins w:id="367" w:author="Jason Gardner" w:date="2023-09-15T15:00:00Z">
        <w:r>
          <w:rPr>
            <w:rFonts w:ascii="Arial" w:hAnsi="Arial" w:cs="Arial"/>
            <w:color w:val="000000"/>
            <w:sz w:val="18"/>
            <w:szCs w:val="18"/>
          </w:rPr>
          <w:t>Customer</w:t>
        </w:r>
        <w:proofErr w:type="gramEnd"/>
        <w:r>
          <w:rPr>
            <w:rFonts w:ascii="Arial" w:hAnsi="Arial" w:cs="Arial"/>
            <w:color w:val="000000"/>
            <w:sz w:val="18"/>
            <w:szCs w:val="18"/>
          </w:rPr>
          <w:t xml:space="preserve"> must establish and maintain an internal help desk for its customers to act as first-line support. Your first-line support will at a minimum include:</w:t>
        </w:r>
      </w:ins>
    </w:p>
    <w:p w14:paraId="2255EE05" w14:textId="77777777" w:rsidR="00A77CD2" w:rsidRDefault="00A77CD2" w:rsidP="00DF6159">
      <w:pPr>
        <w:pStyle w:val="NormalWeb"/>
        <w:numPr>
          <w:ilvl w:val="0"/>
          <w:numId w:val="14"/>
        </w:numPr>
        <w:spacing w:before="0" w:beforeAutospacing="0" w:after="0" w:afterAutospacing="0"/>
        <w:textAlignment w:val="baseline"/>
        <w:rPr>
          <w:ins w:id="368" w:author="Jason Gardner" w:date="2023-09-15T15:00:00Z"/>
          <w:rFonts w:ascii="Arial" w:hAnsi="Arial" w:cs="Arial"/>
          <w:b/>
          <w:bCs/>
          <w:color w:val="000000"/>
          <w:sz w:val="18"/>
          <w:szCs w:val="18"/>
        </w:rPr>
      </w:pPr>
      <w:ins w:id="369" w:author="Jason Gardner" w:date="2023-09-15T15:00:00Z">
        <w:r>
          <w:rPr>
            <w:rFonts w:ascii="Arial" w:hAnsi="Arial" w:cs="Arial"/>
            <w:color w:val="000000"/>
            <w:sz w:val="18"/>
            <w:szCs w:val="18"/>
          </w:rPr>
          <w:t xml:space="preserve">a direct response to users with respect to inquiries concerning the performance, </w:t>
        </w:r>
        <w:proofErr w:type="gramStart"/>
        <w:r>
          <w:rPr>
            <w:rFonts w:ascii="Arial" w:hAnsi="Arial" w:cs="Arial"/>
            <w:color w:val="000000"/>
            <w:sz w:val="18"/>
            <w:szCs w:val="18"/>
          </w:rPr>
          <w:t>functionality</w:t>
        </w:r>
        <w:proofErr w:type="gramEnd"/>
        <w:r>
          <w:rPr>
            <w:rFonts w:ascii="Arial" w:hAnsi="Arial" w:cs="Arial"/>
            <w:color w:val="000000"/>
            <w:sz w:val="18"/>
            <w:szCs w:val="18"/>
          </w:rPr>
          <w:t xml:space="preserve"> or operation of the product,</w:t>
        </w:r>
      </w:ins>
    </w:p>
    <w:p w14:paraId="5598F847" w14:textId="77777777" w:rsidR="00A77CD2" w:rsidRDefault="00A77CD2" w:rsidP="00DF6159">
      <w:pPr>
        <w:pStyle w:val="NormalWeb"/>
        <w:numPr>
          <w:ilvl w:val="0"/>
          <w:numId w:val="14"/>
        </w:numPr>
        <w:spacing w:before="0" w:beforeAutospacing="0" w:after="0" w:afterAutospacing="0"/>
        <w:textAlignment w:val="baseline"/>
        <w:rPr>
          <w:ins w:id="370" w:author="Jason Gardner" w:date="2023-09-15T15:00:00Z"/>
          <w:rFonts w:ascii="Arial" w:hAnsi="Arial" w:cs="Arial"/>
          <w:b/>
          <w:bCs/>
          <w:color w:val="000000"/>
          <w:sz w:val="18"/>
          <w:szCs w:val="18"/>
        </w:rPr>
      </w:pPr>
      <w:ins w:id="371" w:author="Jason Gardner" w:date="2023-09-15T15:00:00Z">
        <w:r>
          <w:rPr>
            <w:rFonts w:ascii="Arial" w:hAnsi="Arial" w:cs="Arial"/>
            <w:color w:val="000000"/>
            <w:sz w:val="18"/>
            <w:szCs w:val="18"/>
          </w:rPr>
          <w:t>a direct response to users with respect to problems or issues with the product,</w:t>
        </w:r>
      </w:ins>
    </w:p>
    <w:p w14:paraId="68799A0D" w14:textId="77777777" w:rsidR="00A77CD2" w:rsidRDefault="00A77CD2" w:rsidP="00DF6159">
      <w:pPr>
        <w:pStyle w:val="NormalWeb"/>
        <w:numPr>
          <w:ilvl w:val="0"/>
          <w:numId w:val="14"/>
        </w:numPr>
        <w:spacing w:before="0" w:beforeAutospacing="0" w:after="0" w:afterAutospacing="0"/>
        <w:textAlignment w:val="baseline"/>
        <w:rPr>
          <w:ins w:id="372" w:author="Jason Gardner" w:date="2023-09-15T15:00:00Z"/>
          <w:rFonts w:ascii="Arial" w:hAnsi="Arial" w:cs="Arial"/>
          <w:b/>
          <w:bCs/>
          <w:color w:val="000000"/>
          <w:sz w:val="18"/>
          <w:szCs w:val="18"/>
        </w:rPr>
      </w:pPr>
      <w:ins w:id="373" w:author="Jason Gardner" w:date="2023-09-15T15:00:00Z">
        <w:r>
          <w:rPr>
            <w:rFonts w:ascii="Arial" w:hAnsi="Arial" w:cs="Arial"/>
            <w:color w:val="000000"/>
            <w:sz w:val="18"/>
            <w:szCs w:val="18"/>
          </w:rPr>
          <w:t>a diagnosis of problems or issues of the product, and</w:t>
        </w:r>
      </w:ins>
    </w:p>
    <w:p w14:paraId="1C17D1E5" w14:textId="77777777" w:rsidR="00A77CD2" w:rsidRDefault="00A77CD2" w:rsidP="00DF6159">
      <w:pPr>
        <w:pStyle w:val="NormalWeb"/>
        <w:numPr>
          <w:ilvl w:val="0"/>
          <w:numId w:val="14"/>
        </w:numPr>
        <w:spacing w:before="0" w:beforeAutospacing="0" w:after="0" w:afterAutospacing="0"/>
        <w:textAlignment w:val="baseline"/>
        <w:rPr>
          <w:ins w:id="374" w:author="Jason Gardner" w:date="2023-09-15T15:00:00Z"/>
          <w:rFonts w:ascii="Arial" w:hAnsi="Arial" w:cs="Arial"/>
          <w:b/>
          <w:bCs/>
          <w:color w:val="000000"/>
          <w:sz w:val="18"/>
          <w:szCs w:val="18"/>
        </w:rPr>
      </w:pPr>
      <w:ins w:id="375" w:author="Jason Gardner" w:date="2023-09-15T15:00:00Z">
        <w:r>
          <w:rPr>
            <w:rFonts w:ascii="Arial" w:hAnsi="Arial" w:cs="Arial"/>
            <w:color w:val="000000"/>
            <w:sz w:val="18"/>
            <w:szCs w:val="18"/>
          </w:rPr>
          <w:t xml:space="preserve">4. a resolution of known problems or issues with the product with the help of technical knowledge base articles, </w:t>
        </w:r>
        <w:proofErr w:type="gramStart"/>
        <w:r>
          <w:rPr>
            <w:rFonts w:ascii="Arial" w:hAnsi="Arial" w:cs="Arial"/>
            <w:color w:val="000000"/>
            <w:sz w:val="18"/>
            <w:szCs w:val="18"/>
          </w:rPr>
          <w:t>repositories</w:t>
        </w:r>
        <w:proofErr w:type="gramEnd"/>
        <w:r>
          <w:rPr>
            <w:rFonts w:ascii="Arial" w:hAnsi="Arial" w:cs="Arial"/>
            <w:color w:val="000000"/>
            <w:sz w:val="18"/>
            <w:szCs w:val="18"/>
          </w:rPr>
          <w:t xml:space="preserve"> and experience.</w:t>
        </w:r>
      </w:ins>
    </w:p>
    <w:p w14:paraId="58DC0A9E" w14:textId="77777777" w:rsidR="00A77CD2" w:rsidRDefault="00A77CD2" w:rsidP="00A77CD2">
      <w:pPr>
        <w:rPr>
          <w:ins w:id="376" w:author="Jason Gardner" w:date="2023-09-15T15:00:00Z"/>
        </w:rPr>
      </w:pPr>
    </w:p>
    <w:p w14:paraId="0C9033BB" w14:textId="77777777" w:rsidR="00A77CD2" w:rsidRDefault="00A77CD2" w:rsidP="00A77CD2">
      <w:pPr>
        <w:pStyle w:val="NormalWeb"/>
        <w:spacing w:before="0" w:beforeAutospacing="0" w:after="0" w:afterAutospacing="0"/>
        <w:rPr>
          <w:ins w:id="377" w:author="Jason Gardner" w:date="2023-09-15T15:00:00Z"/>
        </w:rPr>
      </w:pPr>
      <w:ins w:id="378" w:author="Jason Gardner" w:date="2023-09-15T15:00:00Z">
        <w:r>
          <w:rPr>
            <w:rFonts w:ascii="Arial" w:hAnsi="Arial" w:cs="Arial"/>
            <w:color w:val="000000"/>
            <w:sz w:val="18"/>
            <w:szCs w:val="18"/>
          </w:rPr>
          <w:t>If after reasonable efforts you are unable to diagnose or resolve the product problems or issues, and you have reason to believe the issue originates with Spreedly, please contact Spreedly for technical support by email at </w:t>
        </w:r>
        <w:r>
          <w:fldChar w:fldCharType="begin"/>
        </w:r>
        <w:r>
          <w:instrText>HYPERLINK "mailto:support@spreedly.com"</w:instrText>
        </w:r>
        <w:r>
          <w:fldChar w:fldCharType="separate"/>
        </w:r>
        <w:r>
          <w:rPr>
            <w:rStyle w:val="Hyperlink"/>
            <w:rFonts w:ascii="Arial" w:eastAsiaTheme="majorEastAsia" w:hAnsi="Arial" w:cs="Arial"/>
            <w:sz w:val="18"/>
            <w:szCs w:val="18"/>
          </w:rPr>
          <w:t>support@spreedly.com</w:t>
        </w:r>
        <w:r>
          <w:fldChar w:fldCharType="end"/>
        </w:r>
        <w:r>
          <w:rPr>
            <w:rFonts w:ascii="Arial" w:hAnsi="Arial" w:cs="Arial"/>
            <w:color w:val="000000"/>
            <w:sz w:val="18"/>
            <w:szCs w:val="18"/>
          </w:rPr>
          <w:t> or via our request </w:t>
        </w:r>
        <w:r>
          <w:fldChar w:fldCharType="begin"/>
        </w:r>
        <w:r>
          <w:instrText>HYPERLINK "https://support.spreedly.com/hc/en-us/requests/new"</w:instrText>
        </w:r>
        <w:r>
          <w:fldChar w:fldCharType="separate"/>
        </w:r>
        <w:r>
          <w:rPr>
            <w:rStyle w:val="Hyperlink"/>
            <w:rFonts w:ascii="Arial" w:eastAsiaTheme="majorEastAsia" w:hAnsi="Arial" w:cs="Arial"/>
            <w:sz w:val="18"/>
            <w:szCs w:val="18"/>
          </w:rPr>
          <w:t>intake form</w:t>
        </w:r>
        <w:r>
          <w:fldChar w:fldCharType="end"/>
        </w:r>
        <w:r>
          <w:rPr>
            <w:rFonts w:ascii="Arial" w:hAnsi="Arial" w:cs="Arial"/>
            <w:color w:val="000000"/>
            <w:sz w:val="18"/>
            <w:szCs w:val="18"/>
          </w:rPr>
          <w:t> at </w:t>
        </w:r>
        <w:r>
          <w:fldChar w:fldCharType="begin"/>
        </w:r>
        <w:r>
          <w:instrText>HYPERLINK "https://support.spreedly.com/hc/en-us"</w:instrText>
        </w:r>
        <w:r>
          <w:fldChar w:fldCharType="separate"/>
        </w:r>
        <w:r>
          <w:rPr>
            <w:rStyle w:val="Hyperlink"/>
            <w:rFonts w:ascii="Arial" w:eastAsiaTheme="majorEastAsia" w:hAnsi="Arial" w:cs="Arial"/>
            <w:sz w:val="18"/>
            <w:szCs w:val="18"/>
          </w:rPr>
          <w:t>support.spreedly.com</w:t>
        </w:r>
        <w:r>
          <w:fldChar w:fldCharType="end"/>
        </w:r>
      </w:ins>
    </w:p>
    <w:p w14:paraId="131D48BB" w14:textId="77777777" w:rsidR="00A77CD2" w:rsidRDefault="00A77CD2" w:rsidP="00A77CD2">
      <w:pPr>
        <w:rPr>
          <w:ins w:id="379" w:author="Jason Gardner" w:date="2023-09-15T15:00:00Z"/>
        </w:rPr>
      </w:pPr>
    </w:p>
    <w:p w14:paraId="657BDF76" w14:textId="77777777" w:rsidR="00A77CD2" w:rsidRDefault="00A77CD2" w:rsidP="00A77CD2">
      <w:pPr>
        <w:pStyle w:val="NormalWeb"/>
        <w:spacing w:before="0" w:beforeAutospacing="0" w:after="120" w:afterAutospacing="0"/>
        <w:rPr>
          <w:ins w:id="380" w:author="Jason Gardner" w:date="2023-09-15T15:00:00Z"/>
        </w:rPr>
      </w:pPr>
      <w:ins w:id="381" w:author="Jason Gardner" w:date="2023-09-15T15:00:00Z">
        <w:r>
          <w:rPr>
            <w:rFonts w:ascii="Arial" w:hAnsi="Arial" w:cs="Arial"/>
            <w:b/>
            <w:bCs/>
            <w:color w:val="000000"/>
            <w:sz w:val="18"/>
            <w:szCs w:val="18"/>
          </w:rPr>
          <w:t>TECHNICAL LEADS</w:t>
        </w:r>
      </w:ins>
    </w:p>
    <w:p w14:paraId="5C388E2D" w14:textId="77777777" w:rsidR="00A77CD2" w:rsidRDefault="00A77CD2" w:rsidP="00A77CD2">
      <w:pPr>
        <w:pStyle w:val="NormalWeb"/>
        <w:spacing w:before="0" w:beforeAutospacing="0" w:after="120" w:afterAutospacing="0"/>
        <w:rPr>
          <w:ins w:id="382" w:author="Jason Gardner" w:date="2023-09-15T15:00:00Z"/>
        </w:rPr>
      </w:pPr>
      <w:ins w:id="383" w:author="Jason Gardner" w:date="2023-09-15T15:00:00Z">
        <w:r>
          <w:rPr>
            <w:rFonts w:ascii="Arial" w:hAnsi="Arial" w:cs="Arial"/>
            <w:color w:val="000000"/>
            <w:sz w:val="18"/>
            <w:szCs w:val="18"/>
          </w:rPr>
          <w:t xml:space="preserve">Customer will establish a technical lead to manage troubleshooting and establish best practices. Your technical leader will be the liaison between Customer and Spreedly for technical support. These </w:t>
        </w:r>
        <w:proofErr w:type="gramStart"/>
        <w:r>
          <w:rPr>
            <w:rFonts w:ascii="Arial" w:hAnsi="Arial" w:cs="Arial"/>
            <w:color w:val="000000"/>
            <w:sz w:val="18"/>
            <w:szCs w:val="18"/>
          </w:rPr>
          <w:t>persons</w:t>
        </w:r>
        <w:proofErr w:type="gramEnd"/>
        <w:r>
          <w:rPr>
            <w:rFonts w:ascii="Arial" w:hAnsi="Arial" w:cs="Arial"/>
            <w:color w:val="000000"/>
            <w:sz w:val="18"/>
            <w:szCs w:val="18"/>
          </w:rPr>
          <w:t xml:space="preserve"> must have sufficient knowledge of the Spreedly product and your own environment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work with Spreedly to analyze and resolve Support Requests. They are responsible for engaging Spreedly technical support and monitoring the resolution of all Support Requests and escalated support issues.</w:t>
        </w:r>
        <w:r>
          <w:rPr>
            <w:rFonts w:ascii="Arial" w:hAnsi="Arial" w:cs="Arial"/>
            <w:color w:val="000000"/>
            <w:sz w:val="18"/>
            <w:szCs w:val="18"/>
          </w:rPr>
          <w:br/>
          <w:t>Your technical or project lead should be assigned to monitor and administer your integration with the Spreedly product and should have experience in network and third-party application troubleshooting as well as browser knowledge &amp; debugging skills.</w:t>
        </w:r>
        <w:r>
          <w:rPr>
            <w:rFonts w:ascii="Arial" w:hAnsi="Arial" w:cs="Arial"/>
            <w:color w:val="000000"/>
            <w:sz w:val="18"/>
            <w:szCs w:val="18"/>
          </w:rPr>
          <w:br/>
          <w:t>Technical Leads are responsible for checking Spreedly’s online resources (e.g. website </w:t>
        </w:r>
        <w:r>
          <w:fldChar w:fldCharType="begin"/>
        </w:r>
        <w:r>
          <w:instrText>HYPERLINK "https://docs.spreedly.com/"</w:instrText>
        </w:r>
        <w:r>
          <w:fldChar w:fldCharType="separate"/>
        </w:r>
        <w:r>
          <w:rPr>
            <w:rStyle w:val="Hyperlink"/>
            <w:rFonts w:ascii="Arial" w:eastAsiaTheme="majorEastAsia" w:hAnsi="Arial" w:cs="Arial"/>
            <w:sz w:val="18"/>
            <w:szCs w:val="18"/>
          </w:rPr>
          <w:t>product Documentation</w:t>
        </w:r>
        <w:r>
          <w:fldChar w:fldCharType="end"/>
        </w:r>
        <w:r>
          <w:rPr>
            <w:rFonts w:ascii="Arial" w:hAnsi="Arial" w:cs="Arial"/>
            <w:color w:val="000000"/>
            <w:sz w:val="18"/>
            <w:szCs w:val="18"/>
          </w:rPr>
          <w:t>, </w:t>
        </w:r>
        <w:r>
          <w:fldChar w:fldCharType="begin"/>
        </w:r>
        <w:r>
          <w:instrText>HYPERLINK "https://docs.spreedly.com/reference/api/v1/"</w:instrText>
        </w:r>
        <w:r>
          <w:fldChar w:fldCharType="separate"/>
        </w:r>
        <w:r>
          <w:rPr>
            <w:rStyle w:val="Hyperlink"/>
            <w:rFonts w:ascii="Arial" w:eastAsiaTheme="majorEastAsia" w:hAnsi="Arial" w:cs="Arial"/>
            <w:sz w:val="18"/>
            <w:szCs w:val="18"/>
          </w:rPr>
          <w:t>technical Documentation</w:t>
        </w:r>
        <w:r>
          <w:fldChar w:fldCharType="end"/>
        </w:r>
        <w:r>
          <w:rPr>
            <w:rFonts w:ascii="Arial" w:hAnsi="Arial" w:cs="Arial"/>
            <w:color w:val="000000"/>
            <w:sz w:val="18"/>
            <w:szCs w:val="18"/>
          </w:rPr>
          <w:t> and </w:t>
        </w:r>
        <w:r>
          <w:fldChar w:fldCharType="begin"/>
        </w:r>
        <w:r>
          <w:instrText>HYPERLINK "https://support.spreedly.com/hc/en-us"</w:instrText>
        </w:r>
        <w:r>
          <w:fldChar w:fldCharType="separate"/>
        </w:r>
        <w:r>
          <w:rPr>
            <w:rStyle w:val="Hyperlink"/>
            <w:rFonts w:ascii="Arial" w:eastAsiaTheme="majorEastAsia" w:hAnsi="Arial" w:cs="Arial"/>
            <w:sz w:val="18"/>
            <w:szCs w:val="18"/>
          </w:rPr>
          <w:t>Knowledge Base</w:t>
        </w:r>
        <w:r>
          <w:fldChar w:fldCharType="end"/>
        </w:r>
        <w:r>
          <w:rPr>
            <w:rFonts w:ascii="Arial" w:hAnsi="Arial" w:cs="Arial"/>
            <w:color w:val="000000"/>
            <w:sz w:val="18"/>
            <w:szCs w:val="18"/>
          </w:rPr>
          <w:t>) and the Spreedly </w:t>
        </w:r>
        <w:r>
          <w:fldChar w:fldCharType="begin"/>
        </w:r>
        <w:r>
          <w:instrText>HYPERLINK "https://status.spreedly.com/"</w:instrText>
        </w:r>
        <w:r>
          <w:fldChar w:fldCharType="separate"/>
        </w:r>
        <w:r>
          <w:rPr>
            <w:rStyle w:val="Hyperlink"/>
            <w:rFonts w:ascii="Arial" w:eastAsiaTheme="majorEastAsia" w:hAnsi="Arial" w:cs="Arial"/>
            <w:sz w:val="18"/>
            <w:szCs w:val="18"/>
          </w:rPr>
          <w:t>Status Page</w:t>
        </w:r>
        <w:r>
          <w:fldChar w:fldCharType="end"/>
        </w:r>
        <w:r>
          <w:rPr>
            <w:rFonts w:ascii="Arial" w:hAnsi="Arial" w:cs="Arial"/>
            <w:color w:val="000000"/>
            <w:sz w:val="18"/>
            <w:szCs w:val="18"/>
          </w:rPr>
          <w:t> before submitting a Support Request.</w:t>
        </w:r>
      </w:ins>
    </w:p>
    <w:p w14:paraId="00B34C2A" w14:textId="77777777" w:rsidR="00A77CD2" w:rsidRDefault="00A77CD2" w:rsidP="00A77CD2">
      <w:pPr>
        <w:spacing w:after="240"/>
        <w:rPr>
          <w:ins w:id="384" w:author="Jason Gardner" w:date="2023-09-15T15:00:00Z"/>
        </w:rPr>
      </w:pPr>
      <w:ins w:id="385" w:author="Jason Gardner" w:date="2023-09-15T15:00:00Z">
        <w:r>
          <w:br/>
        </w:r>
      </w:ins>
    </w:p>
    <w:p w14:paraId="797D8560" w14:textId="77777777" w:rsidR="00A77CD2" w:rsidRDefault="00A77CD2" w:rsidP="00A77CD2">
      <w:pPr>
        <w:pStyle w:val="NormalWeb"/>
        <w:spacing w:before="0" w:beforeAutospacing="0" w:after="120" w:afterAutospacing="0"/>
        <w:rPr>
          <w:ins w:id="386" w:author="Jason Gardner" w:date="2023-09-15T15:00:00Z"/>
        </w:rPr>
      </w:pPr>
      <w:ins w:id="387" w:author="Jason Gardner" w:date="2023-09-15T15:00:00Z">
        <w:r>
          <w:rPr>
            <w:rFonts w:ascii="Arial" w:hAnsi="Arial" w:cs="Arial"/>
            <w:b/>
            <w:bCs/>
            <w:color w:val="000000"/>
            <w:sz w:val="18"/>
            <w:szCs w:val="18"/>
          </w:rPr>
          <w:lastRenderedPageBreak/>
          <w:t>PROTECTION OF API KEYS AND CREDENTIALS</w:t>
        </w:r>
      </w:ins>
    </w:p>
    <w:p w14:paraId="5F72B4D4" w14:textId="77777777" w:rsidR="00A77CD2" w:rsidRDefault="00A77CD2" w:rsidP="00A77CD2">
      <w:pPr>
        <w:pStyle w:val="NormalWeb"/>
        <w:spacing w:before="0" w:beforeAutospacing="0" w:after="360" w:afterAutospacing="0"/>
        <w:ind w:right="-14"/>
        <w:jc w:val="both"/>
        <w:rPr>
          <w:ins w:id="388" w:author="Jason Gardner" w:date="2023-09-15T15:00:00Z"/>
        </w:rPr>
      </w:pPr>
      <w:ins w:id="389" w:author="Jason Gardner" w:date="2023-09-15T15:00:00Z">
        <w:r>
          <w:rPr>
            <w:rFonts w:ascii="Arial" w:hAnsi="Arial" w:cs="Arial"/>
            <w:color w:val="000000"/>
            <w:sz w:val="18"/>
            <w:szCs w:val="18"/>
          </w:rPr>
          <w:t>Customer must safeguard and protect unauthorized access to API keys and other credentials to access the Spreedly services. Spreedly will not issue credits or refunds for unauthorized use of Spreedly services through Customer’s issued API keys or other access credentials including compromises or abuse of Customer’s payment flows that subsequently interact with Spreedly services.</w:t>
        </w:r>
      </w:ins>
    </w:p>
    <w:p w14:paraId="4E8FFF42" w14:textId="77777777" w:rsidR="00A77CD2" w:rsidRDefault="00A77CD2" w:rsidP="00A77CD2">
      <w:pPr>
        <w:pStyle w:val="NormalWeb"/>
        <w:spacing w:before="0" w:beforeAutospacing="0" w:after="160" w:afterAutospacing="0"/>
        <w:ind w:right="-14"/>
        <w:jc w:val="both"/>
        <w:rPr>
          <w:ins w:id="390" w:author="Jason Gardner" w:date="2023-09-15T15:00:00Z"/>
        </w:rPr>
      </w:pPr>
      <w:ins w:id="391" w:author="Jason Gardner" w:date="2023-09-15T15:00:00Z">
        <w:r>
          <w:rPr>
            <w:rFonts w:ascii="Arial" w:hAnsi="Arial" w:cs="Arial"/>
            <w:b/>
            <w:bCs/>
            <w:color w:val="000000"/>
            <w:sz w:val="18"/>
            <w:szCs w:val="18"/>
          </w:rPr>
          <w:t>PRODUCT AND SUPPORT UPDATES </w:t>
        </w:r>
      </w:ins>
    </w:p>
    <w:p w14:paraId="05406371" w14:textId="77777777" w:rsidR="00A77CD2" w:rsidRDefault="00A77CD2" w:rsidP="00A77CD2">
      <w:pPr>
        <w:pStyle w:val="NormalWeb"/>
        <w:spacing w:before="0" w:beforeAutospacing="0" w:after="160" w:afterAutospacing="0"/>
        <w:ind w:right="-14"/>
        <w:jc w:val="both"/>
        <w:rPr>
          <w:ins w:id="392" w:author="Jason Gardner" w:date="2023-09-15T15:00:00Z"/>
        </w:rPr>
      </w:pPr>
      <w:ins w:id="393" w:author="Jason Gardner" w:date="2023-09-15T15:00:00Z">
        <w:r>
          <w:rPr>
            <w:rFonts w:ascii="Arial" w:hAnsi="Arial" w:cs="Arial"/>
            <w:b/>
            <w:bCs/>
            <w:color w:val="000000"/>
            <w:sz w:val="18"/>
            <w:szCs w:val="18"/>
          </w:rPr>
          <w:t>Updates to Spreedly Services</w:t>
        </w:r>
      </w:ins>
    </w:p>
    <w:p w14:paraId="12339F13" w14:textId="77777777" w:rsidR="00A77CD2" w:rsidRDefault="00A77CD2" w:rsidP="00A77CD2">
      <w:pPr>
        <w:pStyle w:val="NormalWeb"/>
        <w:spacing w:before="0" w:beforeAutospacing="0" w:after="360" w:afterAutospacing="0"/>
        <w:ind w:right="-14"/>
        <w:jc w:val="both"/>
        <w:rPr>
          <w:ins w:id="394" w:author="Jason Gardner" w:date="2023-09-15T15:00:00Z"/>
        </w:rPr>
      </w:pPr>
      <w:ins w:id="395" w:author="Jason Gardner" w:date="2023-09-15T15:00:00Z">
        <w:r>
          <w:rPr>
            <w:rFonts w:ascii="Arial" w:hAnsi="Arial" w:cs="Arial"/>
            <w:color w:val="000000"/>
            <w:sz w:val="18"/>
            <w:szCs w:val="18"/>
          </w:rPr>
          <w:t>Spreedly may release Updates to its products and services pursuant to Spreedly's standard release cycle. "Updates" are defined as new releases, the provision of bug fixes, problem determination and error corrections, improvements, enhancements, extensions, revisions, and similar updates to the Spreedly products and services licensed to our customers together with related documentation. Spreedly will provide Updates at no additional charge. Spreedly may make changes to its products and services (including, without limitation, the design, look and feel, functionality, content, material, information) that Spreedly deems necessary or useful to improve the products or services or for any other reason and at any time, provided however Spreedly will not make any changes that will materially adversely affect its features or functionality without prior notice to and a reasonable opportunity to review and/or transition.</w:t>
        </w:r>
        <w:r>
          <w:rPr>
            <w:rFonts w:ascii="Arial" w:hAnsi="Arial" w:cs="Arial"/>
            <w:color w:val="000000"/>
            <w:sz w:val="18"/>
            <w:szCs w:val="18"/>
          </w:rPr>
          <w:br/>
          <w:t>‍Where practical, Spreedly will schedule such Updates during non-business hours. Notice to Customer will be sent via email or posted at the Spreedly </w:t>
        </w:r>
        <w:r>
          <w:fldChar w:fldCharType="begin"/>
        </w:r>
        <w:r>
          <w:instrText>HYPERLINK "http://support.spreedly.com/"</w:instrText>
        </w:r>
        <w:r>
          <w:fldChar w:fldCharType="separate"/>
        </w:r>
        <w:r>
          <w:rPr>
            <w:rStyle w:val="Hyperlink"/>
            <w:rFonts w:ascii="Arial" w:eastAsiaTheme="majorEastAsia" w:hAnsi="Arial" w:cs="Arial"/>
            <w:sz w:val="18"/>
            <w:szCs w:val="18"/>
          </w:rPr>
          <w:t>API Status Page</w:t>
        </w:r>
        <w:r>
          <w:fldChar w:fldCharType="end"/>
        </w:r>
        <w:r>
          <w:rPr>
            <w:rFonts w:ascii="Arial" w:hAnsi="Arial" w:cs="Arial"/>
            <w:color w:val="000000"/>
            <w:sz w:val="18"/>
            <w:szCs w:val="18"/>
          </w:rPr>
          <w:t>.</w:t>
        </w:r>
      </w:ins>
    </w:p>
    <w:p w14:paraId="616A5825" w14:textId="77777777" w:rsidR="00A77CD2" w:rsidRDefault="00A77CD2" w:rsidP="00A77CD2">
      <w:pPr>
        <w:pStyle w:val="NormalWeb"/>
        <w:spacing w:before="0" w:beforeAutospacing="0" w:after="160" w:afterAutospacing="0"/>
        <w:ind w:right="-14"/>
        <w:jc w:val="both"/>
        <w:rPr>
          <w:ins w:id="396" w:author="Jason Gardner" w:date="2023-09-15T15:00:00Z"/>
        </w:rPr>
      </w:pPr>
      <w:ins w:id="397" w:author="Jason Gardner" w:date="2023-09-15T15:00:00Z">
        <w:r>
          <w:rPr>
            <w:rFonts w:ascii="Arial" w:hAnsi="Arial" w:cs="Arial"/>
            <w:b/>
            <w:bCs/>
            <w:color w:val="000000"/>
            <w:sz w:val="18"/>
            <w:szCs w:val="18"/>
          </w:rPr>
          <w:t>Updates to these Support Policies</w:t>
        </w:r>
      </w:ins>
    </w:p>
    <w:p w14:paraId="47C45EC7" w14:textId="77777777" w:rsidR="00A77CD2" w:rsidRDefault="00A77CD2" w:rsidP="00A77CD2">
      <w:pPr>
        <w:pStyle w:val="NormalWeb"/>
        <w:spacing w:before="0" w:beforeAutospacing="0" w:after="160" w:afterAutospacing="0"/>
        <w:ind w:right="-14"/>
        <w:jc w:val="both"/>
        <w:rPr>
          <w:ins w:id="398" w:author="Jason Gardner" w:date="2023-09-15T15:00:00Z"/>
        </w:rPr>
      </w:pPr>
      <w:proofErr w:type="gramStart"/>
      <w:ins w:id="399" w:author="Jason Gardner" w:date="2023-09-15T15:00:00Z">
        <w:r>
          <w:rPr>
            <w:rFonts w:ascii="Arial" w:hAnsi="Arial" w:cs="Arial"/>
            <w:color w:val="000000"/>
            <w:sz w:val="18"/>
            <w:szCs w:val="18"/>
          </w:rPr>
          <w:t>Customer</w:t>
        </w:r>
        <w:proofErr w:type="gramEnd"/>
        <w:r>
          <w:rPr>
            <w:rFonts w:ascii="Arial" w:hAnsi="Arial" w:cs="Arial"/>
            <w:color w:val="000000"/>
            <w:sz w:val="18"/>
            <w:szCs w:val="18"/>
          </w:rPr>
          <w:t xml:space="preserve"> understands that these Support Services Terms are subject to change at Spreedly’s discretion. In the event these terms are modified, the revised version of the Support Service Terms will be posted to Spreedly’s website at www.spreedly.com/support-services-terms. Unless Customer and Spreedly otherwise agree in writing, by using Spreedly’s Support Services after such updated terms become effective, Customer hereby consents to comply with the most recent version of these Support Service Terms.</w:t>
        </w:r>
      </w:ins>
    </w:p>
    <w:p w14:paraId="1EF7C308" w14:textId="77777777" w:rsidR="00BA3A14" w:rsidRDefault="00BA3A14" w:rsidP="005878C9">
      <w:pPr>
        <w:rPr>
          <w:ins w:id="400" w:author="Jason Gardner" w:date="2023-09-15T15:05:00Z"/>
          <w:rFonts w:ascii="Arial" w:eastAsia="Arial" w:hAnsi="Arial" w:cs="Arial"/>
          <w:b/>
          <w:sz w:val="18"/>
          <w:szCs w:val="18"/>
        </w:rPr>
        <w:sectPr w:rsidR="00BA3A14">
          <w:pgSz w:w="12240" w:h="15840"/>
          <w:pgMar w:top="1440" w:right="1440" w:bottom="1440" w:left="1440" w:header="720" w:footer="720" w:gutter="0"/>
          <w:pgNumType w:start="1"/>
          <w:cols w:space="720"/>
        </w:sectPr>
      </w:pPr>
    </w:p>
    <w:p w14:paraId="50592194" w14:textId="7C55F8F8" w:rsidR="00BA3A14" w:rsidRDefault="00BA3A14" w:rsidP="00BA3A14">
      <w:pPr>
        <w:spacing w:after="180" w:line="201" w:lineRule="auto"/>
        <w:ind w:right="72"/>
        <w:jc w:val="center"/>
        <w:rPr>
          <w:ins w:id="401" w:author="Jason Gardner" w:date="2023-09-15T15:05:00Z"/>
          <w:rFonts w:ascii="Arial" w:eastAsia="Arial" w:hAnsi="Arial" w:cs="Arial"/>
          <w:b/>
          <w:color w:val="000000"/>
          <w:sz w:val="18"/>
          <w:szCs w:val="18"/>
        </w:rPr>
      </w:pPr>
      <w:ins w:id="402" w:author="Jason Gardner" w:date="2023-09-15T15:05:00Z">
        <w:r>
          <w:rPr>
            <w:rFonts w:ascii="Arial" w:eastAsia="Arial" w:hAnsi="Arial" w:cs="Arial"/>
            <w:b/>
            <w:color w:val="000000"/>
            <w:sz w:val="18"/>
            <w:szCs w:val="18"/>
          </w:rPr>
          <w:lastRenderedPageBreak/>
          <w:t>SCHEDULE C</w:t>
        </w:r>
      </w:ins>
    </w:p>
    <w:p w14:paraId="77619DFE" w14:textId="60433A93" w:rsidR="00A77CD2" w:rsidRDefault="00BA3A14" w:rsidP="00BA3A14">
      <w:pPr>
        <w:jc w:val="center"/>
        <w:rPr>
          <w:ins w:id="403" w:author="Jason Gardner" w:date="2023-09-15T15:05:00Z"/>
          <w:rFonts w:ascii="Arial" w:eastAsia="Arial" w:hAnsi="Arial" w:cs="Arial"/>
          <w:b/>
          <w:color w:val="000000"/>
          <w:sz w:val="18"/>
          <w:szCs w:val="18"/>
        </w:rPr>
      </w:pPr>
      <w:ins w:id="404" w:author="Jason Gardner" w:date="2023-09-15T15:05:00Z">
        <w:r>
          <w:rPr>
            <w:rFonts w:ascii="Arial" w:eastAsia="Arial" w:hAnsi="Arial" w:cs="Arial"/>
            <w:b/>
            <w:color w:val="000000"/>
            <w:sz w:val="18"/>
            <w:szCs w:val="18"/>
          </w:rPr>
          <w:t>Data Processing Addendum</w:t>
        </w:r>
      </w:ins>
    </w:p>
    <w:p w14:paraId="301AC7C9" w14:textId="77777777" w:rsidR="00FD47E2" w:rsidRDefault="00FD47E2" w:rsidP="00FD47E2">
      <w:pPr>
        <w:pStyle w:val="NormalWeb"/>
        <w:spacing w:before="0" w:beforeAutospacing="0" w:after="0" w:afterAutospacing="0"/>
        <w:jc w:val="both"/>
        <w:rPr>
          <w:ins w:id="405" w:author="Jason Gardner" w:date="2023-09-15T15:06:00Z"/>
          <w:rFonts w:ascii="Arial" w:hAnsi="Arial" w:cs="Arial"/>
          <w:color w:val="000000"/>
          <w:sz w:val="18"/>
          <w:szCs w:val="18"/>
        </w:rPr>
      </w:pPr>
    </w:p>
    <w:p w14:paraId="506CD5DE" w14:textId="48ED1A76" w:rsidR="00DC2572" w:rsidDel="006D7751" w:rsidRDefault="00DC2572" w:rsidP="006D7751">
      <w:pPr>
        <w:pStyle w:val="NormalWeb"/>
        <w:tabs>
          <w:tab w:val="left" w:pos="1080"/>
        </w:tabs>
        <w:spacing w:before="0" w:beforeAutospacing="0" w:after="120" w:afterAutospacing="0"/>
        <w:jc w:val="both"/>
        <w:textAlignment w:val="baseline"/>
        <w:rPr>
          <w:del w:id="406" w:author="Jason Gardner" w:date="2023-09-15T15:27:00Z"/>
          <w:rFonts w:ascii="Arial" w:hAnsi="Arial" w:cs="Arial"/>
          <w:color w:val="000000"/>
          <w:sz w:val="18"/>
          <w:szCs w:val="18"/>
        </w:rPr>
      </w:pPr>
    </w:p>
    <w:p w14:paraId="40A93FDC" w14:textId="77777777" w:rsidR="00BA3A14" w:rsidRDefault="00BA3A14" w:rsidP="006D7751">
      <w:pPr>
        <w:rPr>
          <w:rFonts w:ascii="Arial" w:eastAsia="Arial" w:hAnsi="Arial" w:cs="Arial"/>
          <w:b/>
          <w:sz w:val="18"/>
          <w:szCs w:val="18"/>
        </w:rPr>
      </w:pPr>
    </w:p>
    <w:sectPr w:rsidR="00BA3A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Jason Gardner" w:date="2023-09-15T14:28:00Z" w:initials="JG">
    <w:p w14:paraId="25CC7024" w14:textId="7CC57AB7" w:rsidR="00EB5D93" w:rsidRDefault="00EB5D93">
      <w:pPr>
        <w:pStyle w:val="CommentText"/>
      </w:pPr>
      <w:r>
        <w:rPr>
          <w:rStyle w:val="CommentReference"/>
        </w:rPr>
        <w:annotationRef/>
      </w:r>
      <w:r w:rsidR="006D7A3F">
        <w:t>The new</w:t>
      </w:r>
      <w:r w:rsidR="000E4A77">
        <w:t>est</w:t>
      </w:r>
      <w:r w:rsidR="006D7A3F">
        <w:t xml:space="preserve"> DPA addresses CCPA</w:t>
      </w:r>
    </w:p>
  </w:comment>
  <w:comment w:id="94" w:author="Jason Gardner" w:date="2023-09-15T15:27:00Z" w:initials="JG">
    <w:p w14:paraId="26E37C18" w14:textId="754011B6" w:rsidR="006D7751" w:rsidRDefault="006D7751">
      <w:pPr>
        <w:pStyle w:val="CommentText"/>
      </w:pPr>
      <w:r>
        <w:rPr>
          <w:rStyle w:val="CommentReference"/>
        </w:rPr>
        <w:annotationRef/>
      </w:r>
      <w:r>
        <w:t>Patrianna Please provide</w:t>
      </w:r>
      <w:r w:rsidR="000E4A77">
        <w:t xml:space="preserve"> security </w:t>
      </w:r>
      <w:r w:rsidR="000E4A77">
        <w:t>contracts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C7024" w15:done="0"/>
  <w15:commentEx w15:paraId="26E37C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E2FF9C" w16cex:dateUtc="2023-09-15T18:28:00Z"/>
  <w16cex:commentExtensible w16cex:durableId="65A888B1" w16cex:dateUtc="2023-09-15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C7024" w16cid:durableId="6AE2FF9C"/>
  <w16cid:commentId w16cid:paraId="26E37C18" w16cid:durableId="65A888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B871" w14:textId="77777777" w:rsidR="008905C9" w:rsidRDefault="008905C9">
      <w:r>
        <w:separator/>
      </w:r>
    </w:p>
  </w:endnote>
  <w:endnote w:type="continuationSeparator" w:id="0">
    <w:p w14:paraId="21C1D5DE" w14:textId="77777777" w:rsidR="008905C9" w:rsidRDefault="008905C9">
      <w:r>
        <w:continuationSeparator/>
      </w:r>
    </w:p>
  </w:endnote>
  <w:endnote w:type="continuationNotice" w:id="1">
    <w:p w14:paraId="554503F1" w14:textId="77777777" w:rsidR="008905C9" w:rsidRDefault="00890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FB41" w14:textId="77777777" w:rsidR="007F011C" w:rsidRDefault="007F011C">
    <w:pPr>
      <w:pBdr>
        <w:top w:val="nil"/>
        <w:left w:val="nil"/>
        <w:bottom w:val="nil"/>
        <w:right w:val="nil"/>
        <w:between w:val="nil"/>
      </w:pBdr>
      <w:tabs>
        <w:tab w:val="center" w:pos="4680"/>
        <w:tab w:val="right" w:pos="9360"/>
      </w:tabs>
      <w:rPr>
        <w:color w:val="000000"/>
      </w:rPr>
    </w:pPr>
  </w:p>
  <w:p w14:paraId="2738FB42" w14:textId="77777777" w:rsidR="007F011C" w:rsidRDefault="007F011C">
    <w:pPr>
      <w:pBdr>
        <w:top w:val="nil"/>
        <w:left w:val="nil"/>
        <w:bottom w:val="nil"/>
        <w:right w:val="nil"/>
        <w:between w:val="nil"/>
      </w:pBdr>
      <w:tabs>
        <w:tab w:val="center" w:pos="4680"/>
        <w:tab w:val="right" w:pos="9360"/>
      </w:tabs>
      <w:rPr>
        <w:color w:val="000000"/>
      </w:rPr>
    </w:pPr>
  </w:p>
  <w:p w14:paraId="2738FB43" w14:textId="77777777" w:rsidR="007F011C" w:rsidRDefault="00000000">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126D29">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FB44" w14:textId="5BA6BBF4" w:rsidR="007F011C" w:rsidRDefault="00000000">
    <w:pPr>
      <w:pBdr>
        <w:top w:val="nil"/>
        <w:left w:val="nil"/>
        <w:bottom w:val="nil"/>
        <w:right w:val="nil"/>
        <w:between w:val="nil"/>
      </w:pBdr>
      <w:tabs>
        <w:tab w:val="center" w:pos="4680"/>
        <w:tab w:val="right" w:pos="9360"/>
      </w:tabs>
      <w:rPr>
        <w:color w:val="000000"/>
      </w:rPr>
    </w:pPr>
    <w:del w:id="85" w:author="Jason Gardner" w:date="2023-09-15T12:52:00Z">
      <w:r>
        <w:rPr>
          <w:noProof/>
        </w:rPr>
        <mc:AlternateContent>
          <mc:Choice Requires="wps">
            <w:drawing>
              <wp:anchor distT="0" distB="0" distL="0" distR="0" simplePos="0" relativeHeight="251663360" behindDoc="1" locked="0" layoutInCell="1" hidden="0" allowOverlap="1" wp14:anchorId="26856BC4" wp14:editId="6783F5CC">
                <wp:simplePos x="0" y="0"/>
                <wp:positionH relativeFrom="column">
                  <wp:posOffset>0</wp:posOffset>
                </wp:positionH>
                <wp:positionV relativeFrom="paragraph">
                  <wp:posOffset>0</wp:posOffset>
                </wp:positionV>
                <wp:extent cx="620395" cy="349250"/>
                <wp:effectExtent l="0" t="0" r="0" b="0"/>
                <wp:wrapNone/>
                <wp:docPr id="41" name="Rectangle 41"/>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59422E1E" w14:textId="77777777" w:rsidR="006577DE" w:rsidRDefault="00000000">
                            <w:pPr>
                              <w:spacing w:line="200" w:lineRule="auto"/>
                              <w:textDirection w:val="btLr"/>
                              <w:rPr>
                                <w:del w:id="86" w:author="Jason Gardner" w:date="2023-09-15T12:52:00Z"/>
                              </w:rPr>
                            </w:pPr>
                            <w:del w:id="87" w:author="Jason Gardner" w:date="2023-09-15T12:52:00Z">
                              <w:r>
                                <w:rPr>
                                  <w:rFonts w:ascii="Arial" w:eastAsia="Arial" w:hAnsi="Arial" w:cs="Arial"/>
                                  <w:color w:val="000000"/>
                                  <w:sz w:val="16"/>
                                </w:rPr>
                                <w:delText>14076504</w:delText>
                              </w:r>
                            </w:del>
                          </w:p>
                          <w:p w14:paraId="5AF02BBC" w14:textId="77777777" w:rsidR="006577DE" w:rsidRDefault="006577DE">
                            <w:pPr>
                              <w:spacing w:line="200" w:lineRule="auto"/>
                              <w:textDirection w:val="btLr"/>
                              <w:rPr>
                                <w:del w:id="88" w:author="Jason Gardner" w:date="2023-09-15T12:52:00Z"/>
                              </w:rPr>
                            </w:pPr>
                          </w:p>
                        </w:txbxContent>
                      </wps:txbx>
                      <wps:bodyPr spcFirstLastPara="1" wrap="square" lIns="0" tIns="0" rIns="0" bIns="0" anchor="t" anchorCtr="0">
                        <a:noAutofit/>
                      </wps:bodyPr>
                    </wps:wsp>
                  </a:graphicData>
                </a:graphic>
              </wp:anchor>
            </w:drawing>
          </mc:Choice>
          <mc:Fallback>
            <w:pict>
              <v:rect w14:anchorId="26856BC4" id="Rectangle 41" o:spid="_x0000_s1026" style="position:absolute;margin-left:0;margin-top:0;width:48.85pt;height:27.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" filled="f" stroked="f">
                <v:textbox inset="0,0,0,0">
                  <w:txbxContent>
                    <w:p w14:paraId="59422E1E" w14:textId="77777777" w:rsidR="006577DE" w:rsidRDefault="00000000">
                      <w:pPr>
                        <w:spacing w:line="200" w:lineRule="auto"/>
                        <w:textDirection w:val="btLr"/>
                        <w:rPr>
                          <w:del w:id="85" w:author="Jason Gardner" w:date="2023-09-15T12:52:00Z"/>
                        </w:rPr>
                      </w:pPr>
                      <w:del w:id="86" w:author="Jason Gardner" w:date="2023-09-15T12:52:00Z">
                        <w:r>
                          <w:rPr>
                            <w:rFonts w:ascii="Arial" w:eastAsia="Arial" w:hAnsi="Arial" w:cs="Arial"/>
                            <w:color w:val="000000"/>
                            <w:sz w:val="16"/>
                          </w:rPr>
                          <w:delText>14076504</w:delText>
                        </w:r>
                      </w:del>
                    </w:p>
                    <w:p w14:paraId="5AF02BBC" w14:textId="77777777" w:rsidR="006577DE" w:rsidRDefault="006577DE">
                      <w:pPr>
                        <w:spacing w:line="200" w:lineRule="auto"/>
                        <w:textDirection w:val="btLr"/>
                        <w:rPr>
                          <w:del w:id="87" w:author="Jason Gardner" w:date="2023-09-15T12:52:00Z"/>
                        </w:rPr>
                      </w:pPr>
                    </w:p>
                  </w:txbxContent>
                </v:textbox>
              </v:rect>
            </w:pict>
          </mc:Fallback>
        </mc:AlternateContent>
      </w:r>
    </w:del>
    <w:ins w:id="89" w:author="Jason Gardner" w:date="2023-09-15T12:52:00Z">
      <w:r>
        <w:rPr>
          <w:noProof/>
        </w:rPr>
        <mc:AlternateContent>
          <mc:Choice Requires="wps">
            <w:drawing>
              <wp:anchor distT="0" distB="0" distL="0" distR="0" simplePos="0" relativeHeight="251659264" behindDoc="1" locked="0" layoutInCell="1" hidden="0" allowOverlap="1" wp14:anchorId="2738FB48" wp14:editId="2738FB49">
                <wp:simplePos x="0" y="0"/>
                <wp:positionH relativeFrom="column">
                  <wp:posOffset>0</wp:posOffset>
                </wp:positionH>
                <wp:positionV relativeFrom="paragraph">
                  <wp:posOffset>0</wp:posOffset>
                </wp:positionV>
                <wp:extent cx="591820" cy="320675"/>
                <wp:effectExtent l="0" t="0" r="0" b="0"/>
                <wp:wrapNone/>
                <wp:docPr id="35" name="Rectangle 35"/>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2738FB4A" w14:textId="77777777" w:rsidR="007F011C" w:rsidRDefault="00000000">
                            <w:pPr>
                              <w:spacing w:line="200" w:lineRule="auto"/>
                              <w:textDirection w:val="btLr"/>
                              <w:rPr>
                                <w:ins w:id="90" w:author="Jason Gardner" w:date="2023-09-15T12:52:00Z"/>
                              </w:rPr>
                            </w:pPr>
                            <w:ins w:id="91" w:author="Jason Gardner" w:date="2023-09-15T12:52:00Z">
                              <w:r>
                                <w:rPr>
                                  <w:rFonts w:ascii="Arial" w:eastAsia="Arial" w:hAnsi="Arial" w:cs="Arial"/>
                                  <w:color w:val="000000"/>
                                  <w:sz w:val="16"/>
                                </w:rPr>
                                <w:t>14076504</w:t>
                              </w:r>
                            </w:ins>
                          </w:p>
                          <w:p w14:paraId="2738FB4B" w14:textId="77777777" w:rsidR="007F011C" w:rsidRDefault="007F011C">
                            <w:pPr>
                              <w:spacing w:line="200" w:lineRule="auto"/>
                              <w:textDirection w:val="btLr"/>
                              <w:rPr>
                                <w:ins w:id="92" w:author="Jason Gardner" w:date="2023-09-15T12:52:00Z"/>
                              </w:rPr>
                            </w:pPr>
                          </w:p>
                        </w:txbxContent>
                      </wps:txbx>
                      <wps:bodyPr spcFirstLastPara="1" wrap="square" lIns="0" tIns="0" rIns="0" bIns="0" anchor="t" anchorCtr="0">
                        <a:noAutofit/>
                      </wps:bodyPr>
                    </wps:wsp>
                  </a:graphicData>
                </a:graphic>
              </wp:anchor>
            </w:drawing>
          </mc:Choice>
          <mc:Fallback>
            <w:pict>
              <v:rect w14:anchorId="2738FB48" id="Rectangle 35" o:spid="_x0000_s1027" style="position:absolute;margin-left:0;margin-top:0;width:46.6pt;height:25.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" filled="f" stroked="f">
                <v:textbox inset="0,0,0,0">
                  <w:txbxContent>
                    <w:p w14:paraId="2738FB4A" w14:textId="77777777" w:rsidR="007F011C" w:rsidRDefault="00000000">
                      <w:pPr>
                        <w:spacing w:line="200" w:lineRule="auto"/>
                        <w:textDirection w:val="btLr"/>
                        <w:rPr>
                          <w:ins w:id="92" w:author="Jason Gardner" w:date="2023-09-15T12:52:00Z"/>
                        </w:rPr>
                      </w:pPr>
                      <w:ins w:id="93" w:author="Jason Gardner" w:date="2023-09-15T12:52:00Z">
                        <w:r>
                          <w:rPr>
                            <w:rFonts w:ascii="Arial" w:eastAsia="Arial" w:hAnsi="Arial" w:cs="Arial"/>
                            <w:color w:val="000000"/>
                            <w:sz w:val="16"/>
                          </w:rPr>
                          <w:t>14076504</w:t>
                        </w:r>
                      </w:ins>
                    </w:p>
                    <w:p w14:paraId="2738FB4B" w14:textId="77777777" w:rsidR="007F011C" w:rsidRDefault="007F011C">
                      <w:pPr>
                        <w:spacing w:line="200" w:lineRule="auto"/>
                        <w:textDirection w:val="btLr"/>
                        <w:rPr>
                          <w:ins w:id="94" w:author="Jason Gardner" w:date="2023-09-15T12:52:00Z"/>
                        </w:rPr>
                      </w:pPr>
                    </w:p>
                  </w:txbxContent>
                </v:textbox>
              </v:rect>
            </w:pict>
          </mc:Fallback>
        </mc:AlternateConten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FB45" w14:textId="77777777" w:rsidR="007F011C" w:rsidRDefault="007F01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013D" w14:textId="77777777" w:rsidR="008905C9" w:rsidRDefault="008905C9">
      <w:r>
        <w:separator/>
      </w:r>
    </w:p>
  </w:footnote>
  <w:footnote w:type="continuationSeparator" w:id="0">
    <w:p w14:paraId="765674D8" w14:textId="77777777" w:rsidR="008905C9" w:rsidRDefault="008905C9">
      <w:r>
        <w:continuationSeparator/>
      </w:r>
    </w:p>
  </w:footnote>
  <w:footnote w:type="continuationNotice" w:id="1">
    <w:p w14:paraId="7EA5230A" w14:textId="77777777" w:rsidR="008905C9" w:rsidRDefault="00890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FB3D" w14:textId="5ED32038" w:rsidR="007F011C" w:rsidRDefault="00000000">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61312" behindDoc="0" locked="0" layoutInCell="1" hidden="0" allowOverlap="1" wp14:anchorId="6487DEA1" wp14:editId="4B74C1F8">
          <wp:simplePos x="0" y="0"/>
          <wp:positionH relativeFrom="column">
            <wp:posOffset>7</wp:posOffset>
          </wp:positionH>
          <wp:positionV relativeFrom="paragraph">
            <wp:posOffset>18320</wp:posOffset>
          </wp:positionV>
          <wp:extent cx="1405956" cy="322799"/>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ins w:id="84" w:author="Jason Gardner" w:date="2023-09-15T12:52:00Z">
      <w:r>
        <w:rPr>
          <w:noProof/>
        </w:rPr>
        <w:drawing>
          <wp:anchor distT="0" distB="0" distL="114300" distR="114300" simplePos="0" relativeHeight="251658240" behindDoc="0" locked="0" layoutInCell="1" hidden="0" allowOverlap="1" wp14:anchorId="2738FB46" wp14:editId="2738FB47">
            <wp:simplePos x="0" y="0"/>
            <wp:positionH relativeFrom="column">
              <wp:posOffset>4</wp:posOffset>
            </wp:positionH>
            <wp:positionV relativeFrom="paragraph">
              <wp:posOffset>18320</wp:posOffset>
            </wp:positionV>
            <wp:extent cx="1405956" cy="322799"/>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405956" cy="322799"/>
                    </a:xfrm>
                    <a:prstGeom prst="rect">
                      <a:avLst/>
                    </a:prstGeom>
                    <a:ln/>
                  </pic:spPr>
                </pic:pic>
              </a:graphicData>
            </a:graphic>
          </wp:anchor>
        </w:drawing>
      </w:r>
    </w:ins>
  </w:p>
  <w:p w14:paraId="2738FB3E" w14:textId="77777777" w:rsidR="007F011C" w:rsidRDefault="007F011C">
    <w:pPr>
      <w:tabs>
        <w:tab w:val="center" w:pos="4680"/>
        <w:tab w:val="right" w:pos="9360"/>
      </w:tabs>
      <w:rPr>
        <w:sz w:val="20"/>
        <w:szCs w:val="20"/>
      </w:rPr>
    </w:pPr>
  </w:p>
  <w:p w14:paraId="2738FB3F" w14:textId="77777777" w:rsidR="007F011C" w:rsidRDefault="007F011C">
    <w:pPr>
      <w:pBdr>
        <w:top w:val="nil"/>
        <w:left w:val="nil"/>
        <w:bottom w:val="nil"/>
        <w:right w:val="nil"/>
        <w:between w:val="nil"/>
      </w:pBdr>
      <w:tabs>
        <w:tab w:val="center" w:pos="4680"/>
        <w:tab w:val="right" w:pos="9360"/>
      </w:tabs>
      <w:rPr>
        <w:sz w:val="20"/>
        <w:szCs w:val="20"/>
      </w:rPr>
    </w:pPr>
  </w:p>
  <w:p w14:paraId="2738FB40" w14:textId="77777777" w:rsidR="007F011C" w:rsidRDefault="007F011C">
    <w:pPr>
      <w:pBdr>
        <w:top w:val="nil"/>
        <w:left w:val="nil"/>
        <w:bottom w:val="nil"/>
        <w:right w:val="nil"/>
        <w:between w:val="nil"/>
      </w:pBdr>
      <w:tabs>
        <w:tab w:val="center" w:pos="468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65C"/>
    <w:multiLevelType w:val="multilevel"/>
    <w:tmpl w:val="DA66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40C1"/>
    <w:multiLevelType w:val="multilevel"/>
    <w:tmpl w:val="E18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D17FF"/>
    <w:multiLevelType w:val="multilevel"/>
    <w:tmpl w:val="733AE49A"/>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3" w15:restartNumberingAfterBreak="0">
    <w:nsid w:val="17D90FDB"/>
    <w:multiLevelType w:val="multilevel"/>
    <w:tmpl w:val="E0D02A3E"/>
    <w:lvl w:ilvl="0">
      <w:start w:val="1"/>
      <w:numFmt w:val="lowerLetter"/>
      <w:pStyle w:val="uslevel1"/>
      <w:lvlText w:val="(%1)"/>
      <w:lvlJc w:val="left"/>
      <w:pPr>
        <w:ind w:left="1440" w:hanging="720"/>
      </w:pPr>
    </w:lvl>
    <w:lvl w:ilvl="1">
      <w:start w:val="1"/>
      <w:numFmt w:val="lowerLetter"/>
      <w:pStyle w:val="uslevel2"/>
      <w:lvlText w:val="%2."/>
      <w:lvlJc w:val="left"/>
      <w:pPr>
        <w:ind w:left="1800" w:hanging="360"/>
      </w:pPr>
    </w:lvl>
    <w:lvl w:ilvl="2">
      <w:start w:val="1"/>
      <w:numFmt w:val="lowerRoman"/>
      <w:pStyle w:val="uslevel3"/>
      <w:lvlText w:val="%3."/>
      <w:lvlJc w:val="right"/>
      <w:pPr>
        <w:ind w:left="2520" w:hanging="180"/>
      </w:pPr>
    </w:lvl>
    <w:lvl w:ilvl="3">
      <w:start w:val="1"/>
      <w:numFmt w:val="decimal"/>
      <w:pStyle w:val="uslevel4"/>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DF718C"/>
    <w:multiLevelType w:val="multilevel"/>
    <w:tmpl w:val="9D6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F1FFA"/>
    <w:multiLevelType w:val="multilevel"/>
    <w:tmpl w:val="F53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92252"/>
    <w:multiLevelType w:val="multilevel"/>
    <w:tmpl w:val="9DE61194"/>
    <w:lvl w:ilvl="0">
      <w:start w:val="1"/>
      <w:numFmt w:val="decimal"/>
      <w:lvlText w:val="%1."/>
      <w:lvlJc w:val="left"/>
      <w:pPr>
        <w:ind w:left="1069"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7" w15:restartNumberingAfterBreak="0">
    <w:nsid w:val="43751274"/>
    <w:multiLevelType w:val="multilevel"/>
    <w:tmpl w:val="424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F19E5"/>
    <w:multiLevelType w:val="multilevel"/>
    <w:tmpl w:val="1C1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62ECE"/>
    <w:multiLevelType w:val="multilevel"/>
    <w:tmpl w:val="921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D2C27"/>
    <w:multiLevelType w:val="multilevel"/>
    <w:tmpl w:val="19226D8E"/>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1" w15:restartNumberingAfterBreak="0">
    <w:nsid w:val="611A7305"/>
    <w:multiLevelType w:val="multilevel"/>
    <w:tmpl w:val="916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95F76"/>
    <w:multiLevelType w:val="multilevel"/>
    <w:tmpl w:val="14F66126"/>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13" w15:restartNumberingAfterBreak="0">
    <w:nsid w:val="72491984"/>
    <w:multiLevelType w:val="multilevel"/>
    <w:tmpl w:val="2B2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93787">
    <w:abstractNumId w:val="10"/>
  </w:num>
  <w:num w:numId="2" w16cid:durableId="1161698520">
    <w:abstractNumId w:val="3"/>
  </w:num>
  <w:num w:numId="3" w16cid:durableId="951396706">
    <w:abstractNumId w:val="12"/>
  </w:num>
  <w:num w:numId="4" w16cid:durableId="1935016482">
    <w:abstractNumId w:val="2"/>
  </w:num>
  <w:num w:numId="5" w16cid:durableId="451746282">
    <w:abstractNumId w:val="6"/>
  </w:num>
  <w:num w:numId="6" w16cid:durableId="265233753">
    <w:abstractNumId w:val="13"/>
  </w:num>
  <w:num w:numId="7" w16cid:durableId="1986464763">
    <w:abstractNumId w:val="9"/>
  </w:num>
  <w:num w:numId="8" w16cid:durableId="1354067711">
    <w:abstractNumId w:val="7"/>
  </w:num>
  <w:num w:numId="9" w16cid:durableId="193662644">
    <w:abstractNumId w:val="8"/>
  </w:num>
  <w:num w:numId="10" w16cid:durableId="1131441745">
    <w:abstractNumId w:val="5"/>
  </w:num>
  <w:num w:numId="11" w16cid:durableId="1860653850">
    <w:abstractNumId w:val="4"/>
  </w:num>
  <w:num w:numId="12" w16cid:durableId="1242330029">
    <w:abstractNumId w:val="1"/>
  </w:num>
  <w:num w:numId="13" w16cid:durableId="1668887">
    <w:abstractNumId w:val="11"/>
  </w:num>
  <w:num w:numId="14" w16cid:durableId="1954358206">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Gardner">
    <w15:presenceInfo w15:providerId="AD" w15:userId="S::jason@seegmillergardner.com::84f20d6c-a171-439a-b118-416bdf70b4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11C"/>
    <w:rsid w:val="000517AD"/>
    <w:rsid w:val="0005699C"/>
    <w:rsid w:val="0009050F"/>
    <w:rsid w:val="000A24B2"/>
    <w:rsid w:val="000C4DC4"/>
    <w:rsid w:val="000E4A77"/>
    <w:rsid w:val="000E4D9D"/>
    <w:rsid w:val="00101AE1"/>
    <w:rsid w:val="00126D29"/>
    <w:rsid w:val="001361FF"/>
    <w:rsid w:val="0014071F"/>
    <w:rsid w:val="00146DB4"/>
    <w:rsid w:val="0016479D"/>
    <w:rsid w:val="00183D44"/>
    <w:rsid w:val="001D3E92"/>
    <w:rsid w:val="00230CA3"/>
    <w:rsid w:val="00260756"/>
    <w:rsid w:val="002844EF"/>
    <w:rsid w:val="00290279"/>
    <w:rsid w:val="0029726C"/>
    <w:rsid w:val="002B1495"/>
    <w:rsid w:val="002F439B"/>
    <w:rsid w:val="00300653"/>
    <w:rsid w:val="00323F3A"/>
    <w:rsid w:val="00391453"/>
    <w:rsid w:val="003C484F"/>
    <w:rsid w:val="003E2EE4"/>
    <w:rsid w:val="00442E7E"/>
    <w:rsid w:val="004549B7"/>
    <w:rsid w:val="00454BE4"/>
    <w:rsid w:val="004933A2"/>
    <w:rsid w:val="0049789A"/>
    <w:rsid w:val="004B5DBB"/>
    <w:rsid w:val="004C4DFC"/>
    <w:rsid w:val="004D6E91"/>
    <w:rsid w:val="004E79D7"/>
    <w:rsid w:val="004F010A"/>
    <w:rsid w:val="00517669"/>
    <w:rsid w:val="00550AA1"/>
    <w:rsid w:val="00574EC8"/>
    <w:rsid w:val="005878C9"/>
    <w:rsid w:val="005B24CD"/>
    <w:rsid w:val="00603AF3"/>
    <w:rsid w:val="00646287"/>
    <w:rsid w:val="006577DE"/>
    <w:rsid w:val="006716DC"/>
    <w:rsid w:val="0067707C"/>
    <w:rsid w:val="006B08CC"/>
    <w:rsid w:val="006D7751"/>
    <w:rsid w:val="006D7A3F"/>
    <w:rsid w:val="007015A7"/>
    <w:rsid w:val="00710AB1"/>
    <w:rsid w:val="007360C4"/>
    <w:rsid w:val="007B2C2E"/>
    <w:rsid w:val="007C416C"/>
    <w:rsid w:val="007C7E4B"/>
    <w:rsid w:val="007E05D5"/>
    <w:rsid w:val="007F011C"/>
    <w:rsid w:val="007F419B"/>
    <w:rsid w:val="008043BD"/>
    <w:rsid w:val="008419F1"/>
    <w:rsid w:val="00875098"/>
    <w:rsid w:val="00876321"/>
    <w:rsid w:val="008905C9"/>
    <w:rsid w:val="00890E22"/>
    <w:rsid w:val="0089511C"/>
    <w:rsid w:val="00940964"/>
    <w:rsid w:val="009439B6"/>
    <w:rsid w:val="009D1250"/>
    <w:rsid w:val="009F00FC"/>
    <w:rsid w:val="009F1EE6"/>
    <w:rsid w:val="009F480E"/>
    <w:rsid w:val="009F6D60"/>
    <w:rsid w:val="00A26B9D"/>
    <w:rsid w:val="00A2729C"/>
    <w:rsid w:val="00A663D1"/>
    <w:rsid w:val="00A76C6C"/>
    <w:rsid w:val="00A77CD2"/>
    <w:rsid w:val="00AC6333"/>
    <w:rsid w:val="00AF161C"/>
    <w:rsid w:val="00AF601A"/>
    <w:rsid w:val="00B070C1"/>
    <w:rsid w:val="00B25337"/>
    <w:rsid w:val="00B319A2"/>
    <w:rsid w:val="00B31D97"/>
    <w:rsid w:val="00B427E0"/>
    <w:rsid w:val="00B86560"/>
    <w:rsid w:val="00BA3A14"/>
    <w:rsid w:val="00BC2D11"/>
    <w:rsid w:val="00BC693D"/>
    <w:rsid w:val="00BD331E"/>
    <w:rsid w:val="00BE4C12"/>
    <w:rsid w:val="00C44C40"/>
    <w:rsid w:val="00C52255"/>
    <w:rsid w:val="00C83F06"/>
    <w:rsid w:val="00CB1239"/>
    <w:rsid w:val="00CB6B8F"/>
    <w:rsid w:val="00CE2606"/>
    <w:rsid w:val="00CF794B"/>
    <w:rsid w:val="00D52007"/>
    <w:rsid w:val="00D71C03"/>
    <w:rsid w:val="00D756B7"/>
    <w:rsid w:val="00DC2572"/>
    <w:rsid w:val="00DC409F"/>
    <w:rsid w:val="00DE2826"/>
    <w:rsid w:val="00DF6159"/>
    <w:rsid w:val="00E42DA2"/>
    <w:rsid w:val="00E4317A"/>
    <w:rsid w:val="00E646FC"/>
    <w:rsid w:val="00EB5D93"/>
    <w:rsid w:val="00ED1CCF"/>
    <w:rsid w:val="00F01687"/>
    <w:rsid w:val="00F1671F"/>
    <w:rsid w:val="00F23C5D"/>
    <w:rsid w:val="00F53223"/>
    <w:rsid w:val="00F74AFB"/>
    <w:rsid w:val="00FD0B17"/>
    <w:rsid w:val="00FD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F961"/>
  <w15:docId w15:val="{84F9C8A5-A527-9046-BD7C-2061DDB4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semiHidden/>
    <w:unhideWhenUsed/>
    <w:rsid w:val="0028143D"/>
    <w:rPr>
      <w:sz w:val="20"/>
      <w:szCs w:val="20"/>
    </w:rPr>
  </w:style>
  <w:style w:type="character" w:customStyle="1" w:styleId="CommentTextChar">
    <w:name w:val="Comment Text Char"/>
    <w:basedOn w:val="DefaultParagraphFont"/>
    <w:link w:val="CommentText"/>
    <w:uiPriority w:val="99"/>
    <w:semiHidden/>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paragraph" w:styleId="Revision">
    <w:name w:val="Revision"/>
    <w:hidden/>
    <w:uiPriority w:val="99"/>
    <w:semiHidden/>
    <w:rsid w:val="00F23C5D"/>
  </w:style>
  <w:style w:type="character" w:customStyle="1" w:styleId="apple-tab-span">
    <w:name w:val="apple-tab-span"/>
    <w:basedOn w:val="DefaultParagraphFont"/>
    <w:rsid w:val="00FD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90244">
      <w:bodyDiv w:val="1"/>
      <w:marLeft w:val="0"/>
      <w:marRight w:val="0"/>
      <w:marTop w:val="0"/>
      <w:marBottom w:val="0"/>
      <w:divBdr>
        <w:top w:val="none" w:sz="0" w:space="0" w:color="auto"/>
        <w:left w:val="none" w:sz="0" w:space="0" w:color="auto"/>
        <w:bottom w:val="none" w:sz="0" w:space="0" w:color="auto"/>
        <w:right w:val="none" w:sz="0" w:space="0" w:color="auto"/>
      </w:divBdr>
    </w:div>
    <w:div w:id="20460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preedly.com/" TargetMode="Externa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docusign.com" TargetMode="Externa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spreedly.com/guides/third-party-vaulting" TargetMode="External"/><Relationship Id="rId14" Type="http://schemas.openxmlformats.org/officeDocument/2006/relationships/hyperlink" Target="https://www.spreedly.com/pc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G9DN3+udcSRbempPlFSm4dOSA==">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25</Pages>
  <Words>15031</Words>
  <Characters>85677</Characters>
  <Application>Microsoft Office Word</Application>
  <DocSecurity>0</DocSecurity>
  <Lines>713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Jason Gardner</cp:lastModifiedBy>
  <cp:revision>107</cp:revision>
  <dcterms:created xsi:type="dcterms:W3CDTF">2021-10-14T12:52:00Z</dcterms:created>
  <dcterms:modified xsi:type="dcterms:W3CDTF">2023-09-19T17:59:00Z</dcterms:modified>
</cp:coreProperties>
</file>