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4191" w14:textId="77777777" w:rsidR="00EC504D" w:rsidRDefault="00CA1D0E">
      <w:pPr>
        <w:tabs>
          <w:tab w:val="center" w:pos="4680"/>
        </w:tabs>
        <w:spacing w:before="2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Services Order Form #1</w:t>
      </w:r>
    </w:p>
    <w:p w14:paraId="60D33004" w14:textId="77777777" w:rsidR="00EC504D" w:rsidRDefault="00EC504D">
      <w:pPr>
        <w:tabs>
          <w:tab w:val="left" w:pos="0"/>
        </w:tabs>
        <w:spacing w:before="10"/>
        <w:ind w:right="-20"/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2370"/>
        <w:gridCol w:w="3300"/>
      </w:tblGrid>
      <w:tr w:rsidR="00EC504D" w14:paraId="41D90E94" w14:textId="77777777">
        <w:tc>
          <w:tcPr>
            <w:tcW w:w="3690" w:type="dxa"/>
          </w:tcPr>
          <w:p w14:paraId="20E5E937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Spreedly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, Inc.</w:t>
            </w:r>
          </w:p>
          <w:p w14:paraId="2F309BB4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300 Morris Street</w:t>
            </w:r>
          </w:p>
          <w:p w14:paraId="76D20F1F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Suite 400</w:t>
            </w:r>
          </w:p>
          <w:p w14:paraId="739B0415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Durham, NC 27701</w:t>
            </w:r>
          </w:p>
          <w:p w14:paraId="1CF88228" w14:textId="77777777" w:rsidR="00EC504D" w:rsidRDefault="00EC504D">
            <w:pPr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370" w:type="dxa"/>
          </w:tcPr>
          <w:p w14:paraId="04A5FAFF" w14:textId="77777777" w:rsidR="00EC504D" w:rsidRDefault="00EC504D">
            <w:pPr>
              <w:spacing w:after="160"/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300" w:type="dxa"/>
          </w:tcPr>
          <w:p w14:paraId="6E9AC088" w14:textId="77777777" w:rsidR="00EC504D" w:rsidRDefault="00EC504D">
            <w:pPr>
              <w:spacing w:after="160"/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EC504D" w14:paraId="11E5C549" w14:textId="77777777">
        <w:tc>
          <w:tcPr>
            <w:tcW w:w="3690" w:type="dxa"/>
          </w:tcPr>
          <w:p w14:paraId="3F111045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To:</w:t>
            </w:r>
          </w:p>
          <w:p w14:paraId="0CA9EC01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Customer Legal Name: </w:t>
            </w:r>
          </w:p>
          <w:p w14:paraId="6DCF9A08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Tax ID:</w:t>
            </w:r>
            <w:r>
              <w:rPr>
                <w:rFonts w:ascii="Arial" w:eastAsia="Arial" w:hAnsi="Arial" w:cs="Arial"/>
                <w:b/>
                <w:sz w:val="18"/>
                <w:szCs w:val="18"/>
                <w:highlight w:val="yellow"/>
              </w:rPr>
              <w:t xml:space="preserve"> </w:t>
            </w:r>
          </w:p>
          <w:p w14:paraId="50552389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Billing Address:</w:t>
            </w:r>
          </w:p>
          <w:p w14:paraId="6D4117B5" w14:textId="77777777" w:rsidR="00EC504D" w:rsidRDefault="00CA1D0E">
            <w:pPr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Sales Rep: </w:t>
            </w:r>
            <w:hyperlink r:id="rId8">
              <w:r>
                <w:rPr>
                  <w:color w:val="0000EE"/>
                  <w:u w:val="single"/>
                </w:rPr>
                <w:t>Charlotte Sawyer</w:t>
              </w:r>
            </w:hyperlink>
          </w:p>
        </w:tc>
        <w:tc>
          <w:tcPr>
            <w:tcW w:w="2370" w:type="dxa"/>
          </w:tcPr>
          <w:p w14:paraId="75376BE5" w14:textId="77777777" w:rsidR="00EC504D" w:rsidRDefault="00EC504D">
            <w:pPr>
              <w:spacing w:after="160"/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300" w:type="dxa"/>
          </w:tcPr>
          <w:p w14:paraId="6A3314D1" w14:textId="77777777" w:rsidR="00EC504D" w:rsidRDefault="00CA1D0E">
            <w:pPr>
              <w:spacing w:after="160"/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Order Form Issued: August 3, 2023</w:t>
            </w:r>
          </w:p>
          <w:p w14:paraId="44B29408" w14:textId="77777777" w:rsidR="00EC504D" w:rsidRDefault="00CA1D0E">
            <w:pPr>
              <w:spacing w:after="160"/>
              <w:ind w:right="-14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Offer Valid Until: Aug 30, 2023</w:t>
            </w:r>
          </w:p>
        </w:tc>
      </w:tr>
    </w:tbl>
    <w:p w14:paraId="36CE34D9" w14:textId="77777777" w:rsidR="00EC504D" w:rsidRDefault="00EC504D">
      <w:pPr>
        <w:spacing w:after="160"/>
        <w:ind w:right="-14"/>
        <w:jc w:val="left"/>
        <w:rPr>
          <w:rFonts w:ascii="Arial" w:eastAsia="Arial" w:hAnsi="Arial" w:cs="Arial"/>
          <w:b/>
          <w:sz w:val="32"/>
          <w:szCs w:val="32"/>
        </w:rPr>
      </w:pPr>
    </w:p>
    <w:p w14:paraId="1FCE2C92" w14:textId="77777777" w:rsidR="00EC504D" w:rsidRDefault="00EC504D">
      <w:pPr>
        <w:rPr>
          <w:sz w:val="20"/>
          <w:szCs w:val="20"/>
        </w:rPr>
      </w:pPr>
    </w:p>
    <w:p w14:paraId="4390984F" w14:textId="77777777" w:rsidR="00EC504D" w:rsidRDefault="00EC504D">
      <w:pPr>
        <w:ind w:left="90"/>
        <w:rPr>
          <w:sz w:val="20"/>
          <w:szCs w:val="20"/>
        </w:rPr>
      </w:pPr>
    </w:p>
    <w:tbl>
      <w:tblPr>
        <w:tblStyle w:val="a1"/>
        <w:tblW w:w="819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900"/>
        <w:gridCol w:w="4140"/>
        <w:gridCol w:w="1260"/>
      </w:tblGrid>
      <w:tr w:rsidR="00EC504D" w14:paraId="3B95DD7A" w14:textId="77777777">
        <w:tc>
          <w:tcPr>
            <w:tcW w:w="1890" w:type="dxa"/>
            <w:shd w:val="clear" w:color="auto" w:fill="F2F2F2"/>
          </w:tcPr>
          <w:p w14:paraId="1D2FDC2D" w14:textId="77777777" w:rsidR="00EC504D" w:rsidRDefault="00CA1D0E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00" w:type="dxa"/>
            <w:shd w:val="clear" w:color="auto" w:fill="F2F2F2"/>
          </w:tcPr>
          <w:p w14:paraId="501E7D25" w14:textId="77777777" w:rsidR="00EC504D" w:rsidRDefault="00CA1D0E">
            <w:pPr>
              <w:rPr>
                <w:b/>
              </w:rPr>
            </w:pPr>
            <w:proofErr w:type="spellStart"/>
            <w:r>
              <w:rPr>
                <w:b/>
              </w:rPr>
              <w:t>Sku</w:t>
            </w:r>
            <w:proofErr w:type="spellEnd"/>
          </w:p>
        </w:tc>
        <w:tc>
          <w:tcPr>
            <w:tcW w:w="4140" w:type="dxa"/>
            <w:shd w:val="clear" w:color="auto" w:fill="F2F2F2"/>
          </w:tcPr>
          <w:p w14:paraId="3CB3C344" w14:textId="77777777" w:rsidR="00EC504D" w:rsidRDefault="00CA1D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60" w:type="dxa"/>
            <w:shd w:val="clear" w:color="auto" w:fill="F2F2F2"/>
          </w:tcPr>
          <w:p w14:paraId="5756E4D7" w14:textId="77777777" w:rsidR="00EC504D" w:rsidRDefault="00CA1D0E">
            <w:pPr>
              <w:rPr>
                <w:b/>
              </w:rPr>
            </w:pPr>
            <w:r>
              <w:rPr>
                <w:b/>
              </w:rPr>
              <w:t>Fee</w:t>
            </w:r>
          </w:p>
        </w:tc>
      </w:tr>
      <w:tr w:rsidR="00EC504D" w14:paraId="6358059D" w14:textId="77777777">
        <w:tc>
          <w:tcPr>
            <w:tcW w:w="1890" w:type="dxa"/>
          </w:tcPr>
          <w:p w14:paraId="7F5E7532" w14:textId="77777777" w:rsidR="00EC504D" w:rsidRDefault="00CA1D0E">
            <w:r>
              <w:t>Consulting Services</w:t>
            </w:r>
          </w:p>
        </w:tc>
        <w:tc>
          <w:tcPr>
            <w:tcW w:w="900" w:type="dxa"/>
          </w:tcPr>
          <w:p w14:paraId="65C3043C" w14:textId="77777777" w:rsidR="00EC504D" w:rsidRDefault="00CA1D0E">
            <w:r>
              <w:t>PS0002</w:t>
            </w:r>
          </w:p>
        </w:tc>
        <w:tc>
          <w:tcPr>
            <w:tcW w:w="4140" w:type="dxa"/>
          </w:tcPr>
          <w:p w14:paraId="0586626B" w14:textId="77777777" w:rsidR="00EC504D" w:rsidRDefault="00CA1D0E">
            <w:pPr>
              <w:jc w:val="center"/>
            </w:pPr>
            <w:proofErr w:type="spellStart"/>
            <w:r>
              <w:t>Spreedly</w:t>
            </w:r>
            <w:proofErr w:type="spellEnd"/>
            <w:r>
              <w:t xml:space="preserve"> Implementation Consulting Services</w:t>
            </w:r>
          </w:p>
        </w:tc>
        <w:tc>
          <w:tcPr>
            <w:tcW w:w="1260" w:type="dxa"/>
          </w:tcPr>
          <w:p w14:paraId="0F7A5693" w14:textId="77777777" w:rsidR="00EC504D" w:rsidRDefault="00EC504D">
            <w:pPr>
              <w:jc w:val="center"/>
            </w:pPr>
          </w:p>
        </w:tc>
      </w:tr>
    </w:tbl>
    <w:p w14:paraId="42DC4B6D" w14:textId="77777777" w:rsidR="00EC504D" w:rsidRDefault="00CA1D0E">
      <w:pPr>
        <w:rPr>
          <w:rFonts w:ascii="Arial" w:eastAsia="Arial" w:hAnsi="Arial" w:cs="Arial"/>
          <w:b/>
          <w:sz w:val="16"/>
          <w:szCs w:val="16"/>
        </w:rPr>
      </w:pPr>
      <w:r>
        <w:br w:type="page"/>
      </w:r>
    </w:p>
    <w:p w14:paraId="184663F3" w14:textId="77777777" w:rsidR="00EC504D" w:rsidRDefault="00EC504D">
      <w:pPr>
        <w:rPr>
          <w:rFonts w:ascii="Arial" w:eastAsia="Arial" w:hAnsi="Arial" w:cs="Arial"/>
          <w:b/>
          <w:sz w:val="16"/>
          <w:szCs w:val="16"/>
        </w:rPr>
      </w:pPr>
    </w:p>
    <w:p w14:paraId="5F752277" w14:textId="77777777" w:rsidR="00EC504D" w:rsidRDefault="00EC504D">
      <w:pPr>
        <w:spacing w:after="200"/>
        <w:jc w:val="center"/>
        <w:rPr>
          <w:rFonts w:ascii="Arial" w:eastAsia="Arial" w:hAnsi="Arial" w:cs="Arial"/>
          <w:b/>
          <w:sz w:val="16"/>
          <w:szCs w:val="16"/>
        </w:rPr>
      </w:pPr>
    </w:p>
    <w:p w14:paraId="2BB80A1F" w14:textId="77777777" w:rsidR="00EC504D" w:rsidRDefault="00CA1D0E">
      <w:pPr>
        <w:spacing w:after="200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STATEMENT OF WORK</w:t>
      </w:r>
    </w:p>
    <w:p w14:paraId="4E690766" w14:textId="77777777" w:rsidR="00EC504D" w:rsidRDefault="00CA1D0E">
      <w:pPr>
        <w:spacing w:after="200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Phase One</w:t>
      </w:r>
    </w:p>
    <w:p w14:paraId="2E4DC07A" w14:textId="664740CE" w:rsidR="00EC504D" w:rsidRDefault="00CA1D0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This Statement of Work (“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>SOW</w:t>
      </w:r>
      <w:r>
        <w:rPr>
          <w:rFonts w:ascii="Arial" w:eastAsia="Arial" w:hAnsi="Arial" w:cs="Arial"/>
          <w:color w:val="000000"/>
          <w:sz w:val="16"/>
          <w:szCs w:val="16"/>
        </w:rPr>
        <w:t>”), dated as of _____________, (the “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>SOW Effective Date</w:t>
      </w:r>
      <w:r>
        <w:rPr>
          <w:rFonts w:ascii="Arial" w:eastAsia="Arial" w:hAnsi="Arial" w:cs="Arial"/>
          <w:color w:val="000000"/>
          <w:sz w:val="16"/>
          <w:szCs w:val="16"/>
        </w:rPr>
        <w:t>”) is being entered into in connection with the Professional Services Agreement (the “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>Professional Services Agreement</w:t>
      </w:r>
      <w:r>
        <w:rPr>
          <w:rFonts w:ascii="Arial" w:eastAsia="Arial" w:hAnsi="Arial" w:cs="Arial"/>
          <w:color w:val="000000"/>
          <w:sz w:val="16"/>
          <w:szCs w:val="16"/>
        </w:rPr>
        <w:t>”), dated as of _____________, by and between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del w:id="0" w:author="Brynn Pirkl" w:date="2023-08-28T14:17:00Z">
        <w:r w:rsidDel="00EB758B">
          <w:rPr>
            <w:rFonts w:ascii="Arial" w:eastAsia="Arial" w:hAnsi="Arial" w:cs="Arial"/>
            <w:b/>
            <w:color w:val="000000"/>
            <w:sz w:val="16"/>
            <w:szCs w:val="16"/>
          </w:rPr>
          <w:delText xml:space="preserve">Spreedly, Inc. </w:delText>
        </w:r>
        <w:r w:rsidDel="00EB758B">
          <w:rPr>
            <w:rFonts w:ascii="Arial" w:eastAsia="Arial" w:hAnsi="Arial" w:cs="Arial"/>
            <w:color w:val="000000"/>
            <w:sz w:val="16"/>
            <w:szCs w:val="16"/>
          </w:rPr>
          <w:delText xml:space="preserve">and  </w:delText>
        </w:r>
      </w:del>
      <w:ins w:id="1" w:author="Brynn Pirkl" w:date="2023-08-28T12:33:00Z">
        <w:r w:rsidR="00B32EDF">
          <w:rPr>
            <w:rFonts w:ascii="Arial" w:eastAsia="Arial" w:hAnsi="Arial" w:cs="Arial"/>
            <w:color w:val="000000"/>
            <w:sz w:val="16"/>
            <w:szCs w:val="16"/>
          </w:rPr>
          <w:t xml:space="preserve">Doosan </w:t>
        </w:r>
      </w:ins>
      <w:r>
        <w:rPr>
          <w:rFonts w:ascii="Arial" w:eastAsia="Arial" w:hAnsi="Arial" w:cs="Arial"/>
          <w:sz w:val="16"/>
          <w:szCs w:val="16"/>
        </w:rPr>
        <w:t xml:space="preserve">Bobcat </w:t>
      </w:r>
      <w:ins w:id="2" w:author="Brynn Pirkl" w:date="2023-08-28T12:33:00Z">
        <w:r w:rsidR="00B32EDF">
          <w:rPr>
            <w:rFonts w:ascii="Arial" w:eastAsia="Arial" w:hAnsi="Arial" w:cs="Arial"/>
            <w:sz w:val="16"/>
            <w:szCs w:val="16"/>
          </w:rPr>
          <w:t>North America, Inc.</w:t>
        </w:r>
      </w:ins>
      <w:del w:id="3" w:author="Brynn Pirkl" w:date="2023-08-28T12:33:00Z">
        <w:r w:rsidDel="00B32EDF">
          <w:rPr>
            <w:rFonts w:ascii="Arial" w:eastAsia="Arial" w:hAnsi="Arial" w:cs="Arial"/>
            <w:sz w:val="16"/>
            <w:szCs w:val="16"/>
          </w:rPr>
          <w:delText>Company</w:delText>
        </w:r>
      </w:del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(“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>Company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”) and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Inc., a Delaware corporation (“</w:t>
      </w:r>
      <w:proofErr w:type="spellStart"/>
      <w:r>
        <w:rPr>
          <w:rFonts w:ascii="Arial" w:eastAsia="Arial" w:hAnsi="Arial" w:cs="Arial"/>
          <w:color w:val="000000"/>
          <w:sz w:val="16"/>
          <w:szCs w:val="16"/>
          <w:u w:val="single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”).  Capitalized terms not otherwise defined herein shall have the meanings given to such terms in the Professional Services Agreement.</w:t>
      </w:r>
    </w:p>
    <w:p w14:paraId="77DDDBCA" w14:textId="77777777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>Description of Services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:  </w:t>
      </w:r>
    </w:p>
    <w:p w14:paraId="1545BB90" w14:textId="77777777" w:rsidR="00EC504D" w:rsidRDefault="00CA1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lef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Spreedly’s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project team will advise and assist Company to assess and optimize their integration with </w:t>
      </w:r>
      <w:proofErr w:type="spellStart"/>
      <w:r>
        <w:rPr>
          <w:rFonts w:ascii="Arial" w:eastAsia="Arial" w:hAnsi="Arial" w:cs="Arial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.  utilizing the best application of </w:t>
      </w:r>
      <w:proofErr w:type="spellStart"/>
      <w:r>
        <w:rPr>
          <w:rFonts w:ascii="Arial" w:eastAsia="Arial" w:hAnsi="Arial" w:cs="Arial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technology for Company payments processing goals (the “Services”).</w:t>
      </w:r>
    </w:p>
    <w:p w14:paraId="2F393B6F" w14:textId="77777777" w:rsidR="00EC504D" w:rsidRDefault="00CA1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 project team will consist of at minimum (1) Project Lead, (2) Consultants, (1) Product Manager, (1) Solutions Engineer, and (1) Account Executive</w:t>
      </w:r>
    </w:p>
    <w:p w14:paraId="41A9ED09" w14:textId="77777777" w:rsidR="00EC504D" w:rsidRDefault="00CA1D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Additional resources will be provided as needed to complete the deliverables and research</w:t>
      </w:r>
    </w:p>
    <w:p w14:paraId="2EF758B3" w14:textId="77777777" w:rsidR="00EC504D" w:rsidRDefault="00EC504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sz w:val="16"/>
          <w:szCs w:val="16"/>
        </w:rPr>
      </w:pPr>
    </w:p>
    <w:p w14:paraId="62128A1D" w14:textId="77777777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bookmarkStart w:id="4" w:name="_heading=h.gjdgxs" w:colFirst="0" w:colLast="0"/>
      <w:bookmarkEnd w:id="4"/>
      <w:r>
        <w:rPr>
          <w:rFonts w:ascii="Arial" w:eastAsia="Arial" w:hAnsi="Arial" w:cs="Arial"/>
          <w:b/>
          <w:sz w:val="16"/>
          <w:szCs w:val="16"/>
          <w:u w:val="single"/>
        </w:rPr>
        <w:t>Deliverables</w:t>
      </w:r>
      <w:r>
        <w:rPr>
          <w:rFonts w:ascii="Arial" w:eastAsia="Arial" w:hAnsi="Arial" w:cs="Arial"/>
          <w:b/>
          <w:color w:val="00000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will work with Company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color w:val="000000"/>
          <w:sz w:val="16"/>
          <w:szCs w:val="16"/>
        </w:rPr>
        <w:t>produce and deliver the following:</w:t>
      </w:r>
    </w:p>
    <w:p w14:paraId="7C49787C" w14:textId="77777777" w:rsidR="00EC504D" w:rsidRDefault="00CA1D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Project kickoff and chartering exercise</w:t>
      </w:r>
    </w:p>
    <w:p w14:paraId="29A03A37" w14:textId="77777777" w:rsidR="00EC504D" w:rsidRDefault="00CA1D0E">
      <w:pPr>
        <w:numPr>
          <w:ilvl w:val="2"/>
          <w:numId w:val="3"/>
        </w:numPr>
        <w:spacing w:after="24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 Project Charter documenting goals, objectives, and delivery schedule</w:t>
      </w:r>
    </w:p>
    <w:p w14:paraId="02E60B8D" w14:textId="77777777" w:rsidR="00EC504D" w:rsidRDefault="00CA1D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Shared Confluence space for centralized project documentation</w:t>
      </w:r>
    </w:p>
    <w:p w14:paraId="4E55E335" w14:textId="77777777" w:rsidR="00EC504D" w:rsidRDefault="00CA1D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1.5 day on site discovery workshop</w:t>
      </w:r>
    </w:p>
    <w:p w14:paraId="4FFA50EE" w14:textId="77777777" w:rsidR="00EC504D" w:rsidRDefault="00CA1D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Development and delivery of RFP related items:</w:t>
      </w:r>
    </w:p>
    <w:p w14:paraId="50FFA1C9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RFP Evaluation &amp; Gap Analysis </w:t>
      </w:r>
    </w:p>
    <w:p w14:paraId="79EE885D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RFP Grading Criteria </w:t>
      </w:r>
    </w:p>
    <w:p w14:paraId="4EF24AA6" w14:textId="77777777" w:rsidR="00EC504D" w:rsidRDefault="00CA1D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Development and delivery of strategy related items</w:t>
      </w:r>
      <w:r>
        <w:rPr>
          <w:rFonts w:ascii="Arial" w:eastAsia="Arial" w:hAnsi="Arial" w:cs="Arial"/>
          <w:sz w:val="16"/>
          <w:szCs w:val="16"/>
        </w:rPr>
        <w:t>:</w:t>
      </w:r>
    </w:p>
    <w:p w14:paraId="4026ADAD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ROI Calculator</w:t>
      </w:r>
    </w:p>
    <w:p w14:paraId="26E1AADA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Best practice Guide for Marketplaces</w:t>
      </w:r>
    </w:p>
    <w:p w14:paraId="3A644157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Architecture Review</w:t>
      </w:r>
    </w:p>
    <w:p w14:paraId="332B7FC5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Business Value Presentation</w:t>
      </w:r>
    </w:p>
    <w:p w14:paraId="26D18840" w14:textId="77777777" w:rsidR="00EC504D" w:rsidRDefault="00CA1D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Industry Research Guide</w:t>
      </w:r>
    </w:p>
    <w:p w14:paraId="4F64D75D" w14:textId="77777777" w:rsidR="00EC504D" w:rsidRDefault="00CA1D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Future Phase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development recommendations, timeline, and resourcing plan</w:t>
      </w:r>
    </w:p>
    <w:p w14:paraId="6AA6FC00" w14:textId="77777777" w:rsidR="00EC504D" w:rsidRDefault="00EC504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</w:p>
    <w:p w14:paraId="231E7773" w14:textId="77777777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  <w:u w:val="single"/>
        </w:rPr>
        <w:t>Company</w:t>
      </w: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 xml:space="preserve"> Obligations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: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In support of the Services provided by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Company will fulfill the following obligations and produce and/or provide the following materials, equipment, technology and/or space: </w:t>
      </w:r>
    </w:p>
    <w:p w14:paraId="62D93C62" w14:textId="77777777" w:rsidR="00EC504D" w:rsidRDefault="00EC504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</w:p>
    <w:p w14:paraId="42EE71FD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Completion of Integration Architecture Review survey: existing and future e commerce business process maps and sequence diagrams</w:t>
      </w:r>
    </w:p>
    <w:p w14:paraId="5097D073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Making appropriate personnel available for joint sessions with </w:t>
      </w:r>
      <w:proofErr w:type="spellStart"/>
      <w:r>
        <w:rPr>
          <w:rFonts w:ascii="Arial" w:eastAsia="Arial" w:hAnsi="Arial" w:cs="Arial"/>
          <w:sz w:val="16"/>
          <w:szCs w:val="16"/>
        </w:rPr>
        <w:t>Spreedly</w:t>
      </w:r>
      <w:proofErr w:type="spellEnd"/>
    </w:p>
    <w:p w14:paraId="6B24A7F0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Providing access to required systems for the </w:t>
      </w:r>
      <w:proofErr w:type="spellStart"/>
      <w:r>
        <w:rPr>
          <w:rFonts w:ascii="Arial" w:eastAsia="Arial" w:hAnsi="Arial" w:cs="Arial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team as needed</w:t>
      </w:r>
    </w:p>
    <w:p w14:paraId="784B8C0F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Access to Company subject matter experts in payments products, features, and current payments processing activities</w:t>
      </w:r>
    </w:p>
    <w:p w14:paraId="05490E9E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Dedicated primary point of contact to provide regular status reports, scheduling, logistics, and documentation</w:t>
      </w:r>
    </w:p>
    <w:p w14:paraId="5EC27DEA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Access to Company RFP work underway and any current RFP related relevant information</w:t>
      </w:r>
    </w:p>
    <w:p w14:paraId="666574E3" w14:textId="77777777" w:rsidR="00EC504D" w:rsidRDefault="00CA1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Access to Company marketplace project goals, timelines, project status, technical documentation</w:t>
      </w:r>
    </w:p>
    <w:p w14:paraId="5D422478" w14:textId="77777777" w:rsidR="00EC504D" w:rsidRDefault="00EC504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16"/>
          <w:szCs w:val="16"/>
        </w:rPr>
      </w:pPr>
    </w:p>
    <w:p w14:paraId="4D7E0109" w14:textId="77777777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 w:hanging="72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>Duration of Statement of Work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.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This SOW will commence on the </w:t>
      </w:r>
      <w:r>
        <w:rPr>
          <w:rFonts w:ascii="Arial" w:eastAsia="Arial" w:hAnsi="Arial" w:cs="Arial"/>
          <w:sz w:val="16"/>
          <w:szCs w:val="16"/>
        </w:rPr>
        <w:t xml:space="preserve">SOW Effective Date </w:t>
      </w:r>
      <w:del w:id="5" w:author="Brynn Pirkl" w:date="2023-08-28T12:34:00Z">
        <w:r w:rsidDel="00BA2578">
          <w:rPr>
            <w:rFonts w:ascii="Arial" w:eastAsia="Arial" w:hAnsi="Arial" w:cs="Arial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color w:val="000000"/>
          <w:sz w:val="16"/>
          <w:szCs w:val="16"/>
        </w:rPr>
        <w:t xml:space="preserve">and is expected to last for </w:t>
      </w:r>
      <w:r>
        <w:rPr>
          <w:rFonts w:ascii="Arial" w:eastAsia="Arial" w:hAnsi="Arial" w:cs="Arial"/>
          <w:sz w:val="16"/>
          <w:szCs w:val="16"/>
        </w:rPr>
        <w:t>six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(</w:t>
      </w:r>
      <w:r>
        <w:rPr>
          <w:rFonts w:ascii="Arial" w:eastAsia="Arial" w:hAnsi="Arial" w:cs="Arial"/>
          <w:sz w:val="16"/>
          <w:szCs w:val="16"/>
        </w:rPr>
        <w:t>6</w:t>
      </w:r>
      <w:r>
        <w:rPr>
          <w:rFonts w:ascii="Arial" w:eastAsia="Arial" w:hAnsi="Arial" w:cs="Arial"/>
          <w:color w:val="000000"/>
          <w:sz w:val="16"/>
          <w:szCs w:val="16"/>
        </w:rPr>
        <w:t>) weeks (the “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>SOW Initial Term</w:t>
      </w:r>
      <w:r>
        <w:rPr>
          <w:rFonts w:ascii="Arial" w:eastAsia="Arial" w:hAnsi="Arial" w:cs="Arial"/>
          <w:color w:val="000000"/>
          <w:sz w:val="16"/>
          <w:szCs w:val="16"/>
        </w:rPr>
        <w:t>”).  The term of this SOW may also be extended by mutual agreement of the Parties.</w:t>
      </w:r>
    </w:p>
    <w:p w14:paraId="75FA9041" w14:textId="77777777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 w:hanging="72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>Estimated Fees.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estimates that the Services will require </w:t>
      </w:r>
      <w:r>
        <w:rPr>
          <w:rFonts w:ascii="Arial" w:eastAsia="Arial" w:hAnsi="Arial" w:cs="Arial"/>
          <w:sz w:val="16"/>
          <w:szCs w:val="16"/>
        </w:rPr>
        <w:t>one hundred and twenty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(</w:t>
      </w:r>
      <w:r>
        <w:rPr>
          <w:rFonts w:ascii="Arial" w:eastAsia="Arial" w:hAnsi="Arial" w:cs="Arial"/>
          <w:sz w:val="16"/>
          <w:szCs w:val="16"/>
        </w:rPr>
        <w:t>120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 hours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a</w:t>
      </w:r>
      <w:r>
        <w:rPr>
          <w:rFonts w:ascii="Arial" w:eastAsia="Arial" w:hAnsi="Arial" w:cs="Arial"/>
          <w:sz w:val="16"/>
          <w:szCs w:val="16"/>
        </w:rPr>
        <w:t xml:space="preserve"> blended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hourly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color w:val="000000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of </w:t>
      </w:r>
      <w:r>
        <w:rPr>
          <w:rFonts w:ascii="Arial" w:eastAsia="Arial" w:hAnsi="Arial" w:cs="Arial"/>
          <w:sz w:val="16"/>
          <w:szCs w:val="16"/>
        </w:rPr>
        <w:t xml:space="preserve">$175 per hour </w:t>
      </w:r>
      <w:r>
        <w:rPr>
          <w:rFonts w:ascii="Arial" w:eastAsia="Arial" w:hAnsi="Arial" w:cs="Arial"/>
          <w:color w:val="000000"/>
          <w:sz w:val="16"/>
          <w:szCs w:val="16"/>
        </w:rPr>
        <w:t>for</w:t>
      </w:r>
      <w:r>
        <w:rPr>
          <w:rFonts w:ascii="Arial" w:eastAsia="Arial" w:hAnsi="Arial" w:cs="Arial"/>
          <w:sz w:val="16"/>
          <w:szCs w:val="16"/>
        </w:rPr>
        <w:t xml:space="preserve"> an estimated total cost of $21,000 USD not including expenses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</w:p>
    <w:p w14:paraId="287D1396" w14:textId="215008CA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 w:hanging="72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>Fees and Payment Terms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: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Client shall pay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actual hours worked on a time and </w:t>
      </w:r>
      <w:r>
        <w:rPr>
          <w:rFonts w:ascii="Arial" w:eastAsia="Arial" w:hAnsi="Arial" w:cs="Arial"/>
          <w:sz w:val="16"/>
          <w:szCs w:val="16"/>
        </w:rPr>
        <w:t>materials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basis and agrees to reimburse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r>
        <w:rPr>
          <w:rFonts w:ascii="Arial" w:eastAsia="Arial" w:hAnsi="Arial" w:cs="Arial"/>
          <w:sz w:val="16"/>
          <w:szCs w:val="16"/>
        </w:rPr>
        <w:t>’s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reasonable expenses related to transportation, lodging, and meals during any required travel</w:t>
      </w:r>
      <w:ins w:id="6" w:author="Brynn Pirkl" w:date="2023-08-28T12:42:00Z">
        <w:r w:rsidR="00BA2578">
          <w:rPr>
            <w:rFonts w:ascii="Arial" w:eastAsia="Arial" w:hAnsi="Arial" w:cs="Arial"/>
            <w:sz w:val="16"/>
            <w:szCs w:val="16"/>
          </w:rPr>
          <w:t xml:space="preserve">; </w:t>
        </w:r>
        <w:bookmarkStart w:id="7" w:name="_Hlk144119093"/>
        <w:r w:rsidR="00BA2578">
          <w:rPr>
            <w:rFonts w:ascii="Arial" w:eastAsia="Arial" w:hAnsi="Arial" w:cs="Arial"/>
            <w:sz w:val="16"/>
            <w:szCs w:val="16"/>
          </w:rPr>
          <w:t xml:space="preserve">provided that </w:t>
        </w:r>
        <w:proofErr w:type="spellStart"/>
        <w:r w:rsidR="00BA2578">
          <w:rPr>
            <w:rFonts w:ascii="Arial" w:eastAsia="Arial" w:hAnsi="Arial" w:cs="Arial"/>
            <w:sz w:val="16"/>
            <w:szCs w:val="16"/>
          </w:rPr>
          <w:t>Spreedly</w:t>
        </w:r>
        <w:proofErr w:type="spellEnd"/>
        <w:r w:rsidR="00BA2578">
          <w:rPr>
            <w:rFonts w:ascii="Arial" w:eastAsia="Arial" w:hAnsi="Arial" w:cs="Arial"/>
            <w:sz w:val="16"/>
            <w:szCs w:val="16"/>
          </w:rPr>
          <w:t xml:space="preserve"> obtains</w:t>
        </w:r>
      </w:ins>
      <w:ins w:id="8" w:author="Brynn Pirkl" w:date="2023-08-28T12:43:00Z">
        <w:r w:rsidR="00BA2578">
          <w:rPr>
            <w:rFonts w:ascii="Arial" w:eastAsia="Arial" w:hAnsi="Arial" w:cs="Arial"/>
            <w:sz w:val="16"/>
            <w:szCs w:val="16"/>
          </w:rPr>
          <w:t xml:space="preserve"> prior written consent of </w:t>
        </w:r>
        <w:proofErr w:type="gramStart"/>
        <w:r w:rsidR="00BA2578">
          <w:rPr>
            <w:rFonts w:ascii="Arial" w:eastAsia="Arial" w:hAnsi="Arial" w:cs="Arial"/>
            <w:sz w:val="16"/>
            <w:szCs w:val="16"/>
          </w:rPr>
          <w:t>Customer</w:t>
        </w:r>
        <w:proofErr w:type="gramEnd"/>
        <w:r w:rsidR="00BA2578">
          <w:rPr>
            <w:rFonts w:ascii="Arial" w:eastAsia="Arial" w:hAnsi="Arial" w:cs="Arial"/>
            <w:sz w:val="16"/>
            <w:szCs w:val="16"/>
          </w:rPr>
          <w:t xml:space="preserve"> and such expenses conform to Customer’s standard travel and expense policy, as communicated to </w:t>
        </w:r>
        <w:proofErr w:type="spellStart"/>
        <w:r w:rsidR="00BA2578">
          <w:rPr>
            <w:rFonts w:ascii="Arial" w:eastAsia="Arial" w:hAnsi="Arial" w:cs="Arial"/>
            <w:sz w:val="16"/>
            <w:szCs w:val="16"/>
          </w:rPr>
          <w:t>Spreedly</w:t>
        </w:r>
        <w:proofErr w:type="spellEnd"/>
        <w:r w:rsidR="00BA2578">
          <w:rPr>
            <w:rFonts w:ascii="Arial" w:eastAsia="Arial" w:hAnsi="Arial" w:cs="Arial"/>
            <w:sz w:val="16"/>
            <w:szCs w:val="16"/>
          </w:rPr>
          <w:t xml:space="preserve"> from time to time</w:t>
        </w:r>
      </w:ins>
      <w:bookmarkEnd w:id="7"/>
      <w:r w:rsidRPr="007A3E22">
        <w:rPr>
          <w:rFonts w:ascii="Arial" w:eastAsia="Arial" w:hAnsi="Arial" w:cs="Arial"/>
          <w:color w:val="000000"/>
          <w:sz w:val="16"/>
          <w:szCs w:val="16"/>
        </w:rPr>
        <w:t>.</w:t>
      </w:r>
      <w:ins w:id="9" w:author="Brynn Pirkl" w:date="2023-08-28T14:14:00Z">
        <w:r w:rsidR="007A3E22" w:rsidRPr="007A3E22">
          <w:rPr>
            <w:rFonts w:ascii="Arial" w:eastAsia="Arial" w:hAnsi="Arial" w:cs="Arial"/>
            <w:color w:val="000000"/>
            <w:sz w:val="16"/>
            <w:szCs w:val="16"/>
          </w:rPr>
          <w:t xml:space="preserve"> </w:t>
        </w:r>
        <w:r w:rsidR="007A3E22" w:rsidRPr="002B4617">
          <w:rPr>
            <w:rFonts w:ascii="Arial" w:eastAsia="Arial" w:hAnsi="Arial" w:cs="Arial"/>
            <w:color w:val="000000"/>
            <w:sz w:val="16"/>
            <w:szCs w:val="16"/>
          </w:rPr>
          <w:t>Doosan Bobcat North America, Inc. will not, and shall not, pay for any travel expenses not previously approved in writ</w:t>
        </w:r>
        <w:del w:id="10" w:author="Barbara O'Connell" w:date="2023-09-05T10:49:00Z">
          <w:r w:rsidR="007A3E22" w:rsidRPr="002B4617" w:rsidDel="002B4617">
            <w:rPr>
              <w:rFonts w:ascii="Arial" w:eastAsia="Arial" w:hAnsi="Arial" w:cs="Arial"/>
              <w:color w:val="000000"/>
              <w:sz w:val="16"/>
              <w:szCs w:val="16"/>
            </w:rPr>
            <w:delText>ten</w:delText>
          </w:r>
        </w:del>
      </w:ins>
      <w:ins w:id="11" w:author="Barbara O'Connell" w:date="2023-09-05T10:49:00Z">
        <w:r w:rsidR="002B4617">
          <w:rPr>
            <w:rFonts w:ascii="Arial" w:eastAsia="Arial" w:hAnsi="Arial" w:cs="Arial"/>
            <w:color w:val="000000"/>
            <w:sz w:val="16"/>
            <w:szCs w:val="16"/>
          </w:rPr>
          <w:t>ing</w:t>
        </w:r>
      </w:ins>
      <w:ins w:id="12" w:author="Brynn Pirkl" w:date="2023-08-28T14:14:00Z">
        <w:r w:rsidR="007A3E22" w:rsidRPr="002B4617">
          <w:rPr>
            <w:rFonts w:ascii="Arial" w:eastAsia="Arial" w:hAnsi="Arial" w:cs="Arial"/>
            <w:color w:val="000000"/>
            <w:sz w:val="16"/>
            <w:szCs w:val="16"/>
          </w:rPr>
          <w:t xml:space="preserve"> by Doosan Bobcat North America, Inc</w:t>
        </w:r>
        <w:r w:rsidR="007A3E22">
          <w:rPr>
            <w:rFonts w:ascii="Arial" w:eastAsia="Arial" w:hAnsi="Arial" w:cs="Arial"/>
            <w:color w:val="000000"/>
            <w:sz w:val="18"/>
            <w:szCs w:val="18"/>
          </w:rPr>
          <w:t>.</w:t>
        </w:r>
      </w:ins>
      <w:r>
        <w:rPr>
          <w:rFonts w:ascii="Arial" w:eastAsia="Arial" w:hAnsi="Arial" w:cs="Arial"/>
          <w:color w:val="000000"/>
          <w:sz w:val="16"/>
          <w:szCs w:val="16"/>
        </w:rPr>
        <w:t xml:space="preserve"> Customer understands and agrees that </w:t>
      </w:r>
      <w:r>
        <w:rPr>
          <w:rFonts w:ascii="Arial" w:eastAsia="Arial" w:hAnsi="Arial" w:cs="Arial"/>
          <w:sz w:val="16"/>
          <w:szCs w:val="16"/>
        </w:rPr>
        <w:t>any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estimates provided by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preedly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are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not binding, provided that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Spreedly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uses reasonable commercial efforts to perform the Services </w:t>
      </w:r>
      <w:r>
        <w:rPr>
          <w:rFonts w:ascii="Arial" w:eastAsia="Arial" w:hAnsi="Arial" w:cs="Arial"/>
          <w:sz w:val="16"/>
          <w:szCs w:val="16"/>
        </w:rPr>
        <w:t>in the manner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described in this SOW. If it appears that the estimated time for Services in th</w:t>
      </w:r>
      <w:r>
        <w:rPr>
          <w:rFonts w:ascii="Arial" w:eastAsia="Arial" w:hAnsi="Arial" w:cs="Arial"/>
          <w:sz w:val="16"/>
          <w:szCs w:val="16"/>
        </w:rPr>
        <w:t>is SOW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may be exceeded, the parties agree to discuss the additional effort required to complete the work and to memorialize </w:t>
      </w:r>
      <w:r>
        <w:rPr>
          <w:rFonts w:ascii="Arial" w:eastAsia="Arial" w:hAnsi="Arial" w:cs="Arial"/>
          <w:sz w:val="16"/>
          <w:szCs w:val="16"/>
        </w:rPr>
        <w:t>their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agreement in a w</w:t>
      </w:r>
      <w:r>
        <w:rPr>
          <w:rFonts w:ascii="Arial" w:eastAsia="Arial" w:hAnsi="Arial" w:cs="Arial"/>
          <w:sz w:val="16"/>
          <w:szCs w:val="16"/>
        </w:rPr>
        <w:t xml:space="preserve">ritten </w:t>
      </w:r>
      <w:r>
        <w:rPr>
          <w:rFonts w:ascii="Arial" w:eastAsia="Arial" w:hAnsi="Arial" w:cs="Arial"/>
          <w:color w:val="000000"/>
          <w:sz w:val="16"/>
          <w:szCs w:val="16"/>
        </w:rPr>
        <w:t>Change Order or an amendment to an SOW.</w:t>
      </w:r>
      <w:r>
        <w:rPr>
          <w:rFonts w:ascii="ArialMT" w:eastAsia="ArialMT" w:hAnsi="ArialMT" w:cs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color w:val="000000"/>
          <w:sz w:val="16"/>
          <w:szCs w:val="16"/>
        </w:rPr>
        <w:t>Spreedly</w:t>
      </w:r>
      <w:proofErr w:type="spellEnd"/>
      <w:r>
        <w:rPr>
          <w:rFonts w:ascii="ArialMT" w:eastAsia="ArialMT" w:hAnsi="ArialMT" w:cs="ArialMT"/>
          <w:color w:val="000000"/>
          <w:sz w:val="16"/>
          <w:szCs w:val="16"/>
        </w:rPr>
        <w:t xml:space="preserve"> will invoice Customer in full for the Services described in the Order Form and SOW upon the SOW upon the SOW Effective Date. Once executed, this SOW is non-cancellable. Fees for the Services are due </w:t>
      </w:r>
      <w:ins w:id="13" w:author="Brynn Pirkl" w:date="2023-08-28T12:36:00Z">
        <w:r w:rsidR="00BA2578">
          <w:rPr>
            <w:rFonts w:ascii="ArialMT" w:eastAsia="ArialMT" w:hAnsi="ArialMT" w:cs="ArialMT"/>
            <w:color w:val="000000"/>
            <w:sz w:val="16"/>
            <w:szCs w:val="16"/>
          </w:rPr>
          <w:t>60</w:t>
        </w:r>
      </w:ins>
      <w:del w:id="14" w:author="Brynn Pirkl" w:date="2023-08-28T12:36:00Z">
        <w:r w:rsidDel="00BA2578">
          <w:rPr>
            <w:rFonts w:ascii="ArialMT" w:eastAsia="ArialMT" w:hAnsi="ArialMT" w:cs="ArialMT"/>
            <w:color w:val="000000"/>
            <w:sz w:val="16"/>
            <w:szCs w:val="16"/>
          </w:rPr>
          <w:delText>15</w:delText>
        </w:r>
      </w:del>
      <w:ins w:id="15" w:author="Brynn Pirkl" w:date="2023-08-28T12:36:00Z">
        <w:r w:rsidR="00BA2578">
          <w:rPr>
            <w:rFonts w:ascii="ArialMT" w:eastAsia="ArialMT" w:hAnsi="ArialMT" w:cs="ArialMT"/>
            <w:color w:val="000000"/>
            <w:sz w:val="16"/>
            <w:szCs w:val="16"/>
          </w:rPr>
          <w:t xml:space="preserve"> (sixty)</w:t>
        </w:r>
      </w:ins>
      <w:r>
        <w:rPr>
          <w:rFonts w:ascii="ArialMT" w:eastAsia="ArialMT" w:hAnsi="ArialMT" w:cs="ArialMT"/>
          <w:color w:val="000000"/>
          <w:sz w:val="16"/>
          <w:szCs w:val="16"/>
        </w:rPr>
        <w:t xml:space="preserve"> days from the invoice date and Services must be started within 3 months from the SOW Effective Date or are otherwise forfeited.</w:t>
      </w:r>
    </w:p>
    <w:p w14:paraId="616532A3" w14:textId="77777777" w:rsidR="00EC504D" w:rsidRDefault="00EC504D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ArialMT" w:eastAsia="ArialMT" w:hAnsi="ArialMT" w:cs="ArialMT"/>
          <w:sz w:val="16"/>
          <w:szCs w:val="16"/>
        </w:rPr>
      </w:pPr>
    </w:p>
    <w:p w14:paraId="02548C8E" w14:textId="77777777" w:rsidR="00EC504D" w:rsidRDefault="00CA1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80"/>
        <w:jc w:val="lef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>Incorporation of Terms</w:t>
      </w:r>
      <w:r>
        <w:rPr>
          <w:rFonts w:ascii="Arial" w:eastAsia="Arial" w:hAnsi="Arial" w:cs="Arial"/>
          <w:b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All other terms and conditions of the Professional Services Agreement will apply to this Statement of Work.</w:t>
      </w:r>
    </w:p>
    <w:p w14:paraId="00A0E84D" w14:textId="77777777" w:rsidR="00EC504D" w:rsidRDefault="00CA1D0E">
      <w:pPr>
        <w:jc w:val="lef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Authorized representatives of the parties hereby agreed to and accept the terms of this Statement of Work effective as of the SOW Effective Date.</w:t>
      </w:r>
    </w:p>
    <w:p w14:paraId="37FC74BE" w14:textId="77777777" w:rsidR="00EC504D" w:rsidRDefault="00EC504D">
      <w:pPr>
        <w:jc w:val="left"/>
        <w:rPr>
          <w:rFonts w:ascii="Arial" w:eastAsia="Arial" w:hAnsi="Arial" w:cs="Arial"/>
          <w:b/>
          <w:sz w:val="16"/>
          <w:szCs w:val="16"/>
        </w:rPr>
      </w:pPr>
    </w:p>
    <w:p w14:paraId="6B177249" w14:textId="6067C4ED" w:rsidR="00EC504D" w:rsidDel="00BA2578" w:rsidRDefault="00EC504D">
      <w:pPr>
        <w:jc w:val="left"/>
        <w:rPr>
          <w:del w:id="16" w:author="Brynn Pirkl" w:date="2023-08-28T12:40:00Z"/>
          <w:rFonts w:ascii="Arial" w:eastAsia="Arial" w:hAnsi="Arial" w:cs="Arial"/>
          <w:b/>
          <w:sz w:val="16"/>
          <w:szCs w:val="16"/>
        </w:rPr>
      </w:pPr>
    </w:p>
    <w:tbl>
      <w:tblPr>
        <w:tblStyle w:val="a2"/>
        <w:tblW w:w="9894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"/>
        <w:gridCol w:w="856"/>
        <w:gridCol w:w="3836"/>
        <w:gridCol w:w="137"/>
        <w:gridCol w:w="236"/>
        <w:gridCol w:w="292"/>
        <w:gridCol w:w="4231"/>
        <w:gridCol w:w="306"/>
      </w:tblGrid>
      <w:tr w:rsidR="00EC504D" w:rsidDel="00BA2578" w14:paraId="68075AD1" w14:textId="5E3D21B0">
        <w:trPr>
          <w:gridBefore w:val="1"/>
          <w:del w:id="17" w:author="Brynn Pirkl" w:date="2023-08-28T12:40:00Z"/>
        </w:trPr>
        <w:tc>
          <w:tcPr>
            <w:tcW w:w="4829" w:type="dxa"/>
            <w:gridSpan w:val="3"/>
          </w:tcPr>
          <w:p w14:paraId="7D883C5F" w14:textId="328F77EE" w:rsidR="00EC504D" w:rsidDel="00BA2578" w:rsidRDefault="00CA1D0E">
            <w:pPr>
              <w:spacing w:after="200"/>
              <w:rPr>
                <w:del w:id="18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19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SPREEDLY, INC.</w:delText>
              </w:r>
            </w:del>
          </w:p>
        </w:tc>
        <w:tc>
          <w:tcPr>
            <w:tcW w:w="236" w:type="dxa"/>
          </w:tcPr>
          <w:p w14:paraId="6E811167" w14:textId="44F8B410" w:rsidR="00EC504D" w:rsidDel="00BA2578" w:rsidRDefault="00EC504D">
            <w:pPr>
              <w:spacing w:after="200"/>
              <w:rPr>
                <w:del w:id="20" w:author="Brynn Pirkl" w:date="2023-08-28T12:40:00Z"/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29" w:type="dxa"/>
            <w:gridSpan w:val="3"/>
          </w:tcPr>
          <w:p w14:paraId="68859739" w14:textId="408F8DBB" w:rsidR="00EC504D" w:rsidDel="00BA2578" w:rsidRDefault="00CA1D0E">
            <w:pPr>
              <w:spacing w:after="200"/>
              <w:rPr>
                <w:del w:id="21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22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BOBCAT COMPANY</w:delText>
              </w:r>
            </w:del>
          </w:p>
        </w:tc>
      </w:tr>
      <w:tr w:rsidR="00EC504D" w:rsidDel="00BA2578" w14:paraId="4F02F93D" w14:textId="01B77AED">
        <w:trPr>
          <w:gridBefore w:val="1"/>
          <w:del w:id="23" w:author="Brynn Pirkl" w:date="2023-08-28T12:40:00Z"/>
        </w:trPr>
        <w:tc>
          <w:tcPr>
            <w:tcW w:w="4829" w:type="dxa"/>
            <w:gridSpan w:val="3"/>
          </w:tcPr>
          <w:p w14:paraId="7D340074" w14:textId="0B8C6754" w:rsidR="00EC504D" w:rsidDel="00BA2578" w:rsidRDefault="00CA1D0E">
            <w:pPr>
              <w:rPr>
                <w:del w:id="24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25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By:</w:delText>
              </w:r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tab/>
                <w:delText>________________________________</w:delText>
              </w:r>
            </w:del>
          </w:p>
          <w:p w14:paraId="4F025DFF" w14:textId="45B14F42" w:rsidR="00EC504D" w:rsidDel="00BA2578" w:rsidRDefault="00CA1D0E">
            <w:pPr>
              <w:rPr>
                <w:del w:id="26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27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Name:</w:delText>
              </w:r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tab/>
                <w:delText>________________________________</w:delText>
              </w:r>
            </w:del>
          </w:p>
          <w:p w14:paraId="28DCE338" w14:textId="616EA5F6" w:rsidR="00EC504D" w:rsidDel="00BA2578" w:rsidRDefault="00CA1D0E">
            <w:pPr>
              <w:spacing w:after="200"/>
              <w:rPr>
                <w:del w:id="28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29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Title:</w:delText>
              </w:r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tab/>
                <w:delText>________________________________</w:delText>
              </w:r>
            </w:del>
          </w:p>
          <w:p w14:paraId="3D059E2E" w14:textId="6CE1B17F" w:rsidR="00EC504D" w:rsidDel="00BA2578" w:rsidRDefault="00EC504D">
            <w:pPr>
              <w:tabs>
                <w:tab w:val="left" w:pos="1140"/>
              </w:tabs>
              <w:rPr>
                <w:del w:id="30" w:author="Brynn Pirkl" w:date="2023-08-28T12:40:00Z"/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14:paraId="1B922574" w14:textId="29633AE4" w:rsidR="00EC504D" w:rsidDel="00BA2578" w:rsidRDefault="00EC504D">
            <w:pPr>
              <w:spacing w:after="200"/>
              <w:rPr>
                <w:del w:id="31" w:author="Brynn Pirkl" w:date="2023-08-28T12:40:00Z"/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4829" w:type="dxa"/>
            <w:gridSpan w:val="3"/>
          </w:tcPr>
          <w:p w14:paraId="50B38558" w14:textId="7AAA8584" w:rsidR="00EC504D" w:rsidDel="00BA2578" w:rsidRDefault="00CA1D0E">
            <w:pPr>
              <w:rPr>
                <w:del w:id="32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33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By:</w:delText>
              </w:r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tab/>
                <w:delText>________________________________</w:delText>
              </w:r>
            </w:del>
          </w:p>
          <w:p w14:paraId="120F4F46" w14:textId="42F2A2F3" w:rsidR="00EC504D" w:rsidDel="00BA2578" w:rsidRDefault="00CA1D0E">
            <w:pPr>
              <w:rPr>
                <w:del w:id="34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35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Name:</w:delText>
              </w:r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tab/>
                <w:delText>________________________________</w:delText>
              </w:r>
            </w:del>
          </w:p>
          <w:p w14:paraId="7060DCC9" w14:textId="680ACF16" w:rsidR="00EC504D" w:rsidDel="00BA2578" w:rsidRDefault="00CA1D0E">
            <w:pPr>
              <w:spacing w:after="200"/>
              <w:rPr>
                <w:del w:id="36" w:author="Brynn Pirkl" w:date="2023-08-28T12:40:00Z"/>
                <w:rFonts w:ascii="Arial" w:eastAsia="Arial" w:hAnsi="Arial" w:cs="Arial"/>
                <w:sz w:val="16"/>
                <w:szCs w:val="16"/>
              </w:rPr>
            </w:pPr>
            <w:del w:id="37" w:author="Brynn Pirkl" w:date="2023-08-28T12:40:00Z"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delText>Title:</w:delText>
              </w:r>
              <w:r w:rsidDel="00BA2578">
                <w:rPr>
                  <w:rFonts w:ascii="Arial" w:eastAsia="Arial" w:hAnsi="Arial" w:cs="Arial"/>
                  <w:sz w:val="16"/>
                  <w:szCs w:val="16"/>
                </w:rPr>
                <w:tab/>
                <w:delText>________________________________</w:delText>
              </w:r>
            </w:del>
          </w:p>
        </w:tc>
      </w:tr>
    </w:tbl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908"/>
        <w:gridCol w:w="3836"/>
        <w:gridCol w:w="665"/>
        <w:gridCol w:w="4231"/>
      </w:tblGrid>
      <w:tr w:rsidR="00BA2578" w:rsidRPr="00E52E64" w14:paraId="2AEDA25B" w14:textId="77777777" w:rsidTr="00BA2578">
        <w:trPr>
          <w:ins w:id="38" w:author="Brynn Pirkl" w:date="2023-08-28T12:40:00Z"/>
        </w:trPr>
        <w:tc>
          <w:tcPr>
            <w:tcW w:w="4744" w:type="dxa"/>
            <w:gridSpan w:val="2"/>
            <w:shd w:val="clear" w:color="auto" w:fill="auto"/>
            <w:vAlign w:val="bottom"/>
          </w:tcPr>
          <w:p w14:paraId="6ED5846A" w14:textId="77777777" w:rsidR="00BA2578" w:rsidRPr="00E52E64" w:rsidRDefault="00BA2578" w:rsidP="005040BA">
            <w:pPr>
              <w:spacing w:line="240" w:lineRule="exact"/>
              <w:rPr>
                <w:ins w:id="39" w:author="Brynn Pirkl" w:date="2023-08-28T12:40:00Z"/>
                <w:rFonts w:ascii="Arial" w:hAnsi="Arial"/>
                <w:b/>
                <w:sz w:val="16"/>
                <w:szCs w:val="16"/>
                <w:rPrChange w:id="40" w:author="Brynn Pirkl" w:date="2023-09-05T10:48:00Z">
                  <w:rPr>
                    <w:ins w:id="41" w:author="Brynn Pirkl" w:date="2023-08-28T12:40:00Z"/>
                    <w:rFonts w:ascii="Arial" w:hAnsi="Arial"/>
                    <w:b/>
                    <w:sz w:val="20"/>
                    <w:szCs w:val="20"/>
                  </w:rPr>
                </w:rPrChange>
              </w:rPr>
            </w:pPr>
            <w:ins w:id="42" w:author="Brynn Pirkl" w:date="2023-08-28T12:40:00Z">
              <w:r w:rsidRPr="00E52E64">
                <w:rPr>
                  <w:rFonts w:ascii="Arial" w:hAnsi="Arial"/>
                  <w:b/>
                  <w:sz w:val="16"/>
                  <w:szCs w:val="16"/>
                  <w:rPrChange w:id="43" w:author="Brynn Pirkl" w:date="2023-09-05T10:48:00Z">
                    <w:rPr>
                      <w:rFonts w:ascii="Arial" w:hAnsi="Arial"/>
                      <w:b/>
                      <w:sz w:val="20"/>
                      <w:szCs w:val="20"/>
                    </w:rPr>
                  </w:rPrChange>
                </w:rPr>
                <w:t>Doosan Bobcat North America, Inc.</w:t>
              </w:r>
            </w:ins>
          </w:p>
          <w:p w14:paraId="1045D73D" w14:textId="77777777" w:rsidR="00BA2578" w:rsidRPr="00E52E64" w:rsidRDefault="00BA2578" w:rsidP="005040BA">
            <w:pPr>
              <w:spacing w:line="240" w:lineRule="exact"/>
              <w:rPr>
                <w:ins w:id="44" w:author="Brynn Pirkl" w:date="2023-08-28T12:40:00Z"/>
                <w:rFonts w:ascii="Arial" w:hAnsi="Arial"/>
                <w:b/>
                <w:sz w:val="16"/>
                <w:szCs w:val="16"/>
                <w:rPrChange w:id="45" w:author="Brynn Pirkl" w:date="2023-09-05T10:48:00Z">
                  <w:rPr>
                    <w:ins w:id="46" w:author="Brynn Pirkl" w:date="2023-08-28T12:40:00Z"/>
                    <w:rFonts w:ascii="Arial" w:hAnsi="Arial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4896" w:type="dxa"/>
            <w:gridSpan w:val="2"/>
            <w:shd w:val="clear" w:color="auto" w:fill="auto"/>
            <w:vAlign w:val="bottom"/>
          </w:tcPr>
          <w:p w14:paraId="625EF508" w14:textId="77777777" w:rsidR="00BA2578" w:rsidRPr="00E52E64" w:rsidRDefault="00BA2578" w:rsidP="005040BA">
            <w:pPr>
              <w:spacing w:line="240" w:lineRule="exact"/>
              <w:rPr>
                <w:ins w:id="47" w:author="Brynn Pirkl" w:date="2023-08-28T12:40:00Z"/>
                <w:rFonts w:ascii="Arial" w:hAnsi="Arial"/>
                <w:b/>
                <w:sz w:val="16"/>
                <w:szCs w:val="16"/>
                <w:rPrChange w:id="48" w:author="Brynn Pirkl" w:date="2023-09-05T10:48:00Z">
                  <w:rPr>
                    <w:ins w:id="49" w:author="Brynn Pirkl" w:date="2023-08-28T12:40:00Z"/>
                    <w:rFonts w:ascii="Arial" w:hAnsi="Arial"/>
                    <w:b/>
                    <w:sz w:val="20"/>
                    <w:szCs w:val="20"/>
                  </w:rPr>
                </w:rPrChange>
              </w:rPr>
            </w:pPr>
            <w:ins w:id="50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51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E52E64">
                <w:rPr>
                  <w:rFonts w:ascii="Arial" w:hAnsi="Arial"/>
                  <w:b/>
                  <w:sz w:val="16"/>
                  <w:szCs w:val="16"/>
                  <w:rPrChange w:id="52" w:author="Brynn Pirkl" w:date="2023-09-05T10:48:00Z">
                    <w:rPr>
                      <w:rFonts w:ascii="Arial" w:hAnsi="Arial"/>
                      <w:b/>
                      <w:sz w:val="20"/>
                      <w:szCs w:val="20"/>
                    </w:rPr>
                  </w:rPrChange>
                </w:rPr>
                <w:t>Spreedly</w:t>
              </w:r>
              <w:proofErr w:type="spellEnd"/>
              <w:r w:rsidRPr="00E52E64">
                <w:rPr>
                  <w:rFonts w:ascii="Arial" w:hAnsi="Arial"/>
                  <w:b/>
                  <w:sz w:val="16"/>
                  <w:szCs w:val="16"/>
                  <w:rPrChange w:id="53" w:author="Brynn Pirkl" w:date="2023-09-05T10:48:00Z">
                    <w:rPr>
                      <w:rFonts w:ascii="Arial" w:hAnsi="Arial"/>
                      <w:b/>
                      <w:sz w:val="20"/>
                      <w:szCs w:val="20"/>
                    </w:rPr>
                  </w:rPrChange>
                </w:rPr>
                <w:t>, Inc</w:t>
              </w:r>
            </w:ins>
          </w:p>
          <w:p w14:paraId="6FEB24BF" w14:textId="77777777" w:rsidR="00BA2578" w:rsidRPr="00E52E64" w:rsidRDefault="00BA2578" w:rsidP="00E52E64">
            <w:pPr>
              <w:tabs>
                <w:tab w:val="left" w:pos="5040"/>
              </w:tabs>
              <w:spacing w:line="240" w:lineRule="exact"/>
              <w:rPr>
                <w:ins w:id="54" w:author="Brynn Pirkl" w:date="2023-08-28T12:40:00Z"/>
                <w:rFonts w:ascii="Arial" w:hAnsi="Arial"/>
                <w:sz w:val="16"/>
                <w:szCs w:val="16"/>
                <w:rPrChange w:id="55" w:author="Brynn Pirkl" w:date="2023-09-05T10:48:00Z">
                  <w:rPr>
                    <w:ins w:id="56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  <w:pPrChange w:id="57" w:author="Brynn Pirkl" w:date="2023-09-05T10:48:00Z">
                <w:pPr>
                  <w:tabs>
                    <w:tab w:val="left" w:pos="5040"/>
                  </w:tabs>
                  <w:spacing w:line="240" w:lineRule="exact"/>
                  <w:ind w:left="720" w:hanging="720"/>
                </w:pPr>
              </w:pPrChange>
            </w:pPr>
          </w:p>
        </w:tc>
      </w:tr>
      <w:tr w:rsidR="00BA2578" w:rsidRPr="00E52E64" w14:paraId="0DB0D6D7" w14:textId="77777777" w:rsidTr="00BA2578">
        <w:trPr>
          <w:trHeight w:hRule="exact" w:val="454"/>
          <w:ins w:id="58" w:author="Brynn Pirkl" w:date="2023-08-28T12:40:00Z"/>
        </w:trPr>
        <w:tc>
          <w:tcPr>
            <w:tcW w:w="908" w:type="dxa"/>
            <w:shd w:val="clear" w:color="auto" w:fill="auto"/>
            <w:vAlign w:val="bottom"/>
          </w:tcPr>
          <w:p w14:paraId="797A5758" w14:textId="77777777" w:rsidR="00BA2578" w:rsidRPr="00E52E64" w:rsidRDefault="00BA2578" w:rsidP="005040BA">
            <w:pPr>
              <w:spacing w:line="240" w:lineRule="exact"/>
              <w:rPr>
                <w:ins w:id="59" w:author="Brynn Pirkl" w:date="2023-08-28T12:40:00Z"/>
                <w:rFonts w:ascii="Arial" w:hAnsi="Arial"/>
                <w:sz w:val="16"/>
                <w:szCs w:val="16"/>
                <w:rPrChange w:id="60" w:author="Brynn Pirkl" w:date="2023-09-05T10:48:00Z">
                  <w:rPr>
                    <w:ins w:id="61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62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63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By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75C673" w14:textId="6EFE3F40" w:rsidR="00BA2578" w:rsidRPr="00E52E64" w:rsidRDefault="00BA2578" w:rsidP="005040BA">
            <w:pPr>
              <w:spacing w:line="240" w:lineRule="exact"/>
              <w:rPr>
                <w:ins w:id="64" w:author="Brynn Pirkl" w:date="2023-08-28T12:40:00Z"/>
                <w:rFonts w:ascii="Arial" w:hAnsi="Arial"/>
                <w:color w:val="FFFFFF"/>
                <w:sz w:val="16"/>
                <w:szCs w:val="16"/>
                <w:rPrChange w:id="65" w:author="Brynn Pirkl" w:date="2023-09-05T10:48:00Z">
                  <w:rPr>
                    <w:ins w:id="66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24B10CD" w14:textId="77777777" w:rsidR="00BA2578" w:rsidRPr="00E52E64" w:rsidRDefault="00BA2578" w:rsidP="005040BA">
            <w:pPr>
              <w:spacing w:line="240" w:lineRule="exact"/>
              <w:rPr>
                <w:ins w:id="67" w:author="Brynn Pirkl" w:date="2023-08-28T12:40:00Z"/>
                <w:rFonts w:ascii="Arial" w:hAnsi="Arial"/>
                <w:sz w:val="16"/>
                <w:szCs w:val="16"/>
                <w:rPrChange w:id="68" w:author="Brynn Pirkl" w:date="2023-09-05T10:48:00Z">
                  <w:rPr>
                    <w:ins w:id="69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70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71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By</w:t>
              </w:r>
            </w:ins>
          </w:p>
        </w:tc>
        <w:tc>
          <w:tcPr>
            <w:tcW w:w="40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D07F4F" w14:textId="272B3DB8" w:rsidR="00BA2578" w:rsidRPr="00E52E64" w:rsidRDefault="00BA2578" w:rsidP="005040BA">
            <w:pPr>
              <w:spacing w:line="240" w:lineRule="exact"/>
              <w:rPr>
                <w:ins w:id="72" w:author="Brynn Pirkl" w:date="2023-08-28T12:40:00Z"/>
                <w:rFonts w:ascii="Arial" w:hAnsi="Arial"/>
                <w:color w:val="FFFFFF"/>
                <w:sz w:val="16"/>
                <w:szCs w:val="16"/>
                <w:rPrChange w:id="73" w:author="Brynn Pirkl" w:date="2023-09-05T10:48:00Z">
                  <w:rPr>
                    <w:ins w:id="74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</w:tr>
      <w:tr w:rsidR="00BA2578" w:rsidRPr="00E52E64" w14:paraId="28C8A3A6" w14:textId="77777777" w:rsidTr="00BA2578">
        <w:trPr>
          <w:trHeight w:hRule="exact" w:val="454"/>
          <w:ins w:id="75" w:author="Brynn Pirkl" w:date="2023-08-28T12:40:00Z"/>
        </w:trPr>
        <w:tc>
          <w:tcPr>
            <w:tcW w:w="908" w:type="dxa"/>
            <w:shd w:val="clear" w:color="auto" w:fill="auto"/>
            <w:vAlign w:val="bottom"/>
          </w:tcPr>
          <w:p w14:paraId="542EA11D" w14:textId="77777777" w:rsidR="00BA2578" w:rsidRPr="00E52E64" w:rsidRDefault="00BA2578" w:rsidP="005040BA">
            <w:pPr>
              <w:spacing w:line="240" w:lineRule="exact"/>
              <w:rPr>
                <w:ins w:id="76" w:author="Brynn Pirkl" w:date="2023-08-28T12:40:00Z"/>
                <w:rFonts w:ascii="Arial" w:hAnsi="Arial"/>
                <w:sz w:val="16"/>
                <w:szCs w:val="16"/>
                <w:rPrChange w:id="77" w:author="Brynn Pirkl" w:date="2023-09-05T10:48:00Z">
                  <w:rPr>
                    <w:ins w:id="78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79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80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Name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E7B96B" w14:textId="50D92EEF" w:rsidR="00BA2578" w:rsidRPr="00E52E64" w:rsidRDefault="00BA2578" w:rsidP="005040BA">
            <w:pPr>
              <w:spacing w:line="240" w:lineRule="exact"/>
              <w:rPr>
                <w:ins w:id="81" w:author="Brynn Pirkl" w:date="2023-08-28T12:40:00Z"/>
                <w:rFonts w:ascii="Arial" w:hAnsi="Arial"/>
                <w:color w:val="FFFFFF"/>
                <w:sz w:val="16"/>
                <w:szCs w:val="16"/>
                <w:rPrChange w:id="82" w:author="Brynn Pirkl" w:date="2023-09-05T10:48:00Z">
                  <w:rPr>
                    <w:ins w:id="83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3C0F638" w14:textId="77777777" w:rsidR="00BA2578" w:rsidRPr="00E52E64" w:rsidRDefault="00BA2578" w:rsidP="005040BA">
            <w:pPr>
              <w:spacing w:line="240" w:lineRule="exact"/>
              <w:rPr>
                <w:ins w:id="84" w:author="Brynn Pirkl" w:date="2023-08-28T12:40:00Z"/>
                <w:rFonts w:ascii="Arial" w:hAnsi="Arial"/>
                <w:sz w:val="16"/>
                <w:szCs w:val="16"/>
                <w:rPrChange w:id="85" w:author="Brynn Pirkl" w:date="2023-09-05T10:48:00Z">
                  <w:rPr>
                    <w:ins w:id="86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87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88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Name</w:t>
              </w:r>
            </w:ins>
          </w:p>
        </w:tc>
        <w:tc>
          <w:tcPr>
            <w:tcW w:w="4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B28C99" w14:textId="6BB6D7C6" w:rsidR="00BA2578" w:rsidRPr="00E52E64" w:rsidRDefault="00BA2578" w:rsidP="005040BA">
            <w:pPr>
              <w:spacing w:line="240" w:lineRule="exact"/>
              <w:rPr>
                <w:ins w:id="89" w:author="Brynn Pirkl" w:date="2023-08-28T12:40:00Z"/>
                <w:rFonts w:ascii="Arial" w:hAnsi="Arial"/>
                <w:color w:val="FFFFFF"/>
                <w:sz w:val="16"/>
                <w:szCs w:val="16"/>
                <w:rPrChange w:id="90" w:author="Brynn Pirkl" w:date="2023-09-05T10:48:00Z">
                  <w:rPr>
                    <w:ins w:id="91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</w:tr>
      <w:tr w:rsidR="00BA2578" w:rsidRPr="00E52E64" w14:paraId="4FB958B5" w14:textId="77777777" w:rsidTr="00BA2578">
        <w:trPr>
          <w:trHeight w:hRule="exact" w:val="454"/>
          <w:ins w:id="92" w:author="Brynn Pirkl" w:date="2023-08-28T12:40:00Z"/>
        </w:trPr>
        <w:tc>
          <w:tcPr>
            <w:tcW w:w="908" w:type="dxa"/>
            <w:shd w:val="clear" w:color="auto" w:fill="auto"/>
            <w:vAlign w:val="bottom"/>
          </w:tcPr>
          <w:p w14:paraId="343AD785" w14:textId="77777777" w:rsidR="00BA2578" w:rsidRPr="00E52E64" w:rsidRDefault="00BA2578" w:rsidP="005040BA">
            <w:pPr>
              <w:spacing w:line="240" w:lineRule="exact"/>
              <w:rPr>
                <w:ins w:id="93" w:author="Brynn Pirkl" w:date="2023-08-28T12:40:00Z"/>
                <w:rFonts w:ascii="Arial" w:hAnsi="Arial"/>
                <w:sz w:val="16"/>
                <w:szCs w:val="16"/>
                <w:rPrChange w:id="94" w:author="Brynn Pirkl" w:date="2023-09-05T10:48:00Z">
                  <w:rPr>
                    <w:ins w:id="95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96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97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Title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6AD658" w14:textId="74B3124B" w:rsidR="00BA2578" w:rsidRPr="00E52E64" w:rsidRDefault="00BA2578" w:rsidP="005040BA">
            <w:pPr>
              <w:spacing w:line="240" w:lineRule="exact"/>
              <w:rPr>
                <w:ins w:id="98" w:author="Brynn Pirkl" w:date="2023-08-28T12:40:00Z"/>
                <w:rFonts w:ascii="Arial" w:hAnsi="Arial"/>
                <w:color w:val="FFFFFF"/>
                <w:sz w:val="16"/>
                <w:szCs w:val="16"/>
                <w:rPrChange w:id="99" w:author="Brynn Pirkl" w:date="2023-09-05T10:48:00Z">
                  <w:rPr>
                    <w:ins w:id="100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DADBD52" w14:textId="77777777" w:rsidR="00BA2578" w:rsidRPr="00E52E64" w:rsidRDefault="00BA2578" w:rsidP="005040BA">
            <w:pPr>
              <w:spacing w:line="240" w:lineRule="exact"/>
              <w:rPr>
                <w:ins w:id="101" w:author="Brynn Pirkl" w:date="2023-08-28T12:40:00Z"/>
                <w:rFonts w:ascii="Arial" w:hAnsi="Arial"/>
                <w:sz w:val="16"/>
                <w:szCs w:val="16"/>
                <w:rPrChange w:id="102" w:author="Brynn Pirkl" w:date="2023-09-05T10:48:00Z">
                  <w:rPr>
                    <w:ins w:id="103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104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105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Title</w:t>
              </w:r>
            </w:ins>
          </w:p>
        </w:tc>
        <w:tc>
          <w:tcPr>
            <w:tcW w:w="4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44B3F9" w14:textId="57D1D5D6" w:rsidR="00BA2578" w:rsidRPr="00E52E64" w:rsidRDefault="00BA2578" w:rsidP="005040BA">
            <w:pPr>
              <w:spacing w:line="240" w:lineRule="exact"/>
              <w:rPr>
                <w:ins w:id="106" w:author="Brynn Pirkl" w:date="2023-08-28T12:40:00Z"/>
                <w:rFonts w:ascii="Arial" w:hAnsi="Arial"/>
                <w:color w:val="FFFFFF"/>
                <w:sz w:val="16"/>
                <w:szCs w:val="16"/>
                <w:rPrChange w:id="107" w:author="Brynn Pirkl" w:date="2023-09-05T10:48:00Z">
                  <w:rPr>
                    <w:ins w:id="108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</w:tr>
      <w:tr w:rsidR="00BA2578" w:rsidRPr="00E52E64" w14:paraId="4268C675" w14:textId="77777777" w:rsidTr="00BA2578">
        <w:trPr>
          <w:trHeight w:hRule="exact" w:val="454"/>
          <w:ins w:id="109" w:author="Brynn Pirkl" w:date="2023-08-28T12:40:00Z"/>
        </w:trPr>
        <w:tc>
          <w:tcPr>
            <w:tcW w:w="908" w:type="dxa"/>
            <w:shd w:val="clear" w:color="auto" w:fill="auto"/>
            <w:vAlign w:val="bottom"/>
          </w:tcPr>
          <w:p w14:paraId="148CFE55" w14:textId="77777777" w:rsidR="00BA2578" w:rsidRPr="00E52E64" w:rsidRDefault="00BA2578" w:rsidP="005040BA">
            <w:pPr>
              <w:spacing w:line="240" w:lineRule="exact"/>
              <w:rPr>
                <w:ins w:id="110" w:author="Brynn Pirkl" w:date="2023-08-28T12:40:00Z"/>
                <w:rFonts w:ascii="Arial" w:hAnsi="Arial"/>
                <w:sz w:val="16"/>
                <w:szCs w:val="16"/>
                <w:rPrChange w:id="111" w:author="Brynn Pirkl" w:date="2023-09-05T10:48:00Z">
                  <w:rPr>
                    <w:ins w:id="112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113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114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Date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05CFE9" w14:textId="77777777" w:rsidR="00BA2578" w:rsidRPr="00E52E64" w:rsidRDefault="00BA2578" w:rsidP="005040BA">
            <w:pPr>
              <w:spacing w:line="240" w:lineRule="exact"/>
              <w:rPr>
                <w:ins w:id="115" w:author="Brynn Pirkl" w:date="2023-08-28T12:40:00Z"/>
                <w:rFonts w:ascii="Arial" w:hAnsi="Arial"/>
                <w:color w:val="FFFFFF"/>
                <w:sz w:val="16"/>
                <w:szCs w:val="16"/>
                <w:rPrChange w:id="116" w:author="Brynn Pirkl" w:date="2023-09-05T10:48:00Z">
                  <w:rPr>
                    <w:ins w:id="117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A05C6A1" w14:textId="77777777" w:rsidR="00BA2578" w:rsidRPr="00E52E64" w:rsidRDefault="00BA2578" w:rsidP="005040BA">
            <w:pPr>
              <w:spacing w:line="240" w:lineRule="exact"/>
              <w:rPr>
                <w:ins w:id="118" w:author="Brynn Pirkl" w:date="2023-08-28T12:40:00Z"/>
                <w:rFonts w:ascii="Arial" w:hAnsi="Arial"/>
                <w:sz w:val="16"/>
                <w:szCs w:val="16"/>
                <w:rPrChange w:id="119" w:author="Brynn Pirkl" w:date="2023-09-05T10:48:00Z">
                  <w:rPr>
                    <w:ins w:id="120" w:author="Brynn Pirkl" w:date="2023-08-28T12:40:00Z"/>
                    <w:rFonts w:ascii="Arial" w:hAnsi="Arial"/>
                    <w:sz w:val="20"/>
                    <w:szCs w:val="20"/>
                  </w:rPr>
                </w:rPrChange>
              </w:rPr>
            </w:pPr>
            <w:ins w:id="121" w:author="Brynn Pirkl" w:date="2023-08-28T12:40:00Z">
              <w:r w:rsidRPr="00E52E64">
                <w:rPr>
                  <w:rFonts w:ascii="Arial" w:hAnsi="Arial"/>
                  <w:sz w:val="16"/>
                  <w:szCs w:val="16"/>
                  <w:rPrChange w:id="122" w:author="Brynn Pirkl" w:date="2023-09-05T10:48:00Z">
                    <w:rPr>
                      <w:rFonts w:ascii="Arial" w:hAnsi="Arial"/>
                      <w:sz w:val="20"/>
                      <w:szCs w:val="20"/>
                    </w:rPr>
                  </w:rPrChange>
                </w:rPr>
                <w:t>Date</w:t>
              </w:r>
            </w:ins>
          </w:p>
        </w:tc>
        <w:tc>
          <w:tcPr>
            <w:tcW w:w="4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A1F60A" w14:textId="77777777" w:rsidR="00BA2578" w:rsidRPr="00E52E64" w:rsidRDefault="00BA2578" w:rsidP="005040BA">
            <w:pPr>
              <w:spacing w:line="240" w:lineRule="exact"/>
              <w:rPr>
                <w:ins w:id="123" w:author="Brynn Pirkl" w:date="2023-08-28T12:40:00Z"/>
                <w:rFonts w:ascii="Arial" w:hAnsi="Arial"/>
                <w:color w:val="FFFFFF"/>
                <w:sz w:val="16"/>
                <w:szCs w:val="16"/>
                <w:rPrChange w:id="124" w:author="Brynn Pirkl" w:date="2023-09-05T10:48:00Z">
                  <w:rPr>
                    <w:ins w:id="125" w:author="Brynn Pirkl" w:date="2023-08-28T12:40:00Z"/>
                    <w:rFonts w:ascii="Arial" w:hAnsi="Arial"/>
                    <w:color w:val="FFFFFF"/>
                    <w:sz w:val="20"/>
                    <w:szCs w:val="20"/>
                  </w:rPr>
                </w:rPrChange>
              </w:rPr>
            </w:pPr>
          </w:p>
        </w:tc>
      </w:tr>
    </w:tbl>
    <w:p w14:paraId="40207A7E" w14:textId="77777777" w:rsidR="00EC504D" w:rsidRPr="002B4617" w:rsidRDefault="00EC504D">
      <w:pPr>
        <w:rPr>
          <w:rFonts w:ascii="Arial" w:eastAsia="Arial" w:hAnsi="Arial" w:cs="Arial"/>
          <w:sz w:val="20"/>
          <w:szCs w:val="20"/>
        </w:rPr>
      </w:pPr>
    </w:p>
    <w:sectPr w:rsidR="00EC504D" w:rsidRPr="002B4617">
      <w:headerReference w:type="first" r:id="rId9"/>
      <w:pgSz w:w="12240" w:h="15840"/>
      <w:pgMar w:top="1267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8EA7" w14:textId="77777777" w:rsidR="008A5A9C" w:rsidRDefault="00CA1D0E">
      <w:r>
        <w:separator/>
      </w:r>
    </w:p>
  </w:endnote>
  <w:endnote w:type="continuationSeparator" w:id="0">
    <w:p w14:paraId="723BE875" w14:textId="77777777" w:rsidR="008A5A9C" w:rsidRDefault="00CA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0BBD" w14:textId="77777777" w:rsidR="008A5A9C" w:rsidRDefault="00CA1D0E">
      <w:r>
        <w:separator/>
      </w:r>
    </w:p>
  </w:footnote>
  <w:footnote w:type="continuationSeparator" w:id="0">
    <w:p w14:paraId="0376CEE1" w14:textId="77777777" w:rsidR="008A5A9C" w:rsidRDefault="00CA1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73EA" w14:textId="77777777" w:rsidR="00EC504D" w:rsidRDefault="00CA1D0E">
    <w:pPr>
      <w:tabs>
        <w:tab w:val="center" w:pos="4680"/>
      </w:tabs>
      <w:spacing w:before="24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noProof/>
        <w:sz w:val="32"/>
        <w:szCs w:val="32"/>
      </w:rPr>
      <w:drawing>
        <wp:inline distT="114300" distB="114300" distL="114300" distR="114300" wp14:anchorId="21D8730C" wp14:editId="07C24B69">
          <wp:extent cx="1919288" cy="44815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448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DCE5B2" w14:textId="77777777" w:rsidR="00EC504D" w:rsidRDefault="00EC50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34B"/>
    <w:multiLevelType w:val="multilevel"/>
    <w:tmpl w:val="E27EB5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EF2EC3"/>
    <w:multiLevelType w:val="multilevel"/>
    <w:tmpl w:val="38AC79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9200F82"/>
    <w:multiLevelType w:val="multilevel"/>
    <w:tmpl w:val="2CEE09C8"/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u w:val="no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u w:val="none"/>
      </w:rPr>
    </w:lvl>
    <w:lvl w:ilvl="2">
      <w:start w:val="1"/>
      <w:numFmt w:val="lowerRoman"/>
      <w:lvlText w:val="(%3)"/>
      <w:lvlJc w:val="left"/>
      <w:pPr>
        <w:ind w:left="0" w:firstLine="1440"/>
      </w:pPr>
      <w:rPr>
        <w:b w:val="0"/>
        <w:i w:val="0"/>
        <w:smallCaps w:val="0"/>
        <w:u w:val="none"/>
      </w:rPr>
    </w:lvl>
    <w:lvl w:ilvl="3">
      <w:start w:val="1"/>
      <w:numFmt w:val="decimal"/>
      <w:lvlText w:val="(%4)"/>
      <w:lvlJc w:val="left"/>
      <w:pPr>
        <w:ind w:left="0" w:firstLine="2160"/>
      </w:pPr>
      <w:rPr>
        <w:b w:val="0"/>
        <w:i w:val="0"/>
        <w:smallCaps w:val="0"/>
        <w:u w:val="none"/>
      </w:rPr>
    </w:lvl>
    <w:lvl w:ilvl="4">
      <w:start w:val="1"/>
      <w:numFmt w:val="lowerLetter"/>
      <w:lvlText w:val="%5."/>
      <w:lvlJc w:val="left"/>
      <w:pPr>
        <w:ind w:left="0" w:firstLine="2880"/>
      </w:pPr>
      <w:rPr>
        <w:b w:val="0"/>
        <w:i w:val="0"/>
        <w:smallCaps w:val="0"/>
        <w:u w:val="none"/>
      </w:rPr>
    </w:lvl>
    <w:lvl w:ilvl="5">
      <w:start w:val="1"/>
      <w:numFmt w:val="lowerRoman"/>
      <w:lvlText w:val="%6."/>
      <w:lvlJc w:val="left"/>
      <w:pPr>
        <w:ind w:left="0" w:firstLine="3600"/>
      </w:pPr>
      <w:rPr>
        <w:b w:val="0"/>
        <w:i w:val="0"/>
        <w:smallCaps w:val="0"/>
        <w:u w:val="none"/>
      </w:rPr>
    </w:lvl>
    <w:lvl w:ilvl="6">
      <w:start w:val="1"/>
      <w:numFmt w:val="decimal"/>
      <w:lvlText w:val="%7)"/>
      <w:lvlJc w:val="left"/>
      <w:pPr>
        <w:ind w:left="0" w:firstLine="4320"/>
      </w:pPr>
      <w:rPr>
        <w:b w:val="0"/>
        <w:i w:val="0"/>
        <w:smallCaps w:val="0"/>
        <w:u w:val="none"/>
      </w:rPr>
    </w:lvl>
    <w:lvl w:ilvl="7">
      <w:start w:val="1"/>
      <w:numFmt w:val="lowerLetter"/>
      <w:lvlText w:val="%8)"/>
      <w:lvlJc w:val="left"/>
      <w:pPr>
        <w:ind w:left="0" w:firstLine="5040"/>
      </w:pPr>
      <w:rPr>
        <w:b w:val="0"/>
        <w:i w:val="0"/>
        <w:smallCaps w:val="0"/>
        <w:u w:val="none"/>
      </w:rPr>
    </w:lvl>
    <w:lvl w:ilvl="8">
      <w:start w:val="1"/>
      <w:numFmt w:val="lowerRoman"/>
      <w:lvlText w:val="%9)"/>
      <w:lvlJc w:val="left"/>
      <w:pPr>
        <w:ind w:left="0" w:firstLine="5760"/>
      </w:pPr>
      <w:rPr>
        <w:b w:val="0"/>
        <w:i w:val="0"/>
        <w:smallCaps w:val="0"/>
        <w:u w:val="none"/>
      </w:rPr>
    </w:lvl>
  </w:abstractNum>
  <w:num w:numId="1" w16cid:durableId="747072810">
    <w:abstractNumId w:val="1"/>
  </w:num>
  <w:num w:numId="2" w16cid:durableId="385108371">
    <w:abstractNumId w:val="0"/>
  </w:num>
  <w:num w:numId="3" w16cid:durableId="14769908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nn Pirkl">
    <w15:presenceInfo w15:providerId="AD" w15:userId="S::brynnpirkl@corp.doosan.com::b99737c8-3563-4365-afc1-4897f0c82a83"/>
  </w15:person>
  <w15:person w15:author="Barbara O'Connell">
    <w15:presenceInfo w15:providerId="AD" w15:userId="S::boconnell1@corp.doosan.com::e618ba8d-6592-475a-86da-4afb83705f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4D"/>
    <w:rsid w:val="001F5F94"/>
    <w:rsid w:val="002B4617"/>
    <w:rsid w:val="004F57BC"/>
    <w:rsid w:val="007A3E22"/>
    <w:rsid w:val="008A5A9C"/>
    <w:rsid w:val="00B32EDF"/>
    <w:rsid w:val="00BA2578"/>
    <w:rsid w:val="00CA1D0E"/>
    <w:rsid w:val="00E27517"/>
    <w:rsid w:val="00E52E64"/>
    <w:rsid w:val="00EB3FF0"/>
    <w:rsid w:val="00EB758B"/>
    <w:rsid w:val="00E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643B"/>
  <w15:docId w15:val="{AAA732E7-56ED-4DA0-BFCB-9F067577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0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0B6"/>
  </w:style>
  <w:style w:type="paragraph" w:styleId="Footer">
    <w:name w:val="footer"/>
    <w:basedOn w:val="Normal"/>
    <w:link w:val="FooterChar"/>
    <w:uiPriority w:val="99"/>
    <w:unhideWhenUsed/>
    <w:rsid w:val="007E0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0B6"/>
  </w:style>
  <w:style w:type="paragraph" w:customStyle="1" w:styleId="MacPacTrailer">
    <w:name w:val="MacPac Trailer"/>
    <w:rsid w:val="004A29E2"/>
    <w:pPr>
      <w:widowControl w:val="0"/>
      <w:spacing w:line="200" w:lineRule="exact"/>
      <w:jc w:val="left"/>
    </w:pPr>
    <w:rPr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7E00B6"/>
    <w:rPr>
      <w:color w:val="808080"/>
    </w:rPr>
  </w:style>
  <w:style w:type="paragraph" w:styleId="ListParagraph">
    <w:name w:val="List Paragraph"/>
    <w:basedOn w:val="Normal"/>
    <w:uiPriority w:val="34"/>
    <w:qFormat/>
    <w:rsid w:val="007817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7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7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78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D44D8"/>
    <w:pPr>
      <w:spacing w:before="100" w:beforeAutospacing="1" w:after="100" w:afterAutospacing="1"/>
      <w:jc w:val="left"/>
    </w:pPr>
  </w:style>
  <w:style w:type="table" w:styleId="TableGrid">
    <w:name w:val="Table Grid"/>
    <w:basedOn w:val="TableNormal"/>
    <w:uiPriority w:val="39"/>
    <w:rsid w:val="00D5600D"/>
    <w:pPr>
      <w:jc w:val="left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Underline">
    <w:name w:val="Bold Underline"/>
    <w:uiPriority w:val="99"/>
    <w:rsid w:val="00D5600D"/>
    <w:rPr>
      <w:rFonts w:ascii="Times New Roman" w:hAnsi="Times New Roman"/>
      <w:b/>
      <w:color w:val="000000"/>
      <w:u w:val="single"/>
    </w:rPr>
  </w:style>
  <w:style w:type="character" w:styleId="Hyperlink">
    <w:name w:val="Hyperlink"/>
    <w:basedOn w:val="DefaultParagraphFont"/>
    <w:uiPriority w:val="99"/>
    <w:unhideWhenUsed/>
    <w:rsid w:val="00D560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0D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jc w:val="left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jc w:val="left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B32EDF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otte@spreedl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KigdDqbcnSsOvIFiHHBMt81WQ==">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811</Words>
  <Characters>4627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Brynn Pirkl</dc:creator>
  <cp:lastModifiedBy>Brynn Pirkl</cp:lastModifiedBy>
  <cp:revision>2</cp:revision>
  <dcterms:created xsi:type="dcterms:W3CDTF">2023-09-05T15:49:00Z</dcterms:created>
  <dcterms:modified xsi:type="dcterms:W3CDTF">2023-09-05T15:49:00Z</dcterms:modified>
</cp:coreProperties>
</file>