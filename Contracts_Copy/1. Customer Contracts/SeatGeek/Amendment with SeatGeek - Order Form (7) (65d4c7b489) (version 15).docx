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9494">
      <w:pPr>
        <w:widowControl w:val="0"/>
        <w:pBdr>
          <w:top w:val="nil"/>
          <w:left w:val="nil"/>
          <w:bottom w:val="nil"/>
          <w:right w:val="nil"/>
          <w:between w:val="nil"/>
        </w:pBdr>
        <w:spacing w:line="276" w:lineRule="auto"/>
        <w:rPr>
          <w:rFonts w:ascii="Arial" w:hAnsi="Arial" w:cs="Arial"/>
          <w:sz w:val="18"/>
          <w:szCs w:val="18"/>
        </w:rPr>
      </w:pPr>
      <w:r>
        <w:t/>
      </w:r>
    </w:p>
    <w:p w14:paraId="57E73800">
      <w:pPr>
        <w:tabs>
          <w:tab w:val="left" w:pos="0"/>
        </w:tabs>
        <w:spacing w:before="10"/>
        <w:ind w:right="-20"/>
        <w:jc w:val="center"/>
        <w:rPr>
          <w:rFonts w:ascii="Arial" w:eastAsia="Arial" w:hAnsi="Arial" w:cs="Arial"/>
          <w:b/>
          <w:sz w:val="18"/>
          <w:szCs w:val="18"/>
        </w:rPr>
      </w:pPr>
      <w:r>
        <w:rPr>
          <w:rFonts w:ascii="Arial" w:eastAsia="Arial" w:hAnsi="Arial" w:cs="Arial"/>
          <w:b/>
          <w:sz w:val="18"/>
          <w:szCs w:val="18"/>
        </w:rPr>
        <w:t>ORDER FORM #Q-03371</w:t>
      </w:r>
    </w:p>
    <w:p w14:paraId="5C5C2E9E">
      <w:pPr>
        <w:spacing w:after="160"/>
        <w:ind w:right="-14"/>
        <w:rPr>
          <w:rFonts w:ascii="Arial" w:eastAsia="Arial" w:hAnsi="Arial" w:cs="Arial"/>
          <w:b/>
          <w:sz w:val="18"/>
          <w:szCs w:val="18"/>
        </w:rPr>
      </w:pPr>
      <w:r>
        <w:t/>
      </w:r>
    </w:p>
    <w:tbl>
      <w:tblPr>
        <w:tblW w:w="1008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08"/>
        <w:gridCol w:w="1620"/>
        <w:gridCol w:w="3852"/>
      </w:tblGrid>
      <w:tr w14:paraId="1337EB56">
        <w:tc>
          <w:tcPr>
            <w:tcW w:w="4608" w:type="dxa"/>
          </w:tcPr>
          <w:p w14:paraId="57753C56">
            <w:pPr>
              <w:ind w:right="-14"/>
              <w:rPr>
                <w:rFonts w:ascii="Arial" w:eastAsia="Arial" w:hAnsi="Arial" w:cs="Arial"/>
                <w:b/>
                <w:sz w:val="18"/>
                <w:szCs w:val="18"/>
              </w:rPr>
            </w:pPr>
            <w:r>
              <w:rPr>
                <w:rFonts w:ascii="Arial" w:eastAsia="Arial" w:hAnsi="Arial" w:cs="Arial"/>
                <w:b/>
                <w:sz w:val="18"/>
                <w:szCs w:val="18"/>
              </w:rPr>
              <w:t>Spreedly, Inc.</w:t>
            </w:r>
          </w:p>
          <w:p w14:paraId="4798A062">
            <w:pPr>
              <w:ind w:right="-14"/>
              <w:rPr>
                <w:rFonts w:ascii="Arial" w:eastAsia="Arial" w:hAnsi="Arial" w:cs="Arial"/>
                <w:sz w:val="18"/>
                <w:szCs w:val="18"/>
              </w:rPr>
            </w:pPr>
            <w:r>
              <w:rPr>
                <w:rFonts w:ascii="Arial" w:eastAsia="Arial" w:hAnsi="Arial" w:cs="Arial"/>
                <w:sz w:val="18"/>
                <w:szCs w:val="18"/>
              </w:rPr>
              <w:t>300 Morris Street</w:t>
            </w:r>
          </w:p>
          <w:p w14:paraId="454DB415">
            <w:pPr>
              <w:ind w:right="-14"/>
              <w:rPr>
                <w:rFonts w:ascii="Arial" w:eastAsia="Arial" w:hAnsi="Arial" w:cs="Arial"/>
                <w:sz w:val="18"/>
                <w:szCs w:val="18"/>
              </w:rPr>
            </w:pPr>
            <w:r>
              <w:rPr>
                <w:rFonts w:ascii="Arial" w:eastAsia="Arial" w:hAnsi="Arial" w:cs="Arial"/>
                <w:sz w:val="18"/>
                <w:szCs w:val="18"/>
              </w:rPr>
              <w:t>Suite 400</w:t>
            </w:r>
          </w:p>
          <w:p w14:paraId="5102535C">
            <w:pPr>
              <w:ind w:right="-14"/>
              <w:rPr>
                <w:rFonts w:ascii="Arial" w:eastAsia="Arial" w:hAnsi="Arial" w:cs="Arial"/>
                <w:sz w:val="18"/>
                <w:szCs w:val="18"/>
              </w:rPr>
            </w:pPr>
            <w:r>
              <w:rPr>
                <w:rFonts w:ascii="Arial" w:eastAsia="Arial" w:hAnsi="Arial" w:cs="Arial"/>
                <w:sz w:val="18"/>
                <w:szCs w:val="18"/>
              </w:rPr>
              <w:t>Durham, NC 27701</w:t>
            </w:r>
          </w:p>
          <w:p w14:paraId="6144C012">
            <w:pPr>
              <w:ind w:right="-14"/>
              <w:rPr>
                <w:rFonts w:ascii="Arial" w:eastAsia="Arial" w:hAnsi="Arial" w:cs="Arial"/>
                <w:b/>
                <w:sz w:val="18"/>
                <w:szCs w:val="18"/>
              </w:rPr>
            </w:pPr>
            <w:r>
              <w:t/>
            </w:r>
          </w:p>
        </w:tc>
        <w:tc>
          <w:tcPr>
            <w:tcW w:w="1620" w:type="dxa"/>
          </w:tcPr>
          <w:p w14:paraId="25894F9A">
            <w:pPr>
              <w:spacing w:after="160"/>
              <w:ind w:right="-14"/>
              <w:rPr>
                <w:rFonts w:ascii="Arial" w:eastAsia="Arial" w:hAnsi="Arial" w:cs="Arial"/>
                <w:b/>
                <w:sz w:val="18"/>
                <w:szCs w:val="18"/>
              </w:rPr>
            </w:pPr>
            <w:r>
              <w:t/>
            </w:r>
          </w:p>
        </w:tc>
        <w:tc>
          <w:tcPr>
            <w:tcW w:w="3852" w:type="dxa"/>
          </w:tcPr>
          <w:p w14:paraId="1FBF915A">
            <w:pPr>
              <w:spacing w:after="160"/>
              <w:ind w:right="-14"/>
              <w:rPr>
                <w:rFonts w:ascii="Arial" w:eastAsia="Arial" w:hAnsi="Arial" w:cs="Arial"/>
                <w:b/>
                <w:sz w:val="18"/>
                <w:szCs w:val="18"/>
              </w:rPr>
            </w:pPr>
            <w:r>
              <w:t/>
            </w:r>
          </w:p>
        </w:tc>
      </w:tr>
      <w:tr w14:paraId="779B3C32">
        <w:trPr>
          <w:trHeight w:hRule="atLeast" w:val="1782"/>
        </w:trPr>
        <w:tc>
          <w:tcPr>
            <w:tcW w:w="4608" w:type="dxa"/>
          </w:tcPr>
          <w:p w14:paraId="634BFA36">
            <w:pPr>
              <w:ind w:right="-14"/>
              <w:rPr>
                <w:rFonts w:ascii="Arial" w:eastAsia="Arial" w:hAnsi="Arial" w:cs="Arial"/>
                <w:b/>
                <w:sz w:val="18"/>
                <w:szCs w:val="18"/>
              </w:rPr>
            </w:pPr>
            <w:r>
              <w:rPr>
                <w:rFonts w:ascii="Arial" w:eastAsia="Arial" w:hAnsi="Arial" w:cs="Arial"/>
                <w:b/>
                <w:sz w:val="18"/>
                <w:szCs w:val="18"/>
              </w:rPr>
              <w:t xml:space="preserve">To: </w:t>
            </w:r>
            <w:r>
              <w:rPr>
                <w:rFonts w:ascii="Arial" w:eastAsia="Arial" w:hAnsi="Arial" w:cs="Arial"/>
                <w:color w:val="000000"/>
                <w:sz w:val="18"/>
                <w:szCs w:val="18"/>
              </w:rPr>
              <w:t>Esmeralda Mann</w:t>
            </w:r>
          </w:p>
          <w:p w14:paraId="74CADDC1">
            <w:pPr>
              <w:ind w:right="-14"/>
              <w:rPr>
                <w:rFonts w:ascii="Arial" w:eastAsia="Arial" w:hAnsi="Arial" w:cs="Arial"/>
                <w:b/>
                <w:sz w:val="18"/>
                <w:szCs w:val="18"/>
              </w:rPr>
            </w:pPr>
            <w:r>
              <w:rPr>
                <w:rFonts w:ascii="Arial" w:eastAsia="Arial" w:hAnsi="Arial" w:cs="Arial"/>
                <w:b/>
                <w:sz w:val="18"/>
                <w:szCs w:val="18"/>
              </w:rPr>
              <w:t xml:space="preserve">Customer Legal Name: </w:t>
            </w:r>
            <w:r>
              <w:rPr>
                <w:rFonts w:ascii="Arial" w:eastAsia="Arial" w:hAnsi="Arial" w:cs="Arial"/>
                <w:color w:val="000000"/>
                <w:sz w:val="18"/>
                <w:szCs w:val="18"/>
              </w:rPr>
              <w:t>SeatGeek, Inc.</w:t>
            </w:r>
          </w:p>
          <w:p w14:paraId="25AA23C9">
            <w:pPr>
              <w:ind w:right="-14"/>
              <w:rPr>
                <w:rFonts w:ascii="Arial" w:eastAsia="Arial" w:hAnsi="Arial" w:cs="Arial"/>
                <w:b/>
                <w:sz w:val="18"/>
                <w:szCs w:val="18"/>
              </w:rPr>
            </w:pPr>
            <w:r>
              <w:rPr>
                <w:rFonts w:ascii="Arial" w:eastAsia="Arial" w:hAnsi="Arial" w:cs="Arial"/>
                <w:b/>
                <w:sz w:val="18"/>
                <w:szCs w:val="18"/>
              </w:rPr>
              <w:t xml:space="preserve">Tax ID: </w:t>
            </w:r>
            <w:r>
              <w:rPr>
                <w:rFonts w:ascii="Arial" w:eastAsia="Arial" w:hAnsi="Arial" w:cs="Arial"/>
                <w:color w:val="000000"/>
                <w:sz w:val="18"/>
                <w:szCs w:val="18"/>
              </w:rPr>
              <w:t>27-1457904</w:t>
            </w:r>
          </w:p>
          <w:p w14:paraId="0B2B9470">
            <w:pPr>
              <w:ind w:right="-14"/>
              <w:rPr>
                <w:rFonts w:ascii="Arial" w:eastAsia="Arial" w:hAnsi="Arial" w:cs="Arial"/>
                <w:b/>
                <w:sz w:val="18"/>
                <w:szCs w:val="18"/>
              </w:rPr>
            </w:pPr>
            <w:r>
              <w:rPr>
                <w:rFonts w:ascii="Arial" w:eastAsia="Arial" w:hAnsi="Arial" w:cs="Arial"/>
                <w:b/>
                <w:sz w:val="18"/>
                <w:szCs w:val="18"/>
              </w:rPr>
              <w:t xml:space="preserve">Billing Address: </w:t>
            </w:r>
            <w:r>
              <w:rPr>
                <w:rFonts w:ascii="Arial" w:eastAsia="Arial" w:hAnsi="Arial" w:cs="Arial"/>
                <w:color w:val="000000"/>
                <w:sz w:val="18"/>
                <w:szCs w:val="18"/>
              </w:rPr>
              <w:t>902 Broadway Ave, New York, New York 10010, United States</w:t>
            </w:r>
          </w:p>
          <w:p w14:paraId="21EA4BEE">
            <w:pPr>
              <w:ind w:right="-14"/>
              <w:rPr>
                <w:rFonts w:ascii="Arial" w:eastAsia="Arial" w:hAnsi="Arial" w:cs="Arial"/>
                <w:b/>
                <w:sz w:val="18"/>
                <w:szCs w:val="18"/>
              </w:rPr>
            </w:pPr>
            <w:r>
              <w:rPr>
                <w:rFonts w:ascii="Arial" w:eastAsia="Arial" w:hAnsi="Arial" w:cs="Arial"/>
                <w:b/>
                <w:sz w:val="18"/>
                <w:szCs w:val="18"/>
              </w:rPr>
              <w:t xml:space="preserve">Sales Rep: </w:t>
            </w:r>
            <w:r>
              <w:rPr>
                <w:rFonts w:ascii="Arial" w:eastAsia="Arial" w:hAnsi="Arial" w:cs="Arial"/>
                <w:b w:val="false"/>
                <w:sz w:val="18"/>
                <w:szCs w:val="18"/>
              </w:rPr>
              <w:t>Tina Steffey</w:t>
            </w:r>
          </w:p>
        </w:tc>
        <w:tc>
          <w:tcPr>
            <w:tcW w:w="1620" w:type="dxa"/>
          </w:tcPr>
          <w:p w14:paraId="346FA8A0">
            <w:pPr>
              <w:spacing w:after="160"/>
              <w:ind w:right="-14"/>
              <w:rPr>
                <w:rFonts w:ascii="Arial" w:eastAsia="Arial" w:hAnsi="Arial" w:cs="Arial"/>
                <w:b/>
                <w:sz w:val="18"/>
                <w:szCs w:val="18"/>
              </w:rPr>
            </w:pPr>
            <w:r>
              <w:t/>
            </w:r>
          </w:p>
        </w:tc>
        <w:tc>
          <w:tcPr>
            <w:tcW w:w="3852" w:type="dxa"/>
          </w:tcPr>
          <w:p w14:paraId="3AA4E0AF">
            <w:pPr>
              <w:spacing w:after="160"/>
              <w:ind w:right="-14"/>
              <w:rPr>
                <w:rFonts w:ascii="Arial" w:eastAsia="Arial" w:hAnsi="Arial" w:cs="Arial"/>
                <w:sz w:val="18"/>
                <w:szCs w:val="18"/>
              </w:rPr>
            </w:pPr>
            <w:r>
              <w:rPr>
                <w:rFonts w:ascii="Arial" w:eastAsia="Arial" w:hAnsi="Arial" w:cs="Arial"/>
                <w:b/>
                <w:sz w:val="18"/>
                <w:szCs w:val="18"/>
              </w:rPr>
              <w:t xml:space="preserve">Order Form Issued: </w:t>
            </w:r>
            <w:r>
              <w:rPr>
                <w:rFonts w:ascii="Arial" w:eastAsia="Arial" w:hAnsi="Arial" w:cs="Arial"/>
                <w:sz w:val="18"/>
                <w:szCs w:val="18"/>
              </w:rPr>
              <w:t>February 14, 2024</w:t>
            </w:r>
          </w:p>
          <w:p w14:paraId="624C7C41">
            <w:pPr>
              <w:spacing w:after="160"/>
              <w:ind w:right="-14"/>
              <w:rPr>
                <w:rFonts w:ascii="Arial" w:eastAsia="Arial" w:hAnsi="Arial" w:cs="Arial"/>
                <w:sz w:val="18"/>
                <w:szCs w:val="18"/>
              </w:rPr>
            </w:pPr>
            <w:r>
              <w:rPr>
                <w:rFonts w:ascii="Arial" w:eastAsia="Arial" w:hAnsi="Arial" w:cs="Arial"/>
                <w:b/>
                <w:sz w:val="18"/>
                <w:szCs w:val="18"/>
              </w:rPr>
              <w:t xml:space="preserve">Offer Valid Until: </w:t>
            </w:r>
            <w:r>
              <w:rPr>
                <w:rFonts w:ascii="Arial" w:eastAsia="Arial" w:hAnsi="Arial" w:cs="Arial"/>
                <w:sz w:val="18"/>
                <w:szCs w:val="18"/>
              </w:rPr>
              <w:t>March 15, 2024</w:t>
            </w:r>
          </w:p>
          <w:p w14:paraId="2B47ABEC">
            <w:pPr>
              <w:spacing w:after="160"/>
              <w:ind w:right="-14"/>
              <w:rPr>
                <w:rFonts w:ascii="Arial" w:eastAsia="Arial" w:hAnsi="Arial" w:cs="Arial"/>
                <w:b/>
                <w:sz w:val="18"/>
                <w:szCs w:val="18"/>
              </w:rPr>
            </w:pPr>
            <w:r>
              <w:t/>
            </w:r>
          </w:p>
        </w:tc>
      </w:tr>
    </w:tbl>
    <w:p w14:paraId="439173EE">
      <w:pPr>
        <w:spacing w:after="160"/>
        <w:ind w:right="-14"/>
        <w:rPr>
          <w:rFonts w:ascii="Arial" w:eastAsia="Arial" w:hAnsi="Arial" w:cs="Arial"/>
          <w:sz w:val="18"/>
          <w:szCs w:val="18"/>
        </w:rPr>
      </w:pPr>
      <w:r>
        <w:rPr>
          <w:rFonts w:ascii="Arial" w:eastAsia="Arial" w:hAnsi="Arial" w:cs="Arial"/>
          <w:color w:val="000000"/>
          <w:sz w:val="18"/>
          <w:szCs w:val="18"/>
          <w:shd w:val="clear" w:color="auto" w:fill="FFFFFF"/>
        </w:rPr>
        <w:t xml:space="preserve">This Order Form is entered into between the entity identified above as “Customer” and Spreedly, Inc. effective as of the last day it is signed and is subject to the Agreement (defined below) which is hereby incorporated by reference. For purposes of this Order Form, “Agreement” means </w:t>
      </w:r>
      <w:r>
        <w:rPr>
          <w:rFonts w:ascii="Arial" w:eastAsia="Arial" w:hAnsi="Arial" w:cs="Arial"/>
          <w:sz w:val="18"/>
          <w:szCs w:val="18"/>
          <w:color w:val="000000"/>
        </w:rPr>
        <w:t xml:space="preserve"> </w:t>
      </w:r>
    </w:p>
    <w:p w14:paraId="693FD39A">
      <w:pPr>
        <w:jc w:val="both"/>
        <w:rPr>
          <w:rFonts w:ascii="Arial" w:eastAsia="Arial" w:hAnsi="Arial" w:cs="Arial"/>
          <w:sz w:val="18"/>
          <w:szCs w:val="18"/>
        </w:rPr>
      </w:pPr>
      <w:r>
        <w:rPr>
          <w:rFonts w:ascii="Arial" w:eastAsia="Arial" w:hAnsi="Arial" w:cs="Arial"/>
          <w:sz w:val="18"/>
          <w:szCs w:val="18"/>
          <w:color w:val="000000"/>
        </w:rPr>
        <w:t>In the event of any conflict between the terms of the Agreement and this Order Form, the Order Form will govern. Capitalized terms used but not defined in this Order Form have the meanings set forth in the Agreement or in the Documentation.</w:t>
      </w:r>
    </w:p>
    <w:p w14:paraId="50A5B06F">
      <w:pPr>
        <w:rPr>
          <w:rFonts w:ascii="Arial" w:eastAsia="Arial" w:hAnsi="Arial" w:cs="Arial"/>
          <w:sz w:val="18"/>
          <w:szCs w:val="18"/>
        </w:rPr>
      </w:pPr>
    </w:p>
    <w:p w14:paraId="2FEC345F">
      <w:pPr>
        <w:pStyle w:val="ListParagraph"/>
        <w:numPr>
          <w:ilvl w:val="0"/>
          <w:numId w:val="23"/>
        </w:numPr>
        <w:tabs>
          <w:tab w:val="left" w:pos="720"/>
          <w:tab w:val="left" w:pos="1620"/>
        </w:tabs>
        <w:spacing w:line="264" w:lineRule="auto"/>
        <w:ind w:left="0" w:firstLine="360"/>
        <w:jc w:val="both"/>
        <w:rPr>
          <w:rFonts w:ascii="Arial" w:eastAsia="Arial" w:hAnsi="Arial" w:cs="Arial"/>
          <w:b/>
          <w:sz w:val="18"/>
          <w:szCs w:val="18"/>
          <w:ins w:id="0" w:date="2024-02-28T13:35:14.667Z" w:author="Danielle Jackson​​"/>
        </w:rPr>
      </w:pPr>
      <w:r>
        <w:rPr>
          <w:rFonts w:ascii="Arial" w:eastAsia="Arial" w:hAnsi="Arial" w:cs="Arial"/>
          <w:sz w:val="18"/>
          <w:szCs w:val="18"/>
          <w:u w:val="single"/>
          <w:color w:val="000000"/>
        </w:rPr>
        <w:t>Term</w:t>
      </w:r>
      <w:r>
        <w:rPr>
          <w:rFonts w:ascii="Arial" w:eastAsia="Arial" w:hAnsi="Arial" w:cs="Arial"/>
          <w:sz w:val="18"/>
          <w:szCs w:val="18"/>
          <w:color w:val="000000"/>
        </w:rPr>
        <w:t>.</w:t>
      </w:r>
      <w:r>
        <w:rPr>
          <w:rFonts w:ascii="Arial" w:eastAsia="Arial" w:hAnsi="Arial" w:cs="Arial"/>
          <w:b/>
          <w:sz w:val="18"/>
          <w:szCs w:val="18"/>
          <w:color w:val="000000"/>
        </w:rPr>
        <w:t xml:space="preserve"> </w:t>
      </w:r>
      <w:r>
        <w:rPr>
          <w:rFonts w:ascii="Arial" w:eastAsia="Arial" w:hAnsi="Arial" w:cs="Arial"/>
          <w:sz w:val="18"/>
          <w:szCs w:val="18"/>
          <w:color w:val="000000"/>
        </w:rPr>
        <w:t xml:space="preserve">The Initial Term of this Order Form is </w:t>
      </w:r>
      <w:r>
        <w:rPr>
          <w:rFonts w:ascii="Arial" w:eastAsia="Arial" w:hAnsi="Arial" w:cs="Arial"/>
          <w:color w:val="000000"/>
          <w:sz w:val="18"/>
          <w:szCs w:val="18"/>
        </w:rPr>
        <w:t>12</w:t>
      </w:r>
      <w:r>
        <w:rPr>
          <w:rFonts w:ascii="Arial" w:eastAsia="Arial" w:hAnsi="Arial" w:cs="Arial"/>
          <w:sz w:val="18"/>
          <w:szCs w:val="18"/>
          <w:color w:val="000000"/>
        </w:rPr>
        <w:t xml:space="preserve"> months, after which this Order Form will automatically renew for successive 12-month periods (each, a “Renewal Term” and, together with the Initial Term, the “Term”) unless either party has provided written notice of its intent to not renew not less than 60 days prior to the expiration of the then-current Initial or Renewal Term. Each 12 months of service is a “Contract Year”.</w:t>
      </w:r>
    </w:p>
    <w:p w14:paraId="2FEC345F">
      <w:pPr>
        <w:pStyle w:val="ListParagraph"/>
        <w:tabs>
          <w:tab w:val="left" w:pos="720"/>
          <w:tab w:val="left" w:pos="1620"/>
        </w:tabs>
        <w:spacing w:line="264" w:lineRule="auto"/>
        <w:ind w:left="0" w:firstLine="360"/>
        <w:jc w:val="both"/>
        <w:rPr>
          <w:rFonts w:ascii="Arial" w:eastAsia="Arial" w:hAnsi="Arial" w:cs="Arial"/>
          <w:b/>
          <w:sz w:val="18"/>
          <w:szCs w:val="18"/>
          <w:ins w:id="1" w:date="2024-02-28T13:35:15.872Z" w:author="Danielle Jackson​​"/>
        </w:rPr>
      </w:pPr>
    </w:p>
    <w:p w14:paraId="2FEC345F">
      <w:pPr>
        <w:pStyle w:val="ListParagraph"/>
        <w:tabs>
          <w:tab w:val="left" w:pos="720"/>
          <w:tab w:val="left" w:pos="1620"/>
        </w:tabs>
        <w:spacing w:line="264" w:lineRule="auto"/>
        <w:ind w:left="0" w:firstLine="0"/>
        <w:jc w:val="both"/>
        <w:rPr>
          <w:rFonts w:ascii="Arial" w:eastAsia="Arial" w:hAnsi="Arial" w:cs="Arial"/>
          <w:b/>
          <w:sz w:val="18"/>
          <w:szCs w:val="18"/>
        </w:rPr>
      </w:pPr>
      <w:ins w:id="2" w:date="2024-02-28T13:35:29.018Z" w:author="Danielle Jackson​​">
        <w:r>
          <w:rPr>
            <w:color w:val="000000"/>
            <w:sz w:val="18"/>
            <w:szCs w:val="18"/>
            <w:rFonts w:ascii="Arial" w:cs="Arial" w:hAnsi="Arial" w:eastAsia="Arial"/>
          </w:rPr>
          <w:t>In the event of renewal of this Order Form, if either party has any requested changes to the Renewal Term, then either party must provide communication of its intent to amend the renewal not less than 90 days prior to the then-current Iniital or Renewal Term.</w:t>
        </w:r>
      </w:ins>
    </w:p>
    <w:p w14:paraId="435F764C">
      <w:pPr>
        <w:pStyle w:val="ListParagraph"/>
        <w:tabs>
          <w:tab w:val="left" w:pos="547"/>
          <w:tab w:val="left" w:pos="1620"/>
        </w:tabs>
        <w:spacing w:line="264" w:lineRule="auto"/>
        <w:ind w:left="360"/>
        <w:jc w:val="both"/>
        <w:rPr>
          <w:rFonts w:ascii="Arial" w:eastAsia="Arial" w:hAnsi="Arial" w:cs="Arial"/>
          <w:b/>
          <w:sz w:val="18"/>
          <w:szCs w:val="18"/>
        </w:rPr>
      </w:pPr>
    </w:p>
    <w:p w14:paraId="09E6F2C2">
      <w:pPr>
        <w:pStyle w:val="ListParagraph"/>
        <w:numPr>
          <w:ilvl w:val="0"/>
          <w:numId w:val="23"/>
        </w:numPr>
        <w:tabs>
          <w:tab w:val="left" w:pos="720"/>
          <w:tab w:val="left" w:pos="1620"/>
        </w:tabs>
        <w:spacing w:after="120" w:line="264" w:lineRule="auto"/>
        <w:ind w:left="0" w:firstLine="360"/>
        <w:contextualSpacing w:val="0"/>
        <w:jc w:val="both"/>
        <w:rPr>
          <w:rFonts w:ascii="Arial" w:eastAsia="Arial" w:hAnsi="Arial" w:cs="Arial"/>
          <w:b/>
          <w:sz w:val="18"/>
          <w:szCs w:val="18"/>
        </w:rPr>
      </w:pPr>
      <w:r>
        <w:rPr>
          <w:rFonts w:ascii="Arial" w:eastAsia="Arial" w:hAnsi="Arial" w:cs="Arial"/>
          <w:sz w:val="18"/>
          <w:szCs w:val="18"/>
          <w:u w:val="single"/>
          <w:color w:val="000000"/>
        </w:rPr>
        <w:t>Platform Fees</w:t>
      </w:r>
      <w:r>
        <w:rPr>
          <w:rFonts w:ascii="Arial" w:eastAsia="Arial" w:hAnsi="Arial" w:cs="Arial"/>
          <w:sz w:val="18"/>
          <w:szCs w:val="18"/>
          <w:color w:val="000000"/>
        </w:rPr>
        <w:t>.</w:t>
      </w:r>
      <w:r>
        <w:rPr>
          <w:rFonts w:ascii="Arial" w:eastAsia="Arial" w:hAnsi="Arial" w:cs="Arial"/>
          <w:b/>
          <w:sz w:val="18"/>
          <w:szCs w:val="18"/>
          <w:color w:val="000000"/>
        </w:rPr>
        <w:t xml:space="preserve"> </w:t>
      </w:r>
      <w:r>
        <w:rPr>
          <w:rFonts w:ascii="Arial" w:hAnsi="Arial" w:cs="Arial"/>
          <w:color w:val="000000"/>
          <w:sz w:val="18"/>
          <w:szCs w:val="18"/>
          <w:shd w:val="clear" w:color="auto" w:fill="FFFFFF"/>
        </w:rPr>
        <w:t xml:space="preserve"> For each Contract Year, Customer will pay Spreedly the “Annual Platform Fee” in Table 1 which entitles Customer to access and use the services of the Spreedly Platform as set out in the applicable Documentation, including:</w:t>
      </w:r>
    </w:p>
    <w:p w14:paraId="7BFBB2CC">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access to Level 1 PCI Compliant Card Storage and Tokenization;</w:t>
      </w:r>
    </w:p>
    <w:p w14:paraId="02073067">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connections to any of Spreedly’s Supported Gateway integrations;</w:t>
      </w:r>
    </w:p>
    <w:p w14:paraId="18153019">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use of existing 3DS2 services and gateway Supported Payment Methods; and</w:t>
      </w:r>
    </w:p>
    <w:p w14:paraId="1450C680">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all currently available Payment Method Distribution receiver endpoints.</w:t>
      </w:r>
    </w:p>
    <w:p w14:paraId="79DBD4B1">
      <w:pPr>
        <w:rPr>
          <w:rFonts w:ascii="Arial" w:eastAsia="Arial" w:hAnsi="Arial" w:cs="Arial"/>
          <w:b/>
          <w:sz w:val="18"/>
          <w:szCs w:val="18"/>
        </w:rPr>
      </w:pPr>
      <w: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14:paraId="25D3DDF5">
        <w:tc>
          <w:tcPr>
            <w:tcW w:w="9350" w:type="dxa"/>
            <w:gridSpan w:val="2"/>
            <w:tcBorders>
              <w:top w:val="single" w:sz="4" w:space="0" w:color="D7D2CB"/>
              <w:left w:val="single" w:sz="4" w:space="0" w:color="D7D2CB"/>
              <w:right w:val="single" w:sz="4" w:space="0" w:color="D7D2CB"/>
            </w:tcBorders>
            <w:shd w:val="clear" w:color="auto" w:fill="0077C8"/>
          </w:tcPr>
          <w:p w14:paraId="25D98BC5">
            <w:pPr>
              <w:jc w:val="center"/>
              <w:rPr>
                <w:rFonts w:ascii="Arial" w:hAnsi="Arial" w:cs="Arial"/>
                <w:b/>
                <w:color w:val="545859"/>
                <w:sz w:val="20"/>
                <w:szCs w:val="20"/>
              </w:rPr>
            </w:pPr>
            <w:r>
              <w:rPr>
                <w:rFonts w:ascii="Arial" w:hAnsi="Arial" w:cs="Arial"/>
                <w:b/>
                <w:color w:val="FFFFFF" w:themeColor="background1"/>
                <w:sz w:val="18"/>
                <w:szCs w:val="18"/>
              </w:rPr>
              <w:t>Table 1</w:t>
            </w:r>
          </w:p>
        </w:tc>
      </w:tr>
      <w:tr w14:paraId="34FFF26A">
        <w:tc>
          <w:tcPr>
            <w:tcW w:w="4675" w:type="dxa"/>
            <w:tcBorders>
              <w:left w:val="single" w:sz="4" w:space="0" w:color="D7D2CB"/>
            </w:tcBorders>
            <w:shd w:val="clear" w:color="auto" w:fill="auto"/>
          </w:tcPr>
          <w:p w14:paraId="4BF6CE3B">
            <w:pPr>
              <w:rPr>
                <w:rFonts w:ascii="Arial" w:hAnsi="Arial" w:cs="Arial"/>
                <w:sz w:val="20"/>
                <w:szCs w:val="20"/>
              </w:rPr>
            </w:pPr>
            <w:r>
              <w:rPr>
                <w:rFonts w:ascii="Arial" w:hAnsi="Arial" w:cs="Arial"/>
                <w:sz w:val="18"/>
                <w:szCs w:val="18"/>
              </w:rPr>
              <w:t>Annual Platform Fee:</w:t>
            </w:r>
          </w:p>
        </w:tc>
        <w:tc>
          <w:tcPr>
            <w:tcW w:w="4675" w:type="dxa"/>
            <w:tcBorders>
              <w:right w:val="single" w:sz="4" w:space="0" w:color="D7D2CB"/>
            </w:tcBorders>
            <w:shd w:val="clear" w:color="auto" w:fill="auto"/>
          </w:tcPr>
          <w:p w14:paraId="5652792F">
            <w:pPr>
              <w:rPr>
                <w:rFonts w:ascii="Arial" w:hAnsi="Arial" w:cs="Arial"/>
                <w:sz w:val="20"/>
                <w:szCs w:val="20"/>
              </w:rPr>
            </w:pPr>
            <w:r>
              <w:rPr>
                <w:color w:val="000000"/>
                <w:rFonts w:ascii="Arial" w:cs="Arial" w:eastAsia="Arial" w:hAnsi="Arial"/>
                <w:sz w:val="18"/>
                <w:szCs w:val="18"/>
              </w:rPr>
              <w:t>$0.00</w:t>
            </w:r>
          </w:p>
        </w:tc>
      </w:tr>
      <w:tr w14:paraId="0084674B">
        <w:tc>
          <w:tcPr>
            <w:tcW w:w="4675" w:type="dxa"/>
            <w:tcBorders>
              <w:left w:val="single" w:sz="4" w:space="0" w:color="D7D2CB"/>
            </w:tcBorders>
            <w:shd w:val="clear" w:color="auto" w:fill="auto"/>
          </w:tcPr>
          <w:p w14:paraId="46D866A4">
            <w:pPr>
              <w:rPr>
                <w:rFonts w:ascii="Arial" w:hAnsi="Arial" w:cs="Arial"/>
                <w:sz w:val="18"/>
                <w:szCs w:val="18"/>
              </w:rPr>
            </w:pPr>
            <w:r>
              <w:rPr>
                <w:rFonts w:ascii="Arial" w:hAnsi="Arial" w:cs="Arial"/>
                <w:sz w:val="18"/>
                <w:szCs w:val="18"/>
              </w:rPr>
              <w:t xml:space="preserve">   Discount – </w:t>
            </w:r>
            <w:r>
              <w:rPr>
                <w:rFonts w:ascii="Arial" w:eastAsia="Arial" w:hAnsi="Arial" w:cs="Arial"/>
                <w:color w:val="1C212B"/>
                <w:sz w:val="18"/>
                <w:szCs w:val="18"/>
                <w:shd w:val="clear" w:color="auto" w:fill="FFFFFF"/>
              </w:rPr>
              <w:t>(</w:t>
            </w:r>
            <w:r>
              <w:rPr>
                <w:rFonts w:ascii="Arial" w:eastAsia="Arial" w:hAnsi="Arial" w:cs="Arial"/>
                <w:color w:val="000000"/>
                <w:sz w:val="18"/>
                <w:szCs w:val="18"/>
                <w:shd w:val="clear" w:color="auto" w:fill="FFFFFF"/>
              </w:rPr>
              <w:t>$90,000.00</w:t>
            </w:r>
            <w:r>
              <w:rPr>
                <w:rFonts w:ascii="Arial" w:eastAsia="Arial" w:hAnsi="Arial" w:cs="Arial"/>
                <w:color w:val="1C212B"/>
                <w:sz w:val="18"/>
                <w:szCs w:val="18"/>
                <w:shd w:val="clear" w:color="auto" w:fill="FFFFFF"/>
              </w:rPr>
              <w:t>)</w:t>
            </w:r>
          </w:p>
        </w:tc>
        <w:tc>
          <w:tcPr>
            <w:tcW w:w="4675" w:type="dxa"/>
            <w:tcBorders>
              <w:right w:val="single" w:sz="4" w:space="0" w:color="D7D2CB"/>
            </w:tcBorders>
            <w:shd w:val="clear" w:color="auto" w:fill="auto"/>
          </w:tcPr>
          <w:p w14:paraId="76E66A2E">
            <w:pPr>
              <w:rPr>
                <w:rFonts w:ascii="Arial" w:hAnsi="Arial" w:cs="Arial"/>
                <w:color w:val="000000"/>
                <w:sz w:val="18"/>
                <w:szCs w:val="18"/>
              </w:rPr>
            </w:pPr>
            <w:r>
              <w:t/>
            </w:r>
          </w:p>
        </w:tc>
      </w:tr>
      <w:tr w14:paraId="44935565">
        <w:tc>
          <w:tcPr>
            <w:tcW w:w="4675" w:type="dxa"/>
            <w:tcBorders>
              <w:left w:val="single" w:sz="4" w:space="0" w:color="D7D2CB"/>
            </w:tcBorders>
            <w:shd w:val="clear" w:color="auto" w:fill="auto"/>
          </w:tcPr>
          <w:p w14:paraId="37973210">
            <w:pPr>
              <w:rPr>
                <w:rFonts w:ascii="Arial" w:hAnsi="Arial" w:cs="Arial"/>
                <w:sz w:val="20"/>
                <w:szCs w:val="20"/>
              </w:rPr>
            </w:pPr>
            <w:r>
              <w:rPr>
                <w:rFonts w:ascii="Arial" w:hAnsi="Arial" w:cs="Arial"/>
                <w:sz w:val="18"/>
                <w:szCs w:val="18"/>
              </w:rPr>
              <w:t>API Usage Fee:</w:t>
            </w:r>
          </w:p>
        </w:tc>
        <w:tc>
          <w:tcPr>
            <w:tcW w:w="4675" w:type="dxa"/>
            <w:tcBorders>
              <w:right w:val="single" w:sz="4" w:space="0" w:color="D7D2CB"/>
            </w:tcBorders>
            <w:shd w:val="clear" w:color="auto" w:fill="auto"/>
          </w:tcPr>
          <w:p w14:paraId="3E685BB7">
            <w:pPr>
              <w:rPr>
                <w:rFonts w:ascii="Arial" w:hAnsi="Arial" w:cs="Arial"/>
                <w:sz w:val="20"/>
                <w:szCs w:val="20"/>
              </w:rPr>
            </w:pPr>
            <w:r>
              <w:rPr>
                <w:rFonts w:ascii="Arial" w:hAnsi="Arial" w:cs="Arial"/>
                <w:color w:val="000000"/>
                <w:sz w:val="18"/>
                <w:szCs w:val="18"/>
              </w:rPr>
              <w:t>$810,000.00</w:t>
            </w:r>
          </w:p>
        </w:tc>
      </w:tr>
      <w:tr w14:paraId="75984667">
        <w:tc>
          <w:tcPr>
            <w:tcW w:w="4675" w:type="dxa"/>
            <w:tcBorders>
              <w:left w:val="single" w:sz="4" w:space="0" w:color="D7D2CB"/>
            </w:tcBorders>
          </w:tcPr>
          <w:p w14:paraId="633FDC54">
            <w:pPr>
              <w:rPr>
                <w:rFonts w:ascii="Arial" w:hAnsi="Arial" w:cs="Arial"/>
                <w:sz w:val="20"/>
                <w:szCs w:val="20"/>
              </w:rPr>
            </w:pPr>
            <w:r>
              <w:rPr>
                <w:rFonts w:ascii="Arial" w:eastAsia="Arial" w:hAnsi="Arial" w:cs="Arial"/>
                <w:sz w:val="18"/>
                <w:szCs w:val="18"/>
                <w:shd w:val="clear" w:color="auto" w:fill="FFFFFF"/>
              </w:rPr>
              <w:t xml:space="preserve">   </w:t>
            </w:r>
            <w:r>
              <w:rPr>
                <w:rFonts w:ascii="Arial" w:hAnsi="Arial" w:cs="Arial"/>
                <w:sz w:val="18"/>
                <w:szCs w:val="18"/>
              </w:rPr>
              <w:t xml:space="preserve">Included API Calls – </w:t>
            </w:r>
            <w:r>
              <w:rPr>
                <w:rFonts w:ascii="Arial" w:hAnsi="Arial" w:cs="Arial"/>
                <w:color w:val="000000"/>
                <w:sz w:val="18"/>
                <w:szCs w:val="18"/>
              </w:rPr>
              <w:t>600,000,000</w:t>
            </w:r>
          </w:p>
        </w:tc>
        <w:tc>
          <w:tcPr>
            <w:tcW w:w="4675" w:type="dxa"/>
            <w:tcBorders>
              <w:right w:val="single" w:sz="4" w:space="0" w:color="D7D2CB"/>
            </w:tcBorders>
          </w:tcPr>
          <w:p w14:paraId="23F47E26">
            <w:pPr>
              <w:rPr>
                <w:rFonts w:ascii="Arial" w:hAnsi="Arial" w:cs="Arial"/>
                <w:sz w:val="20"/>
                <w:szCs w:val="20"/>
              </w:rPr>
            </w:pPr>
            <w:r>
              <w:t/>
            </w:r>
          </w:p>
        </w:tc>
      </w:tr>
      <w:tr w14:paraId="3A37BD7C">
        <w:tc>
          <w:tcPr>
            <w:tcW w:w="4675" w:type="dxa"/>
            <w:tcBorders>
              <w:left w:val="single" w:sz="4" w:space="0" w:color="D7D2CB"/>
            </w:tcBorders>
          </w:tcPr>
          <w:p w14:paraId="6DD1CC02">
            <w:pPr>
              <w:rPr>
                <w:rFonts w:ascii="Arial" w:hAnsi="Arial" w:cs="Arial"/>
                <w:sz w:val="20"/>
                <w:szCs w:val="20"/>
              </w:rPr>
            </w:pPr>
            <w:r>
              <w:rPr>
                <w:rFonts w:ascii="Arial" w:hAnsi="Arial" w:cs="Arial"/>
                <w:sz w:val="18"/>
                <w:szCs w:val="18"/>
              </w:rPr>
              <w:t xml:space="preserve">   Cost per API Call – </w:t>
            </w:r>
            <w:r>
              <w:rPr>
                <w:rFonts w:ascii="Arial" w:hAnsi="Arial" w:cs="Arial"/>
                <w:color w:val="000000"/>
                <w:sz w:val="18"/>
                <w:szCs w:val="18"/>
              </w:rPr>
              <w:t>$0.00135</w:t>
            </w:r>
          </w:p>
        </w:tc>
        <w:tc>
          <w:tcPr>
            <w:tcW w:w="4675" w:type="dxa"/>
            <w:tcBorders>
              <w:right w:val="single" w:sz="4" w:space="0" w:color="D7D2CB"/>
            </w:tcBorders>
          </w:tcPr>
          <w:p w14:paraId="248C6CD4">
            <w:pPr>
              <w:rPr>
                <w:rFonts w:ascii="Arial" w:hAnsi="Arial" w:cs="Arial"/>
                <w:sz w:val="20"/>
                <w:szCs w:val="20"/>
              </w:rPr>
            </w:pPr>
            <w:r>
              <w:t/>
            </w:r>
          </w:p>
        </w:tc>
      </w:tr>
      <w:tr w14:paraId="35E5CA65">
        <w:tc>
          <w:tcPr>
            <w:tcW w:w="4675" w:type="dxa"/>
            <w:tcBorders>
              <w:left w:val="single" w:sz="4" w:space="0" w:color="D7D2CB"/>
              <w:bottom w:val="single" w:sz="12" w:space="0" w:color="D7D2CB"/>
            </w:tcBorders>
          </w:tcPr>
          <w:p w14:paraId="076D07EE">
            <w:pPr>
              <w:rPr>
                <w:rFonts w:ascii="Arial" w:hAnsi="Arial" w:cs="Arial"/>
                <w:sz w:val="20"/>
                <w:szCs w:val="20"/>
              </w:rPr>
            </w:pPr>
            <w:r>
              <w:rPr>
                <w:rFonts w:ascii="Arial" w:hAnsi="Arial" w:cs="Arial"/>
                <w:color w:val="000000"/>
                <w:sz w:val="18"/>
                <w:szCs w:val="18"/>
              </w:rPr>
              <w:t>Premium</w:t>
            </w:r>
            <w:r>
              <w:rPr>
                <w:rFonts w:ascii="Arial" w:hAnsi="Arial" w:cs="Arial"/>
                <w:sz w:val="18"/>
                <w:szCs w:val="18"/>
              </w:rPr>
              <w:t xml:space="preserve"> Support</w:t>
            </w:r>
          </w:p>
        </w:tc>
        <w:tc>
          <w:tcPr>
            <w:tcW w:w="4675" w:type="dxa"/>
            <w:tcBorders>
              <w:bottom w:val="single" w:sz="12" w:space="0" w:color="D7D2CB"/>
              <w:right w:val="single" w:sz="4" w:space="0" w:color="D7D2CB"/>
            </w:tcBorders>
          </w:tcPr>
          <w:p w14:paraId="7CD5ECAE">
            <w:pPr>
              <w:rPr>
                <w:rFonts w:ascii="Arial" w:hAnsi="Arial" w:cs="Arial"/>
                <w:sz w:val="20"/>
                <w:szCs w:val="20"/>
              </w:rPr>
            </w:pPr>
            <w:r>
              <w:rPr>
                <w:rFonts w:ascii="Arial" w:hAnsi="Arial" w:cs="Arial"/>
                <w:sz w:val="18"/>
                <w:szCs w:val="18"/>
              </w:rPr>
              <w:t>Included</w:t>
            </w:r>
          </w:p>
        </w:tc>
      </w:tr>
      <w:tr w14:paraId="7D1A1B15">
        <w:tc>
          <w:tcPr>
            <w:tcW w:w="4675" w:type="dxa"/>
            <w:tcBorders>
              <w:top w:val="single" w:sz="12" w:space="0" w:color="D7D2CB"/>
            </w:tcBorders>
            <w:shd w:val="clear" w:color="auto" w:fill="A7E9E1"/>
          </w:tcPr>
          <w:p w14:paraId="4B924FD8">
            <w:pPr>
              <w:rPr>
                <w:rFonts w:ascii="Arial" w:hAnsi="Arial" w:cs="Arial"/>
                <w:b/>
                <w:color w:val="545859"/>
                <w:sz w:val="20"/>
                <w:szCs w:val="20"/>
              </w:rPr>
            </w:pPr>
            <w:r>
              <w:rPr>
                <w:rFonts w:ascii="Arial" w:hAnsi="Arial" w:cs="Arial"/>
                <w:b/>
                <w:sz w:val="18"/>
                <w:szCs w:val="18"/>
              </w:rPr>
              <w:t>Committed Annual Fees</w:t>
            </w:r>
          </w:p>
        </w:tc>
        <w:tc>
          <w:tcPr>
            <w:tcW w:w="4675" w:type="dxa"/>
            <w:tcBorders>
              <w:top w:val="single" w:sz="12" w:space="0" w:color="D7D2CB"/>
            </w:tcBorders>
            <w:shd w:val="clear" w:color="auto" w:fill="A7E9E1"/>
          </w:tcPr>
          <w:p w14:paraId="470DF26D">
            <w:pPr>
              <w:rPr>
                <w:rFonts w:ascii="Arial" w:hAnsi="Arial" w:cs="Arial"/>
                <w:b/>
                <w:color w:val="545859"/>
                <w:sz w:val="20"/>
                <w:szCs w:val="20"/>
              </w:rPr>
            </w:pPr>
            <w:r>
              <w:rPr>
                <w:rFonts w:ascii="Arial" w:hAnsi="Arial" w:cs="Arial"/>
                <w:b/>
                <w:color w:val="000000"/>
                <w:sz w:val="18"/>
                <w:szCs w:val="18"/>
              </w:rPr>
              <w:t>$810,000.00</w:t>
            </w:r>
          </w:p>
        </w:tc>
      </w:tr>
    </w:tbl>
    <w:p w14:paraId="3DDDEF66">
      <w:pPr>
        <w:rPr>
          <w:rFonts w:ascii="Arial" w:eastAsia="Arial" w:hAnsi="Arial" w:cs="Arial"/>
          <w:b/>
          <w:sz w:val="18"/>
          <w:szCs w:val="18"/>
        </w:rPr>
      </w:pPr>
      <w:r>
        <w:t/>
      </w:r>
    </w:p>
    <w:p w14:paraId="1CDFC308">
      <w:pPr>
        <w:pStyle w:val="ListParagraph"/>
        <w:numPr>
          <w:ilvl w:val="0"/>
          <w:numId w:val="23"/>
        </w:numPr>
        <w:spacing w:after="120"/>
        <w:ind w:left="0" w:firstLine="360"/>
        <w:contextualSpacing w:val="0"/>
        <w:jc w:val="both"/>
        <w:rPr>
          <w:rFonts w:ascii="Arial" w:eastAsia="Arial" w:hAnsi="Arial" w:cs="Arial"/>
          <w:b/>
          <w:sz w:val="18"/>
          <w:szCs w:val="18"/>
        </w:rPr>
      </w:pPr>
      <w:r>
        <w:rPr>
          <w:rFonts w:ascii="Arial" w:eastAsia="Arial" w:hAnsi="Arial" w:cs="Arial"/>
          <w:sz w:val="18"/>
          <w:szCs w:val="18"/>
          <w:u w:val="single"/>
          <w:color w:val="000000"/>
        </w:rPr>
        <w:t>API Usage Fees</w:t>
      </w:r>
      <w:r>
        <w:rPr>
          <w:rFonts w:ascii="Arial" w:eastAsia="Arial" w:hAnsi="Arial" w:cs="Arial"/>
          <w:sz w:val="18"/>
          <w:szCs w:val="18"/>
          <w:color w:val="000000"/>
        </w:rPr>
        <w:t xml:space="preserve">. . In addition to the Annual Platform Fee, Customer is pre-purchasing </w:t>
      </w:r>
      <w:r>
        <w:rPr>
          <w:rFonts w:ascii="Arial" w:eastAsia="Arial" w:hAnsi="Arial" w:cs="Arial"/>
          <w:color w:val="000000"/>
          <w:sz w:val="18"/>
          <w:szCs w:val="18"/>
        </w:rPr>
        <w:t>600,000,000</w:t>
      </w:r>
      <w:r>
        <w:rPr>
          <w:rFonts w:ascii="Arial" w:eastAsia="Arial" w:hAnsi="Arial" w:cs="Arial"/>
          <w:sz w:val="18"/>
          <w:szCs w:val="18"/>
          <w:color w:val="000000"/>
        </w:rPr>
        <w:t xml:space="preserve"> API calls to the Spreedly Platform at a cost of </w:t>
      </w:r>
      <w:r>
        <w:rPr>
          <w:rFonts w:ascii="Arial" w:eastAsia="Arial" w:hAnsi="Arial" w:cs="Arial"/>
          <w:color w:val="000000"/>
          <w:sz w:val="18"/>
          <w:szCs w:val="18"/>
        </w:rPr>
        <w:t>$0.00135</w:t>
      </w:r>
      <w:r>
        <w:rPr>
          <w:rFonts w:ascii="Arial" w:eastAsia="Arial" w:hAnsi="Arial" w:cs="Arial"/>
          <w:sz w:val="18"/>
          <w:szCs w:val="18"/>
          <w:color w:val="000000"/>
        </w:rPr>
        <w:t xml:space="preserve"> per call (“API Usage Fee”) to be utilized during the Initial Term. If Customer exceeds </w:t>
      </w:r>
      <w:r>
        <w:rPr>
          <w:rFonts w:ascii="Arial" w:eastAsia="Arial" w:hAnsi="Arial" w:cs="Arial"/>
          <w:color w:val="000000"/>
          <w:sz w:val="18"/>
          <w:szCs w:val="18"/>
        </w:rPr>
        <w:t>600,000,000 API calls in any Contract Year, Spreedly will charge Customer monthly in arrears an overage rate of</w:t>
      </w:r>
      <w:r>
        <w:rPr>
          <w:rFonts w:ascii="Arial" w:eastAsia="Arial" w:hAnsi="Arial" w:cs="Arial"/>
          <w:sz w:val="18"/>
          <w:szCs w:val="18"/>
          <w:color w:val="000000"/>
        </w:rPr>
        <w:t xml:space="preserve"> 1.5 times the rate for the pre-purchased API calls for the remainder of the same Contract Year.</w:t>
      </w:r>
    </w:p>
    <w:p w14:paraId="1CDFC308">
      <w:pPr>
        <w:pStyle w:val="ListParagraph"/>
        <w:ind w:left="0" w:firstLine="0"/>
        <w:jc w:val="both"/>
        <w:rPr>
          <w:rFonts w:ascii="Arial" w:eastAsia="Arial" w:hAnsi="Arial" w:cs="Arial"/>
          <w:b/>
          <w:sz w:val="18"/>
          <w:szCs w:val="18"/>
        </w:rPr>
      </w:pPr>
      <w:r>
        <w:rPr>
          <w:color w:val="000000"/>
          <w:sz w:val="18"/>
          <w:szCs w:val="18"/>
          <w:rFonts w:ascii="Arial" w:cs="Arial" w:hAnsi="Arial" w:eastAsia="Arial"/>
        </w:rPr>
        <w:t xml:space="preserve">Alternatively, Customer may elect to pre-purchase additional API calls in blocks of 50,000,000 API calls at a rate of $0.00135 for a total cost of $67,500.00. All pre-purchased API calls expire at the end of Contract Year in which they were purchased. </w:t>
      </w:r>
    </w:p>
    <w:p w14:paraId="4F49C912">
      <w:pPr>
        <w:pStyle w:val="ListParagraph"/>
        <w:ind w:left="0" w:firstLine="360"/>
        <w:jc w:val="both"/>
        <w:rPr>
          <w:rFonts w:ascii="Arial" w:eastAsia="Arial" w:hAnsi="Arial" w:cs="Arial"/>
          <w:b/>
          <w:sz w:val="18"/>
          <w:szCs w:val="18"/>
        </w:rPr>
      </w:pPr>
    </w:p>
    <w:p w14:paraId="30D95E26">
      <w:pPr>
        <w:pStyle w:val="ListParagraph"/>
        <w:numPr>
          <w:ilvl w:val="0"/>
          <w:numId w:val="23"/>
        </w:numPr>
        <w:ind w:left="0" w:firstLine="360"/>
        <w:jc w:val="both"/>
        <w:rPr>
          <w:rFonts w:ascii="Arial" w:eastAsia="Arial" w:hAnsi="Arial" w:cs="Arial"/>
          <w:b/>
          <w:sz w:val="18"/>
          <w:szCs w:val="18"/>
          <w:ins w:id="3" w:date="2024-02-28T13:22:55.228Z" w:author="Danielle Jackson​​"/>
        </w:rPr>
      </w:pPr>
      <w:ins w:id="4" w:date="2024-02-28T13:22:40.482Z" w:author="Danielle Jackson​​">
        <w:r>
          <w:rPr>
            <w:rFonts w:ascii="Arial" w:eastAsia="Arial" w:hAnsi="Arial" w:cs="Arial"/>
            <w:sz w:val="18"/>
            <w:szCs w:val="18"/>
            <w:u w:val="single"/>
            <w:color w:val="000000"/>
          </w:rPr>
          <w:t>Co-marketing</w:t>
        </w:r>
        <w:r>
          <w:rPr>
            <w:rFonts w:ascii="Arial" w:cs="Arial" w:hAnsi="Arial" w:eastAsia="Arial"/>
            <w:sz w:val="18"/>
            <w:szCs w:val="18"/>
            <w:color w:val="000000"/>
            <w:u w:val="none"/>
          </w:rPr>
          <w:t>. Customer agrees to participate with Spreedly in at least one (1) joint marketing engagement, blog, white paper, webinar or speaking event event within the Initial Term.</w:t>
        </w:r>
      </w:ins>
    </w:p>
    <w:p w14:paraId="30D95E26">
      <w:pPr>
        <w:pStyle w:val="ListParagraph"/>
        <w:ind w:left="0" w:firstLine="360"/>
        <w:jc w:val="both"/>
        <w:rPr>
          <w:rFonts w:ascii="Arial" w:eastAsia="Arial" w:hAnsi="Arial" w:cs="Arial"/>
          <w:b/>
          <w:sz w:val="18"/>
          <w:szCs w:val="18"/>
          <w:ins w:id="5" w:date="2024-02-28T13:22:34.134Z" w:author="Danielle Jackson​​"/>
        </w:rPr>
      </w:pPr>
    </w:p>
    <w:p w14:paraId="30D95E26">
      <w:pPr>
        <w:pStyle w:val="ListParagraph"/>
        <w:numPr>
          <w:ilvl w:val="0"/>
          <w:numId w:val="23"/>
        </w:numPr>
        <w:ind w:left="0" w:firstLine="360"/>
        <w:jc w:val="both"/>
        <w:rPr>
          <w:rFonts w:ascii="Arial" w:eastAsia="Arial" w:hAnsi="Arial" w:cs="Arial"/>
          <w:b/>
          <w:sz w:val="18"/>
          <w:szCs w:val="18"/>
        </w:rPr>
      </w:pPr>
      <w:r>
        <w:rPr>
          <w:rFonts w:ascii="Arial" w:eastAsia="Arial" w:hAnsi="Arial" w:cs="Arial"/>
          <w:sz w:val="18"/>
          <w:szCs w:val="18"/>
          <w:u w:val="single"/>
          <w:color w:val="000000"/>
        </w:rPr>
        <w:t>Renewal Fees</w:t>
      </w:r>
      <w:r>
        <w:rPr>
          <w:rFonts w:ascii="Arial" w:eastAsia="Arial" w:hAnsi="Arial" w:cs="Arial"/>
          <w:sz w:val="18"/>
          <w:szCs w:val="18"/>
          <w:color w:val="000000"/>
        </w:rPr>
        <w:t>.</w:t>
      </w:r>
      <w:r>
        <w:rPr>
          <w:rFonts w:ascii="Arial" w:eastAsia="Arial" w:hAnsi="Arial" w:cs="Arial"/>
          <w:b/>
          <w:sz w:val="18"/>
          <w:szCs w:val="18"/>
          <w:color w:val="000000"/>
        </w:rPr>
        <w:t xml:space="preserve"> </w:t>
      </w:r>
      <w:r>
        <w:rPr>
          <w:rFonts w:ascii="Arial" w:eastAsia="Arial" w:hAnsi="Arial" w:cs="Arial"/>
          <w:sz w:val="18"/>
          <w:szCs w:val="18"/>
          <w:highlight w:val="white"/>
          <w:color w:val="000000"/>
        </w:rPr>
        <w:t xml:space="preserve">Except as otherwise agreed by the Parties in writing, this Order Form will automatically renew as described in Section 1 at the same committed API usage and the Annual Platform Fee and API Usage Fee will increase by </w:t>
      </w:r>
      <w:del w:id="6" w:date="2024-02-28T13:17:37.673Z" w:author="Danielle Jackson​​">
        <w:r>
          <w:rPr>
            <w:rFonts w:ascii="Arial" w:eastAsia="Arial" w:hAnsi="Arial" w:cs="Arial"/>
            <w:color w:val="000000"/>
            <w:sz w:val="18"/>
            <w:szCs w:val="18"/>
            <w:highlight w:val="white"/>
          </w:rPr>
          <w:delText>6</w:delText>
        </w:r>
      </w:del>
      <w:ins w:id="7" w:date="2024-02-28T13:17:37.695Z" w:author="Danielle Jackson​​">
        <w:r>
          <w:rPr>
            <w:rFonts w:ascii="Arial" w:eastAsia="Arial" w:hAnsi="Arial" w:cs="Arial"/>
            <w:color w:val="000000"/>
            <w:sz w:val="18"/>
            <w:szCs w:val="18"/>
            <w:highlight w:val="white"/>
          </w:rPr>
          <w:t>3</w:t>
        </w:r>
      </w:ins>
      <w:r>
        <w:rPr>
          <w:rFonts w:ascii="Arial" w:eastAsia="Arial" w:hAnsi="Arial" w:cs="Arial"/>
          <w:sz w:val="18"/>
          <w:szCs w:val="18"/>
          <w:highlight w:val="white"/>
          <w:color w:val="000000"/>
        </w:rPr>
        <w:t>% over the prior 12-months in each successive Renewal Term.</w:t>
      </w:r>
    </w:p>
    <w:p w14:paraId="30D95E26">
      <w:pPr>
        <w:pStyle w:val="ListParagraph"/>
        <w:ind w:left="0" w:firstLine="360"/>
        <w:jc w:val="both"/>
        <w:rPr>
          <w:rFonts w:ascii="Arial" w:eastAsia="Arial" w:hAnsi="Arial" w:cs="Arial"/>
          <w:b/>
          <w:sz w:val="18"/>
          <w:szCs w:val="18"/>
        </w:rPr>
      </w:pPr>
    </w:p>
    <w:p w14:paraId="1DFD9745">
      <w:pPr>
        <w:pStyle w:val="ListParagraph"/>
        <w:numPr>
          <w:ilvl w:val="0"/>
          <w:numId w:val="23"/>
        </w:numPr>
        <w:ind w:left="0" w:firstLine="360"/>
        <w:jc w:val="both"/>
        <w:rPr>
          <w:rFonts w:ascii="Arial" w:eastAsia="Arial" w:hAnsi="Arial" w:cs="Arial"/>
          <w:b/>
          <w:sz w:val="18"/>
          <w:szCs w:val="18"/>
        </w:rPr>
      </w:pPr>
      <w:r>
        <w:rPr>
          <w:rFonts w:ascii="Arial" w:eastAsia="Arial" w:hAnsi="Arial" w:cs="Arial"/>
          <w:sz w:val="18"/>
          <w:szCs w:val="18"/>
          <w:u w:val="single"/>
          <w:color w:val="000000"/>
        </w:rPr>
        <w:t>Support Services</w:t>
      </w:r>
      <w:r>
        <w:rPr>
          <w:rFonts w:ascii="Arial" w:eastAsia="Arial" w:hAnsi="Arial" w:cs="Arial"/>
          <w:sz w:val="18"/>
          <w:szCs w:val="18"/>
          <w:color w:val="000000"/>
        </w:rPr>
        <w:t>.</w:t>
      </w:r>
      <w:r>
        <w:rPr>
          <w:rFonts w:ascii="Arial" w:eastAsia="Arial" w:hAnsi="Arial" w:cs="Arial"/>
          <w:b/>
          <w:sz w:val="18"/>
          <w:szCs w:val="18"/>
          <w:color w:val="000000"/>
        </w:rPr>
        <w:t xml:space="preserve"> </w:t>
      </w:r>
      <w:r>
        <w:rPr>
          <w:rFonts w:ascii="Arial" w:eastAsia="Arial" w:hAnsi="Arial" w:cs="Arial"/>
          <w:sz w:val="18"/>
          <w:szCs w:val="18"/>
          <w:color w:val="000000"/>
        </w:rPr>
        <w:t>Customer has selected Premium</w:t>
      </w:r>
      <w:r>
        <w:rPr>
          <w:rFonts w:ascii="Arial" w:eastAsia="Arial" w:hAnsi="Arial" w:cs="Arial"/>
          <w:color w:val="000000"/>
          <w:sz w:val="18"/>
          <w:szCs w:val="18"/>
        </w:rPr>
        <w:t xml:space="preserve"> Support</w:t>
      </w:r>
      <w:r>
        <w:rPr>
          <w:rFonts w:ascii="Arial" w:eastAsia="Arial" w:hAnsi="Arial" w:cs="Arial"/>
          <w:sz w:val="18"/>
          <w:szCs w:val="18"/>
          <w:color w:val="000000"/>
        </w:rPr>
        <w:t>.</w:t>
      </w:r>
      <w:r>
        <w:rPr>
          <w:rFonts w:ascii="Arial" w:eastAsia="Arial" w:hAnsi="Arial" w:cs="Arial"/>
          <w:b/>
          <w:sz w:val="18"/>
          <w:szCs w:val="18"/>
          <w:color w:val="000000"/>
        </w:rPr>
        <w:t xml:space="preserve"> </w:t>
      </w:r>
      <w:r>
        <w:rPr>
          <w:rFonts w:ascii="Arial" w:eastAsia="Arial" w:hAnsi="Arial" w:cs="Arial"/>
          <w:sz w:val="18"/>
          <w:szCs w:val="18"/>
          <w:color w:val="000000"/>
        </w:rPr>
        <w:t>Upon payment of the applicable fees, Spreedly will provide the technical Support Services in accordance with the Support Service Terms posted at</w:t>
      </w:r>
      <w:hyperlink r:id="rId12">
        <w:r>
          <w:rPr>
            <w:rFonts w:ascii="Arial" w:eastAsia="Arial" w:hAnsi="Arial" w:cs="Arial"/>
            <w:sz w:val="18"/>
            <w:szCs w:val="18"/>
            <w:color w:val="000000"/>
          </w:rPr>
          <w:t xml:space="preserve"> </w:t>
        </w:r>
      </w:hyperlink>
      <w:hyperlink r:id="rId13">
        <w:r>
          <w:rPr>
            <w:rFonts w:ascii="Arial" w:eastAsia="Arial" w:hAnsi="Arial" w:cs="Arial"/>
            <w:color w:val="000000"/>
            <w:sz w:val="18"/>
            <w:szCs w:val="18"/>
            <w:u w:val="single"/>
          </w:rPr>
          <w:t>https://www.spreedly.com/support-services-terms</w:t>
        </w:r>
      </w:hyperlink>
      <w:r>
        <w:rPr>
          <w:rFonts w:ascii="Arial" w:eastAsia="Arial" w:hAnsi="Arial" w:cs="Arial"/>
          <w:sz w:val="18"/>
          <w:szCs w:val="18"/>
          <w:color w:val="000000"/>
        </w:rPr>
        <w:t xml:space="preserve"> at the support level specified in this Order Form.</w:t>
      </w:r>
    </w:p>
    <w:p w14:paraId="24A10623">
      <w:pPr>
        <w:pStyle w:val="ListParagraph"/>
        <w:ind w:left="0" w:firstLine="360"/>
        <w:jc w:val="both"/>
        <w:rPr>
          <w:rFonts w:ascii="Arial" w:eastAsia="Arial" w:hAnsi="Arial" w:cs="Arial"/>
          <w:b/>
          <w:sz w:val="18"/>
          <w:szCs w:val="18"/>
        </w:rPr>
      </w:pPr>
    </w:p>
    <w:p w14:paraId="148F3318">
      <w:pPr>
        <w:pStyle w:val="ListParagraph"/>
        <w:numPr>
          <w:ilvl w:val="0"/>
          <w:numId w:val="23"/>
        </w:numPr>
        <w:ind w:left="0" w:firstLine="360"/>
        <w:jc w:val="both"/>
        <w:rPr>
          <w:rFonts w:ascii="Arial" w:eastAsia="Arial" w:hAnsi="Arial" w:cs="Arial"/>
          <w:b/>
          <w:sz w:val="18"/>
          <w:szCs w:val="18"/>
        </w:rPr>
      </w:pPr>
      <w:r>
        <w:rPr>
          <w:rFonts w:ascii="Arial" w:eastAsia="Arial" w:hAnsi="Arial" w:cs="Arial"/>
          <w:sz w:val="18"/>
          <w:szCs w:val="18"/>
          <w:u w:val="single"/>
          <w:color w:val="000000"/>
        </w:rPr>
        <w:t>Payments</w:t>
      </w:r>
      <w:r>
        <w:rPr>
          <w:rFonts w:ascii="Arial" w:eastAsia="Arial" w:hAnsi="Arial" w:cs="Arial"/>
          <w:sz w:val="18"/>
          <w:szCs w:val="18"/>
          <w:color w:val="000000"/>
        </w:rPr>
        <w:t>. Customer will pay the Committed Annual Fees in equal quarterly installments, with the first installment due and payble within thirty (</w:t>
      </w:r>
      <w:r>
        <w:rPr>
          <w:rFonts w:ascii="Arial" w:eastAsia="Arial" w:hAnsi="Arial" w:cs="Arial"/>
          <w:color w:val="000000"/>
          <w:sz w:val="18"/>
          <w:szCs w:val="18"/>
        </w:rPr>
        <w:t>30)</w:t>
      </w:r>
      <w:r>
        <w:rPr>
          <w:rFonts w:ascii="Arial" w:eastAsia="Arial" w:hAnsi="Arial" w:cs="Arial"/>
          <w:sz w:val="18"/>
          <w:szCs w:val="18"/>
          <w:color w:val="000000"/>
        </w:rPr>
        <w:t xml:space="preserve"> days of the Order Form Effective Date. Each subsequent quarterly payment of the Committed Annual Fees will be invoiced at least thirty (</w:t>
      </w:r>
      <w:r>
        <w:rPr>
          <w:rFonts w:ascii="Arial" w:eastAsia="Arial" w:hAnsi="Arial" w:cs="Arial"/>
          <w:color w:val="000000"/>
          <w:sz w:val="18"/>
          <w:szCs w:val="18"/>
        </w:rPr>
        <w:t>30)</w:t>
      </w:r>
      <w:r>
        <w:rPr>
          <w:rFonts w:ascii="Arial" w:eastAsia="Arial" w:hAnsi="Arial" w:cs="Arial"/>
          <w:sz w:val="18"/>
          <w:szCs w:val="18"/>
          <w:color w:val="000000"/>
        </w:rPr>
        <w:t xml:space="preserve"> days prior to the three, six, and nine, month anniversaries of the Order Form Effective Date (a “Quarterly Payment Date”) and will be due and payable prior to the applicable Quarterly Payment Date. </w:t>
      </w:r>
      <w:r>
        <w:rPr>
          <w:color w:val="000000"/>
          <w:sz w:val="18"/>
          <w:szCs w:val="18"/>
          <w:rFonts w:ascii="Arial" w:cs="Arial" w:hAnsi="Arial" w:eastAsia="Arial"/>
          <w:b w:val="false"/>
        </w:rPr>
        <w:t>For each subsequent Renewal Term, the first quarterly payment of such Renewal Term will be invoiced thirty (30) days prior to the anniversary of the Order Form Effective Date (“Annual Renewal Date”) and will be due and payable prior to the Annual Renewal Date. All payments are subject to the terms prescribed in the Agreement.</w:t>
      </w:r>
    </w:p>
    <w:p w14:paraId="6CD11376">
      <w:pPr>
        <w:jc w:val="both"/>
        <w:rPr>
          <w:rFonts w:ascii="Arial" w:eastAsia="Arial" w:hAnsi="Arial" w:cs="Arial"/>
          <w:b/>
          <w:sz w:val="18"/>
          <w:szCs w:val="18"/>
        </w:rPr>
      </w:pPr>
    </w:p>
    <w:p w14:paraId="7D2A3C94">
      <w:pPr>
        <w:jc w:val="both"/>
        <w:rPr>
          <w:rFonts w:ascii="Arial" w:eastAsia="Arial" w:hAnsi="Arial" w:cs="Arial"/>
          <w:b/>
          <w:sz w:val="18"/>
          <w:szCs w:val="18"/>
        </w:rPr>
      </w:pPr>
      <w:r>
        <w:rPr>
          <w:rFonts w:ascii="Arial" w:eastAsia="Arial" w:hAnsi="Arial" w:cs="Arial"/>
          <w:sz w:val="18"/>
          <w:szCs w:val="18"/>
          <w:color w:val="000000"/>
        </w:rPr>
        <w:t>All payments are subject to the terms prescribed in the Agreement.</w:t>
      </w:r>
    </w:p>
    <w:p w14:paraId="5862FCF7">
      <w:pPr>
        <w:rPr>
          <w:rFonts w:ascii="Arial" w:eastAsia="Arial" w:hAnsi="Arial" w:cs="Arial"/>
          <w:sz w:val="18"/>
          <w:szCs w:val="18"/>
        </w:rPr>
      </w:pPr>
    </w:p>
    <w:p w14:paraId="61225417">
      <w:pPr>
        <w:rPr>
          <w:rFonts w:ascii="Arial" w:eastAsia="Arial" w:hAnsi="Arial" w:cs="Arial"/>
          <w:sz w:val="18"/>
          <w:szCs w:val="18"/>
        </w:rPr>
      </w:pPr>
      <w:r>
        <w:rPr>
          <w:rFonts w:ascii="Arial" w:eastAsia="Arial" w:hAnsi="Arial" w:cs="Arial"/>
          <w:sz w:val="18"/>
          <w:szCs w:val="18"/>
          <w:color w:val="000000"/>
        </w:rPr>
        <w:t>Customer may elect to pay all amounts due under this Order Form either by:</w:t>
      </w:r>
    </w:p>
    <w:p w14:paraId="11FD3A77">
      <w:pPr>
        <w:ind w:left="810"/>
        <w:rPr>
          <w:rFonts w:ascii="Arial" w:eastAsia="Arial" w:hAnsi="Arial" w:cs="Arial"/>
          <w:sz w:val="18"/>
          <w:szCs w:val="18"/>
        </w:rPr>
      </w:pPr>
    </w:p>
    <w:p w14:paraId="7D00CF71">
      <w:pPr>
        <w:numPr>
          <w:ilvl w:val="0"/>
          <w:numId w:val="22"/>
        </w:numPr>
        <w:ind w:left="810" w:hanging="450"/>
        <w:rPr>
          <w:rFonts w:ascii="Arial" w:eastAsia="Arial" w:hAnsi="Arial" w:cs="Arial"/>
          <w:sz w:val="18"/>
          <w:szCs w:val="18"/>
        </w:rPr>
      </w:pPr>
      <w:r>
        <w:rPr>
          <w:rFonts w:ascii="Arial" w:eastAsia="Arial" w:hAnsi="Arial" w:cs="Arial"/>
          <w:sz w:val="18"/>
          <w:szCs w:val="18"/>
          <w:color w:val="000000"/>
        </w:rPr>
        <w:t>ACH payment or wire transfer to the following account:</w:t>
      </w:r>
    </w:p>
    <w:p w14:paraId="23232122">
      <w:pPr>
        <w:rPr>
          <w:rFonts w:ascii="Arial" w:eastAsia="Arial" w:hAnsi="Arial" w:cs="Arial"/>
          <w:sz w:val="18"/>
          <w:szCs w:val="18"/>
        </w:rPr>
      </w:pPr>
    </w:p>
    <w:p w14:paraId="15BACB3A">
      <w:pPr>
        <w:ind w:left="1440"/>
        <w:rPr>
          <w:rFonts w:ascii="Arial" w:eastAsia="Arial" w:hAnsi="Arial" w:cs="Arial"/>
          <w:sz w:val="18"/>
          <w:szCs w:val="18"/>
        </w:rPr>
      </w:pPr>
      <w:r>
        <w:rPr>
          <w:rFonts w:ascii="Arial" w:eastAsia="Arial" w:hAnsi="Arial" w:cs="Arial"/>
          <w:sz w:val="18"/>
          <w:szCs w:val="18"/>
          <w:color w:val="000000"/>
        </w:rPr>
        <w:t>Receiver:</w:t>
      </w:r>
      <w:r>
        <w:rPr>
          <w:rFonts w:ascii="Arial" w:eastAsia="Arial" w:hAnsi="Arial" w:cs="Arial"/>
          <w:sz w:val="18"/>
          <w:szCs w:val="18"/>
          <w:color w:val="000000"/>
        </w:rPr>
        <w:t xml:space="preserve">	</w:t>
      </w:r>
      <w:r>
        <w:rPr>
          <w:rFonts w:ascii="Arial" w:eastAsia="Arial" w:hAnsi="Arial" w:cs="Arial"/>
          <w:sz w:val="18"/>
          <w:szCs w:val="18"/>
          <w:color w:val="000000"/>
        </w:rPr>
        <w:t>Webster Bank</w:t>
      </w:r>
    </w:p>
    <w:p w14:paraId="3A133A8D">
      <w:pPr>
        <w:ind w:left="1440"/>
        <w:rPr>
          <w:rFonts w:ascii="Arial" w:eastAsia="Arial" w:hAnsi="Arial" w:cs="Arial"/>
          <w:sz w:val="18"/>
          <w:szCs w:val="18"/>
        </w:rPr>
      </w:pPr>
      <w:r>
        <w:rPr>
          <w:rFonts w:ascii="Arial" w:eastAsia="Arial" w:hAnsi="Arial" w:cs="Arial"/>
          <w:sz w:val="18"/>
          <w:szCs w:val="18"/>
          <w:color w:val="000000"/>
        </w:rPr>
        <w:t xml:space="preserve">ABA/Routing #: </w:t>
      </w:r>
      <w:r>
        <w:rPr>
          <w:rFonts w:ascii="Arial" w:eastAsia="Arial" w:hAnsi="Arial" w:cs="Arial"/>
          <w:sz w:val="18"/>
          <w:szCs w:val="18"/>
          <w:color w:val="000000"/>
        </w:rPr>
        <w:t xml:space="preserve">	</w:t>
      </w:r>
      <w:r>
        <w:rPr>
          <w:rFonts w:ascii="Arial" w:eastAsia="Arial" w:hAnsi="Arial" w:cs="Arial"/>
          <w:sz w:val="18"/>
          <w:szCs w:val="18"/>
          <w:highlight w:val="white"/>
          <w:color w:val="000000"/>
        </w:rPr>
        <w:t>211170101</w:t>
      </w:r>
    </w:p>
    <w:p w14:paraId="0EB9FBD5">
      <w:pPr>
        <w:ind w:left="1440"/>
        <w:rPr>
          <w:rFonts w:ascii="Arial" w:eastAsia="Arial" w:hAnsi="Arial" w:cs="Arial"/>
          <w:sz w:val="18"/>
          <w:szCs w:val="18"/>
        </w:rPr>
      </w:pPr>
      <w:r>
        <w:rPr>
          <w:rFonts w:ascii="Arial" w:eastAsia="Arial" w:hAnsi="Arial" w:cs="Arial"/>
          <w:sz w:val="18"/>
          <w:szCs w:val="18"/>
          <w:color w:val="000000"/>
        </w:rPr>
        <w:t>SWIFT Code:</w:t>
      </w:r>
      <w:r>
        <w:rPr>
          <w:rFonts w:ascii="Arial" w:eastAsia="Arial" w:hAnsi="Arial" w:cs="Arial"/>
          <w:sz w:val="18"/>
          <w:szCs w:val="18"/>
          <w:color w:val="000000"/>
        </w:rPr>
        <w:t xml:space="preserve">	</w:t>
      </w:r>
      <w:r>
        <w:rPr>
          <w:rFonts w:ascii="Arial" w:eastAsia="Arial" w:hAnsi="Arial" w:cs="Arial"/>
          <w:sz w:val="18"/>
          <w:szCs w:val="18"/>
          <w:highlight w:val="white"/>
          <w:color w:val="000000"/>
        </w:rPr>
        <w:t>WENAUS31</w:t>
      </w:r>
    </w:p>
    <w:p w14:paraId="0FFECE3C">
      <w:pPr>
        <w:ind w:left="1440"/>
        <w:rPr>
          <w:rFonts w:ascii="Arial" w:eastAsia="Arial" w:hAnsi="Arial" w:cs="Arial"/>
          <w:sz w:val="18"/>
          <w:szCs w:val="18"/>
        </w:rPr>
      </w:pPr>
      <w:r>
        <w:rPr>
          <w:rFonts w:ascii="Arial" w:eastAsia="Arial" w:hAnsi="Arial" w:cs="Arial"/>
          <w:sz w:val="18"/>
          <w:szCs w:val="18"/>
          <w:color w:val="000000"/>
        </w:rPr>
        <w:t>Beneficiary:</w:t>
      </w:r>
      <w:r>
        <w:rPr>
          <w:rFonts w:ascii="Arial" w:eastAsia="Arial" w:hAnsi="Arial" w:cs="Arial"/>
          <w:sz w:val="18"/>
          <w:szCs w:val="18"/>
          <w:color w:val="000000"/>
        </w:rPr>
        <w:t xml:space="preserve">	</w:t>
      </w:r>
      <w:r>
        <w:rPr>
          <w:rFonts w:ascii="Arial" w:eastAsia="Arial" w:hAnsi="Arial" w:cs="Arial"/>
          <w:sz w:val="18"/>
          <w:szCs w:val="18"/>
          <w:highlight w:val="white"/>
          <w:color w:val="000000"/>
        </w:rPr>
        <w:t>0024760830</w:t>
      </w:r>
    </w:p>
    <w:p w14:paraId="1EF58D91">
      <w:pPr>
        <w:ind w:left="1440"/>
        <w:rPr>
          <w:rFonts w:ascii="Arial" w:eastAsia="Arial" w:hAnsi="Arial" w:cs="Arial"/>
          <w:sz w:val="18"/>
          <w:szCs w:val="18"/>
        </w:rPr>
      </w:pPr>
    </w:p>
    <w:p w14:paraId="3D3A7B96">
      <w:pPr>
        <w:ind w:left="1440"/>
        <w:rPr>
          <w:rFonts w:ascii="Arial" w:eastAsia="Arial" w:hAnsi="Arial" w:cs="Arial"/>
          <w:sz w:val="18"/>
          <w:szCs w:val="18"/>
        </w:rPr>
      </w:pPr>
      <w:r>
        <w:rPr>
          <w:rFonts w:ascii="Arial" w:eastAsia="Arial" w:hAnsi="Arial" w:cs="Arial"/>
          <w:sz w:val="18"/>
          <w:szCs w:val="18"/>
          <w:color w:val="000000"/>
        </w:rPr>
        <w:t xml:space="preserve">	</w:t>
      </w:r>
      <w:r>
        <w:rPr>
          <w:rFonts w:ascii="Arial" w:eastAsia="Arial" w:hAnsi="Arial" w:cs="Arial"/>
          <w:sz w:val="18"/>
          <w:szCs w:val="18"/>
          <w:color w:val="000000"/>
        </w:rPr>
        <w:t xml:space="preserve">	</w:t>
      </w:r>
      <w:r>
        <w:rPr>
          <w:rFonts w:ascii="Arial" w:eastAsia="Arial" w:hAnsi="Arial" w:cs="Arial"/>
          <w:sz w:val="18"/>
          <w:szCs w:val="18"/>
          <w:color w:val="000000"/>
        </w:rPr>
        <w:t>Spreedly, Inc.</w:t>
      </w:r>
    </w:p>
    <w:p w14:paraId="07A3EE48">
      <w:pPr>
        <w:ind w:left="1440"/>
        <w:rPr>
          <w:rFonts w:ascii="Arial" w:eastAsia="Arial" w:hAnsi="Arial" w:cs="Arial"/>
          <w:sz w:val="18"/>
          <w:szCs w:val="18"/>
        </w:rPr>
      </w:pPr>
      <w:r>
        <w:rPr>
          <w:rFonts w:ascii="Arial" w:eastAsia="Arial" w:hAnsi="Arial" w:cs="Arial"/>
          <w:sz w:val="18"/>
          <w:szCs w:val="18"/>
          <w:color w:val="000000"/>
        </w:rPr>
        <w:t xml:space="preserve">	</w:t>
      </w:r>
      <w:r>
        <w:rPr>
          <w:rFonts w:ascii="Arial" w:eastAsia="Arial" w:hAnsi="Arial" w:cs="Arial"/>
          <w:sz w:val="18"/>
          <w:szCs w:val="18"/>
          <w:color w:val="000000"/>
        </w:rPr>
        <w:t xml:space="preserve">	</w:t>
      </w:r>
      <w:r>
        <w:rPr>
          <w:rFonts w:ascii="Arial" w:eastAsia="Arial" w:hAnsi="Arial" w:cs="Arial"/>
          <w:sz w:val="18"/>
          <w:szCs w:val="18"/>
          <w:color w:val="000000"/>
        </w:rPr>
        <w:t>300 Morris Street, Suite 400</w:t>
      </w:r>
    </w:p>
    <w:p w14:paraId="36F8E9E4">
      <w:pPr>
        <w:ind w:left="1440"/>
        <w:rPr>
          <w:rFonts w:ascii="Arial" w:eastAsia="Arial" w:hAnsi="Arial" w:cs="Arial"/>
          <w:sz w:val="18"/>
          <w:szCs w:val="18"/>
        </w:rPr>
      </w:pPr>
      <w:r>
        <w:rPr>
          <w:rFonts w:ascii="Arial" w:eastAsia="Arial" w:hAnsi="Arial" w:cs="Arial"/>
          <w:sz w:val="18"/>
          <w:szCs w:val="18"/>
          <w:color w:val="000000"/>
        </w:rPr>
        <w:t xml:space="preserve">	</w:t>
      </w:r>
      <w:r>
        <w:rPr>
          <w:rFonts w:ascii="Arial" w:eastAsia="Arial" w:hAnsi="Arial" w:cs="Arial"/>
          <w:sz w:val="18"/>
          <w:szCs w:val="18"/>
          <w:color w:val="000000"/>
        </w:rPr>
        <w:t xml:space="preserve">	</w:t>
      </w:r>
      <w:r>
        <w:rPr>
          <w:rFonts w:ascii="Arial" w:eastAsia="Arial" w:hAnsi="Arial" w:cs="Arial"/>
          <w:sz w:val="18"/>
          <w:szCs w:val="18"/>
          <w:color w:val="000000"/>
        </w:rPr>
        <w:t>Durham, NC 27701</w:t>
      </w:r>
    </w:p>
    <w:p w14:paraId="0631B057">
      <w:pPr>
        <w:ind w:left="1440"/>
        <w:rPr>
          <w:rFonts w:ascii="Arial" w:eastAsia="Arial" w:hAnsi="Arial" w:cs="Arial"/>
          <w:sz w:val="18"/>
          <w:szCs w:val="18"/>
        </w:rPr>
      </w:pPr>
      <w:r>
        <w:rPr>
          <w:rFonts w:ascii="Arial" w:eastAsia="Arial" w:hAnsi="Arial" w:cs="Arial"/>
          <w:sz w:val="18"/>
          <w:szCs w:val="18"/>
          <w:color w:val="000000"/>
        </w:rPr>
        <w:t xml:space="preserve">	</w:t>
      </w:r>
      <w:r>
        <w:rPr>
          <w:rFonts w:ascii="Arial" w:eastAsia="Arial" w:hAnsi="Arial" w:cs="Arial"/>
          <w:sz w:val="18"/>
          <w:szCs w:val="18"/>
          <w:color w:val="000000"/>
        </w:rPr>
        <w:t xml:space="preserve">	</w:t>
      </w:r>
      <w:r>
        <w:rPr>
          <w:rFonts w:ascii="Arial" w:eastAsia="Arial" w:hAnsi="Arial" w:cs="Arial"/>
          <w:sz w:val="18"/>
          <w:szCs w:val="18"/>
          <w:color w:val="000000"/>
        </w:rPr>
        <w:t>USA</w:t>
      </w:r>
    </w:p>
    <w:p w14:paraId="6A75CBE6">
      <w:pPr>
        <w:ind w:left="1440"/>
        <w:rPr>
          <w:rFonts w:ascii="Arial" w:eastAsia="Arial" w:hAnsi="Arial" w:cs="Arial"/>
          <w:sz w:val="18"/>
          <w:szCs w:val="18"/>
        </w:rPr>
      </w:pPr>
      <w:r>
        <w:rPr>
          <w:rFonts w:ascii="Arial" w:eastAsia="Arial" w:hAnsi="Arial" w:cs="Arial"/>
          <w:sz w:val="18"/>
          <w:szCs w:val="18"/>
          <w:color w:val="000000"/>
        </w:rPr>
        <w:t>or</w:t>
      </w:r>
    </w:p>
    <w:p w14:paraId="11C26F4A">
      <w:pPr>
        <w:ind w:left="1440"/>
        <w:rPr>
          <w:rFonts w:ascii="Arial" w:eastAsia="Arial" w:hAnsi="Arial" w:cs="Arial"/>
          <w:sz w:val="18"/>
          <w:szCs w:val="18"/>
        </w:rPr>
      </w:pPr>
    </w:p>
    <w:p w14:paraId="232FE0BB">
      <w:pPr>
        <w:numPr>
          <w:ilvl w:val="0"/>
          <w:numId w:val="22"/>
        </w:numPr>
        <w:ind w:left="810" w:hanging="450"/>
        <w:jc w:val="both"/>
        <w:rPr>
          <w:rFonts w:ascii="Arial" w:eastAsia="Arial" w:hAnsi="Arial" w:cs="Arial"/>
          <w:sz w:val="18"/>
          <w:szCs w:val="18"/>
        </w:rPr>
      </w:pPr>
      <w:r>
        <w:rPr>
          <w:rFonts w:ascii="Arial" w:eastAsia="Arial" w:hAnsi="Arial" w:cs="Arial"/>
          <w:sz w:val="18"/>
          <w:szCs w:val="18"/>
          <w:color w:val="000000"/>
        </w:rPr>
        <w:t>check delivered to the address specified in the relevant invoice.</w:t>
      </w:r>
    </w:p>
    <w:p w14:paraId="432C05FC">
      <w:pPr>
        <w:rPr>
          <w:rFonts w:ascii="Arial" w:eastAsia="Arial" w:hAnsi="Arial" w:cs="Arial"/>
          <w:sz w:val="18"/>
          <w:szCs w:val="18"/>
        </w:rPr>
      </w:pPr>
    </w:p>
    <w:p w14:paraId="0AEE8026">
      <w:pPr>
        <w:tabs>
          <w:tab w:val="left" w:pos="1080"/>
        </w:tabs>
        <w:spacing w:after="240"/>
        <w:jc w:val="both"/>
        <w:rPr>
          <w:rFonts w:ascii="Arial" w:eastAsia="Arial" w:hAnsi="Arial" w:cs="Arial"/>
          <w:sz w:val="18"/>
          <w:szCs w:val="18"/>
        </w:rPr>
      </w:pPr>
      <w:r>
        <w:rPr>
          <w:rFonts w:ascii="Arial" w:eastAsia="Arial" w:hAnsi="Arial" w:cs="Arial"/>
          <w:sz w:val="18"/>
          <w:szCs w:val="18"/>
          <w:color w:val="000000"/>
        </w:rPr>
        <w:t>If Customer fails to make any payment when due then, in addition to all other remedies that may be available, Spreedly may charge interest on the past due amount at the rate of 1.5% per month calculated daily and compounded monthly or, if lower, the highest rate permitted under applicable law.</w:t>
      </w:r>
    </w:p>
    <w:p w14:paraId="7AB6DEFC">
      <w:pPr>
        <w:rPr>
          <w:rFonts w:ascii="Arial" w:eastAsia="Arial" w:hAnsi="Arial" w:cs="Arial"/>
          <w:sz w:val="18"/>
          <w:szCs w:val="18"/>
        </w:rPr>
      </w:pPr>
    </w:p>
    <w:p w14:paraId="549557B1">
      <w:pPr>
        <w:rPr>
          <w:rFonts w:ascii="Arial" w:eastAsia="Arial" w:hAnsi="Arial" w:cs="Arial"/>
          <w:sz w:val="18"/>
          <w:szCs w:val="18"/>
        </w:rPr>
      </w:pPr>
    </w:p>
    <w:p w14:paraId="0051FBBE">
      <w:pPr>
        <w:jc w:val="center"/>
        <w:rPr>
          <w:rFonts w:ascii="Arial" w:eastAsia="Arial" w:hAnsi="Arial" w:cs="Arial"/>
          <w:b/>
          <w:sz w:val="18"/>
          <w:szCs w:val="18"/>
        </w:rPr>
      </w:pPr>
      <w:r>
        <w:rPr>
          <w:rFonts w:ascii="Arial" w:eastAsia="Arial" w:hAnsi="Arial" w:cs="Arial"/>
          <w:sz w:val="18"/>
          <w:szCs w:val="18"/>
          <w:color w:val="000000"/>
        </w:rPr>
        <w:t>[Signatures on Next Page]</w:t>
      </w:r>
      <w:r>
        <w:rPr>
          <w:rFonts w:ascii="Arial" w:hAnsi="Arial" w:cs="Arial"/>
          <w:sz w:val="18"/>
          <w:szCs w:val="18"/>
        </w:rPr>
        <w:br w:type="page"/>
      </w:r>
    </w:p>
    <w:p w14:paraId="643364B7">
      <w:pPr>
        <w:spacing w:after="180" w:line="201" w:lineRule="auto"/>
        <w:ind w:right="72"/>
        <w:rPr>
          <w:rFonts w:ascii="Arial" w:eastAsia="Arial" w:hAnsi="Arial" w:cs="Arial"/>
          <w:sz w:val="18"/>
          <w:szCs w:val="18"/>
        </w:rPr>
      </w:pPr>
    </w:p>
    <w:p w14:paraId="146A4FFF">
      <w:pPr>
        <w:spacing w:after="180" w:line="206" w:lineRule="auto"/>
        <w:ind w:left="72"/>
        <w:jc w:val="both"/>
        <w:rPr>
          <w:rFonts w:ascii="Arial" w:eastAsia="Arial" w:hAnsi="Arial" w:cs="Arial"/>
          <w:sz w:val="18"/>
          <w:szCs w:val="18"/>
        </w:rPr>
      </w:pPr>
    </w:p>
    <w:p w14:paraId="22AB9F45">
      <w:pPr>
        <w:spacing w:after="180" w:line="206" w:lineRule="auto"/>
        <w:ind w:left="72"/>
        <w:jc w:val="both"/>
        <w:rPr>
          <w:rFonts w:ascii="Arial" w:eastAsia="Arial" w:hAnsi="Arial" w:cs="Arial"/>
          <w:b/>
          <w:sz w:val="18"/>
          <w:szCs w:val="18"/>
        </w:rPr>
      </w:pPr>
      <w:r>
        <w:rPr>
          <w:rFonts w:ascii="Arial" w:eastAsia="Arial" w:hAnsi="Arial" w:cs="Arial"/>
          <w:sz w:val="18"/>
          <w:szCs w:val="18"/>
          <w:color w:val="000000"/>
        </w:rPr>
        <w:t>The Parties have executed this Order Form by their duly authorized representatives in one or more counterparts, each of which will be deemed an original.</w:t>
      </w:r>
    </w:p>
    <w:tbl>
      <w:tblPr>
        <w:tblW w:w="9378" w:type="dxa"/>
        <w:tblInd w:w="90" w:type="dxa"/>
        <w:tblBorders>
          <w:top w:val="nil"/>
          <w:left w:val="nil"/>
          <w:bottom w:val="nil"/>
          <w:right w:val="nil"/>
          <w:insideH w:val="nil"/>
          <w:insideV w:val="nil"/>
        </w:tblBorders>
        <w:tblLayout w:type="fixed"/>
        <w:tblLook w:val="0400" w:firstRow="0" w:lastRow="0" w:firstColumn="0" w:lastColumn="0" w:noHBand="0" w:noVBand="1"/>
      </w:tblPr>
      <w:tblGrid>
        <w:gridCol w:w="4518"/>
        <w:gridCol w:w="360"/>
        <w:gridCol w:w="4500"/>
      </w:tblGrid>
      <w:tr w14:paraId="3BA4A0A0">
        <w:tc>
          <w:tcPr>
            <w:tcW w:w="4518" w:type="dxa"/>
          </w:tcPr>
          <w:p w14:paraId="2D09D350">
            <w:pPr>
              <w:rPr>
                <w:rFonts w:ascii="Arial" w:eastAsia="Arial" w:hAnsi="Arial" w:cs="Arial"/>
                <w:b/>
                <w:sz w:val="18"/>
                <w:szCs w:val="18"/>
              </w:rPr>
            </w:pPr>
            <w:r>
              <w:t/>
            </w:r>
          </w:p>
          <w:p w14:paraId="6CFC7535">
            <w:pPr>
              <w:rPr>
                <w:rFonts w:ascii="Arial" w:eastAsia="Arial" w:hAnsi="Arial" w:cs="Arial"/>
                <w:b/>
                <w:sz w:val="18"/>
                <w:szCs w:val="18"/>
              </w:rPr>
            </w:pPr>
            <w:r>
              <w:rPr>
                <w:rFonts w:ascii="Arial" w:eastAsia="Arial" w:hAnsi="Arial" w:cs="Arial"/>
                <w:b/>
                <w:sz w:val="18"/>
                <w:szCs w:val="18"/>
              </w:rPr>
              <w:t>Spreedly, Inc.</w:t>
            </w:r>
          </w:p>
          <w:p w14:paraId="2C296798">
            <w:pPr>
              <w:rPr>
                <w:rFonts w:ascii="Arial" w:eastAsia="Arial" w:hAnsi="Arial" w:cs="Arial"/>
                <w:b/>
                <w:sz w:val="18"/>
                <w:szCs w:val="18"/>
              </w:rPr>
            </w:pPr>
            <w:r>
              <w:t/>
            </w:r>
          </w:p>
        </w:tc>
        <w:tc>
          <w:tcPr>
            <w:tcW w:w="360" w:type="dxa"/>
          </w:tcPr>
          <w:p w14:paraId="4B77F714">
            <w:pPr>
              <w:rPr>
                <w:rFonts w:ascii="Arial" w:eastAsia="Arial" w:hAnsi="Arial" w:cs="Arial"/>
                <w:sz w:val="18"/>
                <w:szCs w:val="18"/>
              </w:rPr>
            </w:pPr>
            <w:r>
              <w:t/>
            </w:r>
          </w:p>
        </w:tc>
        <w:tc>
          <w:tcPr>
            <w:tcW w:w="4500" w:type="dxa"/>
          </w:tcPr>
          <w:p w14:paraId="544E9155">
            <w:pPr>
              <w:rPr>
                <w:rFonts w:ascii="Arial" w:eastAsia="Arial" w:hAnsi="Arial" w:cs="Arial"/>
                <w:sz w:val="18"/>
                <w:szCs w:val="18"/>
              </w:rPr>
            </w:pPr>
            <w:r>
              <w:t/>
            </w:r>
          </w:p>
          <w:p w14:paraId="652A4643">
            <w:pPr>
              <w:rPr>
                <w:rFonts w:ascii="Arial" w:eastAsia="Arial" w:hAnsi="Arial" w:cs="Arial"/>
                <w:b/>
                <w:sz w:val="18"/>
                <w:szCs w:val="18"/>
              </w:rPr>
            </w:pPr>
            <w:r>
              <w:rPr>
                <w:rFonts w:ascii="Arial" w:eastAsia="Arial" w:hAnsi="Arial" w:cs="Arial"/>
                <w:b/>
                <w:sz w:val="18"/>
                <w:szCs w:val="18"/>
              </w:rPr>
              <w:t>SeatGeek, Inc.</w:t>
            </w:r>
          </w:p>
          <w:p w14:paraId="21D6771F">
            <w:pPr>
              <w:rPr>
                <w:rFonts w:ascii="Arial" w:eastAsia="Arial" w:hAnsi="Arial" w:cs="Arial"/>
                <w:b/>
                <w:sz w:val="18"/>
                <w:szCs w:val="18"/>
              </w:rPr>
            </w:pPr>
            <w:r>
              <w:t/>
            </w:r>
          </w:p>
        </w:tc>
      </w:tr>
      <w:tr w14:paraId="46140024">
        <w:tc>
          <w:tcPr>
            <w:tcW w:w="4518" w:type="dxa"/>
          </w:tcPr>
          <w:p w14:paraId="35B2F517">
            <w:pPr>
              <w:spacing w:after="180" w:line="181" w:lineRule="auto"/>
              <w:rPr>
                <w:rFonts w:ascii="Arial" w:eastAsia="Arial" w:hAnsi="Arial" w:cs="Arial"/>
                <w:sz w:val="18"/>
                <w:szCs w:val="18"/>
              </w:rPr>
            </w:pPr>
            <w:r>
              <w:t/>
            </w:r>
          </w:p>
          <w:p w14:paraId="2D713A77">
            <w:pPr>
              <w:spacing w:after="180" w:line="181" w:lineRule="auto"/>
              <w:rPr>
                <w:rFonts w:ascii="Arial" w:eastAsia="Arial" w:hAnsi="Arial" w:cs="Arial"/>
                <w:sz w:val="18"/>
                <w:szCs w:val="18"/>
              </w:rPr>
            </w:pPr>
            <w:r>
              <w:rPr>
                <w:rFonts w:ascii="Arial" w:eastAsia="Arial" w:hAnsi="Arial" w:cs="Arial"/>
                <w:sz w:val="18"/>
                <w:szCs w:val="18"/>
              </w:rPr>
              <w:t xml:space="preserve">By: </w:t>
            </w:r>
            <w:r>
              <w:rPr>
                <w:rFonts w:ascii="Arial" w:eastAsia="Arial" w:hAnsi="Arial" w:cs="Arial"/>
                <w:color w:val="FFFFFF"/>
                <w:sz w:val="18"/>
                <w:szCs w:val="18"/>
              </w:rPr>
              <w:t>[spreedlyIncSignerSignature_R09ugHy]</w:t>
            </w:r>
          </w:p>
        </w:tc>
        <w:tc>
          <w:tcPr>
            <w:tcW w:w="360" w:type="dxa"/>
          </w:tcPr>
          <w:p w14:paraId="6BDCA92A">
            <w:pPr>
              <w:spacing w:after="180" w:line="181" w:lineRule="auto"/>
              <w:rPr>
                <w:rFonts w:ascii="Arial" w:eastAsia="Arial" w:hAnsi="Arial" w:cs="Arial"/>
                <w:sz w:val="18"/>
                <w:szCs w:val="18"/>
              </w:rPr>
            </w:pPr>
            <w:r>
              <w:t/>
            </w:r>
          </w:p>
        </w:tc>
        <w:tc>
          <w:tcPr>
            <w:tcW w:w="4500" w:type="dxa"/>
          </w:tcPr>
          <w:p w14:paraId="0B52AA78">
            <w:pPr>
              <w:spacing w:after="180" w:line="181" w:lineRule="auto"/>
              <w:rPr>
                <w:rFonts w:ascii="Arial" w:eastAsia="Arial" w:hAnsi="Arial" w:cs="Arial"/>
                <w:sz w:val="18"/>
                <w:szCs w:val="18"/>
              </w:rPr>
            </w:pPr>
            <w:r>
              <w:t/>
            </w:r>
          </w:p>
          <w:p w14:paraId="7D627AF5">
            <w:pPr>
              <w:spacing w:after="180" w:line="181" w:lineRule="auto"/>
              <w:rPr>
                <w:rFonts w:ascii="Arial" w:eastAsia="Arial" w:hAnsi="Arial" w:cs="Arial"/>
                <w:sz w:val="18"/>
                <w:szCs w:val="18"/>
              </w:rPr>
            </w:pPr>
            <w:r>
              <w:rPr>
                <w:rFonts w:ascii="Arial" w:eastAsia="Arial" w:hAnsi="Arial" w:cs="Arial"/>
                <w:sz w:val="18"/>
                <w:szCs w:val="18"/>
              </w:rPr>
              <w:t xml:space="preserve">By: </w:t>
            </w:r>
            <w:r>
              <w:rPr>
                <w:rFonts w:ascii="Arial" w:eastAsia="Arial" w:hAnsi="Arial" w:cs="Arial"/>
                <w:color w:val="FFFFFF"/>
                <w:sz w:val="18"/>
                <w:szCs w:val="18"/>
              </w:rPr>
              <w:t>[counterpartySignerSignature_CP4NHjm]</w:t>
            </w:r>
          </w:p>
        </w:tc>
      </w:tr>
      <w:tr w14:paraId="22101B70">
        <w:tc>
          <w:tcPr>
            <w:tcW w:w="4518" w:type="dxa"/>
          </w:tcPr>
          <w:p w14:paraId="085637BA">
            <w:pPr>
              <w:spacing w:after="180" w:line="181" w:lineRule="auto"/>
              <w:rPr>
                <w:rFonts w:ascii="Arial" w:eastAsia="Arial" w:hAnsi="Arial" w:cs="Arial"/>
                <w:sz w:val="18"/>
                <w:szCs w:val="18"/>
              </w:rPr>
            </w:pPr>
            <w:r>
              <w:t/>
            </w:r>
          </w:p>
          <w:p w14:paraId="6EA49B75">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color w:val="FFFFFF"/>
                <w:sz w:val="18"/>
                <w:szCs w:val="18"/>
              </w:rPr>
              <w:t>[spreedlyIncSignerName_aGs5twl]</w:t>
            </w:r>
          </w:p>
        </w:tc>
        <w:tc>
          <w:tcPr>
            <w:tcW w:w="360" w:type="dxa"/>
          </w:tcPr>
          <w:p w14:paraId="3BECBCE2">
            <w:pPr>
              <w:spacing w:after="180" w:line="181" w:lineRule="auto"/>
              <w:rPr>
                <w:rFonts w:ascii="Arial" w:eastAsia="Arial" w:hAnsi="Arial" w:cs="Arial"/>
                <w:sz w:val="18"/>
                <w:szCs w:val="18"/>
              </w:rPr>
            </w:pPr>
            <w:r>
              <w:t/>
            </w:r>
          </w:p>
        </w:tc>
        <w:tc>
          <w:tcPr>
            <w:tcW w:w="4500" w:type="dxa"/>
          </w:tcPr>
          <w:p w14:paraId="0416FACE">
            <w:pPr>
              <w:spacing w:after="180" w:line="181" w:lineRule="auto"/>
              <w:rPr>
                <w:rFonts w:ascii="Arial" w:eastAsia="Arial" w:hAnsi="Arial" w:cs="Arial"/>
                <w:sz w:val="18"/>
                <w:szCs w:val="18"/>
              </w:rPr>
            </w:pPr>
            <w:r>
              <w:t/>
            </w:r>
          </w:p>
          <w:p w14:paraId="00A05601">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color w:val="FFFFFF"/>
                <w:sz w:val="18"/>
                <w:szCs w:val="18"/>
              </w:rPr>
              <w:t>[counterpartySignerName_PvhJYKM]</w:t>
            </w:r>
          </w:p>
        </w:tc>
      </w:tr>
      <w:tr w14:paraId="18753EC5">
        <w:tc>
          <w:tcPr>
            <w:tcW w:w="4518" w:type="dxa"/>
          </w:tcPr>
          <w:p w14:paraId="5EF95E92">
            <w:pPr>
              <w:spacing w:after="180" w:line="181" w:lineRule="auto"/>
              <w:rPr>
                <w:rFonts w:ascii="Arial" w:eastAsia="Arial" w:hAnsi="Arial" w:cs="Arial"/>
                <w:sz w:val="18"/>
                <w:szCs w:val="18"/>
              </w:rPr>
            </w:pPr>
            <w:r>
              <w:t/>
            </w:r>
          </w:p>
          <w:p w14:paraId="1FADE5F0">
            <w:pPr>
              <w:spacing w:after="180" w:line="181" w:lineRule="auto"/>
              <w:rPr>
                <w:rFonts w:ascii="Arial" w:eastAsia="Arial" w:hAnsi="Arial" w:cs="Arial"/>
                <w:sz w:val="18"/>
                <w:szCs w:val="18"/>
              </w:rPr>
            </w:pPr>
            <w:r>
              <w:rPr>
                <w:rFonts w:ascii="Arial" w:eastAsia="Arial" w:hAnsi="Arial" w:cs="Arial"/>
                <w:sz w:val="18"/>
                <w:szCs w:val="18"/>
              </w:rPr>
              <w:t xml:space="preserve">Title: </w:t>
            </w:r>
            <w:r>
              <w:rPr>
                <w:rFonts w:ascii="Arial" w:eastAsia="Arial" w:hAnsi="Arial" w:cs="Arial"/>
                <w:color w:val="FFFFFF"/>
                <w:sz w:val="18"/>
                <w:szCs w:val="18"/>
              </w:rPr>
              <w:t>[spreedlyIncSignerTitle_ZyQyU2f]</w:t>
            </w:r>
          </w:p>
        </w:tc>
        <w:tc>
          <w:tcPr>
            <w:tcW w:w="360" w:type="dxa"/>
          </w:tcPr>
          <w:p w14:paraId="6D5AF0B7">
            <w:pPr>
              <w:spacing w:after="180" w:line="181" w:lineRule="auto"/>
              <w:rPr>
                <w:rFonts w:ascii="Arial" w:eastAsia="Arial" w:hAnsi="Arial" w:cs="Arial"/>
                <w:sz w:val="18"/>
                <w:szCs w:val="18"/>
              </w:rPr>
            </w:pPr>
            <w:r>
              <w:t/>
            </w:r>
          </w:p>
        </w:tc>
        <w:tc>
          <w:tcPr>
            <w:tcW w:w="4500" w:type="dxa"/>
          </w:tcPr>
          <w:p w14:paraId="54D19617">
            <w:pPr>
              <w:spacing w:after="180" w:line="181" w:lineRule="auto"/>
              <w:rPr>
                <w:rFonts w:ascii="Arial" w:eastAsia="Arial" w:hAnsi="Arial" w:cs="Arial"/>
                <w:sz w:val="18"/>
                <w:szCs w:val="18"/>
              </w:rPr>
            </w:pPr>
            <w:r>
              <w:t/>
            </w:r>
          </w:p>
          <w:p w14:paraId="0777C2B5">
            <w:pPr>
              <w:spacing w:after="180" w:line="181" w:lineRule="auto"/>
              <w:rPr>
                <w:rFonts w:ascii="Arial" w:eastAsia="Arial" w:hAnsi="Arial" w:cs="Arial"/>
                <w:sz w:val="18"/>
                <w:szCs w:val="18"/>
              </w:rPr>
            </w:pPr>
            <w:r>
              <w:rPr>
                <w:rFonts w:ascii="Arial" w:eastAsia="Arial" w:hAnsi="Arial" w:cs="Arial"/>
                <w:sz w:val="18"/>
                <w:szCs w:val="18"/>
              </w:rPr>
              <w:t xml:space="preserve">Title: </w:t>
            </w:r>
            <w:r>
              <w:rPr>
                <w:rFonts w:ascii="Arial" w:eastAsia="Arial" w:hAnsi="Arial" w:cs="Arial"/>
                <w:color w:val="FFFFFF"/>
                <w:sz w:val="18"/>
                <w:szCs w:val="18"/>
              </w:rPr>
              <w:t>[counterpartySignerTextField_21WHs7X||1]</w:t>
            </w:r>
          </w:p>
        </w:tc>
      </w:tr>
      <w:tr w14:paraId="3709A533">
        <w:tc>
          <w:tcPr>
            <w:tcW w:w="4518" w:type="dxa"/>
          </w:tcPr>
          <w:p w14:paraId="64F5DB10">
            <w:pPr>
              <w:spacing w:after="180" w:line="181" w:lineRule="auto"/>
              <w:rPr>
                <w:rFonts w:ascii="Arial" w:eastAsia="Arial" w:hAnsi="Arial" w:cs="Arial"/>
                <w:sz w:val="18"/>
                <w:szCs w:val="18"/>
              </w:rPr>
            </w:pPr>
            <w:r>
              <w:t/>
            </w:r>
          </w:p>
          <w:p w14:paraId="46E1EA4D">
            <w:pPr>
              <w:spacing w:after="180" w:line="181" w:lineRule="auto"/>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color w:val="FFFFFF"/>
                <w:sz w:val="18"/>
                <w:szCs w:val="18"/>
              </w:rPr>
              <w:t>[spreedlyIncSignerDateField_pxxsWmM]</w:t>
            </w:r>
          </w:p>
        </w:tc>
        <w:tc>
          <w:tcPr>
            <w:tcW w:w="360" w:type="dxa"/>
          </w:tcPr>
          <w:p w14:paraId="63E65E9E">
            <w:pPr>
              <w:spacing w:after="180" w:line="181" w:lineRule="auto"/>
              <w:rPr>
                <w:rFonts w:ascii="Arial" w:eastAsia="Arial" w:hAnsi="Arial" w:cs="Arial"/>
                <w:sz w:val="18"/>
                <w:szCs w:val="18"/>
              </w:rPr>
            </w:pPr>
            <w:r>
              <w:t/>
            </w:r>
          </w:p>
        </w:tc>
        <w:tc>
          <w:tcPr>
            <w:tcW w:w="4500" w:type="dxa"/>
          </w:tcPr>
          <w:p w14:paraId="17C8BAA7">
            <w:pPr>
              <w:spacing w:after="180" w:line="181" w:lineRule="auto"/>
              <w:rPr>
                <w:rFonts w:ascii="Arial" w:eastAsia="Arial" w:hAnsi="Arial" w:cs="Arial"/>
                <w:sz w:val="18"/>
                <w:szCs w:val="18"/>
              </w:rPr>
            </w:pPr>
            <w:r>
              <w:t/>
            </w:r>
          </w:p>
          <w:p w14:paraId="0AAD57B0">
            <w:pPr>
              <w:spacing w:after="180" w:line="181" w:lineRule="auto"/>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color w:val="FFFFFF"/>
                <w:sz w:val="18"/>
                <w:szCs w:val="18"/>
              </w:rPr>
              <w:t>[counterpartySignerDateField_QWQECB9]</w:t>
            </w:r>
          </w:p>
        </w:tc>
      </w:tr>
    </w:tbl>
    <w:p w14:paraId="00D79769">
      <w:pPr>
        <w:rPr>
          <w:rFonts w:ascii="Arial" w:eastAsia="Arial" w:hAnsi="Arial" w:cs="Arial"/>
          <w:sz w:val="18"/>
          <w:szCs w:val="18"/>
        </w:rPr>
      </w:pPr>
      <w:r>
        <w:t/>
      </w:r>
    </w:p>
    <w:sectPr>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mc:Ignorable="w14 w15 w16cid w16cex"/>
</file>

<file path=word/commentsExtended.xml><?xml version="1.0" encoding="utf-8"?>
<w15:commentsEx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mc:Ignorable="w14 w15 w16cid w16cex"/>
</file>

<file path=word/commentsExtensible.xml><?xml version="1.0" encoding="utf-8"?>
<w16cex:commentsExtensible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mc:Ignorable="w14 w15 w16cid w16cex">
  <w16cex:commentExtensible w16cex:durableId="29835320" w16cex:dateUtc="2024-02-23T22:23:18.469Z"/>
  <w16cex:commentExtensible w16cex:durableId="29835351" w16cex:dateUtc="2024-02-23T22:24:07.376Z"/>
  <w16cex:commentExtensible w16cex:durableId="2983537F" w16cex:dateUtc="2024-02-23T22:24:53.028Z"/>
  <w16cex:commentExtensible w16cex:durableId="298353CD" w16cex:dateUtc="2024-02-23T22:26:11.409Z"/>
  <w16cex:commentExtensible w16cex:durableId="298353FC" w16cex:dateUtc="2024-02-23T22:26:57.889Z"/>
  <w16cex:commentExtensible w16cex:durableId="2983541B" w16cex:dateUtc="2024-02-23T22:27:29.177Z"/>
  <w16cex:commentExtensible w16cex:durableId="2986F028" w16cex:dateUtc="2024-02-26T16:10:06.105Z"/>
  <w16cex:commentExtensible w16cex:durableId="298712DC" w16cex:dateUtc="2024-02-26T18:38:10.295Z"/>
  <w16cex:commentExtensible w16cex:durableId="29873C8C" w16cex:dateUtc="2024-02-26T21:36:01.806Z"/>
</w16cex:commentsExtensible>
</file>

<file path=word/commentsIds.xml><?xml version="1.0" encoding="utf-8"?>
<w16cid:commentsIds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mc:Ignorable="w14 w15 w16cid w16cex">
  <w16cid:commentId w16cid:paraId="16822FF5" w16cid:durableId="16822FF5"/>
  <w16cid:commentId w16cid:paraId="04D785F0" w16cid:durableId="29835320"/>
  <w16cid:commentId w16cid:paraId="13DAE0A6" w16cid:durableId="29835351"/>
  <w16cid:commentId w16cid:paraId="59DE58D8" w16cid:durableId="2983537F"/>
  <w16cid:commentId w16cid:paraId="3BCDB06D" w16cid:durableId="298353CD"/>
  <w16cid:commentId w16cid:paraId="16D93FFD" w16cid:durableId="298353FC"/>
  <w16cid:commentId w16cid:paraId="1EDA2630" w16cid:durableId="2983541B"/>
  <w16cid:commentId w16cid:paraId="3560F683" w16cid:durableId="2986F028"/>
  <w16cid:commentId w16cid:paraId="041662B6" w16cid:durableId="298712DC"/>
  <w16cid:commentId w16cid:paraId="07745FB0" w16cid:durableId="29873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8C6A" w14:textId="77777777" w:rsidR="00C17D58" w:rsidRDefault="00C17D58">
      <w:r>
        <w:separator/>
      </w:r>
    </w:p>
  </w:endnote>
  <w:endnote w:type="continuationSeparator" w:id="0">
    <w:p w14:paraId="3B29BA3E" w14:textId="77777777" w:rsidR="00C17D58" w:rsidRDefault="00C1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2020714"/>
      <w:docPartObj>
        <w:docPartGallery w:val="Page Numbers (Bottom of Page)"/>
        <w:docPartUnique/>
      </w:docPartObj>
    </w:sdtPr>
    <w:sdtEndPr>
      <w:rPr>
        <w:rStyle w:val="PageNumber"/>
      </w:rPr>
    </w:sdtEndPr>
    <w:sdtContent>
      <w:p w14:paraId="5C3847BB">
        <w:pPr>
          <w:pStyle w:val="Footer"/>
          <w:framePr w:wrap="none" w:vAnchor="text" w:hAnchor="margin" w:xAlign="center" w:y="1"/>
          <w:rPr>
            <w:rStyle w:val="PageNumber"/>
          </w:rPr>
        </w:pPr>
        <w:r>
          <w:rPr>
            <w:rStyle w:val="PageNumber"/>
          </w:rPr>
          <w:fldChar w:fldCharType="begin"/>
          <w:t/>
        </w:r>
        <w:r>
          <w:rPr>
            <w:rStyle w:val="PageNumber"/>
          </w:rPr>
          <w:instrText xml:space="preserve"> PAGE </w:instrText>
        </w:r>
        <w:r>
          <w:rPr>
            <w:rStyle w:val="PageNumber"/>
          </w:rPr>
          <w:fldChar w:fldCharType="end"/>
        </w:r>
      </w:p>
    </w:sdtContent>
  </w:sdt>
  <w:p w14:paraId="6A8AB407">
    <w:pPr>
      <w:pStyle w:val="Footer"/>
    </w:pPr>
    <w: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755976"/>
      <w:docPartObj>
        <w:docPartGallery w:val="Page Numbers (Bottom of Page)"/>
        <w:docPartUnique/>
      </w:docPartObj>
    </w:sdtPr>
    <w:sdtEndPr/>
    <w:sdtContent>
      <w:sdt>
        <w:sdtPr>
          <w:id w:val="-1769616900"/>
          <w:docPartObj>
            <w:docPartGallery w:val="Page Numbers (Top of Page)"/>
            <w:docPartUnique/>
          </w:docPartObj>
        </w:sdtPr>
        <w:sdtEndPr/>
        <w:sdtContent>
          <w:p w14:paraId="2E156D43">
            <w:pPr>
              <w:pStyle w:val="Footer"/>
              <w:jc w:val="right"/>
            </w:pPr>
            <w:r>
              <w:rPr>
                <w:rFonts w:ascii="Arial" w:hAnsi="Arial" w:cs="Arial"/>
                <w:sz w:val="18"/>
                <w:szCs w:val="18"/>
              </w:rPr>
              <w:t xml:space="preserve">Page </w:t>
            </w: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r>
              <w:rPr>
                <w:rFonts w:ascii="Arial" w:hAnsi="Arial" w:cs="Arial"/>
                <w:sz w:val="18"/>
                <w:szCs w:val="18"/>
              </w:rPr>
              <w:t xml:space="preserve"> of </w:t>
            </w:r>
            <w:r>
              <w:rPr>
                <w:rFonts w:ascii="Arial" w:hAnsi="Arial" w:cs="Arial"/>
                <w:b/>
                <w:sz w:val="18"/>
                <w:szCs w:val="18"/>
              </w:rPr>
              <w:fldChar w:fldCharType="begin"/>
            </w:r>
            <w:r>
              <w:rPr>
                <w:rFonts w:ascii="Arial" w:hAnsi="Arial" w:cs="Arial"/>
                <w:b/>
                <w:sz w:val="18"/>
                <w:szCs w:val="18"/>
              </w:rPr>
              <w:instrText xml:space="preserve"> NUMPAGES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4E2A" w14:textId="77777777" w:rsidR="00C17D58" w:rsidRDefault="00C17D58">
      <w:r>
        <w:separator/>
      </w:r>
    </w:p>
  </w:footnote>
  <w:footnote w:type="continuationSeparator" w:id="0">
    <w:p w14:paraId="26FD01AE" w14:textId="77777777" w:rsidR="00C17D58" w:rsidRDefault="00C1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38FC">
    <w:pPr>
      <w:tabs>
        <w:tab w:val="center" w:pos="4680"/>
        <w:tab w:val="right" w:pos="10800"/>
      </w:tabs>
      <w:ind w:left="3240"/>
      <w:rPr>
        <w:rFonts w:ascii="Arial" w:eastAsia="Arial" w:hAnsi="Arial" w:cs="Arial"/>
        <w:sz w:val="16"/>
        <w:szCs w:val="16"/>
      </w:rPr>
    </w:pPr>
    <w:r>
      <w:rPr>
        <w:rFonts w:ascii="Arial" w:eastAsia="Arial" w:hAnsi="Arial" w:cs="Arial"/>
        <w:sz w:val="16"/>
        <w:szCs w:val="16"/>
      </w:rPr>
      <w:tab/>
      <w:tab/>
      <w:t>CONFIDENTIAL</w:t>
    </w:r>
    <w:r>
      <w:rPr>
        <w:noProof/>
      </w:rPr>
      <w:drawing>
        <wp:anchor distT="0" distB="0" distL="114300" distR="114300" simplePos="0" relativeHeight="251659264" behindDoc="0" locked="0" layoutInCell="1" hidden="0" allowOverlap="1" wp14:anchorId="0D7DBE4C" wp14:editId="2BFA2DF2">
          <wp:simplePos x="0" y="0"/>
          <wp:positionH relativeFrom="column">
            <wp:posOffset>5</wp:posOffset>
          </wp:positionH>
          <wp:positionV relativeFrom="paragraph">
            <wp:posOffset>-28570</wp:posOffset>
          </wp:positionV>
          <wp:extent cx="1405956" cy="322799"/>
          <wp:effectExtent l="0" t="0" r="0" b="0"/>
          <wp:wrapNone/>
          <wp:docPr id="14" name="image1.jpg" descr="A 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jpg" descr="A blue text on a white background&#10;&#10;Description automatically generated"/>
                  <pic:cNvPicPr preferRelativeResize="0"/>
                </pic:nvPicPr>
                <pic:blipFill>
                  <a:blip r:embed="rId1"/>
                  <a:srcRect l="20" r="21"/>
                  <a:stretch>
                    <a:fillRect/>
                  </a:stretch>
                </pic:blipFill>
                <pic:spPr>
                  <a:xfrm>
                    <a:off x="0" y="0"/>
                    <a:ext cx="1405956" cy="322799"/>
                  </a:xfrm>
                  <a:prstGeom prst="rect">
                    <a:avLst/>
                  </a:prstGeom>
                  <a:ln/>
                </pic:spPr>
              </pic:pic>
            </a:graphicData>
          </a:graphic>
        </wp:anchor>
      </w:drawing>
    </w:r>
  </w:p>
  <w:p w14:paraId="2E2AFB15">
    <w:r>
      <w:t/>
    </w:r>
  </w:p>
  <w:p w14:paraId="1D2C8964">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1E3"/>
    <w:multiLevelType w:val="multilevel"/>
    <w:tmpl w:val="73A28CF0"/>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B5228C"/>
    <w:multiLevelType w:val="multilevel"/>
    <w:tmpl w:val="2F1CBD6A"/>
    <w:lvl w:ilvl="0">
      <w:start w:val="1"/>
      <w:numFmt w:val="decimal"/>
      <w:pStyle w:val="RBHStandarL1"/>
      <w:lvlText w:val="%1."/>
      <w:lvlJc w:val="left"/>
      <w:pPr>
        <w:tabs>
          <w:tab w:val="num" w:pos="720"/>
        </w:tabs>
        <w:ind w:left="720" w:hanging="720"/>
      </w:pPr>
    </w:lvl>
    <w:lvl w:ilvl="1">
      <w:start w:val="1"/>
      <w:numFmt w:val="decimal"/>
      <w:pStyle w:val="RBHStandarL2"/>
      <w:lvlText w:val="%2."/>
      <w:lvlJc w:val="left"/>
      <w:pPr>
        <w:tabs>
          <w:tab w:val="num" w:pos="1440"/>
        </w:tabs>
        <w:ind w:left="1440" w:hanging="720"/>
      </w:pPr>
    </w:lvl>
    <w:lvl w:ilvl="2">
      <w:start w:val="1"/>
      <w:numFmt w:val="decimal"/>
      <w:pStyle w:val="RBHStandarL3"/>
      <w:lvlText w:val="%3."/>
      <w:lvlJc w:val="left"/>
      <w:pPr>
        <w:tabs>
          <w:tab w:val="num" w:pos="2160"/>
        </w:tabs>
        <w:ind w:left="2160" w:hanging="720"/>
      </w:pPr>
    </w:lvl>
    <w:lvl w:ilvl="3">
      <w:start w:val="1"/>
      <w:numFmt w:val="decimal"/>
      <w:pStyle w:val="RBHStandarL4"/>
      <w:lvlText w:val="%4."/>
      <w:lvlJc w:val="left"/>
      <w:pPr>
        <w:tabs>
          <w:tab w:val="num" w:pos="2880"/>
        </w:tabs>
        <w:ind w:left="2880" w:hanging="720"/>
      </w:pPr>
    </w:lvl>
    <w:lvl w:ilvl="4">
      <w:start w:val="1"/>
      <w:numFmt w:val="decimal"/>
      <w:pStyle w:val="RBHStandarL5"/>
      <w:lvlText w:val="%5."/>
      <w:lvlJc w:val="left"/>
      <w:pPr>
        <w:tabs>
          <w:tab w:val="num" w:pos="3600"/>
        </w:tabs>
        <w:ind w:left="3600" w:hanging="720"/>
      </w:pPr>
    </w:lvl>
    <w:lvl w:ilvl="5">
      <w:start w:val="1"/>
      <w:numFmt w:val="decimal"/>
      <w:pStyle w:val="RBHStandarL6"/>
      <w:lvlText w:val="%6."/>
      <w:lvlJc w:val="left"/>
      <w:pPr>
        <w:tabs>
          <w:tab w:val="num" w:pos="4320"/>
        </w:tabs>
        <w:ind w:left="4320" w:hanging="720"/>
      </w:pPr>
    </w:lvl>
    <w:lvl w:ilvl="6">
      <w:start w:val="1"/>
      <w:numFmt w:val="decimal"/>
      <w:pStyle w:val="RBHStandarL7"/>
      <w:lvlText w:val="%7."/>
      <w:lvlJc w:val="left"/>
      <w:pPr>
        <w:tabs>
          <w:tab w:val="num" w:pos="5040"/>
        </w:tabs>
        <w:ind w:left="5040" w:hanging="720"/>
      </w:pPr>
    </w:lvl>
    <w:lvl w:ilvl="7">
      <w:start w:val="1"/>
      <w:numFmt w:val="decimal"/>
      <w:pStyle w:val="RBHStandarL8"/>
      <w:lvlText w:val="%8."/>
      <w:lvlJc w:val="left"/>
      <w:pPr>
        <w:tabs>
          <w:tab w:val="num" w:pos="5760"/>
        </w:tabs>
        <w:ind w:left="5760" w:hanging="720"/>
      </w:pPr>
    </w:lvl>
    <w:lvl w:ilvl="8">
      <w:start w:val="1"/>
      <w:numFmt w:val="decimal"/>
      <w:pStyle w:val="RBHStandarL9"/>
      <w:lvlText w:val="%9."/>
      <w:lvlJc w:val="left"/>
      <w:pPr>
        <w:tabs>
          <w:tab w:val="num" w:pos="6480"/>
        </w:tabs>
        <w:ind w:left="6480" w:hanging="720"/>
      </w:pPr>
    </w:lvl>
  </w:abstractNum>
  <w:abstractNum w:abstractNumId="2" w15:restartNumberingAfterBreak="0">
    <w:nsid w:val="0F9B5B03"/>
    <w:multiLevelType w:val="multilevel"/>
    <w:tmpl w:val="7BD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77FF"/>
    <w:multiLevelType w:val="multilevel"/>
    <w:tmpl w:val="9E50E5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065136"/>
    <w:multiLevelType w:val="multilevel"/>
    <w:tmpl w:val="B4D6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EB7943"/>
    <w:multiLevelType w:val="multilevel"/>
    <w:tmpl w:val="92CE4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CC1AB0"/>
    <w:multiLevelType w:val="multilevel"/>
    <w:tmpl w:val="09066440"/>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6A7D17"/>
    <w:multiLevelType w:val="multilevel"/>
    <w:tmpl w:val="5400F140"/>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BB0A67"/>
    <w:multiLevelType w:val="multilevel"/>
    <w:tmpl w:val="77C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F7E13"/>
    <w:multiLevelType w:val="multilevel"/>
    <w:tmpl w:val="03AE700A"/>
    <w:lvl w:ilvl="0">
      <w:start w:val="1"/>
      <w:numFmt w:val="lowerLetter"/>
      <w:pStyle w:val="uslevel1"/>
      <w:lvlText w:val="(%1)"/>
      <w:lvlJc w:val="left"/>
      <w:pPr>
        <w:ind w:left="1305" w:hanging="360"/>
      </w:pPr>
    </w:lvl>
    <w:lvl w:ilvl="1">
      <w:start w:val="1"/>
      <w:numFmt w:val="lowerLetter"/>
      <w:pStyle w:val="uslevel2"/>
      <w:lvlText w:val="%2."/>
      <w:lvlJc w:val="left"/>
      <w:pPr>
        <w:ind w:left="2025" w:hanging="360"/>
      </w:pPr>
    </w:lvl>
    <w:lvl w:ilvl="2">
      <w:start w:val="1"/>
      <w:numFmt w:val="lowerRoman"/>
      <w:pStyle w:val="uslevel3"/>
      <w:lvlText w:val="%3."/>
      <w:lvlJc w:val="right"/>
      <w:pPr>
        <w:ind w:left="2745" w:hanging="180"/>
      </w:pPr>
    </w:lvl>
    <w:lvl w:ilvl="3">
      <w:start w:val="1"/>
      <w:numFmt w:val="decimal"/>
      <w:pStyle w:val="uslevel4"/>
      <w:lvlText w:val="%4."/>
      <w:lvlJc w:val="left"/>
      <w:pPr>
        <w:ind w:left="3465" w:hanging="360"/>
      </w:pPr>
    </w:lvl>
    <w:lvl w:ilvl="4">
      <w:start w:val="1"/>
      <w:numFmt w:val="lowerLetter"/>
      <w:lvlText w:val="%5."/>
      <w:lvlJc w:val="left"/>
      <w:pPr>
        <w:ind w:left="4185" w:hanging="360"/>
      </w:pPr>
    </w:lvl>
    <w:lvl w:ilvl="5">
      <w:start w:val="1"/>
      <w:numFmt w:val="lowerRoman"/>
      <w:lvlText w:val="%6."/>
      <w:lvlJc w:val="right"/>
      <w:pPr>
        <w:ind w:left="4905" w:hanging="180"/>
      </w:pPr>
    </w:lvl>
    <w:lvl w:ilvl="6">
      <w:start w:val="1"/>
      <w:numFmt w:val="decimal"/>
      <w:lvlText w:val="%7."/>
      <w:lvlJc w:val="left"/>
      <w:pPr>
        <w:ind w:left="5625" w:hanging="360"/>
      </w:pPr>
    </w:lvl>
    <w:lvl w:ilvl="7">
      <w:start w:val="1"/>
      <w:numFmt w:val="lowerLetter"/>
      <w:lvlText w:val="%8."/>
      <w:lvlJc w:val="left"/>
      <w:pPr>
        <w:ind w:left="6345" w:hanging="360"/>
      </w:pPr>
    </w:lvl>
    <w:lvl w:ilvl="8">
      <w:start w:val="1"/>
      <w:numFmt w:val="lowerRoman"/>
      <w:lvlText w:val="%9."/>
      <w:lvlJc w:val="right"/>
      <w:pPr>
        <w:ind w:left="7065" w:hanging="180"/>
      </w:pPr>
    </w:lvl>
  </w:abstractNum>
  <w:abstractNum w:abstractNumId="10" w15:restartNumberingAfterBreak="0">
    <w:nsid w:val="49C01BDC"/>
    <w:multiLevelType w:val="hybridMultilevel"/>
    <w:tmpl w:val="EE0E1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D51D39"/>
    <w:multiLevelType w:val="multilevel"/>
    <w:tmpl w:val="9BE4EC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C62729"/>
    <w:multiLevelType w:val="multilevel"/>
    <w:tmpl w:val="14E601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384FE8"/>
    <w:multiLevelType w:val="multilevel"/>
    <w:tmpl w:val="97784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73D7BC3"/>
    <w:multiLevelType w:val="multilevel"/>
    <w:tmpl w:val="6D607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7994807"/>
    <w:multiLevelType w:val="multilevel"/>
    <w:tmpl w:val="E7622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9C06EBD"/>
    <w:multiLevelType w:val="multilevel"/>
    <w:tmpl w:val="2618DFF8"/>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7" w15:restartNumberingAfterBreak="0">
    <w:nsid w:val="6147241F"/>
    <w:multiLevelType w:val="hybridMultilevel"/>
    <w:tmpl w:val="170698B0"/>
    <w:lvl w:ilvl="0" w:tplc="2146D7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E285D"/>
    <w:multiLevelType w:val="multilevel"/>
    <w:tmpl w:val="4704D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96A606F"/>
    <w:multiLevelType w:val="multilevel"/>
    <w:tmpl w:val="86225834"/>
    <w:lvl w:ilvl="0">
      <w:start w:val="1"/>
      <w:numFmt w:val="decimal"/>
      <w:lvlText w:val="%1."/>
      <w:lvlJc w:val="left"/>
      <w:pPr>
        <w:ind w:left="945" w:hanging="360"/>
      </w:pPr>
      <w:rPr>
        <w:rFonts w:ascii="Arial" w:eastAsia="Arial" w:hAnsi="Arial" w:cs="Arial"/>
        <w:b w:val="0"/>
      </w:rPr>
    </w:lvl>
    <w:lvl w:ilvl="1">
      <w:start w:val="1"/>
      <w:numFmt w:val="lowerLetter"/>
      <w:lvlText w:val="(%2)"/>
      <w:lvlJc w:val="left"/>
      <w:pPr>
        <w:ind w:left="1665" w:hanging="360"/>
      </w:pPr>
      <w:rPr>
        <w:rFonts w:ascii="Arial" w:eastAsia="Arial" w:hAnsi="Arial" w:cs="Arial"/>
      </w:r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20" w15:restartNumberingAfterBreak="0">
    <w:nsid w:val="6D745915"/>
    <w:multiLevelType w:val="multilevel"/>
    <w:tmpl w:val="80687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2422739"/>
    <w:multiLevelType w:val="multilevel"/>
    <w:tmpl w:val="DEF28E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4AF2782"/>
    <w:multiLevelType w:val="multilevel"/>
    <w:tmpl w:val="C6EA7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7A84ACB"/>
    <w:multiLevelType w:val="multilevel"/>
    <w:tmpl w:val="40902108"/>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843659E"/>
    <w:multiLevelType w:val="multilevel"/>
    <w:tmpl w:val="3EE43B9C"/>
    <w:lvl w:ilvl="0">
      <w:start w:val="1"/>
      <w:numFmt w:val="decimal"/>
      <w:lvlText w:val="%1."/>
      <w:lvlJc w:val="left"/>
      <w:pPr>
        <w:ind w:left="0" w:firstLine="0"/>
      </w:pPr>
      <w:rPr>
        <w:b w:val="0"/>
        <w:i w:val="0"/>
        <w:smallCaps w:val="0"/>
        <w:u w:val="none"/>
      </w:rPr>
    </w:lvl>
    <w:lvl w:ilvl="1">
      <w:start w:val="1"/>
      <w:numFmt w:val="lowerLetter"/>
      <w:lvlText w:val="(%2)"/>
      <w:lvlJc w:val="left"/>
      <w:pPr>
        <w:ind w:left="0" w:firstLine="720"/>
      </w:pPr>
      <w:rPr>
        <w:b w:val="0"/>
        <w:i w:val="0"/>
        <w:smallCaps w:val="0"/>
        <w:u w:val="none"/>
      </w:rPr>
    </w:lvl>
    <w:lvl w:ilvl="2">
      <w:start w:val="1"/>
      <w:numFmt w:val="lowerRoman"/>
      <w:lvlText w:val="(%3)"/>
      <w:lvlJc w:val="left"/>
      <w:pPr>
        <w:ind w:left="0" w:firstLine="1440"/>
      </w:pPr>
      <w:rPr>
        <w:b w:val="0"/>
        <w:i w:val="0"/>
        <w:smallCaps w:val="0"/>
        <w:sz w:val="18"/>
        <w:szCs w:val="18"/>
        <w:u w:val="none"/>
      </w:rPr>
    </w:lvl>
    <w:lvl w:ilvl="3">
      <w:start w:val="1"/>
      <w:numFmt w:val="decimal"/>
      <w:lvlText w:val="(%4)"/>
      <w:lvlJc w:val="left"/>
      <w:pPr>
        <w:ind w:left="0" w:firstLine="2160"/>
      </w:pPr>
      <w:rPr>
        <w:b w:val="0"/>
        <w:i w:val="0"/>
        <w:smallCaps w:val="0"/>
        <w:u w:val="none"/>
      </w:rPr>
    </w:lvl>
    <w:lvl w:ilvl="4">
      <w:start w:val="1"/>
      <w:numFmt w:val="lowerLetter"/>
      <w:lvlText w:val="%5."/>
      <w:lvlJc w:val="left"/>
      <w:pPr>
        <w:ind w:left="0" w:firstLine="2880"/>
      </w:pPr>
      <w:rPr>
        <w:b w:val="0"/>
        <w:i w:val="0"/>
        <w:smallCaps w:val="0"/>
        <w:u w:val="none"/>
      </w:rPr>
    </w:lvl>
    <w:lvl w:ilvl="5">
      <w:start w:val="1"/>
      <w:numFmt w:val="lowerRoman"/>
      <w:lvlText w:val="%6."/>
      <w:lvlJc w:val="left"/>
      <w:pPr>
        <w:ind w:left="0" w:firstLine="3600"/>
      </w:pPr>
      <w:rPr>
        <w:b w:val="0"/>
        <w:i w:val="0"/>
        <w:smallCaps w:val="0"/>
        <w:u w:val="none"/>
      </w:rPr>
    </w:lvl>
    <w:lvl w:ilvl="6">
      <w:start w:val="1"/>
      <w:numFmt w:val="decimal"/>
      <w:lvlText w:val="%7)"/>
      <w:lvlJc w:val="left"/>
      <w:pPr>
        <w:ind w:left="0" w:firstLine="4320"/>
      </w:pPr>
      <w:rPr>
        <w:b w:val="0"/>
        <w:i w:val="0"/>
        <w:smallCaps w:val="0"/>
        <w:u w:val="none"/>
      </w:rPr>
    </w:lvl>
    <w:lvl w:ilvl="7">
      <w:start w:val="1"/>
      <w:numFmt w:val="lowerLetter"/>
      <w:lvlText w:val="%8)"/>
      <w:lvlJc w:val="left"/>
      <w:pPr>
        <w:ind w:left="0" w:firstLine="5040"/>
      </w:pPr>
      <w:rPr>
        <w:b w:val="0"/>
        <w:i w:val="0"/>
        <w:smallCaps w:val="0"/>
        <w:u w:val="none"/>
      </w:rPr>
    </w:lvl>
    <w:lvl w:ilvl="8">
      <w:start w:val="1"/>
      <w:numFmt w:val="lowerRoman"/>
      <w:lvlText w:val="%9)"/>
      <w:lvlJc w:val="left"/>
      <w:pPr>
        <w:ind w:left="0" w:firstLine="5760"/>
      </w:pPr>
      <w:rPr>
        <w:b w:val="0"/>
        <w:i w:val="0"/>
        <w:smallCaps w:val="0"/>
        <w:u w:val="none"/>
      </w:rPr>
    </w:lvl>
  </w:abstractNum>
  <w:abstractNum w:abstractNumId="25" w15:restartNumberingAfterBreak="0">
    <w:nsid w:val="7DA91601"/>
    <w:multiLevelType w:val="multilevel"/>
    <w:tmpl w:val="AC7475C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8858506">
    <w:abstractNumId w:val="19"/>
  </w:num>
  <w:num w:numId="2" w16cid:durableId="1867139616">
    <w:abstractNumId w:val="9"/>
  </w:num>
  <w:num w:numId="3" w16cid:durableId="164713667">
    <w:abstractNumId w:val="5"/>
  </w:num>
  <w:num w:numId="4" w16cid:durableId="1064111073">
    <w:abstractNumId w:val="7"/>
  </w:num>
  <w:num w:numId="5" w16cid:durableId="155070892">
    <w:abstractNumId w:val="15"/>
  </w:num>
  <w:num w:numId="6" w16cid:durableId="2081128385">
    <w:abstractNumId w:val="20"/>
  </w:num>
  <w:num w:numId="7" w16cid:durableId="1141993674">
    <w:abstractNumId w:val="3"/>
  </w:num>
  <w:num w:numId="8" w16cid:durableId="2091998822">
    <w:abstractNumId w:val="13"/>
  </w:num>
  <w:num w:numId="9" w16cid:durableId="1436363877">
    <w:abstractNumId w:val="24"/>
  </w:num>
  <w:num w:numId="10" w16cid:durableId="1560554247">
    <w:abstractNumId w:val="22"/>
  </w:num>
  <w:num w:numId="11" w16cid:durableId="1248881404">
    <w:abstractNumId w:val="12"/>
  </w:num>
  <w:num w:numId="12" w16cid:durableId="276572187">
    <w:abstractNumId w:val="21"/>
  </w:num>
  <w:num w:numId="13" w16cid:durableId="1493134105">
    <w:abstractNumId w:val="18"/>
  </w:num>
  <w:num w:numId="14" w16cid:durableId="585378757">
    <w:abstractNumId w:val="14"/>
  </w:num>
  <w:num w:numId="15" w16cid:durableId="676422938">
    <w:abstractNumId w:val="4"/>
  </w:num>
  <w:num w:numId="16" w16cid:durableId="2110613088">
    <w:abstractNumId w:val="6"/>
  </w:num>
  <w:num w:numId="17" w16cid:durableId="1226986023">
    <w:abstractNumId w:val="16"/>
  </w:num>
  <w:num w:numId="18" w16cid:durableId="875896420">
    <w:abstractNumId w:val="0"/>
  </w:num>
  <w:num w:numId="19" w16cid:durableId="901017502">
    <w:abstractNumId w:val="11"/>
  </w:num>
  <w:num w:numId="20" w16cid:durableId="947270677">
    <w:abstractNumId w:val="25"/>
  </w:num>
  <w:num w:numId="21" w16cid:durableId="440957130">
    <w:abstractNumId w:val="1"/>
  </w:num>
  <w:num w:numId="22" w16cid:durableId="1959094478">
    <w:abstractNumId w:val="23"/>
  </w:num>
  <w:num w:numId="23" w16cid:durableId="298192305">
    <w:abstractNumId w:val="17"/>
  </w:num>
  <w:num w:numId="24" w16cid:durableId="435447638">
    <w:abstractNumId w:val="2"/>
  </w:num>
  <w:num w:numId="25" w16cid:durableId="603613825">
    <w:abstractNumId w:val="8"/>
  </w:num>
  <w:num w:numId="26" w16cid:durableId="14493554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655"/>
    <w:rsid w:val="00011D07"/>
    <w:rsid w:val="000251AB"/>
    <w:rsid w:val="00094CE3"/>
    <w:rsid w:val="000B0527"/>
    <w:rsid w:val="000C2D0C"/>
    <w:rsid w:val="001010AC"/>
    <w:rsid w:val="00101AA4"/>
    <w:rsid w:val="0011174D"/>
    <w:rsid w:val="0011327F"/>
    <w:rsid w:val="001257A8"/>
    <w:rsid w:val="00141C44"/>
    <w:rsid w:val="00163023"/>
    <w:rsid w:val="00170AFC"/>
    <w:rsid w:val="001A533B"/>
    <w:rsid w:val="001B1A2D"/>
    <w:rsid w:val="001C1AC7"/>
    <w:rsid w:val="001D186A"/>
    <w:rsid w:val="001D628A"/>
    <w:rsid w:val="001E3BC1"/>
    <w:rsid w:val="001E5949"/>
    <w:rsid w:val="00216B66"/>
    <w:rsid w:val="002208E3"/>
    <w:rsid w:val="002348F1"/>
    <w:rsid w:val="00240F11"/>
    <w:rsid w:val="00255424"/>
    <w:rsid w:val="00261768"/>
    <w:rsid w:val="00265151"/>
    <w:rsid w:val="00283701"/>
    <w:rsid w:val="00286CFD"/>
    <w:rsid w:val="002C23B6"/>
    <w:rsid w:val="002E25FD"/>
    <w:rsid w:val="002F504C"/>
    <w:rsid w:val="003129F2"/>
    <w:rsid w:val="003179FB"/>
    <w:rsid w:val="00331F01"/>
    <w:rsid w:val="00332DA9"/>
    <w:rsid w:val="00335877"/>
    <w:rsid w:val="0034215E"/>
    <w:rsid w:val="00355D4F"/>
    <w:rsid w:val="003639CC"/>
    <w:rsid w:val="00375E1D"/>
    <w:rsid w:val="003849A4"/>
    <w:rsid w:val="0039052F"/>
    <w:rsid w:val="003927B1"/>
    <w:rsid w:val="003C29B6"/>
    <w:rsid w:val="003D2D62"/>
    <w:rsid w:val="003D3827"/>
    <w:rsid w:val="003D3E7A"/>
    <w:rsid w:val="003D4B23"/>
    <w:rsid w:val="003D585E"/>
    <w:rsid w:val="003E0639"/>
    <w:rsid w:val="003E4FA7"/>
    <w:rsid w:val="003F6F65"/>
    <w:rsid w:val="00403FDB"/>
    <w:rsid w:val="00411DDF"/>
    <w:rsid w:val="00416F09"/>
    <w:rsid w:val="00425CA9"/>
    <w:rsid w:val="00436B03"/>
    <w:rsid w:val="004554A0"/>
    <w:rsid w:val="00474A6E"/>
    <w:rsid w:val="004857B7"/>
    <w:rsid w:val="00486F8E"/>
    <w:rsid w:val="00491AE1"/>
    <w:rsid w:val="004C3733"/>
    <w:rsid w:val="00500BF9"/>
    <w:rsid w:val="005137DC"/>
    <w:rsid w:val="00530CBB"/>
    <w:rsid w:val="00563B41"/>
    <w:rsid w:val="005806FB"/>
    <w:rsid w:val="005868C7"/>
    <w:rsid w:val="005B5A6C"/>
    <w:rsid w:val="005C16DC"/>
    <w:rsid w:val="005C7F16"/>
    <w:rsid w:val="005F441B"/>
    <w:rsid w:val="00601A7F"/>
    <w:rsid w:val="00610217"/>
    <w:rsid w:val="00623B0F"/>
    <w:rsid w:val="006243F4"/>
    <w:rsid w:val="006A36B7"/>
    <w:rsid w:val="006B3761"/>
    <w:rsid w:val="006B5B3F"/>
    <w:rsid w:val="006B5F42"/>
    <w:rsid w:val="006C0AC6"/>
    <w:rsid w:val="006E2372"/>
    <w:rsid w:val="007004CC"/>
    <w:rsid w:val="00714F1D"/>
    <w:rsid w:val="00717237"/>
    <w:rsid w:val="00720626"/>
    <w:rsid w:val="00724100"/>
    <w:rsid w:val="007331D1"/>
    <w:rsid w:val="00735CCB"/>
    <w:rsid w:val="007375B5"/>
    <w:rsid w:val="007427F1"/>
    <w:rsid w:val="00744617"/>
    <w:rsid w:val="00765B0B"/>
    <w:rsid w:val="00780E1A"/>
    <w:rsid w:val="00796457"/>
    <w:rsid w:val="007A6E95"/>
    <w:rsid w:val="007D39C2"/>
    <w:rsid w:val="007F4798"/>
    <w:rsid w:val="00815FDA"/>
    <w:rsid w:val="00823C9B"/>
    <w:rsid w:val="00840A77"/>
    <w:rsid w:val="00876DDA"/>
    <w:rsid w:val="008A4CEC"/>
    <w:rsid w:val="008C12C3"/>
    <w:rsid w:val="008C33D3"/>
    <w:rsid w:val="008D3AA2"/>
    <w:rsid w:val="008E1C78"/>
    <w:rsid w:val="008F653C"/>
    <w:rsid w:val="00905101"/>
    <w:rsid w:val="00922D2E"/>
    <w:rsid w:val="00926F99"/>
    <w:rsid w:val="0092753C"/>
    <w:rsid w:val="009310BF"/>
    <w:rsid w:val="00935245"/>
    <w:rsid w:val="00935DA1"/>
    <w:rsid w:val="0097702E"/>
    <w:rsid w:val="00982C20"/>
    <w:rsid w:val="00984753"/>
    <w:rsid w:val="009B087C"/>
    <w:rsid w:val="009B45CF"/>
    <w:rsid w:val="009B593D"/>
    <w:rsid w:val="009E0053"/>
    <w:rsid w:val="009E0F66"/>
    <w:rsid w:val="00A22519"/>
    <w:rsid w:val="00A31E08"/>
    <w:rsid w:val="00A43945"/>
    <w:rsid w:val="00A43EE1"/>
    <w:rsid w:val="00A55DE0"/>
    <w:rsid w:val="00A71EC0"/>
    <w:rsid w:val="00AD37EF"/>
    <w:rsid w:val="00AE672E"/>
    <w:rsid w:val="00B27D59"/>
    <w:rsid w:val="00B46D0F"/>
    <w:rsid w:val="00B9521F"/>
    <w:rsid w:val="00B95670"/>
    <w:rsid w:val="00BA09B5"/>
    <w:rsid w:val="00BC302F"/>
    <w:rsid w:val="00BC5BF7"/>
    <w:rsid w:val="00BD7231"/>
    <w:rsid w:val="00C1666F"/>
    <w:rsid w:val="00C17D58"/>
    <w:rsid w:val="00C24721"/>
    <w:rsid w:val="00C41C22"/>
    <w:rsid w:val="00C56AB1"/>
    <w:rsid w:val="00C92B4E"/>
    <w:rsid w:val="00C961BA"/>
    <w:rsid w:val="00C965E4"/>
    <w:rsid w:val="00C97CF8"/>
    <w:rsid w:val="00CD19D3"/>
    <w:rsid w:val="00CD2C96"/>
    <w:rsid w:val="00CD6E41"/>
    <w:rsid w:val="00CE1441"/>
    <w:rsid w:val="00CE2A0A"/>
    <w:rsid w:val="00D0199B"/>
    <w:rsid w:val="00D12564"/>
    <w:rsid w:val="00D12DC0"/>
    <w:rsid w:val="00D13C3A"/>
    <w:rsid w:val="00D77FF6"/>
    <w:rsid w:val="00D87FC7"/>
    <w:rsid w:val="00D971C1"/>
    <w:rsid w:val="00DD39DD"/>
    <w:rsid w:val="00DD646B"/>
    <w:rsid w:val="00DE180F"/>
    <w:rsid w:val="00DE4C34"/>
    <w:rsid w:val="00E03C6A"/>
    <w:rsid w:val="00E221B6"/>
    <w:rsid w:val="00E24634"/>
    <w:rsid w:val="00E724A6"/>
    <w:rsid w:val="00E909F3"/>
    <w:rsid w:val="00ED734F"/>
    <w:rsid w:val="00EF42EA"/>
    <w:rsid w:val="00F05D69"/>
    <w:rsid w:val="00F066CC"/>
    <w:rsid w:val="00F07E1B"/>
    <w:rsid w:val="00F20D46"/>
    <w:rsid w:val="00F367B9"/>
    <w:rsid w:val="00F4442B"/>
    <w:rsid w:val="00F8379B"/>
    <w:rsid w:val="00F91655"/>
    <w:rsid w:val="00F9547E"/>
    <w:rsid w:val="00FA3402"/>
    <w:rsid w:val="00FA74ED"/>
    <w:rsid w:val="00FB0008"/>
    <w:rsid w:val="00FB72F4"/>
    <w:rsid w:val="00FC51A0"/>
    <w:rsid w:val="00FD3494"/>
    <w:rsid w:val="00FD6B54"/>
    <w:rsid w:val="00FE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9494"/>
  <w15:docId w15:val="{A93F74C0-BCBD-42FF-8868-D11E5169598A}"/>
  <w:docVars>
    <w:docVar w:name="ironcladData" w:val="1|17fee7af4e3ff3f3069187eef439848c|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"/>
  </w:docVa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3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semiHidden/>
    <w:unhideWhenUsed/>
    <w:rsid w:val="0028143D"/>
    <w:rPr>
      <w:sz w:val="20"/>
      <w:szCs w:val="20"/>
    </w:rPr>
  </w:style>
  <w:style w:type="character" w:customStyle="1" w:styleId="CommentTextChar">
    <w:name w:val="Comment Text Char"/>
    <w:basedOn w:val="DefaultParagraphFont"/>
    <w:link w:val="CommentText"/>
    <w:uiPriority w:val="99"/>
    <w:semiHidden/>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numbering" w:customStyle="1" w:styleId="Style1">
    <w:name w:val="Style1"/>
    <w:uiPriority w:val="99"/>
    <w:rsid w:val="00195429"/>
  </w:style>
  <w:style w:type="paragraph" w:customStyle="1" w:styleId="RBHStandarL1">
    <w:name w:val="RBHStandar_L1"/>
    <w:basedOn w:val="Normal"/>
    <w:rsid w:val="00BD62BA"/>
    <w:pPr>
      <w:numPr>
        <w:numId w:val="21"/>
      </w:numPr>
      <w:spacing w:after="240"/>
      <w:outlineLvl w:val="0"/>
    </w:pPr>
    <w:rPr>
      <w:szCs w:val="20"/>
    </w:rPr>
  </w:style>
  <w:style w:type="paragraph" w:customStyle="1" w:styleId="RBHStandarL2">
    <w:name w:val="RBHStandar_L2"/>
    <w:basedOn w:val="RBHStandarL1"/>
    <w:link w:val="RBHStandarL2Char"/>
    <w:rsid w:val="00BD62BA"/>
    <w:pPr>
      <w:numPr>
        <w:ilvl w:val="1"/>
      </w:numPr>
      <w:outlineLvl w:val="1"/>
    </w:pPr>
  </w:style>
  <w:style w:type="character" w:customStyle="1" w:styleId="RBHStandarL2Char">
    <w:name w:val="RBHStandar_L2 Char"/>
    <w:basedOn w:val="DefaultParagraphFont"/>
    <w:link w:val="RBHStandarL2"/>
    <w:rsid w:val="00BD62BA"/>
    <w:rPr>
      <w:szCs w:val="20"/>
    </w:rPr>
  </w:style>
  <w:style w:type="paragraph" w:customStyle="1" w:styleId="RBHStandarL3">
    <w:name w:val="RBHStandar_L3"/>
    <w:basedOn w:val="RBHStandarL2"/>
    <w:rsid w:val="00BD62BA"/>
    <w:pPr>
      <w:numPr>
        <w:ilvl w:val="2"/>
      </w:numPr>
      <w:ind w:left="3240"/>
      <w:outlineLvl w:val="2"/>
    </w:pPr>
  </w:style>
  <w:style w:type="paragraph" w:customStyle="1" w:styleId="RBHStandarL4">
    <w:name w:val="RBHStandar_L4"/>
    <w:basedOn w:val="RBHStandarL3"/>
    <w:rsid w:val="00BD62BA"/>
    <w:pPr>
      <w:numPr>
        <w:ilvl w:val="3"/>
      </w:numPr>
      <w:ind w:left="4680" w:hanging="1080"/>
      <w:outlineLvl w:val="3"/>
    </w:pPr>
  </w:style>
  <w:style w:type="paragraph" w:customStyle="1" w:styleId="RBHStandarL5">
    <w:name w:val="RBHStandar_L5"/>
    <w:basedOn w:val="RBHStandarL4"/>
    <w:rsid w:val="00BD62BA"/>
    <w:pPr>
      <w:numPr>
        <w:ilvl w:val="4"/>
      </w:numPr>
      <w:ind w:left="5760" w:hanging="1080"/>
      <w:outlineLvl w:val="4"/>
    </w:pPr>
  </w:style>
  <w:style w:type="paragraph" w:customStyle="1" w:styleId="RBHStandarL6">
    <w:name w:val="RBHStandar_L6"/>
    <w:basedOn w:val="RBHStandarL5"/>
    <w:rsid w:val="00BD62BA"/>
    <w:pPr>
      <w:numPr>
        <w:ilvl w:val="5"/>
      </w:numPr>
      <w:ind w:left="7200" w:hanging="1440"/>
      <w:outlineLvl w:val="5"/>
    </w:pPr>
  </w:style>
  <w:style w:type="paragraph" w:customStyle="1" w:styleId="RBHStandarL7">
    <w:name w:val="RBHStandar_L7"/>
    <w:basedOn w:val="RBHStandarL6"/>
    <w:rsid w:val="00BD62BA"/>
    <w:pPr>
      <w:numPr>
        <w:ilvl w:val="6"/>
      </w:numPr>
      <w:ind w:left="8640" w:hanging="1800"/>
      <w:outlineLvl w:val="6"/>
    </w:pPr>
  </w:style>
  <w:style w:type="paragraph" w:customStyle="1" w:styleId="RBHStandarL8">
    <w:name w:val="RBHStandar_L8"/>
    <w:basedOn w:val="RBHStandarL7"/>
    <w:rsid w:val="00BD62BA"/>
    <w:pPr>
      <w:numPr>
        <w:ilvl w:val="7"/>
      </w:numPr>
      <w:ind w:left="9720" w:hanging="1800"/>
      <w:outlineLvl w:val="7"/>
    </w:pPr>
  </w:style>
  <w:style w:type="paragraph" w:customStyle="1" w:styleId="RBHStandarL9">
    <w:name w:val="RBHStandar_L9"/>
    <w:basedOn w:val="RBHStandarL8"/>
    <w:rsid w:val="00BD62BA"/>
    <w:pPr>
      <w:numPr>
        <w:ilvl w:val="8"/>
      </w:numPr>
      <w:ind w:left="11160" w:hanging="2160"/>
      <w:outlineLvl w:val="8"/>
    </w:pPr>
  </w:style>
  <w:style w:type="paragraph" w:customStyle="1" w:styleId="Style2">
    <w:name w:val="Style2"/>
    <w:basedOn w:val="Normal"/>
    <w:qFormat/>
    <w:rsid w:val="00BD62BA"/>
    <w:pPr>
      <w:spacing w:before="240"/>
      <w:jc w:val="center"/>
    </w:pPr>
    <w:rPr>
      <w:i/>
      <w:szCs w:val="22"/>
    </w:r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character" w:styleId="PageNumber">
    <w:name w:val="page number"/>
    <w:basedOn w:val="DefaultParagraphFont"/>
    <w:uiPriority w:val="99"/>
    <w:semiHidden/>
    <w:unhideWhenUsed/>
    <w:rsid w:val="0084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443">
      <w:bodyDiv w:val="1"/>
      <w:marLeft w:val="0"/>
      <w:marRight w:val="0"/>
      <w:marTop w:val="0"/>
      <w:marBottom w:val="0"/>
      <w:divBdr>
        <w:top w:val="none" w:sz="0" w:space="0" w:color="auto"/>
        <w:left w:val="none" w:sz="0" w:space="0" w:color="auto"/>
        <w:bottom w:val="none" w:sz="0" w:space="0" w:color="auto"/>
        <w:right w:val="none" w:sz="0" w:space="0" w:color="auto"/>
      </w:divBdr>
    </w:div>
    <w:div w:id="144985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reedly.com/support-services-term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eedly.com/support-services-term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eedly.com/guides/dashboard/%23data-explor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preedly.com/terms-of-service" TargetMode="External"/><Relationship Id="rId4" Type="http://schemas.openxmlformats.org/officeDocument/2006/relationships/styles" Target="styles.xml"/><Relationship Id="rId9" Type="http://schemas.openxmlformats.org/officeDocument/2006/relationships/hyperlink" Target="https://www.spreedly.com/terms-of-service." TargetMode="External"/><Relationship Id="rId14" Type="http://schemas.openxmlformats.org/officeDocument/2006/relationships/header" Target="header1.xml"/><Relationship Id="rId19" Type="http://schemas.openxmlformats.org/officeDocument/2006/relationships/comments" Target="comments.xml"/><Relationship Id="rId20" Type="http://schemas.microsoft.com/office/2011/relationships/commentsExtended" Target="commentsExtended.xml"/><Relationship Id="rId21" Type="http://schemas.microsoft.com/office/2018/08/relationships/commentsExtensible" Target="commentsExtensible.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name="Office Theme" mc:Ignorable="w14 w15 w16cid w16cex">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fQUZZrQMPGu2Rdumm/MpS/Unfw==">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0640D6-3E1B-604E-BDD4-A6AE8C62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Jason Gardner</cp:lastModifiedBy>
  <cp:revision>21</cp:revision>
  <dcterms:created xsi:type="dcterms:W3CDTF">2023-10-31T16:17:00Z</dcterms:created>
  <dcterms:modified xsi:type="dcterms:W3CDTF">2024-02-15T18:22:00Z</dcterms:modified>
</cp:coreProperties>
</file>