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before="10" w:lineRule="auto"/>
        <w:ind w:right="-20"/>
        <w:rPr>
          <w:b w:val="1"/>
          <w:sz w:val="24"/>
          <w:szCs w:val="24"/>
        </w:rPr>
      </w:pPr>
      <w:r w:rsidDel="00000000" w:rsidR="00000000" w:rsidRPr="00000000">
        <w:rPr>
          <w:rtl w:val="0"/>
        </w:rPr>
      </w:r>
    </w:p>
    <w:p w:rsidR="00000000" w:rsidDel="00000000" w:rsidP="00000000" w:rsidRDefault="00000000" w:rsidRPr="00000000" w14:paraId="00000002">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pos="0"/>
        </w:tabs>
        <w:spacing w:before="10" w:lineRule="auto"/>
        <w:ind w:right="-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spacing w:after="160" w:lineRule="auto"/>
        <w:ind w:left="270" w:right="-14" w:firstLine="0"/>
        <w:jc w:val="left"/>
        <w:rPr>
          <w:rFonts w:ascii="Arial" w:cs="Arial" w:eastAsia="Arial" w:hAnsi="Arial"/>
          <w:b w:val="1"/>
          <w:sz w:val="18"/>
          <w:szCs w:val="18"/>
        </w:rPr>
      </w:pPr>
      <w:r w:rsidDel="00000000" w:rsidR="00000000" w:rsidRPr="00000000">
        <w:rPr>
          <w:rtl w:val="0"/>
        </w:rPr>
      </w:r>
    </w:p>
    <w:tbl>
      <w:tblPr>
        <w:tblStyle w:val="Table1"/>
        <w:tblW w:w="11007.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5"/>
        <w:gridCol w:w="1830"/>
        <w:gridCol w:w="3672"/>
        <w:tblGridChange w:id="0">
          <w:tblGrid>
            <w:gridCol w:w="5505"/>
            <w:gridCol w:w="1830"/>
            <w:gridCol w:w="3672"/>
          </w:tblGrid>
        </w:tblGridChange>
      </w:tblGrid>
      <w:tr>
        <w:trPr>
          <w:cantSplit w:val="0"/>
          <w:tblHeader w:val="0"/>
        </w:trPr>
        <w:tc>
          <w:tcPr/>
          <w:p w:rsidR="00000000" w:rsidDel="00000000" w:rsidP="00000000" w:rsidRDefault="00000000" w:rsidRPr="00000000" w14:paraId="00000005">
            <w:pPr>
              <w:ind w:left="270" w:right="-14"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6">
            <w:pPr>
              <w:ind w:left="270" w:right="-1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7">
            <w:pPr>
              <w:ind w:left="270" w:right="-1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8">
            <w:pPr>
              <w:ind w:left="270" w:right="-1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MC 27701</w:t>
            </w:r>
          </w:p>
          <w:p w:rsidR="00000000" w:rsidDel="00000000" w:rsidP="00000000" w:rsidRDefault="00000000" w:rsidRPr="00000000" w14:paraId="00000009">
            <w:pPr>
              <w:ind w:left="270" w:right="-14"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left="270" w:right="-14"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left="270" w:right="-14" w:firstLine="0"/>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ind w:left="270" w:right="-14"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To: </w:t>
            </w:r>
            <w:r w:rsidDel="00000000" w:rsidR="00000000" w:rsidRPr="00000000">
              <w:rPr>
                <w:rtl w:val="0"/>
              </w:rPr>
            </w:r>
          </w:p>
          <w:p w:rsidR="00000000" w:rsidDel="00000000" w:rsidP="00000000" w:rsidRDefault="00000000" w:rsidRPr="00000000" w14:paraId="0000000D">
            <w:pPr>
              <w:ind w:left="270" w:right="-14"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Pre-Paid Legal Services, Inc. “</w:t>
            </w:r>
            <w:r w:rsidDel="00000000" w:rsidR="00000000" w:rsidRPr="00000000">
              <w:rPr>
                <w:rFonts w:ascii="Arial" w:cs="Arial" w:eastAsia="Arial" w:hAnsi="Arial"/>
                <w:sz w:val="18"/>
                <w:szCs w:val="18"/>
                <w:rtl w:val="0"/>
              </w:rPr>
              <w:t xml:space="preserve">PPLSI”</w:t>
            </w:r>
          </w:p>
          <w:p w:rsidR="00000000" w:rsidDel="00000000" w:rsidP="00000000" w:rsidRDefault="00000000" w:rsidRPr="00000000" w14:paraId="0000000E">
            <w:pPr>
              <w:ind w:left="270" w:right="-14"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Tax ID: </w:t>
            </w:r>
            <w:r w:rsidDel="00000000" w:rsidR="00000000" w:rsidRPr="00000000">
              <w:rPr>
                <w:rtl w:val="0"/>
              </w:rPr>
            </w:r>
          </w:p>
          <w:p w:rsidR="00000000" w:rsidDel="00000000" w:rsidP="00000000" w:rsidRDefault="00000000" w:rsidRPr="00000000" w14:paraId="0000000F">
            <w:pPr>
              <w:ind w:left="270" w:right="-14"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One Pre-Paid Way Ada, OK 74820</w:t>
            </w:r>
          </w:p>
          <w:p w:rsidR="00000000" w:rsidDel="00000000" w:rsidP="00000000" w:rsidRDefault="00000000" w:rsidRPr="00000000" w14:paraId="00000010">
            <w:pPr>
              <w:ind w:left="270" w:right="-14"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ind w:left="270" w:right="-14"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ind w:left="270" w:right="-14"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Lauren Wilson</w:t>
            </w:r>
          </w:p>
        </w:tc>
        <w:tc>
          <w:tcPr/>
          <w:p w:rsidR="00000000" w:rsidDel="00000000" w:rsidP="00000000" w:rsidRDefault="00000000" w:rsidRPr="00000000" w14:paraId="00000013">
            <w:pPr>
              <w:spacing w:after="160" w:lineRule="auto"/>
              <w:ind w:left="270" w:right="-14"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4">
            <w:pPr>
              <w:spacing w:after="160" w:lineRule="auto"/>
              <w:ind w:left="270" w:right="-14"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pacing w:after="160" w:lineRule="auto"/>
              <w:ind w:left="270" w:right="-14"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sdt>
              <w:sdtPr>
                <w:tag w:val="goog_rdk_0"/>
              </w:sdtPr>
              <w:sdtContent>
                <w:ins w:author="Scott M. Coleman" w:id="0" w:date="2022-06-01T07:26:00Z">
                  <w:r w:rsidDel="00000000" w:rsidR="00000000" w:rsidRPr="00000000">
                    <w:rPr>
                      <w:rFonts w:ascii="Arial" w:cs="Arial" w:eastAsia="Arial" w:hAnsi="Arial"/>
                      <w:sz w:val="18"/>
                      <w:szCs w:val="18"/>
                      <w:rtl w:val="0"/>
                    </w:rPr>
                    <w:t xml:space="preserve">15 June 2022</w:t>
                  </w:r>
                </w:ins>
              </w:sdtContent>
            </w:sdt>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jc w:val="left"/>
        <w:rPr>
          <w:rFonts w:ascii="Arial" w:cs="Arial" w:eastAsia="Arial" w:hAnsi="Arial"/>
        </w:rPr>
      </w:pPr>
      <w:r w:rsidDel="00000000" w:rsidR="00000000" w:rsidRPr="00000000">
        <w:rPr>
          <w:rFonts w:ascii="Arial" w:cs="Arial" w:eastAsia="Arial" w:hAnsi="Arial"/>
          <w:rtl w:val="0"/>
        </w:rPr>
        <w:t xml:space="preserve">This Order Form is entered into between the entity identified above as “Customer” and Spreedly, Inc. (each a “Party” and collectively, the “Parties”) as of the </w:t>
      </w:r>
      <w:sdt>
        <w:sdtPr>
          <w:tag w:val="goog_rdk_1"/>
        </w:sdtPr>
        <w:sdtContent>
          <w:ins w:author="Scott M. Coleman" w:id="1" w:date="2022-06-01T07:44:00Z">
            <w:r w:rsidDel="00000000" w:rsidR="00000000" w:rsidRPr="00000000">
              <w:rPr>
                <w:rFonts w:ascii="Arial" w:cs="Arial" w:eastAsia="Arial" w:hAnsi="Arial"/>
                <w:rtl w:val="0"/>
              </w:rPr>
              <w:t xml:space="preserve">earlier of July 15, 2022 or the first day Customer makes a production API call</w:t>
            </w:r>
          </w:ins>
        </w:sdtContent>
      </w:sdt>
      <w:sdt>
        <w:sdtPr>
          <w:tag w:val="goog_rdk_2"/>
        </w:sdtPr>
        <w:sdtContent>
          <w:del w:author="Scott M. Coleman" w:id="1" w:date="2022-06-01T07:44:00Z">
            <w:r w:rsidDel="00000000" w:rsidR="00000000" w:rsidRPr="00000000">
              <w:rPr>
                <w:rFonts w:ascii="Arial" w:cs="Arial" w:eastAsia="Arial" w:hAnsi="Arial"/>
                <w:rtl w:val="0"/>
              </w:rPr>
              <w:delText xml:space="preserve">last day it is signed</w:delText>
            </w:r>
          </w:del>
        </w:sdtContent>
      </w:sdt>
      <w:r w:rsidDel="00000000" w:rsidR="00000000" w:rsidRPr="00000000">
        <w:rPr>
          <w:rFonts w:ascii="Arial" w:cs="Arial" w:eastAsia="Arial" w:hAnsi="Arial"/>
          <w:rtl w:val="0"/>
        </w:rPr>
        <w:t xml:space="preserve">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In the event of any conflict between the terms of the Agreement and this Order Form, this Order Form shall govern. Capitalized terms used but not defined in this Order Form have the meanings set forth in the Agreement or in the Documentation.</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47"/>
          <w:tab w:val="left" w:pos="1620"/>
        </w:tabs>
        <w:spacing w:line="264"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 Order Form Term</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547"/>
          <w:tab w:val="left" w:pos="1620"/>
        </w:tabs>
        <w:spacing w:line="264" w:lineRule="auto"/>
        <w:rPr>
          <w:rFonts w:ascii="Arial" w:cs="Arial" w:eastAsia="Arial" w:hAnsi="Arial"/>
          <w:color w:val="000000"/>
        </w:rPr>
      </w:pPr>
      <w:r w:rsidDel="00000000" w:rsidR="00000000" w:rsidRPr="00000000">
        <w:rPr>
          <w:rFonts w:ascii="Arial" w:cs="Arial" w:eastAsia="Arial" w:hAnsi="Arial"/>
          <w:color w:val="000000"/>
          <w:rtl w:val="0"/>
        </w:rPr>
        <w:t xml:space="preserve">The </w:t>
      </w:r>
      <w:sdt>
        <w:sdtPr>
          <w:tag w:val="goog_rdk_3"/>
        </w:sdtPr>
        <w:sdtContent>
          <w:del w:author="Scott M. Coleman" w:id="2" w:date="2022-06-01T07:07:00Z">
            <w:r w:rsidDel="00000000" w:rsidR="00000000" w:rsidRPr="00000000">
              <w:rPr>
                <w:rFonts w:ascii="Arial" w:cs="Arial" w:eastAsia="Arial" w:hAnsi="Arial"/>
                <w:color w:val="000000"/>
                <w:rtl w:val="0"/>
              </w:rPr>
              <w:delText xml:space="preserve">Initial </w:delText>
            </w:r>
          </w:del>
        </w:sdtContent>
      </w:sdt>
      <w:r w:rsidDel="00000000" w:rsidR="00000000" w:rsidRPr="00000000">
        <w:rPr>
          <w:rFonts w:ascii="Arial" w:cs="Arial" w:eastAsia="Arial" w:hAnsi="Arial"/>
          <w:color w:val="000000"/>
          <w:rtl w:val="0"/>
        </w:rPr>
        <w:t xml:space="preserve">Term of this Order Form is </w:t>
      </w:r>
      <w:sdt>
        <w:sdtPr>
          <w:tag w:val="goog_rdk_4"/>
        </w:sdtPr>
        <w:sdtContent>
          <w:del w:author="Scott M. Coleman" w:id="3" w:date="2022-06-01T07:06:00Z">
            <w:r w:rsidDel="00000000" w:rsidR="00000000" w:rsidRPr="00000000">
              <w:rPr>
                <w:rFonts w:ascii="Arial" w:cs="Arial" w:eastAsia="Arial" w:hAnsi="Arial"/>
                <w:rtl w:val="0"/>
              </w:rPr>
              <w:delText xml:space="preserve">12</w:delText>
            </w:r>
            <w:r w:rsidDel="00000000" w:rsidR="00000000" w:rsidRPr="00000000">
              <w:rPr>
                <w:rFonts w:ascii="Arial" w:cs="Arial" w:eastAsia="Arial" w:hAnsi="Arial"/>
                <w:color w:val="000000"/>
                <w:rtl w:val="0"/>
              </w:rPr>
              <w:delText xml:space="preserve"> </w:delText>
            </w:r>
          </w:del>
        </w:sdtContent>
      </w:sdt>
      <w:sdt>
        <w:sdtPr>
          <w:tag w:val="goog_rdk_5"/>
        </w:sdtPr>
        <w:sdtContent>
          <w:ins w:author="Scott M. Coleman" w:id="3" w:date="2022-06-01T07:06:00Z">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 </w:t>
            </w:r>
          </w:ins>
        </w:sdtContent>
      </w:sdt>
      <w:r w:rsidDel="00000000" w:rsidR="00000000" w:rsidRPr="00000000">
        <w:rPr>
          <w:rFonts w:ascii="Arial" w:cs="Arial" w:eastAsia="Arial" w:hAnsi="Arial"/>
          <w:color w:val="000000"/>
          <w:rtl w:val="0"/>
        </w:rPr>
        <w:t xml:space="preserve">months. </w:t>
      </w:r>
      <w:sdt>
        <w:sdtPr>
          <w:tag w:val="goog_rdk_6"/>
        </w:sdtPr>
        <w:sdtContent>
          <w:del w:author="Scott M. Coleman" w:id="4" w:date="2022-06-01T07:07:00Z">
            <w:r w:rsidDel="00000000" w:rsidR="00000000" w:rsidRPr="00000000">
              <w:rPr>
                <w:rFonts w:ascii="Arial" w:cs="Arial" w:eastAsia="Arial" w:hAnsi="Arial"/>
                <w:color w:val="000000"/>
                <w:rtl w:val="0"/>
              </w:rPr>
              <w:delText xml:space="preserve">Thereafter, this Order Form shall automatically renew for successive one-year periods (each, a “</w:delText>
            </w:r>
            <w:r w:rsidDel="00000000" w:rsidR="00000000" w:rsidRPr="00000000">
              <w:rPr>
                <w:rFonts w:ascii="Arial" w:cs="Arial" w:eastAsia="Arial" w:hAnsi="Arial"/>
                <w:b w:val="1"/>
                <w:color w:val="000000"/>
                <w:rtl w:val="0"/>
              </w:rPr>
              <w:delText xml:space="preserve">Renewal Term</w:delText>
            </w:r>
            <w:r w:rsidDel="00000000" w:rsidR="00000000" w:rsidRPr="00000000">
              <w:rPr>
                <w:rFonts w:ascii="Arial" w:cs="Arial" w:eastAsia="Arial" w:hAnsi="Arial"/>
                <w:color w:val="000000"/>
                <w:rtl w:val="0"/>
              </w:rPr>
              <w:delText xml:space="preserve">” and, together with the Initial Term, the “</w:delText>
            </w:r>
            <w:r w:rsidDel="00000000" w:rsidR="00000000" w:rsidRPr="00000000">
              <w:rPr>
                <w:rFonts w:ascii="Arial" w:cs="Arial" w:eastAsia="Arial" w:hAnsi="Arial"/>
                <w:b w:val="1"/>
                <w:color w:val="000000"/>
                <w:rtl w:val="0"/>
              </w:rPr>
              <w:delText xml:space="preserve">Term</w:delText>
            </w:r>
            <w:r w:rsidDel="00000000" w:rsidR="00000000" w:rsidRPr="00000000">
              <w:rPr>
                <w:rFonts w:ascii="Arial" w:cs="Arial" w:eastAsia="Arial" w:hAnsi="Arial"/>
                <w:color w:val="000000"/>
                <w:rtl w:val="0"/>
              </w:rPr>
              <w:delText xml:space="preserve">”) unless either party has provided written notice of its intent to not renew this Agreement not less than sixty (60) days prior to the expiration of the then-current Initial or Renewal Term.</w:delText>
            </w:r>
          </w:del>
        </w:sdtContent>
      </w:sdt>
      <w:sdt>
        <w:sdtPr>
          <w:tag w:val="goog_rdk_7"/>
        </w:sdtPr>
        <w:sdtContent>
          <w:ins w:author="Scott M. Coleman" w:id="4" w:date="2022-06-01T07:07:00Z">
            <w:r w:rsidDel="00000000" w:rsidR="00000000" w:rsidRPr="00000000">
              <w:rPr>
                <w:rFonts w:ascii="Arial" w:cs="Arial" w:eastAsia="Arial" w:hAnsi="Arial"/>
                <w:color w:val="000000"/>
                <w:rtl w:val="0"/>
              </w:rPr>
              <w:t xml:space="preserve">-</w:t>
            </w:r>
          </w:ins>
        </w:sdtContent>
      </w:sdt>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2) </w:t>
      </w:r>
      <w:sdt>
        <w:sdtPr>
          <w:tag w:val="goog_rdk_8"/>
        </w:sdtPr>
        <w:sdtContent>
          <w:del w:author="Scott M. Coleman" w:id="5" w:date="2022-06-01T07:08:00Z">
            <w:r w:rsidDel="00000000" w:rsidR="00000000" w:rsidRPr="00000000">
              <w:rPr>
                <w:rFonts w:ascii="Arial" w:cs="Arial" w:eastAsia="Arial" w:hAnsi="Arial"/>
                <w:b w:val="1"/>
                <w:color w:val="000000"/>
                <w:rtl w:val="0"/>
              </w:rPr>
              <w:delText xml:space="preserve">Annual </w:delText>
            </w:r>
          </w:del>
        </w:sdtContent>
      </w:sdt>
      <w:r w:rsidDel="00000000" w:rsidR="00000000" w:rsidRPr="00000000">
        <w:rPr>
          <w:rFonts w:ascii="Arial" w:cs="Arial" w:eastAsia="Arial" w:hAnsi="Arial"/>
          <w:b w:val="1"/>
          <w:color w:val="000000"/>
          <w:rtl w:val="0"/>
        </w:rPr>
        <w:t xml:space="preserve">Platform Fees:</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color w:val="000000"/>
        </w:rPr>
      </w:pPr>
      <w:sdt>
        <w:sdtPr>
          <w:tag w:val="goog_rdk_10"/>
        </w:sdtPr>
        <w:sdtContent>
          <w:del w:author="Scott M. Coleman" w:id="6" w:date="2022-06-01T07:08:00Z">
            <w:r w:rsidDel="00000000" w:rsidR="00000000" w:rsidRPr="00000000">
              <w:rPr>
                <w:rFonts w:ascii="Arial" w:cs="Arial" w:eastAsia="Arial" w:hAnsi="Arial"/>
                <w:color w:val="000000"/>
                <w:rtl w:val="0"/>
              </w:rPr>
              <w:delText xml:space="preserve">Annual p</w:delText>
            </w:r>
          </w:del>
        </w:sdtContent>
      </w:sdt>
      <w:sdt>
        <w:sdtPr>
          <w:tag w:val="goog_rdk_11"/>
        </w:sdtPr>
        <w:sdtContent>
          <w:ins w:author="Scott M. Coleman" w:id="6" w:date="2022-06-01T07:08:00Z">
            <w:r w:rsidDel="00000000" w:rsidR="00000000" w:rsidRPr="00000000">
              <w:rPr>
                <w:rFonts w:ascii="Arial" w:cs="Arial" w:eastAsia="Arial" w:hAnsi="Arial"/>
                <w:color w:val="000000"/>
                <w:rtl w:val="0"/>
              </w:rPr>
              <w:t xml:space="preserve">P</w:t>
            </w:r>
          </w:ins>
        </w:sdtContent>
      </w:sdt>
      <w:r w:rsidDel="00000000" w:rsidR="00000000" w:rsidRPr="00000000">
        <w:rPr>
          <w:rFonts w:ascii="Arial" w:cs="Arial" w:eastAsia="Arial" w:hAnsi="Arial"/>
          <w:color w:val="000000"/>
          <w:rtl w:val="0"/>
        </w:rPr>
        <w:t xml:space="preserve">latform fees and API usage fees will be billed to the Customer in accordance with Table 1.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450" w:hanging="360"/>
        <w:rPr>
          <w:rFonts w:ascii="Arial" w:cs="Arial" w:eastAsia="Arial" w:hAnsi="Arial"/>
          <w:color w:val="000000"/>
        </w:rPr>
      </w:pPr>
      <w:sdt>
        <w:sdtPr>
          <w:tag w:val="goog_rdk_12"/>
        </w:sdtPr>
        <w:sdtContent>
          <w:r w:rsidDel="00000000" w:rsidR="00000000" w:rsidRPr="00000000">
            <w:rPr>
              <w:rFonts w:ascii="Arial" w:cs="Arial" w:eastAsia="Arial" w:hAnsi="Arial"/>
              <w:color w:val="000000"/>
              <w:highlight w:val="yellow"/>
              <w:rtl w:val="0"/>
              <w:rPrChange w:author="Anna Wood" w:id="7" w:date="2022-05-24T12:15:00Z">
                <w:rPr>
                  <w:rFonts w:ascii="Arial" w:cs="Arial" w:eastAsia="Arial" w:hAnsi="Arial"/>
                  <w:color w:val="000000"/>
                </w:rPr>
              </w:rPrChange>
            </w:rPr>
            <w:t xml:space="preserve">Customer will start the Initial Term at the</w:t>
          </w:r>
        </w:sdtContent>
      </w:sdt>
      <w:sdt>
        <w:sdtPr>
          <w:tag w:val="goog_rdk_13"/>
        </w:sdtPr>
        <w:sdtContent>
          <w:r w:rsidDel="00000000" w:rsidR="00000000" w:rsidRPr="00000000">
            <w:rPr>
              <w:rFonts w:ascii="Arial" w:cs="Arial" w:eastAsia="Arial" w:hAnsi="Arial"/>
              <w:highlight w:val="yellow"/>
              <w:rtl w:val="0"/>
              <w:rPrChange w:author="Anna Wood" w:id="7" w:date="2022-05-24T12:15:00Z">
                <w:rPr>
                  <w:rFonts w:ascii="Arial" w:cs="Arial" w:eastAsia="Arial" w:hAnsi="Arial"/>
                </w:rPr>
              </w:rPrChange>
            </w:rPr>
            <w:t xml:space="preserve"> Tier 1 </w:t>
          </w:r>
        </w:sdtContent>
      </w:sdt>
      <w:sdt>
        <w:sdtPr>
          <w:tag w:val="goog_rdk_14"/>
        </w:sdtPr>
        <w:sdtContent>
          <w:r w:rsidDel="00000000" w:rsidR="00000000" w:rsidRPr="00000000">
            <w:rPr>
              <w:rFonts w:ascii="Arial" w:cs="Arial" w:eastAsia="Arial" w:hAnsi="Arial"/>
              <w:color w:val="000000"/>
              <w:highlight w:val="yellow"/>
              <w:rtl w:val="0"/>
              <w:rPrChange w:author="Anna Wood" w:id="7" w:date="2022-05-24T12:15:00Z">
                <w:rPr>
                  <w:rFonts w:ascii="Arial" w:cs="Arial" w:eastAsia="Arial" w:hAnsi="Arial"/>
                  <w:color w:val="000000"/>
                </w:rPr>
              </w:rPrChange>
            </w:rPr>
            <w:t xml:space="preserve">level platform. </w:t>
          </w:r>
        </w:sdtContent>
      </w:sdt>
    </w:p>
    <w:sdt>
      <w:sdtPr>
        <w:tag w:val="goog_rdk_17"/>
      </w:sdtPr>
      <w:sdtContent>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450" w:hanging="360"/>
            <w:rPr>
              <w:del w:author="Scott M. Coleman" w:id="8" w:date="2022-06-01T07:10:00Z"/>
              <w:rFonts w:ascii="Arial" w:cs="Arial" w:eastAsia="Arial" w:hAnsi="Arial"/>
              <w:color w:val="000000"/>
            </w:rPr>
          </w:pPr>
          <w:sdt>
            <w:sdtPr>
              <w:tag w:val="goog_rdk_16"/>
            </w:sdtPr>
            <w:sdtContent>
              <w:del w:author="Scott M. Coleman" w:id="8" w:date="2022-06-01T07:10:00Z">
                <w:r w:rsidDel="00000000" w:rsidR="00000000" w:rsidRPr="00000000">
                  <w:rPr>
                    <w:rFonts w:ascii="Arial" w:cs="Arial" w:eastAsia="Arial" w:hAnsi="Arial"/>
                    <w:color w:val="000000"/>
                    <w:rtl w:val="0"/>
                  </w:rPr>
                  <w:delText xml:space="preserve">Customer may elect to upgrade to a higher platform tier at any time during the Term by executing a new Order Form subject to this Agreement. </w:delText>
                </w:r>
              </w:del>
            </w:sdtContent>
          </w:sdt>
        </w:p>
      </w:sdtContent>
    </w:sdt>
    <w:sdt>
      <w:sdtPr>
        <w:tag w:val="goog_rdk_19"/>
      </w:sdtPr>
      <w:sdtContent>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450" w:hanging="360"/>
            <w:rPr>
              <w:del w:author="Scott M. Coleman" w:id="8" w:date="2022-06-01T07:10:00Z"/>
              <w:rFonts w:ascii="Arial" w:cs="Arial" w:eastAsia="Arial" w:hAnsi="Arial"/>
              <w:color w:val="000000"/>
            </w:rPr>
          </w:pPr>
          <w:sdt>
            <w:sdtPr>
              <w:tag w:val="goog_rdk_18"/>
            </w:sdtPr>
            <w:sdtContent>
              <w:del w:author="Scott M. Coleman" w:id="8" w:date="2022-06-01T07:10:00Z">
                <w:r w:rsidDel="00000000" w:rsidR="00000000" w:rsidRPr="00000000">
                  <w:rPr>
                    <w:rFonts w:ascii="Arial" w:cs="Arial" w:eastAsia="Arial" w:hAnsi="Arial"/>
                    <w:color w:val="000000"/>
                    <w:rtl w:val="0"/>
                  </w:rPr>
                  <w:delText xml:space="preserve">Upon upgrading to a higher tier, Customer will be billed a prorated Annual Platform Fee corresponding to the number of days left until the next anniversary of the Order Form Effective Date, and Customer will immediately be advanced to the API call rate corresponding with the new platform fee, in accordance with Table 1.</w:delText>
                </w:r>
              </w:del>
            </w:sdtContent>
          </w:sdt>
        </w:p>
      </w:sdtContent>
    </w:sdt>
    <w:sdt>
      <w:sdtPr>
        <w:tag w:val="goog_rdk_21"/>
      </w:sdtPr>
      <w:sdtContent>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450" w:hanging="360"/>
            <w:rPr>
              <w:del w:author="Scott M. Coleman" w:id="8" w:date="2022-06-01T07:10:00Z"/>
              <w:rFonts w:ascii="Arial" w:cs="Arial" w:eastAsia="Arial" w:hAnsi="Arial"/>
              <w:color w:val="000000"/>
            </w:rPr>
          </w:pPr>
          <w:sdt>
            <w:sdtPr>
              <w:tag w:val="goog_rdk_20"/>
            </w:sdtPr>
            <w:sdtContent>
              <w:del w:author="Scott M. Coleman" w:id="8" w:date="2022-06-01T07:10:00Z">
                <w:r w:rsidDel="00000000" w:rsidR="00000000" w:rsidRPr="00000000">
                  <w:rPr>
                    <w:rFonts w:ascii="Arial" w:cs="Arial" w:eastAsia="Arial" w:hAnsi="Arial"/>
                    <w:color w:val="000000"/>
                    <w:rtl w:val="0"/>
                  </w:rPr>
                  <w:delText xml:space="preserve">Customer must provide 30 days written notice to Spreedly to upgrade tiers. Customer may not move down to a lower tier except at the start of a Renewal Term.</w:delText>
                </w:r>
              </w:del>
            </w:sdtContent>
          </w:sdt>
        </w:p>
      </w:sdtContent>
    </w:sdt>
    <w:p w:rsidR="00000000" w:rsidDel="00000000" w:rsidP="00000000" w:rsidRDefault="00000000" w:rsidRPr="00000000" w14:paraId="00000023">
      <w:pPr>
        <w:pBdr>
          <w:top w:space="0" w:sz="0" w:val="nil"/>
          <w:left w:space="0" w:sz="0" w:val="nil"/>
          <w:bottom w:space="0" w:sz="0" w:val="nil"/>
          <w:right w:space="0" w:sz="0" w:val="nil"/>
          <w:between w:space="0" w:sz="0" w:val="nil"/>
        </w:pBdr>
        <w:ind w:left="90" w:firstLine="0"/>
        <w:rPr>
          <w:rFonts w:ascii="Arial" w:cs="Arial" w:eastAsia="Arial" w:hAnsi="Arial"/>
          <w:color w:val="000000"/>
        </w:rPr>
      </w:pPr>
      <w:r w:rsidDel="00000000" w:rsidR="00000000" w:rsidRPr="00000000">
        <w:rPr>
          <w:rtl w:val="0"/>
        </w:rPr>
      </w:r>
    </w:p>
    <w:tbl>
      <w:tblPr>
        <w:tblStyle w:val="Table2"/>
        <w:tblW w:w="7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4050"/>
        <w:gridCol w:w="2873"/>
        <w:tblGridChange w:id="0">
          <w:tblGrid>
            <w:gridCol w:w="1072"/>
            <w:gridCol w:w="4050"/>
            <w:gridCol w:w="2873"/>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Table 1: Approved Enterprise Pricing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7">
            <w:pPr>
              <w:jc w:val="center"/>
              <w:rPr>
                <w:rFonts w:ascii="Arial" w:cs="Arial" w:eastAsia="Arial" w:hAnsi="Arial"/>
                <w:b w:val="1"/>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8">
            <w:pPr>
              <w:jc w:val="center"/>
              <w:rPr>
                <w:rFonts w:ascii="Arial" w:cs="Arial" w:eastAsia="Arial" w:hAnsi="Arial"/>
                <w:b w:val="1"/>
              </w:rPr>
            </w:pPr>
            <w:sdt>
              <w:sdtPr>
                <w:tag w:val="goog_rdk_23"/>
              </w:sdtPr>
              <w:sdtContent>
                <w:del w:author="Scott M. Coleman" w:id="9" w:date="2022-06-01T07:10:00Z">
                  <w:r w:rsidDel="00000000" w:rsidR="00000000" w:rsidRPr="00000000">
                    <w:rPr>
                      <w:rFonts w:ascii="Arial" w:cs="Arial" w:eastAsia="Arial" w:hAnsi="Arial"/>
                      <w:b w:val="1"/>
                      <w:rtl w:val="0"/>
                    </w:rPr>
                    <w:delText xml:space="preserve">Annual </w:delText>
                  </w:r>
                </w:del>
              </w:sdtContent>
            </w:sdt>
            <w:r w:rsidDel="00000000" w:rsidR="00000000" w:rsidRPr="00000000">
              <w:rPr>
                <w:rFonts w:ascii="Arial" w:cs="Arial" w:eastAsia="Arial" w:hAnsi="Arial"/>
                <w:b w:val="1"/>
                <w:rtl w:val="0"/>
              </w:rPr>
              <w:t xml:space="preserve">Platform Fee</w:t>
            </w:r>
          </w:p>
        </w:tc>
        <w:tc>
          <w:tcPr>
            <w:tcBorders>
              <w:top w:color="000000" w:space="0" w:sz="6" w:val="single"/>
              <w:left w:color="cccccc"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rtl w:val="0"/>
              </w:rPr>
              <w:t xml:space="preserve">Cost per API call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A">
            <w:pPr>
              <w:jc w:val="center"/>
              <w:rPr>
                <w:rFonts w:ascii="Arial" w:cs="Arial" w:eastAsia="Arial" w:hAnsi="Arial"/>
                <w:b w:val="1"/>
              </w:rPr>
            </w:pPr>
            <w:r w:rsidDel="00000000" w:rsidR="00000000" w:rsidRPr="00000000">
              <w:rPr>
                <w:rFonts w:ascii="Arial" w:cs="Arial" w:eastAsia="Arial" w:hAnsi="Arial"/>
                <w:b w:val="1"/>
                <w:rtl w:val="0"/>
              </w:rPr>
              <w:t xml:space="preserve">Tier 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w:t>
            </w:r>
            <w:sdt>
              <w:sdtPr>
                <w:tag w:val="goog_rdk_24"/>
              </w:sdtPr>
              <w:sdtContent>
                <w:del w:author="Scott M. Coleman" w:id="10" w:date="2022-06-01T07:11:00Z">
                  <w:r w:rsidDel="00000000" w:rsidR="00000000" w:rsidRPr="00000000">
                    <w:rPr>
                      <w:rFonts w:ascii="Arial" w:cs="Arial" w:eastAsia="Arial" w:hAnsi="Arial"/>
                      <w:rtl w:val="0"/>
                    </w:rPr>
                    <w:delText xml:space="preserve">75,000</w:delText>
                  </w:r>
                </w:del>
              </w:sdtContent>
            </w:sdt>
            <w:sdt>
              <w:sdtPr>
                <w:tag w:val="goog_rdk_25"/>
              </w:sdtPr>
              <w:sdtContent>
                <w:ins w:author="Scott M. Coleman" w:id="10" w:date="2022-06-01T07:11:00Z">
                  <w:r w:rsidDel="00000000" w:rsidR="00000000" w:rsidRPr="00000000">
                    <w:rPr>
                      <w:rFonts w:ascii="Arial" w:cs="Arial" w:eastAsia="Arial" w:hAnsi="Arial"/>
                      <w:rtl w:val="0"/>
                    </w:rPr>
                    <w:t xml:space="preserve">18,750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$0.0050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2D">
            <w:pPr>
              <w:jc w:val="center"/>
              <w:rPr>
                <w:rFonts w:ascii="Arial" w:cs="Arial" w:eastAsia="Arial" w:hAnsi="Arial"/>
                <w:b w:val="1"/>
              </w:rPr>
            </w:pPr>
            <w:sdt>
              <w:sdtPr>
                <w:tag w:val="goog_rdk_27"/>
              </w:sdtPr>
              <w:sdtContent>
                <w:del w:author="Scott M. Coleman" w:id="11" w:date="2022-06-01T07:11:00Z">
                  <w:r w:rsidDel="00000000" w:rsidR="00000000" w:rsidRPr="00000000">
                    <w:rPr>
                      <w:rFonts w:ascii="Arial" w:cs="Arial" w:eastAsia="Arial" w:hAnsi="Arial"/>
                      <w:b w:val="1"/>
                      <w:rtl w:val="0"/>
                    </w:rPr>
                    <w:delText xml:space="preserve">Tier 2</w:delText>
                  </w:r>
                </w:del>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E">
            <w:pPr>
              <w:jc w:val="center"/>
              <w:rPr>
                <w:rFonts w:ascii="Arial" w:cs="Arial" w:eastAsia="Arial" w:hAnsi="Arial"/>
              </w:rPr>
            </w:pPr>
            <w:sdt>
              <w:sdtPr>
                <w:tag w:val="goog_rdk_29"/>
              </w:sdtPr>
              <w:sdtContent>
                <w:del w:author="Scott M. Coleman" w:id="12" w:date="2022-06-01T07:11:00Z">
                  <w:r w:rsidDel="00000000" w:rsidR="00000000" w:rsidRPr="00000000">
                    <w:rPr>
                      <w:rFonts w:ascii="Arial" w:cs="Arial" w:eastAsia="Arial" w:hAnsi="Arial"/>
                      <w:rtl w:val="0"/>
                    </w:rPr>
                    <w:delText xml:space="preserve">$150,000</w:delText>
                  </w:r>
                </w:del>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F">
            <w:pPr>
              <w:jc w:val="center"/>
              <w:rPr>
                <w:rFonts w:ascii="Arial" w:cs="Arial" w:eastAsia="Arial" w:hAnsi="Arial"/>
              </w:rPr>
            </w:pPr>
            <w:sdt>
              <w:sdtPr>
                <w:tag w:val="goog_rdk_31"/>
              </w:sdtPr>
              <w:sdtContent>
                <w:del w:author="Scott M. Coleman" w:id="13" w:date="2022-06-01T07:11:00Z">
                  <w:r w:rsidDel="00000000" w:rsidR="00000000" w:rsidRPr="00000000">
                    <w:rPr>
                      <w:rFonts w:ascii="Arial" w:cs="Arial" w:eastAsia="Arial" w:hAnsi="Arial"/>
                      <w:rtl w:val="0"/>
                    </w:rPr>
                    <w:delText xml:space="preserve">$0.0025</w:delText>
                  </w:r>
                </w:del>
              </w:sdtContent>
            </w:sdt>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1">
      <w:pPr>
        <w:spacing w:line="2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3) API Usage Fees: </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In addition to the </w:t>
      </w:r>
      <w:sdt>
        <w:sdtPr>
          <w:tag w:val="goog_rdk_32"/>
        </w:sdtPr>
        <w:sdtContent>
          <w:del w:author="Scott M. Coleman" w:id="14" w:date="2022-06-01T07:11:00Z">
            <w:r w:rsidDel="00000000" w:rsidR="00000000" w:rsidRPr="00000000">
              <w:rPr>
                <w:rFonts w:ascii="Arial" w:cs="Arial" w:eastAsia="Arial" w:hAnsi="Arial"/>
                <w:color w:val="000000"/>
                <w:rtl w:val="0"/>
              </w:rPr>
              <w:delText xml:space="preserve">annual </w:delText>
            </w:r>
          </w:del>
        </w:sdtContent>
      </w:sdt>
      <w:r w:rsidDel="00000000" w:rsidR="00000000" w:rsidRPr="00000000">
        <w:rPr>
          <w:rFonts w:ascii="Arial" w:cs="Arial" w:eastAsia="Arial" w:hAnsi="Arial"/>
          <w:color w:val="000000"/>
          <w:rtl w:val="0"/>
        </w:rPr>
        <w:t xml:space="preserve">Enterprise Platform Fee, Spreedly will bill Customer monthly in arrears at the then current Cost per API call rate in accordance with Table 1 for the term of the contract. Customer will pay within thirty (30) days following receipt of invoice by any of the methods accepted by both parties.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sdt>
        <w:sdtPr>
          <w:tag w:val="goog_rdk_33"/>
        </w:sdtPr>
        <w:sdtContent>
          <w:r w:rsidDel="00000000" w:rsidR="00000000" w:rsidRPr="00000000">
            <w:rPr>
              <w:rFonts w:ascii="Arial" w:cs="Arial" w:eastAsia="Arial" w:hAnsi="Arial"/>
              <w:color w:val="000000"/>
              <w:highlight w:val="yellow"/>
              <w:rtl w:val="0"/>
              <w:rPrChange w:author="Anna Wood" w:id="15" w:date="2022-05-24T12:15:00Z">
                <w:rPr>
                  <w:rFonts w:ascii="Arial" w:cs="Arial" w:eastAsia="Arial" w:hAnsi="Arial"/>
                  <w:color w:val="000000"/>
                </w:rPr>
              </w:rPrChange>
            </w:rPr>
            <w:t xml:space="preserve">Customer will start the Initial Term at the </w:t>
          </w:r>
        </w:sdtContent>
      </w:sdt>
      <w:sdt>
        <w:sdtPr>
          <w:tag w:val="goog_rdk_34"/>
        </w:sdtPr>
        <w:sdtContent>
          <w:r w:rsidDel="00000000" w:rsidR="00000000" w:rsidRPr="00000000">
            <w:rPr>
              <w:rFonts w:ascii="Arial" w:cs="Arial" w:eastAsia="Arial" w:hAnsi="Arial"/>
              <w:highlight w:val="yellow"/>
              <w:rtl w:val="0"/>
              <w:rPrChange w:author="Anna Wood" w:id="15" w:date="2022-05-24T12:15:00Z">
                <w:rPr>
                  <w:rFonts w:ascii="Arial" w:cs="Arial" w:eastAsia="Arial" w:hAnsi="Arial"/>
                </w:rPr>
              </w:rPrChange>
            </w:rPr>
            <w:t xml:space="preserve">Tier_</w:t>
          </w:r>
        </w:sdtContent>
      </w:sdt>
      <w:sdt>
        <w:sdtPr>
          <w:tag w:val="goog_rdk_35"/>
        </w:sdtPr>
        <w:sdtContent>
          <w:ins w:author="Scott M. Coleman" w:id="16" w:date="2022-06-01T07:12:00Z">
            <w:r w:rsidDel="00000000" w:rsidR="00000000" w:rsidRPr="00000000">
              <w:rPr>
                <w:rFonts w:ascii="Arial" w:cs="Arial" w:eastAsia="Arial" w:hAnsi="Arial"/>
                <w:highlight w:val="yellow"/>
                <w:rtl w:val="0"/>
              </w:rPr>
              <w:t xml:space="preserve">1</w:t>
            </w:r>
          </w:ins>
        </w:sdtContent>
      </w:sdt>
      <w:sdt>
        <w:sdtPr>
          <w:tag w:val="goog_rdk_36"/>
        </w:sdtPr>
        <w:sdtContent>
          <w:r w:rsidDel="00000000" w:rsidR="00000000" w:rsidRPr="00000000">
            <w:rPr>
              <w:rFonts w:ascii="Arial" w:cs="Arial" w:eastAsia="Arial" w:hAnsi="Arial"/>
              <w:highlight w:val="yellow"/>
              <w:rtl w:val="0"/>
              <w:rPrChange w:author="Anna Wood" w:id="17" w:date="2022-05-24T12:15:00Z">
                <w:rPr>
                  <w:rFonts w:ascii="Arial" w:cs="Arial" w:eastAsia="Arial" w:hAnsi="Arial"/>
                </w:rPr>
              </w:rPrChange>
            </w:rPr>
            <w:t xml:space="preserve">_ </w:t>
          </w:r>
        </w:sdtContent>
      </w:sdt>
      <w:sdt>
        <w:sdtPr>
          <w:tag w:val="goog_rdk_37"/>
        </w:sdtPr>
        <w:sdtContent>
          <w:r w:rsidDel="00000000" w:rsidR="00000000" w:rsidRPr="00000000">
            <w:rPr>
              <w:rFonts w:ascii="Arial" w:cs="Arial" w:eastAsia="Arial" w:hAnsi="Arial"/>
              <w:color w:val="000000"/>
              <w:highlight w:val="yellow"/>
              <w:rtl w:val="0"/>
              <w:rPrChange w:author="Anna Wood" w:id="17" w:date="2022-05-24T12:15:00Z">
                <w:rPr>
                  <w:rFonts w:ascii="Arial" w:cs="Arial" w:eastAsia="Arial" w:hAnsi="Arial"/>
                  <w:color w:val="000000"/>
                </w:rPr>
              </w:rPrChange>
            </w:rPr>
            <w:t xml:space="preserve">level and be billed </w:t>
          </w:r>
        </w:sdtContent>
      </w:sdt>
      <w:sdt>
        <w:sdtPr>
          <w:tag w:val="goog_rdk_38"/>
        </w:sdtPr>
        <w:sdtContent>
          <w:r w:rsidDel="00000000" w:rsidR="00000000" w:rsidRPr="00000000">
            <w:rPr>
              <w:rFonts w:ascii="Arial" w:cs="Arial" w:eastAsia="Arial" w:hAnsi="Arial"/>
              <w:highlight w:val="yellow"/>
              <w:rtl w:val="0"/>
              <w:rPrChange w:author="Anna Wood" w:id="17" w:date="2022-05-24T12:15:00Z">
                <w:rPr>
                  <w:rFonts w:ascii="Arial" w:cs="Arial" w:eastAsia="Arial" w:hAnsi="Arial"/>
                </w:rPr>
              </w:rPrChange>
            </w:rPr>
            <w:t xml:space="preserve">$__</w:t>
          </w:r>
        </w:sdtContent>
      </w:sdt>
      <w:sdt>
        <w:sdtPr>
          <w:tag w:val="goog_rdk_39"/>
        </w:sdtPr>
        <w:sdtContent>
          <w:ins w:author="Scott M. Coleman" w:id="18" w:date="2022-06-01T07:12:00Z">
            <w:r w:rsidDel="00000000" w:rsidR="00000000" w:rsidRPr="00000000">
              <w:rPr>
                <w:rFonts w:ascii="Arial" w:cs="Arial" w:eastAsia="Arial" w:hAnsi="Arial"/>
                <w:rtl w:val="0"/>
              </w:rPr>
              <w:t xml:space="preserve">0.0050</w:t>
            </w:r>
          </w:ins>
        </w:sdtContent>
      </w:sdt>
      <w:sdt>
        <w:sdtPr>
          <w:tag w:val="goog_rdk_40"/>
        </w:sdtPr>
        <w:sdtContent>
          <w:r w:rsidDel="00000000" w:rsidR="00000000" w:rsidRPr="00000000">
            <w:rPr>
              <w:rFonts w:ascii="Arial" w:cs="Arial" w:eastAsia="Arial" w:hAnsi="Arial"/>
              <w:highlight w:val="yellow"/>
              <w:rtl w:val="0"/>
              <w:rPrChange w:author="Anna Wood" w:id="19" w:date="2022-05-24T12:15:00Z">
                <w:rPr>
                  <w:rFonts w:ascii="Arial" w:cs="Arial" w:eastAsia="Arial" w:hAnsi="Arial"/>
                </w:rPr>
              </w:rPrChange>
            </w:rPr>
            <w:t xml:space="preserve">__ </w:t>
          </w:r>
        </w:sdtContent>
      </w:sdt>
      <w:sdt>
        <w:sdtPr>
          <w:tag w:val="goog_rdk_41"/>
        </w:sdtPr>
        <w:sdtContent>
          <w:r w:rsidDel="00000000" w:rsidR="00000000" w:rsidRPr="00000000">
            <w:rPr>
              <w:rFonts w:ascii="Arial" w:cs="Arial" w:eastAsia="Arial" w:hAnsi="Arial"/>
              <w:color w:val="000000"/>
              <w:highlight w:val="yellow"/>
              <w:rtl w:val="0"/>
              <w:rPrChange w:author="Anna Wood" w:id="19" w:date="2022-05-24T12:15:00Z">
                <w:rPr>
                  <w:rFonts w:ascii="Arial" w:cs="Arial" w:eastAsia="Arial" w:hAnsi="Arial"/>
                  <w:color w:val="000000"/>
                </w:rPr>
              </w:rPrChange>
            </w:rPr>
            <w:t xml:space="preserve">per API call. </w:t>
          </w:r>
        </w:sdtContent>
      </w:sdt>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4) Account Updater Service Fees:</w:t>
      </w:r>
    </w:p>
    <w:sdt>
      <w:sdtPr>
        <w:tag w:val="goog_rdk_44"/>
      </w:sdtPr>
      <w:sdtContent>
        <w:p w:rsidR="00000000" w:rsidDel="00000000" w:rsidP="00000000" w:rsidRDefault="00000000" w:rsidRPr="00000000" w14:paraId="00000038">
          <w:pPr>
            <w:jc w:val="left"/>
            <w:rPr>
              <w:del w:author="Scott M. Coleman" w:id="20" w:date="2022-06-01T07:15:00Z"/>
              <w:rFonts w:ascii="Arial" w:cs="Arial" w:eastAsia="Arial" w:hAnsi="Arial"/>
            </w:rPr>
          </w:pPr>
          <w:sdt>
            <w:sdtPr>
              <w:tag w:val="goog_rdk_43"/>
            </w:sdtPr>
            <w:sdtContent>
              <w:del w:author="Scott M. Coleman" w:id="20" w:date="2022-06-01T07:15:00Z">
                <w:r w:rsidDel="00000000" w:rsidR="00000000" w:rsidRPr="00000000">
                  <w:rPr>
                    <w:rFonts w:ascii="Arial" w:cs="Arial" w:eastAsia="Arial" w:hAnsi="Arial"/>
                    <w:rtl w:val="0"/>
                  </w:rPr>
                  <w:delText xml:space="preserve">Customer may elect to participate in Spreedly’s Account Updater program at a cost of $0.18 per successfully updated card when making a minimum bulk purchase of $18,000, equivalent to 100,000 successful updates. Customer shall prepay a minimum of $18,000 for use of the service (equivalent to 100,000 successful updates), and that fee shall be debited each time the account updater service is performed and fees are accrued. Customer shall be invoiced an additional $18,000 only when the remaining balance falls below $1,800.</w:delText>
                </w:r>
              </w:del>
            </w:sdtContent>
          </w:sdt>
        </w:p>
      </w:sdtContent>
    </w:sdt>
    <w:sdt>
      <w:sdtPr>
        <w:tag w:val="goog_rdk_46"/>
      </w:sdtPr>
      <w:sdtContent>
        <w:p w:rsidR="00000000" w:rsidDel="00000000" w:rsidP="00000000" w:rsidRDefault="00000000" w:rsidRPr="00000000" w14:paraId="00000039">
          <w:pPr>
            <w:jc w:val="left"/>
            <w:rPr>
              <w:del w:author="Scott M. Coleman" w:id="20" w:date="2022-06-01T07:15:00Z"/>
              <w:rFonts w:ascii="Arial" w:cs="Arial" w:eastAsia="Arial" w:hAnsi="Arial"/>
            </w:rPr>
          </w:pPr>
          <w:sdt>
            <w:sdtPr>
              <w:tag w:val="goog_rdk_45"/>
            </w:sdtPr>
            <w:sdtContent>
              <w:del w:author="Scott M. Coleman" w:id="20" w:date="2022-06-01T07:15:00Z">
                <w:r w:rsidDel="00000000" w:rsidR="00000000" w:rsidRPr="00000000">
                  <w:rPr>
                    <w:rFonts w:ascii="Arial" w:cs="Arial" w:eastAsia="Arial" w:hAnsi="Arial"/>
                    <w:rtl w:val="0"/>
                  </w:rPr>
                  <w:delText xml:space="preserve"> </w:delText>
                </w:r>
              </w:del>
            </w:sdtContent>
          </w:sdt>
        </w:p>
      </w:sdtContent>
    </w:sdt>
    <w:sdt>
      <w:sdtPr>
        <w:tag w:val="goog_rdk_48"/>
      </w:sdtPr>
      <w:sdtContent>
        <w:p w:rsidR="00000000" w:rsidDel="00000000" w:rsidP="00000000" w:rsidRDefault="00000000" w:rsidRPr="00000000" w14:paraId="0000003A">
          <w:pPr>
            <w:jc w:val="left"/>
            <w:rPr>
              <w:del w:author="Scott M. Coleman" w:id="20" w:date="2022-06-01T07:15:00Z"/>
              <w:rFonts w:ascii="Arial" w:cs="Arial" w:eastAsia="Arial" w:hAnsi="Arial"/>
            </w:rPr>
          </w:pPr>
          <w:sdt>
            <w:sdtPr>
              <w:tag w:val="goog_rdk_47"/>
            </w:sdtPr>
            <w:sdtContent>
              <w:del w:author="Scott M. Coleman" w:id="20" w:date="2022-06-01T07:15:00Z">
                <w:r w:rsidDel="00000000" w:rsidR="00000000" w:rsidRPr="00000000">
                  <w:rPr>
                    <w:rFonts w:ascii="Arial" w:cs="Arial" w:eastAsia="Arial" w:hAnsi="Arial"/>
                    <w:rtl w:val="0"/>
                  </w:rPr>
                  <w:delText xml:space="preserve">Customer may elect to pre-purchase more than $18,000 updates at the same rate. Bulk purchases of updates will be made by executing a new Order Form subject to the terms of this Agreement. Credit for pre-purchased updates will not expire as long as the Agreement remains in force between the Parties.</w:delText>
                </w:r>
              </w:del>
            </w:sdtContent>
          </w:sdt>
        </w:p>
      </w:sdtContent>
    </w:sdt>
    <w:sdt>
      <w:sdtPr>
        <w:tag w:val="goog_rdk_50"/>
      </w:sdtPr>
      <w:sdtContent>
        <w:p w:rsidR="00000000" w:rsidDel="00000000" w:rsidP="00000000" w:rsidRDefault="00000000" w:rsidRPr="00000000" w14:paraId="0000003B">
          <w:pPr>
            <w:jc w:val="left"/>
            <w:rPr>
              <w:del w:author="Scott M. Coleman" w:id="20" w:date="2022-06-01T07:15:00Z"/>
              <w:rFonts w:ascii="Arial" w:cs="Arial" w:eastAsia="Arial" w:hAnsi="Arial"/>
            </w:rPr>
          </w:pPr>
          <w:sdt>
            <w:sdtPr>
              <w:tag w:val="goog_rdk_49"/>
            </w:sdtPr>
            <w:sdtContent>
              <w:del w:author="Scott M. Coleman" w:id="20" w:date="2022-06-01T07:15:00Z">
                <w:r w:rsidDel="00000000" w:rsidR="00000000" w:rsidRPr="00000000">
                  <w:rPr>
                    <w:rFonts w:ascii="Arial" w:cs="Arial" w:eastAsia="Arial" w:hAnsi="Arial"/>
                    <w:rtl w:val="0"/>
                  </w:rPr>
                  <w:delText xml:space="preserve"> </w:delText>
                </w:r>
              </w:del>
            </w:sdtContent>
          </w:sdt>
        </w:p>
      </w:sdtContent>
    </w:sdt>
    <w:p w:rsidR="00000000" w:rsidDel="00000000" w:rsidP="00000000" w:rsidRDefault="00000000" w:rsidRPr="00000000" w14:paraId="0000003C">
      <w:pPr>
        <w:jc w:val="left"/>
        <w:rPr>
          <w:rFonts w:ascii="Arial" w:cs="Arial" w:eastAsia="Arial" w:hAnsi="Arial"/>
        </w:rPr>
      </w:pPr>
      <w:sdt>
        <w:sdtPr>
          <w:tag w:val="goog_rdk_51"/>
        </w:sdtPr>
        <w:sdtContent>
          <w:del w:author="Scott M. Coleman" w:id="20" w:date="2022-06-01T07:15:00Z">
            <w:r w:rsidDel="00000000" w:rsidR="00000000" w:rsidRPr="00000000">
              <w:rPr>
                <w:rFonts w:ascii="Arial" w:cs="Arial" w:eastAsia="Arial" w:hAnsi="Arial"/>
                <w:rtl w:val="0"/>
              </w:rPr>
              <w:delText xml:space="preserve">If Customer elects not to pre-purchase Account Updater updates at the minimum bulk purchase rate of $18,000, </w:delText>
            </w:r>
          </w:del>
        </w:sdtContent>
      </w:sdt>
      <w:r w:rsidDel="00000000" w:rsidR="00000000" w:rsidRPr="00000000">
        <w:rPr>
          <w:rFonts w:ascii="Arial" w:cs="Arial" w:eastAsia="Arial" w:hAnsi="Arial"/>
          <w:rtl w:val="0"/>
        </w:rPr>
        <w:t xml:space="preserve">Customer will be billed monthly in arrears at a cost of $0.20 per successfully updated card.</w:t>
      </w:r>
    </w:p>
    <w:p w:rsidR="00000000" w:rsidDel="00000000" w:rsidP="00000000" w:rsidRDefault="00000000" w:rsidRPr="00000000" w14:paraId="0000003D">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left"/>
        <w:rPr>
          <w:rFonts w:ascii="Arial" w:cs="Arial" w:eastAsia="Arial" w:hAnsi="Arial"/>
        </w:rPr>
      </w:pPr>
      <w:r w:rsidDel="00000000" w:rsidR="00000000" w:rsidRPr="00000000">
        <w:rPr>
          <w:rtl w:val="0"/>
        </w:rPr>
      </w:r>
    </w:p>
    <w:sdt>
      <w:sdtPr>
        <w:tag w:val="goog_rdk_54"/>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rPr>
              <w:del w:author="Scott M. Coleman" w:id="21" w:date="2022-06-01T07:14:00Z"/>
              <w:rFonts w:ascii="Arial" w:cs="Arial" w:eastAsia="Arial" w:hAnsi="Arial"/>
              <w:b w:val="1"/>
              <w:color w:val="000000"/>
            </w:rPr>
          </w:pPr>
          <w:sdt>
            <w:sdtPr>
              <w:tag w:val="goog_rdk_53"/>
            </w:sdtPr>
            <w:sdtContent>
              <w:del w:author="Scott M. Coleman" w:id="21" w:date="2022-06-01T07:14:00Z">
                <w:r w:rsidDel="00000000" w:rsidR="00000000" w:rsidRPr="00000000">
                  <w:rPr>
                    <w:rFonts w:ascii="Arial" w:cs="Arial" w:eastAsia="Arial" w:hAnsi="Arial"/>
                    <w:b w:val="1"/>
                    <w:color w:val="000000"/>
                    <w:rtl w:val="0"/>
                  </w:rPr>
                  <w:delText xml:space="preserve">5) Fee increases:</w:delText>
                </w:r>
              </w:del>
            </w:sdtContent>
          </w:sdt>
        </w:p>
      </w:sdtContent>
    </w:sdt>
    <w:sdt>
      <w:sdtPr>
        <w:tag w:val="goog_rdk_56"/>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rPr>
              <w:del w:author="Scott M. Coleman" w:id="21" w:date="2022-06-01T07:14:00Z"/>
              <w:rFonts w:ascii="Arial" w:cs="Arial" w:eastAsia="Arial" w:hAnsi="Arial"/>
              <w:color w:val="000000"/>
            </w:rPr>
          </w:pPr>
          <w:sdt>
            <w:sdtPr>
              <w:tag w:val="goog_rdk_55"/>
            </w:sdtPr>
            <w:sdtContent>
              <w:del w:author="Scott M. Coleman" w:id="21" w:date="2022-06-01T07:14:00Z">
                <w:r w:rsidDel="00000000" w:rsidR="00000000" w:rsidRPr="00000000">
                  <w:rPr>
                    <w:rFonts w:ascii="Arial" w:cs="Arial" w:eastAsia="Arial" w:hAnsi="Arial"/>
                    <w:color w:val="000000"/>
                    <w:rtl w:val="0"/>
                  </w:rPr>
                  <w:delText xml:space="preserve">The Annual Platform Fee and all API usage fees will increase by 6% annually in each successive Renewal Term. For example, in the first Renewal Term following the Initial Term, the Tier 1 Annual Platform Fee will increase to $159,000 and the cost per API call will increase to $0.00265 per API call. </w:delText>
                </w:r>
              </w:del>
            </w:sdtContent>
          </w:sdt>
        </w:p>
      </w:sdtContent>
    </w:sdt>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color w:val="000000"/>
          <w:rtl w:val="0"/>
        </w:rPr>
        <w:t xml:space="preserve">) Payments:</w:t>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All payments are subject to the terms prescribed in Section 7 of the Agreement</w:t>
      </w:r>
      <w:r w:rsidDel="00000000" w:rsidR="00000000" w:rsidRPr="00000000">
        <w:rPr>
          <w:rFonts w:ascii="Arial" w:cs="Arial" w:eastAsia="Arial" w:hAnsi="Arial"/>
          <w:color w:val="000000"/>
          <w:rtl w:val="0"/>
        </w:rPr>
        <w:t xml:space="preserve">. Customer will pay the </w:t>
      </w:r>
      <w:sdt>
        <w:sdtPr>
          <w:tag w:val="goog_rdk_57"/>
        </w:sdtPr>
        <w:sdtContent>
          <w:del w:author="Scott M. Coleman" w:id="22" w:date="2022-06-01T07:15:00Z">
            <w:r w:rsidDel="00000000" w:rsidR="00000000" w:rsidRPr="00000000">
              <w:rPr>
                <w:rFonts w:ascii="Arial" w:cs="Arial" w:eastAsia="Arial" w:hAnsi="Arial"/>
                <w:color w:val="000000"/>
                <w:rtl w:val="0"/>
              </w:rPr>
              <w:delText xml:space="preserve">Annual </w:delText>
            </w:r>
          </w:del>
        </w:sdtContent>
      </w:sdt>
      <w:r w:rsidDel="00000000" w:rsidR="00000000" w:rsidRPr="00000000">
        <w:rPr>
          <w:rFonts w:ascii="Arial" w:cs="Arial" w:eastAsia="Arial" w:hAnsi="Arial"/>
          <w:color w:val="000000"/>
          <w:rtl w:val="0"/>
        </w:rPr>
        <w:t xml:space="preserve">Platform Fee for the </w:t>
      </w:r>
      <w:sdt>
        <w:sdtPr>
          <w:tag w:val="goog_rdk_58"/>
        </w:sdtPr>
        <w:sdtContent>
          <w:del w:author="Scott M. Coleman" w:id="23" w:date="2022-06-01T07:16:00Z">
            <w:r w:rsidDel="00000000" w:rsidR="00000000" w:rsidRPr="00000000">
              <w:rPr>
                <w:rFonts w:ascii="Arial" w:cs="Arial" w:eastAsia="Arial" w:hAnsi="Arial"/>
                <w:color w:val="000000"/>
                <w:rtl w:val="0"/>
              </w:rPr>
              <w:delText xml:space="preserve">first year of the </w:delText>
            </w:r>
          </w:del>
        </w:sdtContent>
      </w:sdt>
      <w:r w:rsidDel="00000000" w:rsidR="00000000" w:rsidRPr="00000000">
        <w:rPr>
          <w:rFonts w:ascii="Arial" w:cs="Arial" w:eastAsia="Arial" w:hAnsi="Arial"/>
          <w:color w:val="000000"/>
          <w:rtl w:val="0"/>
        </w:rPr>
        <w:t xml:space="preserve">Initial Term in full within 15 days of the Order Form Effective Date.</w:t>
      </w:r>
      <w:sdt>
        <w:sdtPr>
          <w:tag w:val="goog_rdk_59"/>
        </w:sdtPr>
        <w:sdtContent>
          <w:del w:author="Scott M. Coleman" w:id="24" w:date="2022-06-01T07:16:00Z">
            <w:r w:rsidDel="00000000" w:rsidR="00000000" w:rsidRPr="00000000">
              <w:rPr>
                <w:rFonts w:ascii="Arial" w:cs="Arial" w:eastAsia="Arial" w:hAnsi="Arial"/>
                <w:color w:val="000000"/>
                <w:rtl w:val="0"/>
              </w:rPr>
              <w:delText xml:space="preserve"> Each subsequent annual payment shall be invoiced 30 days prior to the anniversary of the Effective Date (“</w:delText>
            </w:r>
            <w:r w:rsidDel="00000000" w:rsidR="00000000" w:rsidRPr="00000000">
              <w:rPr>
                <w:rFonts w:ascii="Arial" w:cs="Arial" w:eastAsia="Arial" w:hAnsi="Arial"/>
                <w:b w:val="1"/>
                <w:color w:val="000000"/>
                <w:rtl w:val="0"/>
              </w:rPr>
              <w:delText xml:space="preserve">Annual</w:delText>
            </w:r>
            <w:r w:rsidDel="00000000" w:rsidR="00000000" w:rsidRPr="00000000">
              <w:rPr>
                <w:rFonts w:ascii="Arial" w:cs="Arial" w:eastAsia="Arial" w:hAnsi="Arial"/>
                <w:color w:val="000000"/>
                <w:rtl w:val="0"/>
              </w:rPr>
              <w:delText xml:space="preserve"> </w:delText>
            </w:r>
            <w:r w:rsidDel="00000000" w:rsidR="00000000" w:rsidRPr="00000000">
              <w:rPr>
                <w:rFonts w:ascii="Arial" w:cs="Arial" w:eastAsia="Arial" w:hAnsi="Arial"/>
                <w:b w:val="1"/>
                <w:color w:val="000000"/>
                <w:rtl w:val="0"/>
              </w:rPr>
              <w:delText xml:space="preserve">Renewal Date</w:delText>
            </w:r>
            <w:r w:rsidDel="00000000" w:rsidR="00000000" w:rsidRPr="00000000">
              <w:rPr>
                <w:rFonts w:ascii="Arial" w:cs="Arial" w:eastAsia="Arial" w:hAnsi="Arial"/>
                <w:color w:val="000000"/>
                <w:rtl w:val="0"/>
              </w:rPr>
              <w:delText xml:space="preserve">”) and shall be due and payable prior to the Annual Renewal Date.</w:delText>
            </w:r>
          </w:del>
        </w:sdtContent>
      </w:sdt>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Customer may elect to pay all amounts due under this Agreement either by:</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810" w:hanging="450"/>
        <w:jc w:val="left"/>
        <w:rPr>
          <w:rFonts w:ascii="Arial" w:cs="Arial" w:eastAsia="Arial" w:hAnsi="Arial"/>
          <w:color w:val="000000"/>
        </w:rPr>
      </w:pPr>
      <w:r w:rsidDel="00000000" w:rsidR="00000000" w:rsidRPr="00000000">
        <w:rPr>
          <w:rFonts w:ascii="Arial" w:cs="Arial" w:eastAsia="Arial" w:hAnsi="Arial"/>
          <w:color w:val="000000"/>
          <w:rtl w:val="0"/>
        </w:rPr>
        <w:t xml:space="preserve">ACH payment or wire transfer to the following account:</w:t>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Receiver:</w:t>
        <w:tab/>
        <w:t xml:space="preserve">Silicon Valley Bank</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ABA/Routing #: </w:t>
        <w:tab/>
        <w:t xml:space="preserve">121140399</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SWIFT Code:</w:t>
        <w:tab/>
        <w:t xml:space="preserve">SVBKUS6S</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Beneficiary:</w:t>
        <w:tab/>
        <w:t xml:space="preserve">3301451580</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ab/>
        <w:tab/>
        <w:t xml:space="preserve">Spreedly, Inc.</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ab/>
        <w:tab/>
        <w:t xml:space="preserve">300 Morris Street, Suite 400</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ab/>
        <w:tab/>
        <w:t xml:space="preserve">Durham, NC 27701</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Fonts w:ascii="Arial" w:cs="Arial" w:eastAsia="Arial" w:hAnsi="Arial"/>
          <w:color w:val="000000"/>
          <w:rtl w:val="0"/>
        </w:rPr>
        <w:tab/>
        <w:tab/>
        <w:t xml:space="preserve">USA</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810" w:hanging="450"/>
        <w:jc w:val="left"/>
        <w:rPr>
          <w:rFonts w:ascii="Arial" w:cs="Arial" w:eastAsia="Arial" w:hAnsi="Arial"/>
          <w:color w:val="000000"/>
        </w:rPr>
      </w:pPr>
      <w:r w:rsidDel="00000000" w:rsidR="00000000" w:rsidRPr="00000000">
        <w:rPr>
          <w:rFonts w:ascii="Arial" w:cs="Arial" w:eastAsia="Arial" w:hAnsi="Arial"/>
          <w:color w:val="000000"/>
          <w:rtl w:val="0"/>
        </w:rPr>
        <w:t xml:space="preserve">check delivered to the address specified in the relevant invoice.</w:t>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By signing below, Customer indicates its acceptance of the terms of the Agreement and represents and warrants that: (i) it is duly organized, validly existing and in good standing as a corporation or other entity under the laws of the jurisdiction of its incorporation or other organization; (ii) it has the full right, power and authority to enter into and perform its obligations under the Agreement; (iii) the execution of this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p>
    <w:p w:rsidR="00000000" w:rsidDel="00000000" w:rsidP="00000000" w:rsidRDefault="00000000" w:rsidRPr="00000000" w14:paraId="0000005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[SIGNATURES ON FOLLOWING PAGE]</w:t>
      </w: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r w:rsidDel="00000000" w:rsidR="00000000" w:rsidRPr="00000000">
        <w:rPr>
          <w:rtl w:val="0"/>
        </w:rPr>
      </w:r>
    </w:p>
    <w:p w:rsidR="00000000" w:rsidDel="00000000" w:rsidP="00000000" w:rsidRDefault="00000000" w:rsidRPr="00000000" w14:paraId="0000005C">
      <w:pPr>
        <w:jc w:val="left"/>
        <w:rPr>
          <w:rFonts w:ascii="Arial" w:cs="Arial" w:eastAsia="Arial" w:hAnsi="Arial"/>
          <w:b w:val="1"/>
          <w:sz w:val="18"/>
          <w:szCs w:val="18"/>
        </w:rPr>
      </w:pPr>
      <w:r w:rsidDel="00000000" w:rsidR="00000000" w:rsidRPr="00000000">
        <w:rPr>
          <w:rtl w:val="0"/>
        </w:rPr>
      </w:r>
    </w:p>
    <w:tbl>
      <w:tblPr>
        <w:tblStyle w:val="Table3"/>
        <w:tblW w:w="104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0"/>
        <w:gridCol w:w="5220"/>
        <w:tblGridChange w:id="0">
          <w:tblGrid>
            <w:gridCol w:w="5220"/>
            <w:gridCol w:w="5220"/>
          </w:tblGrid>
        </w:tblGridChange>
      </w:tblGrid>
      <w:tr>
        <w:trPr>
          <w:cantSplit w:val="0"/>
          <w:tblHeader w:val="0"/>
        </w:trPr>
        <w:tc>
          <w:tcPr/>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Spreedly, Inc.</w:t>
            </w:r>
            <w:r w:rsidDel="00000000" w:rsidR="00000000" w:rsidRPr="00000000">
              <w:rPr>
                <w:rtl w:val="0"/>
              </w:rPr>
            </w:r>
          </w:p>
        </w:tc>
        <w:tc>
          <w:tcPr/>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PPLSI</w:t>
            </w: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______________________________________</w:t>
            </w:r>
          </w:p>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tab/>
              <w:t xml:space="preserve">______________________________________</w:t>
            </w:r>
          </w:p>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______________________________________</w:t>
            </w:r>
          </w:p>
        </w:tc>
        <w:tc>
          <w:tcPr/>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______________________________________</w:t>
            </w:r>
          </w:p>
          <w:p w:rsidR="00000000" w:rsidDel="00000000" w:rsidP="00000000" w:rsidRDefault="00000000" w:rsidRPr="00000000" w14:paraId="00000065">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tab/>
              <w:t xml:space="preserve">______________________________________</w:t>
            </w:r>
          </w:p>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______________________________________</w:t>
            </w:r>
          </w:p>
        </w:tc>
      </w:tr>
      <w:tr>
        <w:trPr>
          <w:cantSplit w:val="0"/>
          <w:tblHeader w:val="0"/>
        </w:trPr>
        <w:tc>
          <w:tcPr/>
          <w:p w:rsidR="00000000" w:rsidDel="00000000" w:rsidP="00000000" w:rsidRDefault="00000000" w:rsidRPr="00000000" w14:paraId="0000006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18"/>
                <w:szCs w:val="18"/>
              </w:rPr>
            </w:pP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6B">
            <w:pPr>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Notice Address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6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Inc.</w:t>
            </w:r>
          </w:p>
          <w:p w:rsidR="00000000" w:rsidDel="00000000" w:rsidP="00000000" w:rsidRDefault="00000000" w:rsidRPr="00000000" w14:paraId="0000006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 Morris Street, Suite 400</w:t>
            </w:r>
          </w:p>
          <w:p w:rsidR="00000000" w:rsidDel="00000000" w:rsidP="00000000" w:rsidRDefault="00000000" w:rsidRPr="00000000" w14:paraId="0000006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Durham, NC 27701</w:t>
            </w:r>
          </w:p>
          <w:p w:rsidR="00000000" w:rsidDel="00000000" w:rsidP="00000000" w:rsidRDefault="00000000" w:rsidRPr="00000000" w14:paraId="0000006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Attn:  </w:t>
            </w:r>
            <w:r w:rsidDel="00000000" w:rsidR="00000000" w:rsidRPr="00000000">
              <w:rPr>
                <w:rFonts w:ascii="Arial" w:cs="Arial" w:eastAsia="Arial" w:hAnsi="Arial"/>
                <w:sz w:val="18"/>
                <w:szCs w:val="18"/>
                <w:rtl w:val="0"/>
              </w:rPr>
              <w:t xml:space="preserve">Accounts Receivable</w:t>
            </w: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E-mail:  ar@spreedly.com</w:t>
            </w:r>
            <w:r w:rsidDel="00000000" w:rsidR="00000000" w:rsidRPr="00000000">
              <w:rPr>
                <w:rtl w:val="0"/>
              </w:rPr>
            </w:r>
          </w:p>
        </w:tc>
        <w:tc>
          <w:tcPr/>
          <w:p w:rsidR="00000000" w:rsidDel="00000000" w:rsidP="00000000" w:rsidRDefault="00000000" w:rsidRPr="00000000" w14:paraId="00000071">
            <w:pPr>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Notice Address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72">
            <w:pPr>
              <w:rPr>
                <w:rFonts w:ascii="Arial" w:cs="Arial" w:eastAsia="Arial" w:hAnsi="Arial"/>
                <w:sz w:val="18"/>
                <w:szCs w:val="18"/>
              </w:rPr>
            </w:pPr>
            <w:r w:rsidDel="00000000" w:rsidR="00000000" w:rsidRPr="00000000">
              <w:rPr>
                <w:rFonts w:ascii="Arial" w:cs="Arial" w:eastAsia="Arial" w:hAnsi="Arial"/>
                <w:sz w:val="18"/>
                <w:szCs w:val="18"/>
                <w:rtl w:val="0"/>
              </w:rPr>
              <w:t xml:space="preserve">PPLSI</w:t>
            </w:r>
          </w:p>
          <w:p w:rsidR="00000000" w:rsidDel="00000000" w:rsidP="00000000" w:rsidRDefault="00000000" w:rsidRPr="00000000" w14:paraId="00000073">
            <w:pPr>
              <w:rPr>
                <w:rFonts w:ascii="Arial" w:cs="Arial" w:eastAsia="Arial" w:hAnsi="Arial"/>
                <w:sz w:val="18"/>
                <w:szCs w:val="18"/>
              </w:rPr>
            </w:pPr>
            <w:r w:rsidDel="00000000" w:rsidR="00000000" w:rsidRPr="00000000">
              <w:rPr>
                <w:rFonts w:ascii="Arial" w:cs="Arial" w:eastAsia="Arial" w:hAnsi="Arial"/>
                <w:sz w:val="18"/>
                <w:szCs w:val="18"/>
                <w:rtl w:val="0"/>
              </w:rPr>
              <w:t xml:space="preserve">One Pre-Paid Way</w:t>
            </w:r>
          </w:p>
          <w:p w:rsidR="00000000" w:rsidDel="00000000" w:rsidP="00000000" w:rsidRDefault="00000000" w:rsidRPr="00000000" w14:paraId="00000074">
            <w:pPr>
              <w:rPr>
                <w:rFonts w:ascii="Arial" w:cs="Arial" w:eastAsia="Arial" w:hAnsi="Arial"/>
                <w:sz w:val="18"/>
                <w:szCs w:val="18"/>
              </w:rPr>
            </w:pPr>
            <w:r w:rsidDel="00000000" w:rsidR="00000000" w:rsidRPr="00000000">
              <w:rPr>
                <w:rFonts w:ascii="Arial" w:cs="Arial" w:eastAsia="Arial" w:hAnsi="Arial"/>
                <w:sz w:val="18"/>
                <w:szCs w:val="18"/>
                <w:rtl w:val="0"/>
              </w:rPr>
              <w:t xml:space="preserve">Ada, OK 74820</w:t>
            </w:r>
          </w:p>
          <w:p w:rsidR="00000000" w:rsidDel="00000000" w:rsidP="00000000" w:rsidRDefault="00000000" w:rsidRPr="00000000" w14:paraId="00000075">
            <w:pPr>
              <w:rPr>
                <w:rFonts w:ascii="Arial" w:cs="Arial" w:eastAsia="Arial" w:hAnsi="Arial"/>
                <w:color w:val="000000"/>
                <w:sz w:val="18"/>
                <w:szCs w:val="18"/>
              </w:rPr>
            </w:pPr>
            <w:sdt>
              <w:sdtPr>
                <w:tag w:val="goog_rdk_60"/>
              </w:sdtPr>
              <w:sdtContent>
                <w:commentRangeStart w:id="0"/>
              </w:sdtContent>
            </w:sdt>
            <w:r w:rsidDel="00000000" w:rsidR="00000000" w:rsidRPr="00000000">
              <w:rPr>
                <w:rFonts w:ascii="Arial" w:cs="Arial" w:eastAsia="Arial" w:hAnsi="Arial"/>
                <w:color w:val="000000"/>
                <w:sz w:val="18"/>
                <w:szCs w:val="18"/>
                <w:rtl w:val="0"/>
              </w:rPr>
              <w:t xml:space="preserve">Attn: </w:t>
            </w:r>
            <w:r w:rsidDel="00000000" w:rsidR="00000000" w:rsidRPr="00000000">
              <w:rPr>
                <w:rFonts w:ascii="Arial" w:cs="Arial" w:eastAsia="Arial" w:hAnsi="Arial"/>
                <w:sz w:val="18"/>
                <w:szCs w:val="18"/>
                <w:rtl w:val="0"/>
              </w:rPr>
              <w:t xml:space="preserve"> PPLSI Accounts Payable</w:t>
            </w:r>
            <w:r w:rsidDel="00000000" w:rsidR="00000000" w:rsidRPr="00000000">
              <w:rPr>
                <w:rtl w:val="0"/>
              </w:rPr>
            </w:r>
          </w:p>
          <w:p w:rsidR="00000000" w:rsidDel="00000000" w:rsidP="00000000" w:rsidRDefault="00000000" w:rsidRPr="00000000" w14:paraId="00000076">
            <w:pPr>
              <w:rPr>
                <w:rFonts w:ascii="Arial" w:cs="Arial" w:eastAsia="Arial" w:hAnsi="Arial"/>
                <w:sz w:val="18"/>
                <w:szCs w:val="18"/>
              </w:rPr>
            </w:pPr>
            <w:r w:rsidDel="00000000" w:rsidR="00000000" w:rsidRPr="00000000">
              <w:rPr>
                <w:rFonts w:ascii="Arial" w:cs="Arial" w:eastAsia="Arial" w:hAnsi="Arial"/>
                <w:sz w:val="18"/>
                <w:szCs w:val="18"/>
                <w:rtl w:val="0"/>
              </w:rPr>
              <w:t xml:space="preserve">E-mail:  </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77">
      <w:pPr>
        <w:spacing w:after="120" w:lineRule="auto"/>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Wood" w:id="0" w:date="2022-05-24T12:22: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should be sent to General Counsel, GeneralCounsel@pplsi.com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Invoices should be sent to Accounts Payable.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2"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69340" cy="6064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pos="4680"/>
        <w:tab w:val="right" w:pos="9360"/>
      </w:tabs>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wp:posOffset>
          </wp:positionV>
          <wp:extent cx="1653260" cy="383629"/>
          <wp:effectExtent b="0" l="0" r="0" t="0"/>
          <wp:wrapNone/>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3260" cy="383629"/>
                  </a:xfrm>
                  <a:prstGeom prst="rect"/>
                  <a:ln/>
                </pic:spPr>
              </pic:pic>
            </a:graphicData>
          </a:graphic>
        </wp:anchor>
      </w:drawing>
    </w:r>
  </w:p>
  <w:p w:rsidR="00000000" w:rsidDel="00000000" w:rsidP="00000000" w:rsidRDefault="00000000" w:rsidRPr="00000000" w14:paraId="0000007B">
    <w:pPr>
      <w:tabs>
        <w:tab w:val="center" w:pos="4680"/>
        <w:tab w:val="right" w:pos="9360"/>
      </w:tabs>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C">
    <w:pPr>
      <w:tabs>
        <w:tab w:val="center" w:pos="4680"/>
        <w:tab w:val="right" w:pos="9360"/>
      </w:tabs>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D">
    <w:pPr>
      <w:tabs>
        <w:tab w:val="center" w:pos="4680"/>
        <w:tab w:val="right" w:pos="9360"/>
      </w:tabs>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tabs>
        <w:tab w:val="center" w:pos="4680"/>
        <w:tab w:val="right" w:pos="9360"/>
      </w:tabs>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tabs>
        <w:tab w:val="center" w:pos="4680"/>
        <w:tab w:val="right" w:pos="9360"/>
      </w:tabs>
      <w:jc w:val="right"/>
      <w:rPr>
        <w:rFonts w:ascii="Arial" w:cs="Arial" w:eastAsia="Arial" w:hAnsi="Arial"/>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1"/>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Revision">
    <w:name w:val="Revision"/>
    <w:hidden w:val="1"/>
    <w:uiPriority w:val="99"/>
    <w:semiHidden w:val="1"/>
    <w:rsid w:val="002A38F1"/>
    <w:pPr>
      <w:jc w:val="left"/>
    </w:p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4127AF"/>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WCIGuuBw3BCp4m8NiQGo/X3fw==">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2022-06-01T12:28:00Z</dcterms:created>
  <dc:creator>Scott M. Coleman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0x0101009D6D1DD4FB91B443B18B6637FB58AD75</vt:lpwstr>
  </property>
</Properties>
</file>