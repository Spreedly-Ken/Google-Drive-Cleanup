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mallCaps w:val="1"/>
          <w:sz w:val="18"/>
          <w:szCs w:val="18"/>
        </w:rPr>
      </w:pPr>
      <w:r w:rsidDel="00000000" w:rsidR="00000000" w:rsidRPr="00000000">
        <w:rPr>
          <w:rFonts w:ascii="Arial" w:cs="Arial" w:eastAsia="Arial" w:hAnsi="Arial"/>
          <w:b w:val="1"/>
          <w:smallCaps w:val="1"/>
          <w:sz w:val="18"/>
          <w:szCs w:val="18"/>
          <w:rtl w:val="0"/>
        </w:rPr>
        <w:t xml:space="preserve">ENTERPRISE SERVICE AGREEMENT</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Enterprise Services Agreement (“</w:t>
      </w:r>
      <w:r w:rsidDel="00000000" w:rsidR="00000000" w:rsidRPr="00000000">
        <w:rPr>
          <w:rFonts w:ascii="Arial" w:cs="Arial" w:eastAsia="Arial" w:hAnsi="Arial"/>
          <w:sz w:val="18"/>
          <w:szCs w:val="18"/>
          <w:u w:val="single"/>
          <w:rtl w:val="0"/>
        </w:rPr>
        <w:t xml:space="preserve">Agreement”</w:t>
      </w:r>
      <w:r w:rsidDel="00000000" w:rsidR="00000000" w:rsidRPr="00000000">
        <w:rPr>
          <w:rFonts w:ascii="Arial" w:cs="Arial" w:eastAsia="Arial" w:hAnsi="Arial"/>
          <w:sz w:val="18"/>
          <w:szCs w:val="18"/>
          <w:rtl w:val="0"/>
        </w:rPr>
        <w:t xml:space="preserve">) is entered by and between Spreedly, Inc., a Delaware corporation, (“</w:t>
      </w:r>
      <w:r w:rsidDel="00000000" w:rsidR="00000000" w:rsidRPr="00000000">
        <w:rPr>
          <w:rFonts w:ascii="Arial" w:cs="Arial" w:eastAsia="Arial" w:hAnsi="Arial"/>
          <w:sz w:val="18"/>
          <w:szCs w:val="18"/>
          <w:u w:val="single"/>
          <w:rtl w:val="0"/>
        </w:rPr>
        <w:t xml:space="preserve">Spreedly</w:t>
      </w:r>
      <w:r w:rsidDel="00000000" w:rsidR="00000000" w:rsidRPr="00000000">
        <w:rPr>
          <w:rFonts w:ascii="Arial" w:cs="Arial" w:eastAsia="Arial" w:hAnsi="Arial"/>
          <w:sz w:val="18"/>
          <w:szCs w:val="18"/>
          <w:rtl w:val="0"/>
        </w:rPr>
        <w:t xml:space="preserve">”) and Factor Systems LLC dba Billtrust, a Delaware Limited Liability Company,</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Customer</w:t>
      </w:r>
      <w:r w:rsidDel="00000000" w:rsidR="00000000" w:rsidRPr="00000000">
        <w:rPr>
          <w:rFonts w:ascii="Arial" w:cs="Arial" w:eastAsia="Arial" w:hAnsi="Arial"/>
          <w:sz w:val="18"/>
          <w:szCs w:val="18"/>
          <w:rtl w:val="0"/>
        </w:rPr>
        <w:t xml:space="preserve">”).  Spreedly and Customer are each a “</w:t>
      </w:r>
      <w:r w:rsidDel="00000000" w:rsidR="00000000" w:rsidRPr="00000000">
        <w:rPr>
          <w:rFonts w:ascii="Arial" w:cs="Arial" w:eastAsia="Arial" w:hAnsi="Arial"/>
          <w:sz w:val="18"/>
          <w:szCs w:val="18"/>
          <w:u w:val="single"/>
          <w:rtl w:val="0"/>
        </w:rPr>
        <w:t xml:space="preserve">Party</w:t>
      </w:r>
      <w:r w:rsidDel="00000000" w:rsidR="00000000" w:rsidRPr="00000000">
        <w:rPr>
          <w:rFonts w:ascii="Arial" w:cs="Arial" w:eastAsia="Arial" w:hAnsi="Arial"/>
          <w:sz w:val="18"/>
          <w:szCs w:val="18"/>
          <w:rtl w:val="0"/>
        </w:rPr>
        <w:t xml:space="preserve">” and collectively the “</w:t>
      </w:r>
      <w:r w:rsidDel="00000000" w:rsidR="00000000" w:rsidRPr="00000000">
        <w:rPr>
          <w:rFonts w:ascii="Arial" w:cs="Arial" w:eastAsia="Arial" w:hAnsi="Arial"/>
          <w:sz w:val="18"/>
          <w:szCs w:val="18"/>
          <w:u w:val="single"/>
          <w:rtl w:val="0"/>
        </w:rPr>
        <w:t xml:space="preserve">Parties”</w:t>
      </w:r>
      <w:r w:rsidDel="00000000" w:rsidR="00000000" w:rsidRPr="00000000">
        <w:rPr>
          <w:rFonts w:ascii="Arial" w:cs="Arial" w:eastAsia="Arial" w:hAnsi="Arial"/>
          <w:sz w:val="18"/>
          <w:szCs w:val="18"/>
          <w:rtl w:val="0"/>
        </w:rPr>
        <w:t xml:space="preserve">). This Agreement is effective on the last date of signature by a Party in the signature block below (“</w:t>
      </w:r>
      <w:r w:rsidDel="00000000" w:rsidR="00000000" w:rsidRPr="00000000">
        <w:rPr>
          <w:rFonts w:ascii="Arial" w:cs="Arial" w:eastAsia="Arial" w:hAnsi="Arial"/>
          <w:sz w:val="18"/>
          <w:szCs w:val="18"/>
          <w:u w:val="single"/>
          <w:rtl w:val="0"/>
        </w:rPr>
        <w:t xml:space="preserve">Effective Date</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4">
      <w:pPr>
        <w:jc w:val="both"/>
        <w:rPr>
          <w:rFonts w:ascii="Arial" w:cs="Arial" w:eastAsia="Arial" w:hAnsi="Arial"/>
          <w:sz w:val="18"/>
          <w:szCs w:val="18"/>
        </w:rPr>
      </w:pPr>
      <w:r w:rsidDel="00000000" w:rsidR="00000000" w:rsidRPr="00000000">
        <w:rPr>
          <w:rtl w:val="0"/>
        </w:rPr>
      </w:r>
    </w:p>
    <w:tbl>
      <w:tblPr>
        <w:tblStyle w:val="Table1"/>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1901"/>
        <w:gridCol w:w="2663"/>
        <w:gridCol w:w="251"/>
        <w:gridCol w:w="1269"/>
        <w:gridCol w:w="2660"/>
        <w:gridCol w:w="251"/>
        <w:tblGridChange w:id="0">
          <w:tblGrid>
            <w:gridCol w:w="270"/>
            <w:gridCol w:w="1901"/>
            <w:gridCol w:w="2663"/>
            <w:gridCol w:w="251"/>
            <w:gridCol w:w="1269"/>
            <w:gridCol w:w="2660"/>
            <w:gridCol w:w="251"/>
          </w:tblGrid>
        </w:tblGridChange>
      </w:tblGrid>
      <w:tr>
        <w:trPr>
          <w:cantSplit w:val="0"/>
          <w:trHeight w:val="332" w:hRule="atLeast"/>
          <w:tblHeader w:val="0"/>
        </w:trPr>
        <w:tc>
          <w:tcPr>
            <w:tcBorders>
              <w:bottom w:color="000000" w:space="0" w:sz="0" w:val="nil"/>
              <w:right w:color="000000" w:space="0" w:sz="0" w:val="nil"/>
            </w:tcBorders>
            <w:shd w:fill="f3f3f3" w:val="clear"/>
          </w:tcPr>
          <w:p w:rsidR="00000000" w:rsidDel="00000000" w:rsidP="00000000" w:rsidRDefault="00000000" w:rsidRPr="00000000" w14:paraId="0000000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6">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7">
            <w:pPr>
              <w:tabs>
                <w:tab w:val="left" w:leader="none"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w:t>
            </w:r>
          </w:p>
        </w:tc>
        <w:tc>
          <w:tcPr>
            <w:tcBorders>
              <w:left w:color="000000" w:space="0" w:sz="0" w:val="nil"/>
              <w:bottom w:color="000000" w:space="0" w:sz="0" w:val="nil"/>
              <w:right w:color="000000" w:space="0" w:sz="0" w:val="nil"/>
            </w:tcBorders>
            <w:shd w:fill="f3f3f3" w:val="clear"/>
          </w:tcPr>
          <w:p w:rsidR="00000000" w:rsidDel="00000000" w:rsidP="00000000" w:rsidRDefault="00000000" w:rsidRPr="00000000" w14:paraId="00000009">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A">
            <w:pPr>
              <w:tabs>
                <w:tab w:val="left" w:leader="none"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B">
            <w:pPr>
              <w:tabs>
                <w:tab w:val="left" w:leader="none"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w:t>
            </w:r>
          </w:p>
        </w:tc>
        <w:tc>
          <w:tcPr>
            <w:tcBorders>
              <w:left w:color="000000" w:space="0" w:sz="0" w:val="nil"/>
              <w:bottom w:color="000000" w:space="0" w:sz="0" w:val="nil"/>
            </w:tcBorders>
            <w:shd w:fill="f3f3f3" w:val="clear"/>
          </w:tcPr>
          <w:p w:rsidR="00000000" w:rsidDel="00000000" w:rsidP="00000000" w:rsidRDefault="00000000" w:rsidRPr="00000000" w14:paraId="0000000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0E">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0F">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Spreedly, Inc.</w:t>
            </w:r>
          </w:p>
        </w:tc>
        <w:tc>
          <w:tcPr>
            <w:tcBorders>
              <w:top w:color="000000" w:space="0" w:sz="0" w:val="nil"/>
              <w:bottom w:color="000000" w:space="0" w:sz="0" w:val="nil"/>
            </w:tcBorders>
            <w:shd w:fill="f3f3f3" w:val="clear"/>
          </w:tcPr>
          <w:p w:rsidR="00000000" w:rsidDel="00000000" w:rsidP="00000000" w:rsidRDefault="00000000" w:rsidRPr="00000000" w14:paraId="00000011">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12">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3">
            <w:pPr>
              <w:tabs>
                <w:tab w:val="left" w:leader="none" w:pos="1427"/>
              </w:tabs>
              <w:rPr>
                <w:rFonts w:ascii="Arial" w:cs="Arial" w:eastAsia="Arial" w:hAnsi="Arial"/>
                <w:sz w:val="16"/>
                <w:szCs w:val="16"/>
              </w:rPr>
            </w:pPr>
            <w:r w:rsidDel="00000000" w:rsidR="00000000" w:rsidRPr="00000000">
              <w:rPr>
                <w:rFonts w:ascii="Arial" w:cs="Arial" w:eastAsia="Arial" w:hAnsi="Arial"/>
                <w:sz w:val="16"/>
                <w:szCs w:val="16"/>
                <w:rtl w:val="0"/>
              </w:rPr>
              <w:t xml:space="preserve">Factor Systems LLC dba Billtrust</w:t>
            </w:r>
          </w:p>
        </w:tc>
        <w:tc>
          <w:tcPr>
            <w:tcBorders>
              <w:top w:color="000000" w:space="0" w:sz="0" w:val="nil"/>
              <w:bottom w:color="000000" w:space="0" w:sz="0" w:val="nil"/>
            </w:tcBorders>
            <w:shd w:fill="f3f3f3" w:val="clear"/>
          </w:tcPr>
          <w:p w:rsidR="00000000" w:rsidDel="00000000" w:rsidP="00000000" w:rsidRDefault="00000000" w:rsidRPr="00000000" w14:paraId="00000014">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6">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7">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300 Morris Street, Suite 400</w:t>
            </w:r>
          </w:p>
        </w:tc>
        <w:tc>
          <w:tcPr>
            <w:tcBorders>
              <w:top w:color="000000" w:space="0" w:sz="0" w:val="nil"/>
              <w:bottom w:color="000000" w:space="0" w:sz="0" w:val="nil"/>
            </w:tcBorders>
            <w:shd w:fill="f3f3f3" w:val="clear"/>
          </w:tcPr>
          <w:p w:rsidR="00000000" w:rsidDel="00000000" w:rsidP="00000000" w:rsidRDefault="00000000" w:rsidRPr="00000000" w14:paraId="00000018">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9">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A">
            <w:pPr>
              <w:rPr>
                <w:rFonts w:ascii="Arial" w:cs="Arial" w:eastAsia="Arial" w:hAnsi="Arial"/>
                <w:sz w:val="16"/>
                <w:szCs w:val="16"/>
              </w:rPr>
            </w:pPr>
            <w:r w:rsidDel="00000000" w:rsidR="00000000" w:rsidRPr="00000000">
              <w:rPr>
                <w:rFonts w:ascii="Arial" w:cs="Arial" w:eastAsia="Arial" w:hAnsi="Arial"/>
                <w:sz w:val="16"/>
                <w:szCs w:val="16"/>
                <w:rtl w:val="0"/>
              </w:rPr>
              <w:t xml:space="preserve">1009 Lenox Drive, Suite 101</w:t>
            </w:r>
          </w:p>
        </w:tc>
        <w:tc>
          <w:tcPr>
            <w:tcBorders>
              <w:top w:color="000000" w:space="0" w:sz="0" w:val="nil"/>
              <w:bottom w:color="000000" w:space="0" w:sz="0" w:val="nil"/>
            </w:tcBorders>
            <w:shd w:fill="f3f3f3" w:val="clear"/>
          </w:tcPr>
          <w:p w:rsidR="00000000" w:rsidDel="00000000" w:rsidP="00000000" w:rsidRDefault="00000000" w:rsidRPr="00000000" w14:paraId="0000001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D">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City/State:</w:t>
            </w:r>
          </w:p>
        </w:tc>
        <w:tc>
          <w:tcPr>
            <w:tcBorders>
              <w:bottom w:color="000000" w:space="0" w:sz="4" w:val="single"/>
            </w:tcBorders>
            <w:shd w:fill="auto" w:val="clear"/>
          </w:tcPr>
          <w:p w:rsidR="00000000" w:rsidDel="00000000" w:rsidP="00000000" w:rsidRDefault="00000000" w:rsidRPr="00000000" w14:paraId="0000001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Durham, NC 27701</w:t>
            </w:r>
          </w:p>
        </w:tc>
        <w:tc>
          <w:tcPr>
            <w:tcBorders>
              <w:top w:color="000000" w:space="0" w:sz="0" w:val="nil"/>
              <w:bottom w:color="000000" w:space="0" w:sz="0" w:val="nil"/>
            </w:tcBorders>
            <w:shd w:fill="f3f3f3" w:val="clear"/>
          </w:tcPr>
          <w:p w:rsidR="00000000" w:rsidDel="00000000" w:rsidP="00000000" w:rsidRDefault="00000000" w:rsidRPr="00000000" w14:paraId="0000001F">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City/Country:</w:t>
            </w:r>
          </w:p>
        </w:tc>
        <w:tc>
          <w:tcPr>
            <w:tcBorders>
              <w:bottom w:color="000000" w:space="0" w:sz="4" w:val="single"/>
            </w:tcBorders>
            <w:shd w:fill="auto" w:val="clear"/>
          </w:tcPr>
          <w:p w:rsidR="00000000" w:rsidDel="00000000" w:rsidP="00000000" w:rsidRDefault="00000000" w:rsidRPr="00000000" w14:paraId="00000021">
            <w:pPr>
              <w:rPr>
                <w:rFonts w:ascii="Arial" w:cs="Arial" w:eastAsia="Arial" w:hAnsi="Arial"/>
                <w:sz w:val="16"/>
                <w:szCs w:val="16"/>
              </w:rPr>
            </w:pPr>
            <w:r w:rsidDel="00000000" w:rsidR="00000000" w:rsidRPr="00000000">
              <w:rPr>
                <w:rFonts w:ascii="Arial" w:cs="Arial" w:eastAsia="Arial" w:hAnsi="Arial"/>
                <w:sz w:val="16"/>
                <w:szCs w:val="16"/>
                <w:rtl w:val="0"/>
              </w:rPr>
              <w:t xml:space="preserve">Lawenceville, NJ 08648</w:t>
            </w:r>
          </w:p>
        </w:tc>
        <w:tc>
          <w:tcPr>
            <w:tcBorders>
              <w:top w:color="000000" w:space="0" w:sz="0" w:val="nil"/>
              <w:bottom w:color="000000" w:space="0" w:sz="0" w:val="nil"/>
            </w:tcBorders>
            <w:shd w:fill="f3f3f3" w:val="clear"/>
          </w:tcPr>
          <w:p w:rsidR="00000000" w:rsidDel="00000000" w:rsidP="00000000" w:rsidRDefault="00000000" w:rsidRPr="00000000" w14:paraId="0000002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2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4">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5">
            <w:pPr>
              <w:tabs>
                <w:tab w:val="left" w:leader="none"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SPREEDLY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27">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8">
            <w:pPr>
              <w:tabs>
                <w:tab w:val="left" w:leader="none"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9">
            <w:pPr>
              <w:tabs>
                <w:tab w:val="left" w:leader="none"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CUSTOMER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2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2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2D">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2E">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2F">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0">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ffffff" w:val="clear"/>
          </w:tcPr>
          <w:p w:rsidR="00000000" w:rsidDel="00000000" w:rsidP="00000000" w:rsidRDefault="00000000" w:rsidRPr="00000000" w14:paraId="00000031">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4">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auto" w:val="clear"/>
          </w:tcPr>
          <w:p w:rsidR="00000000" w:rsidDel="00000000" w:rsidP="00000000" w:rsidRDefault="00000000" w:rsidRPr="00000000" w14:paraId="00000035">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6">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7">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ffffff" w:val="clear"/>
          </w:tcPr>
          <w:p w:rsidR="00000000" w:rsidDel="00000000" w:rsidP="00000000" w:rsidRDefault="00000000" w:rsidRPr="00000000" w14:paraId="00000038">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A">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B">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auto" w:val="clear"/>
          </w:tcPr>
          <w:p w:rsidR="00000000" w:rsidDel="00000000" w:rsidP="00000000" w:rsidRDefault="00000000" w:rsidRPr="00000000" w14:paraId="0000003C">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D">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E">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ffffff" w:val="clear"/>
          </w:tcPr>
          <w:p w:rsidR="00000000" w:rsidDel="00000000" w:rsidP="00000000" w:rsidRDefault="00000000" w:rsidRPr="00000000" w14:paraId="0000003F">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24" w:hRule="atLeast"/>
          <w:tblHeader w:val="0"/>
        </w:trPr>
        <w:tc>
          <w:tcPr>
            <w:tcBorders>
              <w:top w:color="000000" w:space="0" w:sz="0" w:val="nil"/>
              <w:bottom w:color="000000" w:space="0" w:sz="0" w:val="nil"/>
            </w:tcBorders>
            <w:shd w:fill="f3f3f3" w:val="clear"/>
          </w:tcPr>
          <w:p w:rsidR="00000000" w:rsidDel="00000000" w:rsidP="00000000" w:rsidRDefault="00000000" w:rsidRPr="00000000" w14:paraId="00000041">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2">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auto" w:val="clear"/>
          </w:tcPr>
          <w:p w:rsidR="00000000" w:rsidDel="00000000" w:rsidP="00000000" w:rsidRDefault="00000000" w:rsidRPr="00000000" w14:paraId="00000043">
            <w:pPr>
              <w:tabs>
                <w:tab w:val="left" w:leader="none"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4">
            <w:pPr>
              <w:tabs>
                <w:tab w:val="left" w:leader="none"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45">
            <w:pPr>
              <w:tabs>
                <w:tab w:val="left" w:leader="none"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ffffff" w:val="clear"/>
          </w:tcPr>
          <w:p w:rsidR="00000000" w:rsidDel="00000000" w:rsidP="00000000" w:rsidRDefault="00000000" w:rsidRPr="00000000" w14:paraId="00000046">
            <w:pPr>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7">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4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A">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 FINANCE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4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E">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 BILLING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5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1">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305"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2">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3">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4">
            <w:pPr>
              <w:tabs>
                <w:tab w:val="left" w:leader="none"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Spreedly Accounting Department</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5">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6">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7">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9"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A">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B">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888-727-7750</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D">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E">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F">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0"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60">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1">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2">
            <w:pPr>
              <w:tabs>
                <w:tab w:val="left" w:leader="none"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accounting@spreedly.com</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63">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4">
            <w:pPr>
              <w:tabs>
                <w:tab w:val="left" w:leader="none"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5">
            <w:pPr>
              <w:tabs>
                <w:tab w:val="left" w:leader="none" w:pos="2430"/>
              </w:tabs>
              <w:spacing w:before="19" w:lineRule="auto"/>
              <w:ind w:right="-20"/>
              <w:rPr>
                <w:rFonts w:ascii="Arial" w:cs="Arial" w:eastAsia="Arial" w:hAnsi="Arial"/>
                <w:sz w:val="16"/>
                <w:szCs w:val="16"/>
              </w:rPr>
            </w:pPr>
            <w:r w:rsidDel="00000000" w:rsidR="00000000" w:rsidRPr="00000000">
              <w:rPr>
                <w:rtl w:val="0"/>
              </w:rPr>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66">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right w:color="000000" w:space="0" w:sz="0" w:val="nil"/>
            </w:tcBorders>
            <w:shd w:fill="f3f3f3" w:val="clear"/>
          </w:tcPr>
          <w:p w:rsidR="00000000" w:rsidDel="00000000" w:rsidP="00000000" w:rsidRDefault="00000000" w:rsidRPr="00000000" w14:paraId="00000067">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8">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9">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6A">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B">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C">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tcBorders>
            <w:shd w:fill="f3f3f3" w:val="clear"/>
          </w:tcPr>
          <w:p w:rsidR="00000000" w:rsidDel="00000000" w:rsidP="00000000" w:rsidRDefault="00000000" w:rsidRPr="00000000" w14:paraId="0000006D">
            <w:pPr>
              <w:tabs>
                <w:tab w:val="left" w:leader="none" w:pos="2430"/>
              </w:tabs>
              <w:spacing w:before="19" w:lineRule="auto"/>
              <w:ind w:right="-20"/>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06E">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Background</w:t>
      </w:r>
    </w:p>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Spreedly develops, markets and provides to its customers a web-based payments orchestration and tokenization platform, which includes Spreedly’s proprietary API integration (collectively, the “</w:t>
      </w:r>
      <w:r w:rsidDel="00000000" w:rsidR="00000000" w:rsidRPr="00000000">
        <w:rPr>
          <w:rFonts w:ascii="Arial" w:cs="Arial" w:eastAsia="Arial" w:hAnsi="Arial"/>
          <w:sz w:val="18"/>
          <w:szCs w:val="18"/>
          <w:u w:val="single"/>
          <w:rtl w:val="0"/>
        </w:rPr>
        <w:t xml:space="preserve">Platform</w:t>
      </w:r>
      <w:r w:rsidDel="00000000" w:rsidR="00000000" w:rsidRPr="00000000">
        <w:rPr>
          <w:rFonts w:ascii="Arial" w:cs="Arial" w:eastAsia="Arial" w:hAnsi="Arial"/>
          <w:sz w:val="18"/>
          <w:szCs w:val="18"/>
          <w:rtl w:val="0"/>
        </w:rPr>
        <w:t xml:space="preserve">”),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sidDel="00000000" w:rsidR="00000000" w:rsidRPr="00000000">
        <w:rPr>
          <w:rFonts w:ascii="Arial" w:cs="Arial" w:eastAsia="Arial" w:hAnsi="Arial"/>
          <w:sz w:val="18"/>
          <w:szCs w:val="18"/>
          <w:u w:val="single"/>
          <w:rtl w:val="0"/>
        </w:rPr>
        <w:t xml:space="preserve">Permitted Use</w:t>
      </w:r>
      <w:r w:rsidDel="00000000" w:rsidR="00000000" w:rsidRPr="00000000">
        <w:rPr>
          <w:rFonts w:ascii="Arial" w:cs="Arial" w:eastAsia="Arial" w:hAnsi="Arial"/>
          <w:sz w:val="18"/>
          <w:szCs w:val="18"/>
          <w:rtl w:val="0"/>
        </w:rPr>
        <w:t xml:space="preserve">”). Customer desires to acquire a subscription to access and use the Platform for the Permitted Use, subject to the terms and conditions set forth herein.</w:t>
      </w:r>
    </w:p>
    <w:p w:rsidR="00000000" w:rsidDel="00000000" w:rsidP="00000000" w:rsidRDefault="00000000" w:rsidRPr="00000000" w14:paraId="0000007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Agreement</w:t>
      </w:r>
    </w:p>
    <w:p w:rsidR="00000000" w:rsidDel="00000000" w:rsidP="00000000" w:rsidRDefault="00000000" w:rsidRPr="00000000" w14:paraId="0000007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agree for themselves, their successors and permitted assigns as follows:</w:t>
      </w:r>
    </w:p>
    <w:p w:rsidR="00000000" w:rsidDel="00000000" w:rsidP="00000000" w:rsidRDefault="00000000" w:rsidRPr="00000000" w14:paraId="00000079">
      <w:pPr>
        <w:tabs>
          <w:tab w:val="left" w:leader="none" w:pos="1260"/>
        </w:tabs>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As used in this Agreement, the following terms will have the meanings set forth below:</w:t>
      </w:r>
      <w:r w:rsidDel="00000000" w:rsidR="00000000" w:rsidRPr="00000000">
        <w:rPr>
          <w:rtl w:val="0"/>
        </w:rPr>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Agreement</w:t>
      </w:r>
      <w:r w:rsidDel="00000000" w:rsidR="00000000" w:rsidRPr="00000000">
        <w:rPr>
          <w:rFonts w:ascii="Arial" w:cs="Arial" w:eastAsia="Arial" w:hAnsi="Arial"/>
          <w:color w:val="000000"/>
          <w:sz w:val="18"/>
          <w:szCs w:val="18"/>
          <w:rtl w:val="0"/>
        </w:rPr>
        <w:t xml:space="preserve">” means, collectively, this Enterprise Services Agreement, the Order Form(s), the Statements of Work, the Support Services Terms,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and the Data Security Policy, in each case as amended from time-to-time.</w:t>
      </w:r>
      <w:r w:rsidDel="00000000" w:rsidR="00000000" w:rsidRPr="00000000">
        <w:rPr>
          <w:rtl w:val="0"/>
        </w:rPr>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Associations</w:t>
      </w:r>
      <w:r w:rsidDel="00000000" w:rsidR="00000000" w:rsidRPr="00000000">
        <w:rPr>
          <w:rFonts w:ascii="Arial" w:cs="Arial" w:eastAsia="Arial" w:hAnsi="Arial"/>
          <w:color w:val="000000"/>
          <w:sz w:val="18"/>
          <w:szCs w:val="18"/>
          <w:rtl w:val="0"/>
        </w:rPr>
        <w:t xml:space="preserve">” means MasterCard, VISA, American Express, Discover, JCB or any other credit card brand or payment card network for or through which Spreedly processes payment card transactions.</w:t>
      </w:r>
      <w:r w:rsidDel="00000000" w:rsidR="00000000" w:rsidRPr="00000000">
        <w:rPr>
          <w:rtl w:val="0"/>
        </w:rPr>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Data</w:t>
      </w:r>
      <w:r w:rsidDel="00000000" w:rsidR="00000000" w:rsidRPr="00000000">
        <w:rPr>
          <w:rFonts w:ascii="Arial" w:cs="Arial" w:eastAsia="Arial" w:hAnsi="Arial"/>
          <w:color w:val="000000"/>
          <w:sz w:val="18"/>
          <w:szCs w:val="18"/>
          <w:rtl w:val="0"/>
        </w:rPr>
        <w:t xml:space="preserve">” means any credit card data uploaded or otherwise received from Customer by or through the Platform for the purposes of being processed within the Platform.</w:t>
      </w:r>
      <w:r w:rsidDel="00000000" w:rsidR="00000000" w:rsidRPr="00000000">
        <w:rPr>
          <w:rtl w:val="0"/>
        </w:rPr>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Claim</w:t>
      </w:r>
      <w:r w:rsidDel="00000000" w:rsidR="00000000" w:rsidRPr="00000000">
        <w:rPr>
          <w:rFonts w:ascii="Arial" w:cs="Arial" w:eastAsia="Arial" w:hAnsi="Arial"/>
          <w:color w:val="000000"/>
          <w:sz w:val="18"/>
          <w:szCs w:val="18"/>
          <w:rtl w:val="0"/>
        </w:rPr>
        <w:t xml:space="preserve">” means any claim, suit, action, proceeding, or investigation by a governmental body. </w:t>
      </w: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means Card Data and any other data or information that is uploaded or otherwise received from Customer by or through the Platform for the purposes of being processed within the Platform. </w:t>
      </w:r>
      <w:r w:rsidDel="00000000" w:rsidR="00000000" w:rsidRPr="00000000">
        <w:rPr>
          <w:rtl w:val="0"/>
        </w:rPr>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Documentation</w:t>
      </w:r>
      <w:r w:rsidDel="00000000" w:rsidR="00000000" w:rsidRPr="00000000">
        <w:rPr>
          <w:rFonts w:ascii="Arial" w:cs="Arial" w:eastAsia="Arial" w:hAnsi="Arial"/>
          <w:color w:val="000000"/>
          <w:sz w:val="18"/>
          <w:szCs w:val="18"/>
          <w:rtl w:val="0"/>
        </w:rPr>
        <w:t xml:space="preserve">” means the then-current online, electronic and written user documentation and guides, and instructional videos that Spreedly makes available to Customer at: </w:t>
      </w:r>
      <w:hyperlink r:id="rId9">
        <w:r w:rsidDel="00000000" w:rsidR="00000000" w:rsidRPr="00000000">
          <w:rPr>
            <w:rFonts w:ascii="Arial" w:cs="Arial" w:eastAsia="Arial" w:hAnsi="Arial"/>
            <w:color w:val="0000ff"/>
            <w:sz w:val="18"/>
            <w:szCs w:val="18"/>
            <w:u w:val="single"/>
            <w:rtl w:val="0"/>
          </w:rPr>
          <w:t xml:space="preserve">https://docs.spreedly.com/</w:t>
        </w:r>
      </w:hyperlink>
      <w:r w:rsidDel="00000000" w:rsidR="00000000" w:rsidRPr="00000000">
        <w:rPr>
          <w:rFonts w:ascii="Arial" w:cs="Arial" w:eastAsia="Arial" w:hAnsi="Arial"/>
          <w:color w:val="000000"/>
          <w:sz w:val="18"/>
          <w:szCs w:val="18"/>
          <w:rtl w:val="0"/>
        </w:rPr>
        <w:t xml:space="preserve">, which describe the functionality, components, features or requirements of the Platform, as Spreedly may update from time-to-time in Spreedly’s discretion.</w:t>
      </w:r>
      <w:r w:rsidDel="00000000" w:rsidR="00000000" w:rsidRPr="00000000">
        <w:rPr>
          <w:rtl w:val="0"/>
        </w:rPr>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Malicious Code</w:t>
      </w:r>
      <w:r w:rsidDel="00000000" w:rsidR="00000000" w:rsidRPr="00000000">
        <w:rPr>
          <w:rFonts w:ascii="Arial" w:cs="Arial" w:eastAsia="Arial" w:hAnsi="Arial"/>
          <w:color w:val="000000"/>
          <w:sz w:val="18"/>
          <w:szCs w:val="18"/>
          <w:rtl w:val="0"/>
        </w:rPr>
        <w:t xml:space="preserve">”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Initial Order Form</w:t>
      </w:r>
      <w:r w:rsidDel="00000000" w:rsidR="00000000" w:rsidRPr="00000000">
        <w:rPr>
          <w:rFonts w:ascii="Arial" w:cs="Arial" w:eastAsia="Arial" w:hAnsi="Arial"/>
          <w:color w:val="000000"/>
          <w:sz w:val="18"/>
          <w:szCs w:val="18"/>
          <w:rtl w:val="0"/>
        </w:rPr>
        <w:t xml:space="preserve">” means Order Form #1 executed by Customer and Spreedly concurrently with the execution and delivery of this Agreement.</w:t>
      </w: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Intellectual Property Rights</w:t>
      </w:r>
      <w:r w:rsidDel="00000000" w:rsidR="00000000" w:rsidRPr="00000000">
        <w:rPr>
          <w:rFonts w:ascii="Arial" w:cs="Arial" w:eastAsia="Arial" w:hAnsi="Arial"/>
          <w:color w:val="000000"/>
          <w:sz w:val="18"/>
          <w:szCs w:val="18"/>
          <w:rtl w:val="0"/>
        </w:rPr>
        <w:t xml:space="preserve">”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r w:rsidDel="00000000" w:rsidR="00000000" w:rsidRPr="00000000">
        <w:rPr>
          <w:rtl w:val="0"/>
        </w:rPr>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Laws</w:t>
      </w:r>
      <w:r w:rsidDel="00000000" w:rsidR="00000000" w:rsidRPr="00000000">
        <w:rPr>
          <w:rFonts w:ascii="Arial" w:cs="Arial" w:eastAsia="Arial" w:hAnsi="Arial"/>
          <w:sz w:val="18"/>
          <w:szCs w:val="18"/>
          <w:rtl w:val="0"/>
        </w:rPr>
        <w:t xml:space="preserve">” means all laws, directives, rules and regulations.</w:t>
      </w:r>
      <w:r w:rsidDel="00000000" w:rsidR="00000000" w:rsidRPr="00000000">
        <w:rPr>
          <w:rtl w:val="0"/>
        </w:rPr>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Losses</w:t>
      </w:r>
      <w:r w:rsidDel="00000000" w:rsidR="00000000" w:rsidRPr="00000000">
        <w:rPr>
          <w:rFonts w:ascii="Arial" w:cs="Arial" w:eastAsia="Arial" w:hAnsi="Arial"/>
          <w:color w:val="000000"/>
          <w:sz w:val="18"/>
          <w:szCs w:val="18"/>
          <w:rtl w:val="0"/>
        </w:rPr>
        <w:t xml:space="preserve">” means any and all losses, damages, liabilities, deficiencies, judgments, settlements, costs and/or expenses (including reasonable attorneys’ fees and costs).</w:t>
      </w:r>
      <w:r w:rsidDel="00000000" w:rsidR="00000000" w:rsidRPr="00000000">
        <w:rPr>
          <w:rtl w:val="0"/>
        </w:rPr>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ordering document which is substantially like the form in Schedule A that is executed by Customer and Spreedly that references this Enterprise Services Agreement. Each Order Form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PCI-DSS</w:t>
      </w:r>
      <w:r w:rsidDel="00000000" w:rsidR="00000000" w:rsidRPr="00000000">
        <w:rPr>
          <w:rFonts w:ascii="Arial" w:cs="Arial" w:eastAsia="Arial" w:hAnsi="Arial"/>
          <w:color w:val="000000"/>
          <w:sz w:val="18"/>
          <w:szCs w:val="18"/>
          <w:rtl w:val="0"/>
        </w:rPr>
        <w:t xml:space="preserve">” means the Payment Card Industry Data Security Standard.</w:t>
      </w:r>
      <w:r w:rsidDel="00000000" w:rsidR="00000000" w:rsidRPr="00000000">
        <w:rPr>
          <w:rtl w:val="0"/>
        </w:rPr>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Professional Services</w:t>
      </w:r>
      <w:r w:rsidDel="00000000" w:rsidR="00000000" w:rsidRPr="00000000">
        <w:rPr>
          <w:rFonts w:ascii="Arial" w:cs="Arial" w:eastAsia="Arial" w:hAnsi="Arial"/>
          <w:sz w:val="18"/>
          <w:szCs w:val="18"/>
          <w:rtl w:val="0"/>
        </w:rPr>
        <w:t xml:space="preserve">” means any consulting or professional services listed under a Statement of Work that are not included as part of the Support Services. Professional Services may include training, implementation, and configuration of the Platform.</w:t>
      </w:r>
      <w:r w:rsidDel="00000000" w:rsidR="00000000" w:rsidRPr="00000000">
        <w:rPr>
          <w:rtl w:val="0"/>
        </w:rPr>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Statement of Work</w:t>
      </w:r>
      <w:r w:rsidDel="00000000" w:rsidR="00000000" w:rsidRPr="00000000">
        <w:rPr>
          <w:rFonts w:ascii="Arial" w:cs="Arial" w:eastAsia="Arial" w:hAnsi="Arial"/>
          <w:color w:val="000000"/>
          <w:sz w:val="18"/>
          <w:szCs w:val="18"/>
          <w:rtl w:val="0"/>
        </w:rPr>
        <w:t xml:space="preserve">” means a statement of work executed by Customer and Spreedly that references this Enterprise Services Agreement, each of which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Provision and Use of 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B">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1fob9te" w:id="0"/>
      <w:bookmarkEnd w:id="0"/>
      <w:r w:rsidDel="00000000" w:rsidR="00000000" w:rsidRPr="00000000">
        <w:rPr>
          <w:rFonts w:ascii="Arial" w:cs="Arial" w:eastAsia="Arial" w:hAnsi="Arial"/>
          <w:color w:val="000000"/>
          <w:sz w:val="18"/>
          <w:szCs w:val="18"/>
          <w:u w:val="single"/>
          <w:rtl w:val="0"/>
        </w:rPr>
        <w:t xml:space="preserve">Authorization to Use the Platform</w:t>
      </w:r>
      <w:r w:rsidDel="00000000" w:rsidR="00000000" w:rsidRPr="00000000">
        <w:rPr>
          <w:rFonts w:ascii="Arial" w:cs="Arial" w:eastAsia="Arial" w:hAnsi="Arial"/>
          <w:color w:val="000000"/>
          <w:sz w:val="18"/>
          <w:szCs w:val="18"/>
          <w:rtl w:val="0"/>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w:t>
      </w:r>
      <w:r w:rsidDel="00000000" w:rsidR="00000000" w:rsidRPr="00000000">
        <w:rPr>
          <w:rFonts w:ascii="Arial" w:cs="Arial" w:eastAsia="Arial" w:hAnsi="Arial"/>
          <w:color w:val="000000"/>
          <w:sz w:val="18"/>
          <w:szCs w:val="18"/>
          <w:rtl w:val="0"/>
        </w:rPr>
        <w:t xml:space="preserve">merchant account providers supported on </w:t>
      </w:r>
      <w:r w:rsidDel="00000000" w:rsidR="00000000" w:rsidRPr="00000000">
        <w:rPr>
          <w:rFonts w:ascii="Arial" w:cs="Arial" w:eastAsia="Arial" w:hAnsi="Arial"/>
          <w:sz w:val="18"/>
          <w:szCs w:val="18"/>
          <w:rtl w:val="0"/>
        </w:rPr>
        <w:t xml:space="preserve">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C">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3znysh7" w:id="1"/>
      <w:bookmarkEnd w:id="1"/>
      <w:r w:rsidDel="00000000" w:rsidR="00000000" w:rsidRPr="00000000">
        <w:rPr>
          <w:rFonts w:ascii="Arial" w:cs="Arial" w:eastAsia="Arial" w:hAnsi="Arial"/>
          <w:color w:val="000000"/>
          <w:sz w:val="18"/>
          <w:szCs w:val="18"/>
          <w:u w:val="single"/>
          <w:rtl w:val="0"/>
        </w:rPr>
        <w:t xml:space="preserve">Lawful Use</w:t>
      </w:r>
      <w:r w:rsidDel="00000000" w:rsidR="00000000" w:rsidRPr="00000000">
        <w:rPr>
          <w:rFonts w:ascii="Arial" w:cs="Arial" w:eastAsia="Arial" w:hAnsi="Arial"/>
          <w:color w:val="000000"/>
          <w:sz w:val="18"/>
          <w:szCs w:val="18"/>
          <w:rtl w:val="0"/>
        </w:rPr>
        <w:t xml:space="preserve">.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r w:rsidDel="00000000" w:rsidR="00000000" w:rsidRPr="00000000">
        <w:rPr>
          <w:rtl w:val="0"/>
        </w:rPr>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Limitations and Restrictions</w:t>
      </w:r>
      <w:r w:rsidDel="00000000" w:rsidR="00000000" w:rsidRPr="00000000">
        <w:rPr>
          <w:rFonts w:ascii="Arial" w:cs="Arial" w:eastAsia="Arial" w:hAnsi="Arial"/>
          <w:color w:val="000000"/>
          <w:sz w:val="18"/>
          <w:szCs w:val="18"/>
          <w:rtl w:val="0"/>
        </w:rPr>
        <w:t xml:space="preserve">.  Customer will use commercially reasonable efforts to prevent unauthorized third-party access to or use of the Platform. Customer must not do any of the following:</w:t>
      </w:r>
      <w:r w:rsidDel="00000000" w:rsidR="00000000" w:rsidRPr="00000000">
        <w:rPr>
          <w:rtl w:val="0"/>
        </w:rPr>
      </w:r>
    </w:p>
    <w:p w:rsidR="00000000" w:rsidDel="00000000" w:rsidP="00000000" w:rsidRDefault="00000000" w:rsidRPr="00000000" w14:paraId="0000008E">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modify, adapt, translate or create derivative works or improvements of the Platform or any portion thereof;    </w:t>
      </w:r>
      <w:r w:rsidDel="00000000" w:rsidR="00000000" w:rsidRPr="00000000">
        <w:rPr>
          <w:rtl w:val="0"/>
        </w:rPr>
      </w:r>
    </w:p>
    <w:p w:rsidR="00000000" w:rsidDel="00000000" w:rsidP="00000000" w:rsidRDefault="00000000" w:rsidRPr="00000000" w14:paraId="0000008F">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sdt>
        <w:sdtPr>
          <w:tag w:val="goog_rdk_0"/>
        </w:sdtPr>
        <w:sdtContent>
          <w:commentRangeStart w:id="0"/>
        </w:sdtContent>
      </w:sdt>
      <w:r w:rsidDel="00000000" w:rsidR="00000000" w:rsidRPr="00000000">
        <w:rPr>
          <w:rFonts w:ascii="Arial" w:cs="Arial" w:eastAsia="Arial" w:hAnsi="Arial"/>
          <w:color w:val="000000"/>
          <w:sz w:val="18"/>
          <w:szCs w:val="18"/>
          <w:rtl w:val="0"/>
        </w:rPr>
        <w:t xml:space="preserve">rent, lease, lend, sell, sublicense, assign, distribute, publish, transfer the Platform or any features or functionality of the Platform except as permitted to provide the Permitted Uses as set forth above, to Customer’s customers, including as part of any time-sharing, service bureau or software as a service arrangement;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0">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reverse engineer, disassemble, decompile, decode, adapt or otherwise attempt to derive, gain access to or discover the source code of the Platform or the underlying structure, ideas, know-how, algorithms or methodology relevant to the Platform;</w:t>
      </w:r>
      <w:r w:rsidDel="00000000" w:rsidR="00000000" w:rsidRPr="00000000">
        <w:rPr>
          <w:rtl w:val="0"/>
        </w:rPr>
      </w:r>
    </w:p>
    <w:p w:rsidR="00000000" w:rsidDel="00000000" w:rsidP="00000000" w:rsidRDefault="00000000" w:rsidRPr="00000000" w14:paraId="00000091">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input, upload, transmit or otherwise provide to or through the Platform any information or materials that are unlawful or injurious, or contain, transmit or activate any Malicious Code; </w:t>
      </w:r>
      <w:r w:rsidDel="00000000" w:rsidR="00000000" w:rsidRPr="00000000">
        <w:rPr>
          <w:rtl w:val="0"/>
        </w:rPr>
      </w:r>
    </w:p>
    <w:p w:rsidR="00000000" w:rsidDel="00000000" w:rsidP="00000000" w:rsidRDefault="00000000" w:rsidRPr="00000000" w14:paraId="00000092">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attempt to gain unauthorized access to, damage, destroy, disrupt, disable, impair, interfere with or otherwise impede or harm in any manner the Platform;</w:t>
      </w:r>
      <w:r w:rsidDel="00000000" w:rsidR="00000000" w:rsidRPr="00000000">
        <w:rPr>
          <w:rtl w:val="0"/>
        </w:rPr>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in any way that infringes, misappropriates or otherwise violates any intellectual property right, privacy right or other right of any third party, or that violates any applicable Law; or</w:t>
      </w:r>
      <w:r w:rsidDel="00000000" w:rsidR="00000000" w:rsidRPr="00000000">
        <w:rPr>
          <w:rtl w:val="0"/>
        </w:rPr>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tabs>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r w:rsidDel="00000000" w:rsidR="00000000" w:rsidRPr="00000000">
        <w:rPr>
          <w:rtl w:val="0"/>
        </w:rPr>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et92p0" w:id="2"/>
      <w:bookmarkEnd w:id="2"/>
      <w:r w:rsidDel="00000000" w:rsidR="00000000" w:rsidRPr="00000000">
        <w:rPr>
          <w:rFonts w:ascii="Arial" w:cs="Arial" w:eastAsia="Arial" w:hAnsi="Arial"/>
          <w:color w:val="000000"/>
          <w:sz w:val="18"/>
          <w:szCs w:val="18"/>
          <w:u w:val="single"/>
          <w:rtl w:val="0"/>
        </w:rPr>
        <w:t xml:space="preserve">Changes to the Platform</w:t>
      </w:r>
      <w:r w:rsidDel="00000000" w:rsidR="00000000" w:rsidRPr="00000000">
        <w:rPr>
          <w:rFonts w:ascii="Arial" w:cs="Arial" w:eastAsia="Arial" w:hAnsi="Arial"/>
          <w:color w:val="000000"/>
          <w:sz w:val="18"/>
          <w:szCs w:val="18"/>
          <w:rtl w:val="0"/>
        </w:rPr>
        <w:t xml:space="preserve">.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available to Customer during the Term.  Such changes may include upgrades, bug fixes, patches and other error corrections and/or new features (collectively, including related Documentation changes, “</w:t>
      </w:r>
      <w:r w:rsidDel="00000000" w:rsidR="00000000" w:rsidRPr="00000000">
        <w:rPr>
          <w:rFonts w:ascii="Arial" w:cs="Arial" w:eastAsia="Arial" w:hAnsi="Arial"/>
          <w:color w:val="000000"/>
          <w:sz w:val="18"/>
          <w:szCs w:val="18"/>
          <w:u w:val="single"/>
          <w:rtl w:val="0"/>
        </w:rPr>
        <w:t xml:space="preserve">Updates</w:t>
      </w:r>
      <w:r w:rsidDel="00000000" w:rsidR="00000000" w:rsidRPr="00000000">
        <w:rPr>
          <w:rFonts w:ascii="Arial" w:cs="Arial" w:eastAsia="Arial" w:hAnsi="Arial"/>
          <w:color w:val="000000"/>
          <w:sz w:val="18"/>
          <w:szCs w:val="18"/>
          <w:rtl w:val="0"/>
        </w:rPr>
        <w:t xml:space="preserve">”).  All Updates will be deemed a part of the Platform governed by all the provisions of this Agreement pertaining thereto.</w:t>
      </w:r>
      <w:r w:rsidDel="00000000" w:rsidR="00000000" w:rsidRPr="00000000">
        <w:rPr>
          <w:rtl w:val="0"/>
        </w:rPr>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tyjcwt" w:id="3"/>
      <w:bookmarkEnd w:id="3"/>
      <w:r w:rsidDel="00000000" w:rsidR="00000000" w:rsidRPr="00000000">
        <w:rPr>
          <w:rFonts w:ascii="Arial" w:cs="Arial" w:eastAsia="Arial" w:hAnsi="Arial"/>
          <w:color w:val="000000"/>
          <w:sz w:val="18"/>
          <w:szCs w:val="18"/>
          <w:u w:val="single"/>
          <w:rtl w:val="0"/>
        </w:rPr>
        <w:t xml:space="preserve">Subcontractors</w:t>
      </w:r>
      <w:r w:rsidDel="00000000" w:rsidR="00000000" w:rsidRPr="00000000">
        <w:rPr>
          <w:rFonts w:ascii="Arial" w:cs="Arial" w:eastAsia="Arial" w:hAnsi="Arial"/>
          <w:color w:val="000000"/>
          <w:sz w:val="18"/>
          <w:szCs w:val="18"/>
          <w:rtl w:val="0"/>
        </w:rPr>
        <w:t xml:space="preserve">.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 that implements and maintains commercially reasonable security programs, policies, procedures, controls and technologies (each a “</w:t>
      </w:r>
      <w:r w:rsidDel="00000000" w:rsidR="00000000" w:rsidRPr="00000000">
        <w:rPr>
          <w:rFonts w:ascii="Arial" w:cs="Arial" w:eastAsia="Arial" w:hAnsi="Arial"/>
          <w:color w:val="000000"/>
          <w:sz w:val="18"/>
          <w:szCs w:val="18"/>
          <w:u w:val="single"/>
          <w:rtl w:val="0"/>
        </w:rPr>
        <w:t xml:space="preserve">Reputable Hosting Services Provider</w:t>
      </w:r>
      <w:r w:rsidDel="00000000" w:rsidR="00000000" w:rsidRPr="00000000">
        <w:rPr>
          <w:rFonts w:ascii="Arial" w:cs="Arial" w:eastAsia="Arial" w:hAnsi="Arial"/>
          <w:color w:val="000000"/>
          <w:sz w:val="18"/>
          <w:szCs w:val="18"/>
          <w:rtl w:val="0"/>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agrees that the Reputable Hosting Services Provider’s security programs, policies, procedures, controls and technologies are consistent with industry best practices and comply with the requirements of the Data Security Policy. </w:t>
      </w:r>
      <w:sdt>
        <w:sdtPr>
          <w:tag w:val="goog_rdk_1"/>
        </w:sdtPr>
        <w:sdtContent>
          <w:commentRangeStart w:id="1"/>
        </w:sdtContent>
      </w:sdt>
      <w:r w:rsidDel="00000000" w:rsidR="00000000" w:rsidRPr="00000000">
        <w:rPr>
          <w:rFonts w:ascii="Arial" w:cs="Arial" w:eastAsia="Arial" w:hAnsi="Arial"/>
          <w:color w:val="000000"/>
          <w:sz w:val="18"/>
          <w:szCs w:val="18"/>
          <w:rtl w:val="0"/>
        </w:rPr>
        <w:t xml:space="preserve"> </w:t>
      </w:r>
      <w:sdt>
        <w:sdtPr>
          <w:tag w:val="goog_rdk_2"/>
        </w:sdtPr>
        <w:sdtContent>
          <w:ins w:author="Jason Gardner" w:id="0" w:date="2023-01-26T18:36:06Z">
            <w:r w:rsidDel="00000000" w:rsidR="00000000" w:rsidRPr="00000000">
              <w:rPr>
                <w:rFonts w:ascii="Arial" w:cs="Arial" w:eastAsia="Arial" w:hAnsi="Arial"/>
                <w:color w:val="000000"/>
                <w:sz w:val="18"/>
                <w:szCs w:val="18"/>
                <w:rtl w:val="0"/>
              </w:rPr>
              <w:t xml:space="preserve">At Customer’s request, </w:t>
            </w:r>
          </w:ins>
        </w:sdtContent>
      </w:sdt>
      <w:sdt>
        <w:sdtPr>
          <w:tag w:val="goog_rdk_3"/>
        </w:sdtPr>
        <w:sdtContent>
          <w:del w:author="Jason Gardner" w:id="0" w:date="2023-01-26T18:36:06Z">
            <w:r w:rsidDel="00000000" w:rsidR="00000000" w:rsidRPr="00000000">
              <w:rPr>
                <w:rFonts w:ascii="Arial" w:cs="Arial" w:eastAsia="Arial" w:hAnsi="Arial"/>
                <w:color w:val="000000"/>
                <w:sz w:val="18"/>
                <w:szCs w:val="18"/>
                <w:rtl w:val="0"/>
              </w:rPr>
              <w:delText xml:space="preserve">Each quarter </w:delText>
            </w:r>
          </w:del>
        </w:sdtContent>
      </w:sdt>
      <w:r w:rsidDel="00000000" w:rsidR="00000000" w:rsidRPr="00000000">
        <w:rPr>
          <w:rFonts w:ascii="Arial" w:cs="Arial" w:eastAsia="Arial" w:hAnsi="Arial"/>
          <w:color w:val="000000"/>
          <w:sz w:val="18"/>
          <w:szCs w:val="18"/>
          <w:rtl w:val="0"/>
        </w:rPr>
        <w:t xml:space="preserve">Spreedly will disclose their subcontractors </w:t>
      </w:r>
      <w:sdt>
        <w:sdtPr>
          <w:tag w:val="goog_rdk_4"/>
        </w:sdtPr>
        <w:sdtContent>
          <w:ins w:author="Jason Gardner" w:id="1" w:date="2023-01-26T18:37:42Z">
            <w:r w:rsidDel="00000000" w:rsidR="00000000" w:rsidRPr="00000000">
              <w:rPr>
                <w:rFonts w:ascii="Arial" w:cs="Arial" w:eastAsia="Arial" w:hAnsi="Arial"/>
                <w:color w:val="000000"/>
                <w:sz w:val="18"/>
                <w:szCs w:val="18"/>
                <w:rtl w:val="0"/>
              </w:rPr>
              <w:t xml:space="preserve">utilized in providing the Platform </w:t>
            </w:r>
          </w:ins>
        </w:sdtContent>
      </w:sdt>
      <w:r w:rsidDel="00000000" w:rsidR="00000000" w:rsidRPr="00000000">
        <w:rPr>
          <w:rFonts w:ascii="Arial" w:cs="Arial" w:eastAsia="Arial" w:hAnsi="Arial"/>
          <w:color w:val="000000"/>
          <w:sz w:val="18"/>
          <w:szCs w:val="18"/>
          <w:rtl w:val="0"/>
        </w:rPr>
        <w:t xml:space="preserve">and </w:t>
      </w:r>
      <w:sdt>
        <w:sdtPr>
          <w:tag w:val="goog_rdk_5"/>
        </w:sdtPr>
        <w:sdtContent>
          <w:ins w:author="Jason Gardner" w:id="2" w:date="2023-01-26T18:44:36Z">
            <w:r w:rsidDel="00000000" w:rsidR="00000000" w:rsidRPr="00000000">
              <w:rPr>
                <w:rFonts w:ascii="Arial" w:cs="Arial" w:eastAsia="Arial" w:hAnsi="Arial"/>
                <w:color w:val="000000"/>
                <w:sz w:val="18"/>
                <w:szCs w:val="18"/>
                <w:rtl w:val="0"/>
              </w:rPr>
              <w:t xml:space="preserve">a description of </w:t>
            </w:r>
          </w:ins>
        </w:sdtContent>
      </w:sdt>
      <w:r w:rsidDel="00000000" w:rsidR="00000000" w:rsidRPr="00000000">
        <w:rPr>
          <w:rFonts w:ascii="Arial" w:cs="Arial" w:eastAsia="Arial" w:hAnsi="Arial"/>
          <w:color w:val="000000"/>
          <w:sz w:val="18"/>
          <w:szCs w:val="18"/>
          <w:rtl w:val="0"/>
        </w:rPr>
        <w:t xml:space="preserve">the services each provides.</w:t>
      </w:r>
      <w:sdt>
        <w:sdtPr>
          <w:tag w:val="goog_rdk_6"/>
        </w:sdtPr>
        <w:sdtContent>
          <w:del w:author="Jason Gardner" w:id="3" w:date="2023-01-26T18:36:31Z">
            <w:commentRangeEnd w:id="1"/>
            <w:r w:rsidDel="00000000" w:rsidR="00000000" w:rsidRPr="00000000">
              <w:commentReference w:id="1"/>
            </w:r>
            <w:r w:rsidDel="00000000" w:rsidR="00000000" w:rsidRPr="00000000">
              <w:rPr>
                <w:rFonts w:ascii="Arial" w:cs="Arial" w:eastAsia="Arial" w:hAnsi="Arial"/>
                <w:color w:val="000000"/>
                <w:sz w:val="18"/>
                <w:szCs w:val="18"/>
                <w:rtl w:val="0"/>
              </w:rPr>
              <w:delText xml:space="preserve">  </w:delText>
            </w:r>
          </w:del>
          <w:sdt>
            <w:sdtPr>
              <w:tag w:val="goog_rdk_7"/>
            </w:sdtPr>
            <w:sdtContent>
              <w:commentRangeStart w:id="2"/>
            </w:sdtContent>
          </w:sdt>
          <w:del w:author="Jason Gardner" w:id="3" w:date="2023-01-26T18:36:31Z">
            <w:r w:rsidDel="00000000" w:rsidR="00000000" w:rsidRPr="00000000">
              <w:rPr>
                <w:rFonts w:ascii="Arial" w:cs="Arial" w:eastAsia="Arial" w:hAnsi="Arial"/>
                <w:color w:val="000000"/>
                <w:sz w:val="18"/>
                <w:szCs w:val="18"/>
                <w:rtl w:val="0"/>
              </w:rPr>
              <w:delText xml:space="preserve">In the event Customer, at its discretion, has any issue with any subcontractor, including a Reputable Hosting Services Provider, Customer may terminate this Agreement</w:delText>
            </w:r>
            <w:commentRangeEnd w:id="2"/>
            <w:r w:rsidDel="00000000" w:rsidR="00000000" w:rsidRPr="00000000">
              <w:commentReference w:id="2"/>
            </w:r>
            <w:r w:rsidDel="00000000" w:rsidR="00000000" w:rsidRPr="00000000">
              <w:rPr>
                <w:rFonts w:ascii="Arial" w:cs="Arial" w:eastAsia="Arial" w:hAnsi="Arial"/>
                <w:color w:val="000000"/>
                <w:sz w:val="18"/>
                <w:szCs w:val="18"/>
                <w:rtl w:val="0"/>
              </w:rPr>
              <w:delText xml:space="preserve">.</w:delText>
            </w:r>
          </w:del>
        </w:sdtContent>
      </w:sdt>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97">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Beta Services</w:t>
      </w:r>
      <w:r w:rsidDel="00000000" w:rsidR="00000000" w:rsidRPr="00000000">
        <w:rPr>
          <w:rFonts w:ascii="Arial" w:cs="Arial" w:eastAsia="Arial" w:hAnsi="Arial"/>
          <w:color w:val="000000"/>
          <w:sz w:val="18"/>
          <w:szCs w:val="18"/>
          <w:rtl w:val="0"/>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sidDel="00000000" w:rsidR="00000000" w:rsidRPr="00000000">
        <w:rPr>
          <w:rFonts w:ascii="Arial" w:cs="Arial" w:eastAsia="Arial" w:hAnsi="Arial"/>
          <w:color w:val="000000"/>
          <w:sz w:val="17"/>
          <w:szCs w:val="17"/>
          <w:rtl w:val="0"/>
        </w:rPr>
        <w:t xml:space="preserve">ALL BETA SERVICES ARE PROVIDED “AS</w:t>
      </w:r>
      <w:r w:rsidDel="00000000" w:rsidR="00000000" w:rsidRPr="00000000">
        <w:rPr>
          <w:rFonts w:ascii="Cambria Math" w:cs="Cambria Math" w:eastAsia="Cambria Math" w:hAnsi="Cambria Math"/>
          <w:color w:val="000000"/>
          <w:sz w:val="17"/>
          <w:szCs w:val="17"/>
          <w:rtl w:val="0"/>
        </w:rPr>
        <w:t xml:space="preserve">‐</w:t>
      </w:r>
      <w:r w:rsidDel="00000000" w:rsidR="00000000" w:rsidRPr="00000000">
        <w:rPr>
          <w:rFonts w:ascii="Arial" w:cs="Arial" w:eastAsia="Arial" w:hAnsi="Arial"/>
          <w:color w:val="000000"/>
          <w:sz w:val="17"/>
          <w:szCs w:val="17"/>
          <w:rtl w:val="0"/>
        </w:rPr>
        <w:t xml:space="preserve">IS” AND “AS AVAILABLE,” WITHOUT WARRANTIES OF ANY KIND</w:t>
      </w:r>
      <w:r w:rsidDel="00000000" w:rsidR="00000000" w:rsidRPr="00000000">
        <w:rPr>
          <w:rFonts w:ascii="Arial" w:cs="Arial" w:eastAsia="Arial" w:hAnsi="Arial"/>
          <w:color w:val="000000"/>
          <w:sz w:val="18"/>
          <w:szCs w:val="18"/>
          <w:rtl w:val="0"/>
        </w:rPr>
        <w:t xml:space="preserve">.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r w:rsidDel="00000000" w:rsidR="00000000" w:rsidRPr="00000000">
        <w:rPr>
          <w:rtl w:val="0"/>
        </w:rPr>
      </w:r>
    </w:p>
    <w:sdt>
      <w:sdtPr>
        <w:tag w:val="goog_rdk_14"/>
      </w:sdtPr>
      <w:sdtContent>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del w:author="Liz Shields" w:id="5" w:date="2023-01-25T14:53:00Z"/>
              <w:color w:val="000000"/>
            </w:rPr>
          </w:pPr>
          <w:sdt>
            <w:sdtPr>
              <w:tag w:val="goog_rdk_9"/>
            </w:sdtPr>
            <w:sdtContent>
              <w:ins w:author="Jason Gardner" w:id="4" w:date="2023-01-26T18:34:21Z"/>
              <w:sdt>
                <w:sdtPr>
                  <w:tag w:val="goog_rdk_10"/>
                </w:sdtPr>
                <w:sdtContent>
                  <w:commentRangeStart w:id="3"/>
                </w:sdtContent>
              </w:sdt>
              <w:ins w:author="Jason Gardner" w:id="4" w:date="2023-01-26T18:34:21Z">
                <w:r w:rsidDel="00000000" w:rsidR="00000000" w:rsidRPr="00000000">
                  <w:rPr>
                    <w:color w:val="000000"/>
                    <w:rtl w:val="0"/>
                  </w:rPr>
                  <w:t xml:space="preserve">Suspension of Services and Platform Access</w:t>
                </w:r>
                <w:r w:rsidDel="00000000" w:rsidR="00000000" w:rsidRPr="00000000">
                  <w:rPr>
                    <w:color w:val="000000"/>
                    <w:rtl w:val="0"/>
                  </w:rPr>
                  <w:t xml:space="preserve">.  Spreedly may suspend or deny Customer’s access to or use of all or any part of the Platform and Support Services, without any liability to Customer or others, if (i) Spreedly is required to do so by Law or court order; or (ii) Customer has (A) failed to comply with Section 2.2 or 2.3), or (B) otherwise breached a material term of this Agreement and have failed to cure such breach within ten (10) days after Spreedly provides written notice thereof to Customer.  Spreedly’s remedies in this Section are in addition to, and not in lieu of, Spreedly’s termination rights in Section 10.</w:t>
                </w:r>
              </w:ins>
            </w:sdtContent>
          </w:sdt>
          <w:sdt>
            <w:sdtPr>
              <w:tag w:val="goog_rdk_11"/>
            </w:sdtPr>
            <w:sdtContent>
              <w:del w:author="Liz Shields" w:id="5" w:date="2023-01-25T14:53:00Z">
                <w:commentRangeEnd w:id="3"/>
                <w:r w:rsidDel="00000000" w:rsidR="00000000" w:rsidRPr="00000000">
                  <w:commentReference w:id="3"/>
                </w:r>
              </w:del>
              <w:sdt>
                <w:sdtPr>
                  <w:tag w:val="goog_rdk_12"/>
                </w:sdtPr>
                <w:sdtContent>
                  <w:commentRangeStart w:id="4"/>
                </w:sdtContent>
              </w:sdt>
              <w:del w:author="Liz Shields" w:id="5" w:date="2023-01-25T14:53:00Z">
                <w:sdt>
                  <w:sdtPr>
                    <w:tag w:val="goog_rdk_13"/>
                  </w:sdtPr>
                  <w:sdtContent>
                    <w:commentRangeStart w:id="5"/>
                  </w:sdtContent>
                </w:sdt>
                <w:r w:rsidDel="00000000" w:rsidR="00000000" w:rsidRPr="00000000">
                  <w:rPr>
                    <w:rFonts w:ascii="Arial" w:cs="Arial" w:eastAsia="Arial" w:hAnsi="Arial"/>
                    <w:color w:val="000000"/>
                    <w:sz w:val="18"/>
                    <w:szCs w:val="18"/>
                    <w:u w:val="single"/>
                    <w:rtl w:val="0"/>
                  </w:rPr>
                  <w:delText xml:space="preserve">Suspension</w:delText>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color w:val="000000"/>
                    <w:sz w:val="18"/>
                    <w:szCs w:val="18"/>
                    <w:u w:val="single"/>
                    <w:rtl w:val="0"/>
                  </w:rPr>
                  <w:delText xml:space="preserve"> of Services and Platform Access</w:delText>
                </w:r>
                <w:r w:rsidDel="00000000" w:rsidR="00000000" w:rsidRPr="00000000">
                  <w:rPr>
                    <w:rFonts w:ascii="Arial" w:cs="Arial" w:eastAsia="Arial" w:hAnsi="Arial"/>
                    <w:color w:val="000000"/>
                    <w:sz w:val="18"/>
                    <w:szCs w:val="18"/>
                    <w:rtl w:val="0"/>
                  </w:rPr>
                  <w:delText xml:space="preserve">.  Spreedly may suspend or deny Customer’s access to or use of all or any part of the Platform and Support Services, without any liability to Customer or others, if (i) Spreedly is required to do so by Law or court order; or (ii) Customer has (A) </w:delText>
                </w:r>
                <w:r w:rsidDel="00000000" w:rsidR="00000000" w:rsidRPr="00000000">
                  <w:rPr>
                    <w:rFonts w:ascii="Arial" w:cs="Arial" w:eastAsia="Arial" w:hAnsi="Arial"/>
                    <w:sz w:val="18"/>
                    <w:szCs w:val="18"/>
                    <w:rtl w:val="0"/>
                  </w:rPr>
                  <w:delText xml:space="preserve">failed </w:delText>
                </w:r>
                <w:r w:rsidDel="00000000" w:rsidR="00000000" w:rsidRPr="00000000">
                  <w:rPr>
                    <w:rFonts w:ascii="Arial" w:cs="Arial" w:eastAsia="Arial" w:hAnsi="Arial"/>
                    <w:color w:val="000000"/>
                    <w:sz w:val="18"/>
                    <w:szCs w:val="18"/>
                    <w:rtl w:val="0"/>
                  </w:rPr>
                  <w:delText xml:space="preserve">to comply with Section 2.2 or 2.3), or (B) otherwise breached a </w:delText>
                </w:r>
                <w:r w:rsidDel="00000000" w:rsidR="00000000" w:rsidRPr="00000000">
                  <w:rPr>
                    <w:rFonts w:ascii="Arial" w:cs="Arial" w:eastAsia="Arial" w:hAnsi="Arial"/>
                    <w:sz w:val="18"/>
                    <w:szCs w:val="18"/>
                    <w:rtl w:val="0"/>
                  </w:rPr>
                  <w:delText xml:space="preserve">material</w:delText>
                </w:r>
                <w:r w:rsidDel="00000000" w:rsidR="00000000" w:rsidRPr="00000000">
                  <w:rPr>
                    <w:rFonts w:ascii="Arial" w:cs="Arial" w:eastAsia="Arial" w:hAnsi="Arial"/>
                    <w:color w:val="000000"/>
                    <w:sz w:val="18"/>
                    <w:szCs w:val="18"/>
                    <w:rtl w:val="0"/>
                  </w:rPr>
                  <w:delText xml:space="preserve"> term of this Agreement and have failed to cure such breach within ten (10) days after Spreedly provides written notice thereof to Customer.  Spreedly’s remedies in this Section are in addition to, and not in lieu of, Spreedly’s termination rights in Section 10.</w:delText>
                </w:r>
                <w:r w:rsidDel="00000000" w:rsidR="00000000" w:rsidRPr="00000000">
                  <w:rPr>
                    <w:rtl w:val="0"/>
                  </w:rPr>
                </w:r>
              </w:del>
            </w:sdtContent>
          </w:sdt>
        </w:p>
      </w:sdtContent>
    </w:sdt>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 Export; Customer Data Retention</w:t>
      </w:r>
      <w:r w:rsidDel="00000000" w:rsidR="00000000" w:rsidRPr="00000000">
        <w:rPr>
          <w:rFonts w:ascii="Arial" w:cs="Arial" w:eastAsia="Arial" w:hAnsi="Arial"/>
          <w:color w:val="000000"/>
          <w:sz w:val="18"/>
          <w:szCs w:val="18"/>
          <w:rtl w:val="0"/>
        </w:rPr>
        <w:t xml:space="preserve">.  Customer may elect at any time to perform an automatic export of any Card Data and/or other Customer Data to a third-party endpoint for which Spreedly supports third-party vaulting as set forth at Spreedly</w:t>
      </w:r>
      <w:r w:rsidDel="00000000" w:rsidR="00000000" w:rsidRPr="00000000">
        <w:rPr>
          <w:rFonts w:ascii="Arial" w:cs="Arial" w:eastAsia="Arial" w:hAnsi="Arial"/>
          <w:sz w:val="18"/>
          <w:szCs w:val="18"/>
          <w:rtl w:val="0"/>
        </w:rPr>
        <w:t xml:space="preserve">’s website (currently</w:t>
      </w:r>
      <w:r w:rsidDel="00000000" w:rsidR="00000000" w:rsidRPr="00000000">
        <w:rPr>
          <w:rFonts w:ascii="Arial" w:cs="Arial" w:eastAsia="Arial" w:hAnsi="Arial"/>
          <w:color w:val="000000"/>
          <w:sz w:val="18"/>
          <w:szCs w:val="18"/>
          <w:rtl w:val="0"/>
        </w:rPr>
        <w:t xml:space="preserve">: </w:t>
      </w:r>
      <w:hyperlink r:id="rId10">
        <w:r w:rsidDel="00000000" w:rsidR="00000000" w:rsidRPr="00000000">
          <w:rPr>
            <w:rFonts w:ascii="Arial" w:cs="Arial" w:eastAsia="Arial" w:hAnsi="Arial"/>
            <w:color w:val="0000ff"/>
            <w:sz w:val="18"/>
            <w:szCs w:val="18"/>
            <w:u w:val="single"/>
            <w:rtl w:val="0"/>
          </w:rPr>
          <w:t xml:space="preserve">https://docs.spreedly.com/guides/third-party-vaulting</w:t>
        </w:r>
      </w:hyperlink>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sidDel="00000000" w:rsidR="00000000" w:rsidRPr="00000000">
        <w:rPr>
          <w:rFonts w:ascii="Arial" w:cs="Arial" w:eastAsia="Arial" w:hAnsi="Arial"/>
          <w:color w:val="000000"/>
          <w:sz w:val="18"/>
          <w:szCs w:val="18"/>
          <w:u w:val="single"/>
          <w:rtl w:val="0"/>
        </w:rPr>
        <w:t xml:space="preserve">Data Transfer Window</w:t>
      </w:r>
      <w:r w:rsidDel="00000000" w:rsidR="00000000" w:rsidRPr="00000000">
        <w:rPr>
          <w:rFonts w:ascii="Arial" w:cs="Arial" w:eastAsia="Arial" w:hAnsi="Arial"/>
          <w:color w:val="000000"/>
          <w:sz w:val="18"/>
          <w:szCs w:val="18"/>
          <w:rtl w:val="0"/>
        </w:rPr>
        <w:t xml:space="preserve">”).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tabs>
          <w:tab w:val="left" w:leader="none" w:pos="1080"/>
        </w:tabs>
        <w:spacing w:after="120" w:lineRule="auto"/>
        <w:ind w:left="360" w:hanging="360"/>
        <w:jc w:val="both"/>
        <w:rPr>
          <w:color w:val="000000"/>
        </w:rPr>
      </w:pPr>
      <w:bookmarkStart w:colFirst="0" w:colLast="0" w:name="_heading=h.3dy6vkm" w:id="4"/>
      <w:bookmarkEnd w:id="4"/>
      <w:r w:rsidDel="00000000" w:rsidR="00000000" w:rsidRPr="00000000">
        <w:rPr>
          <w:rFonts w:ascii="Arial" w:cs="Arial" w:eastAsia="Arial" w:hAnsi="Arial"/>
          <w:color w:val="000000"/>
          <w:sz w:val="18"/>
          <w:szCs w:val="18"/>
          <w:u w:val="single"/>
          <w:rtl w:val="0"/>
        </w:rPr>
        <w:t xml:space="preserve">Support Services and </w:t>
      </w:r>
      <w:r w:rsidDel="00000000" w:rsidR="00000000" w:rsidRPr="00000000">
        <w:rPr>
          <w:rFonts w:ascii="Arial" w:cs="Arial" w:eastAsia="Arial" w:hAnsi="Arial"/>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9B">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1t3h5sf" w:id="5"/>
      <w:bookmarkEnd w:id="5"/>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During the Term, so long as Customer complies with this Agreement, Spreedly will provide </w:t>
      </w:r>
      <w:r w:rsidDel="00000000" w:rsidR="00000000" w:rsidRPr="00000000">
        <w:rPr>
          <w:rFonts w:ascii="Arial" w:cs="Arial" w:eastAsia="Arial" w:hAnsi="Arial"/>
          <w:sz w:val="18"/>
          <w:szCs w:val="18"/>
          <w:rtl w:val="0"/>
        </w:rPr>
        <w:t xml:space="preserve">customer</w:t>
      </w:r>
      <w:r w:rsidDel="00000000" w:rsidR="00000000" w:rsidRPr="00000000">
        <w:rPr>
          <w:rFonts w:ascii="Arial" w:cs="Arial" w:eastAsia="Arial" w:hAnsi="Arial"/>
          <w:color w:val="000000"/>
          <w:sz w:val="18"/>
          <w:szCs w:val="18"/>
          <w:rtl w:val="0"/>
        </w:rPr>
        <w:t xml:space="preserve"> support services (the “</w:t>
      </w:r>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to Customer in accordance with Spreedly’s Support </w:t>
      </w:r>
      <w:r w:rsidDel="00000000" w:rsidR="00000000" w:rsidRPr="00000000">
        <w:rPr>
          <w:rFonts w:ascii="Arial" w:cs="Arial" w:eastAsia="Arial" w:hAnsi="Arial"/>
          <w:sz w:val="18"/>
          <w:szCs w:val="18"/>
          <w:rtl w:val="0"/>
        </w:rPr>
        <w:t xml:space="preserve">Service Terms</w:t>
      </w:r>
      <w:r w:rsidDel="00000000" w:rsidR="00000000" w:rsidRPr="00000000">
        <w:rPr>
          <w:rFonts w:ascii="Arial" w:cs="Arial" w:eastAsia="Arial" w:hAnsi="Arial"/>
          <w:color w:val="000000"/>
          <w:sz w:val="18"/>
          <w:szCs w:val="18"/>
          <w:rtl w:val="0"/>
        </w:rPr>
        <w:t xml:space="preserve"> posted at</w:t>
      </w:r>
      <w:r w:rsidDel="00000000" w:rsidR="00000000" w:rsidRPr="00000000">
        <w:rPr>
          <w:rFonts w:ascii="Arial" w:cs="Arial" w:eastAsia="Arial" w:hAnsi="Arial"/>
          <w:sz w:val="18"/>
          <w:szCs w:val="18"/>
          <w:rtl w:val="0"/>
        </w:rPr>
        <w:t xml:space="preserve"> Spreedly’s website (currently: </w:t>
      </w:r>
      <w:hyperlink r:id="rId11">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on the Order Form.</w:t>
      </w:r>
      <w:r w:rsidDel="00000000" w:rsidR="00000000" w:rsidRPr="00000000">
        <w:rPr>
          <w:rtl w:val="0"/>
        </w:rPr>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i4yqu2n4aonm" w:id="6"/>
      <w:bookmarkEnd w:id="6"/>
      <w:r w:rsidDel="00000000" w:rsidR="00000000" w:rsidRPr="00000000">
        <w:rPr>
          <w:rFonts w:ascii="Arial" w:cs="Arial" w:eastAsia="Arial" w:hAnsi="Arial"/>
          <w:color w:val="000000"/>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  During the Term, so long as Customer complies with this Agreement, Spreedly will make the Platform available for access and use by Customer in accordance with Spreedly’s </w:t>
      </w:r>
      <w:r w:rsidDel="00000000" w:rsidR="00000000" w:rsidRPr="00000000">
        <w:rPr>
          <w:rFonts w:ascii="Arial" w:cs="Arial" w:eastAsia="Arial" w:hAnsi="Arial"/>
          <w:sz w:val="18"/>
          <w:szCs w:val="18"/>
          <w:rtl w:val="0"/>
        </w:rPr>
        <w:t xml:space="preserve">Availability Commitments</w:t>
      </w:r>
      <w:r w:rsidDel="00000000" w:rsidR="00000000" w:rsidRPr="00000000">
        <w:rPr>
          <w:rFonts w:ascii="Arial" w:cs="Arial" w:eastAsia="Arial" w:hAnsi="Arial"/>
          <w:color w:val="000000"/>
          <w:sz w:val="18"/>
          <w:szCs w:val="18"/>
          <w:rtl w:val="0"/>
        </w:rPr>
        <w:t xml:space="preserve"> posted </w:t>
      </w:r>
      <w:r w:rsidDel="00000000" w:rsidR="00000000" w:rsidRPr="00000000">
        <w:rPr>
          <w:rFonts w:ascii="Arial" w:cs="Arial" w:eastAsia="Arial" w:hAnsi="Arial"/>
          <w:sz w:val="18"/>
          <w:szCs w:val="18"/>
          <w:rtl w:val="0"/>
        </w:rPr>
        <w:t xml:space="preserve">at Spreedly’s website (currently: </w:t>
      </w:r>
      <w:hyperlink r:id="rId12">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corresponding to the support level specified on the Order Form</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7"/>
          <w:szCs w:val="17"/>
          <w:rtl w:val="0"/>
        </w:rPr>
        <w:t xml:space="preserve">SPREEDLY’S SOLE OBLIGATION AND LIABILITY TO CUSTOMER FOR ANY FAILURE TO MEET THE AVAILABILITY COMMITMENTS ARE THE SERVICE CREDITS SPECIFIED IN THE SUPPORT SERVICE TERMS REFERENCED ABOVE.</w:t>
      </w: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If Customer and Spreedly execute a Statement of Work for Professional Services, the following additional terms will apply:</w:t>
      </w:r>
      <w:r w:rsidDel="00000000" w:rsidR="00000000" w:rsidRPr="00000000">
        <w:rPr>
          <w:rtl w:val="0"/>
        </w:rPr>
      </w:r>
    </w:p>
    <w:p w:rsidR="00000000" w:rsidDel="00000000" w:rsidP="00000000" w:rsidRDefault="00000000" w:rsidRPr="00000000" w14:paraId="0000009E">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Scope of Services; Statements of Work</w:t>
      </w:r>
      <w:r w:rsidDel="00000000" w:rsidR="00000000" w:rsidRPr="00000000">
        <w:rPr>
          <w:rFonts w:ascii="Arial" w:cs="Arial" w:eastAsia="Arial" w:hAnsi="Arial"/>
          <w:color w:val="000000"/>
          <w:sz w:val="18"/>
          <w:szCs w:val="18"/>
          <w:rtl w:val="0"/>
        </w:rPr>
        <w:t xml:space="preserve">.  Subject to the terms of this Agreement, Spreedly will perform the training, consulting, advisory, implementation, configuration, customization and/or other professional services (the “</w:t>
      </w: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that are mutually agreed upon and described in one or more Statements of Work.</w:t>
      </w:r>
      <w:r w:rsidDel="00000000" w:rsidR="00000000" w:rsidRPr="00000000">
        <w:rPr>
          <w:rtl w:val="0"/>
        </w:rPr>
      </w:r>
    </w:p>
    <w:p w:rsidR="00000000" w:rsidDel="00000000" w:rsidP="00000000" w:rsidRDefault="00000000" w:rsidRPr="00000000" w14:paraId="0000009F">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Personnel</w:t>
      </w:r>
      <w:r w:rsidDel="00000000" w:rsidR="00000000" w:rsidRPr="00000000">
        <w:rPr>
          <w:rFonts w:ascii="Arial" w:cs="Arial" w:eastAsia="Arial" w:hAnsi="Arial"/>
          <w:color w:val="000000"/>
          <w:sz w:val="18"/>
          <w:szCs w:val="18"/>
          <w:rtl w:val="0"/>
        </w:rPr>
        <w:t xml:space="preserve">. Spreedly reserves the right to determine which of Spreedly’s personnel or subcontractors will be assigned to perform Professional Services, and to replace or reassign such personnel during the Term. </w:t>
      </w:r>
      <w:r w:rsidDel="00000000" w:rsidR="00000000" w:rsidRPr="00000000">
        <w:rPr>
          <w:rtl w:val="0"/>
        </w:rPr>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In connection with Spreedly’s provision of the Professional Services, Customer will: (i)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Customer understands and agrees that Spreedly’s performance is dependent on Customer’s timely and effective satisfaction of Customer Responsibilities.</w:t>
      </w:r>
      <w:r w:rsidDel="00000000" w:rsidR="00000000" w:rsidRPr="00000000">
        <w:rPr>
          <w:rtl w:val="0"/>
        </w:rPr>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s8eyo1" w:id="7"/>
      <w:bookmarkEnd w:id="7"/>
      <w:r w:rsidDel="00000000" w:rsidR="00000000" w:rsidRPr="00000000">
        <w:rPr>
          <w:rFonts w:ascii="Arial" w:cs="Arial" w:eastAsia="Arial" w:hAnsi="Arial"/>
          <w:color w:val="000000"/>
          <w:sz w:val="18"/>
          <w:szCs w:val="18"/>
          <w:u w:val="single"/>
          <w:rtl w:val="0"/>
        </w:rPr>
        <w:t xml:space="preserve">Securing Rights</w:t>
      </w:r>
      <w:r w:rsidDel="00000000" w:rsidR="00000000" w:rsidRPr="00000000">
        <w:rPr>
          <w:rFonts w:ascii="Arial" w:cs="Arial" w:eastAsia="Arial" w:hAnsi="Arial"/>
          <w:color w:val="000000"/>
          <w:sz w:val="18"/>
          <w:szCs w:val="18"/>
          <w:rtl w:val="0"/>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licenses or approvals, provided that Customer has provided to Spreedly written copies of such permissions, licenses or approvals prior to the commencement of the applicable Professional Services.</w:t>
      </w:r>
      <w:r w:rsidDel="00000000" w:rsidR="00000000" w:rsidRPr="00000000">
        <w:rPr>
          <w:rtl w:val="0"/>
        </w:rPr>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 of Work Product</w:t>
      </w:r>
      <w:r w:rsidDel="00000000" w:rsidR="00000000" w:rsidRPr="00000000">
        <w:rPr>
          <w:rFonts w:ascii="Arial" w:cs="Arial" w:eastAsia="Arial" w:hAnsi="Arial"/>
          <w:color w:val="000000"/>
          <w:sz w:val="18"/>
          <w:szCs w:val="18"/>
          <w:rtl w:val="0"/>
        </w:rPr>
        <w:t xml:space="preserve">.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sidDel="00000000" w:rsidR="00000000" w:rsidRPr="00000000">
        <w:rPr>
          <w:rFonts w:ascii="Arial" w:cs="Arial" w:eastAsia="Arial" w:hAnsi="Arial"/>
          <w:color w:val="000000"/>
          <w:sz w:val="18"/>
          <w:szCs w:val="18"/>
          <w:u w:val="single"/>
          <w:rtl w:val="0"/>
        </w:rPr>
        <w:t xml:space="preserve">Deliverables</w:t>
      </w:r>
      <w:r w:rsidDel="00000000" w:rsidR="00000000" w:rsidRPr="00000000">
        <w:rPr>
          <w:rFonts w:ascii="Arial" w:cs="Arial" w:eastAsia="Arial" w:hAnsi="Arial"/>
          <w:color w:val="000000"/>
          <w:sz w:val="18"/>
          <w:szCs w:val="18"/>
          <w:rtl w:val="0"/>
        </w:rPr>
        <w:t xml:space="preserve">” means all results and proceeds of the Professional Services provided by Spreedly.</w:t>
      </w:r>
      <w:r w:rsidDel="00000000" w:rsidR="00000000" w:rsidRPr="00000000">
        <w:rPr>
          <w:rtl w:val="0"/>
        </w:rPr>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bookmarkStart w:colFirst="0" w:colLast="0" w:name="_heading=h.17dp8vu" w:id="8"/>
      <w:bookmarkEnd w:id="8"/>
      <w:r w:rsidDel="00000000" w:rsidR="00000000" w:rsidRPr="00000000">
        <w:rPr>
          <w:rFonts w:ascii="Arial" w:cs="Arial" w:eastAsia="Arial" w:hAnsi="Arial"/>
          <w:color w:val="000000"/>
          <w:sz w:val="18"/>
          <w:szCs w:val="18"/>
          <w:u w:val="single"/>
          <w:rtl w:val="0"/>
        </w:rPr>
        <w:t xml:space="preserve">Acceptance of Deliverables</w:t>
      </w:r>
      <w:r w:rsidDel="00000000" w:rsidR="00000000" w:rsidRPr="00000000">
        <w:rPr>
          <w:rFonts w:ascii="Arial" w:cs="Arial" w:eastAsia="Arial" w:hAnsi="Arial"/>
          <w:color w:val="000000"/>
          <w:sz w:val="18"/>
          <w:szCs w:val="18"/>
          <w:rtl w:val="0"/>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w:t>
      </w:r>
      <w:r w:rsidDel="00000000" w:rsidR="00000000" w:rsidRPr="00000000">
        <w:rPr>
          <w:rFonts w:ascii="Arial" w:cs="Arial" w:eastAsia="Arial" w:hAnsi="Arial"/>
          <w:sz w:val="18"/>
          <w:szCs w:val="18"/>
          <w:rtl w:val="0"/>
        </w:rPr>
        <w:t xml:space="preserve">such an event</w:t>
      </w:r>
      <w:r w:rsidDel="00000000" w:rsidR="00000000" w:rsidRPr="00000000">
        <w:rPr>
          <w:rFonts w:ascii="Arial" w:cs="Arial" w:eastAsia="Arial" w:hAnsi="Arial"/>
          <w:color w:val="000000"/>
          <w:sz w:val="18"/>
          <w:szCs w:val="18"/>
          <w:rtl w:val="0"/>
        </w:rPr>
        <w:t xml:space="preserve">,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tabs>
          <w:tab w:val="left" w:leader="none" w:pos="1080"/>
        </w:tabs>
        <w:spacing w:after="120" w:lineRule="auto"/>
        <w:ind w:left="360" w:hanging="360"/>
        <w:jc w:val="both"/>
        <w:rPr>
          <w:color w:val="000000"/>
        </w:rPr>
      </w:pPr>
      <w:bookmarkStart w:colFirst="0" w:colLast="0" w:name="_heading=h.3rdcrjn" w:id="9"/>
      <w:bookmarkEnd w:id="9"/>
      <w:r w:rsidDel="00000000" w:rsidR="00000000" w:rsidRPr="00000000">
        <w:rPr>
          <w:rFonts w:ascii="Arial" w:cs="Arial" w:eastAsia="Arial" w:hAnsi="Arial"/>
          <w:color w:val="000000"/>
          <w:sz w:val="18"/>
          <w:szCs w:val="18"/>
          <w:u w:val="single"/>
          <w:rtl w:val="0"/>
        </w:rPr>
        <w:t xml:space="preserve">Confidentiality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5">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In connection with this Agreement, each Party (as the “</w:t>
      </w:r>
      <w:r w:rsidDel="00000000" w:rsidR="00000000" w:rsidRPr="00000000">
        <w:rPr>
          <w:rFonts w:ascii="Arial" w:cs="Arial" w:eastAsia="Arial" w:hAnsi="Arial"/>
          <w:color w:val="000000"/>
          <w:sz w:val="18"/>
          <w:szCs w:val="18"/>
          <w:u w:val="single"/>
          <w:rtl w:val="0"/>
        </w:rPr>
        <w:t xml:space="preserve">Disclosing Party</w:t>
      </w:r>
      <w:r w:rsidDel="00000000" w:rsidR="00000000" w:rsidRPr="00000000">
        <w:rPr>
          <w:rFonts w:ascii="Arial" w:cs="Arial" w:eastAsia="Arial" w:hAnsi="Arial"/>
          <w:color w:val="000000"/>
          <w:sz w:val="18"/>
          <w:szCs w:val="18"/>
          <w:rtl w:val="0"/>
        </w:rPr>
        <w:t xml:space="preserve">”) may disclose or make available its Confidential Information to the other Party (as the “</w:t>
      </w:r>
      <w:r w:rsidDel="00000000" w:rsidR="00000000" w:rsidRPr="00000000">
        <w:rPr>
          <w:rFonts w:ascii="Arial" w:cs="Arial" w:eastAsia="Arial" w:hAnsi="Arial"/>
          <w:color w:val="000000"/>
          <w:sz w:val="18"/>
          <w:szCs w:val="18"/>
          <w:u w:val="single"/>
          <w:rtl w:val="0"/>
        </w:rPr>
        <w:t xml:space="preserve">Receiving Party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r w:rsidDel="00000000" w:rsidR="00000000" w:rsidRPr="00000000">
        <w:rPr>
          <w:rtl w:val="0"/>
        </w:rPr>
      </w:r>
    </w:p>
    <w:p w:rsidR="00000000" w:rsidDel="00000000" w:rsidP="00000000" w:rsidRDefault="00000000" w:rsidRPr="00000000" w14:paraId="000000A6">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26in1rg" w:id="10"/>
      <w:bookmarkEnd w:id="10"/>
      <w:r w:rsidDel="00000000" w:rsidR="00000000" w:rsidRPr="00000000">
        <w:rPr>
          <w:rFonts w:ascii="Arial" w:cs="Arial" w:eastAsia="Arial" w:hAnsi="Arial"/>
          <w:color w:val="000000"/>
          <w:sz w:val="18"/>
          <w:szCs w:val="18"/>
          <w:u w:val="single"/>
          <w:rtl w:val="0"/>
        </w:rPr>
        <w:t xml:space="preserve">Exclusions</w:t>
      </w:r>
      <w:r w:rsidDel="00000000" w:rsidR="00000000" w:rsidRPr="00000000">
        <w:rPr>
          <w:rFonts w:ascii="Arial" w:cs="Arial" w:eastAsia="Arial" w:hAnsi="Arial"/>
          <w:color w:val="000000"/>
          <w:sz w:val="18"/>
          <w:szCs w:val="18"/>
          <w:rtl w:val="0"/>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w:t>
      </w:r>
      <w:r w:rsidDel="00000000" w:rsidR="00000000" w:rsidRPr="00000000">
        <w:rPr>
          <w:rFonts w:ascii="Arial" w:cs="Arial" w:eastAsia="Arial" w:hAnsi="Arial"/>
          <w:sz w:val="18"/>
          <w:szCs w:val="18"/>
          <w:rtl w:val="0"/>
        </w:rPr>
        <w:t xml:space="preserve">information being</w:t>
      </w:r>
      <w:r w:rsidDel="00000000" w:rsidR="00000000" w:rsidRPr="00000000">
        <w:rPr>
          <w:rFonts w:ascii="Arial" w:cs="Arial" w:eastAsia="Arial" w:hAnsi="Arial"/>
          <w:color w:val="000000"/>
          <w:sz w:val="18"/>
          <w:szCs w:val="18"/>
          <w:rtl w:val="0"/>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r w:rsidDel="00000000" w:rsidR="00000000" w:rsidRPr="00000000">
        <w:rPr>
          <w:rtl w:val="0"/>
        </w:rPr>
      </w:r>
    </w:p>
    <w:p w:rsidR="00000000" w:rsidDel="00000000" w:rsidP="00000000" w:rsidRDefault="00000000" w:rsidRPr="00000000" w14:paraId="000000A7">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bookmarkStart w:colFirst="0" w:colLast="0" w:name="_heading=h.lnxbz9" w:id="11"/>
      <w:bookmarkEnd w:id="11"/>
      <w:r w:rsidDel="00000000" w:rsidR="00000000" w:rsidRPr="00000000">
        <w:rPr>
          <w:rFonts w:ascii="Arial" w:cs="Arial" w:eastAsia="Arial" w:hAnsi="Arial"/>
          <w:color w:val="000000"/>
          <w:sz w:val="18"/>
          <w:szCs w:val="18"/>
          <w:u w:val="single"/>
          <w:rtl w:val="0"/>
        </w:rPr>
        <w:t xml:space="preserve">Protections</w:t>
      </w:r>
      <w:r w:rsidDel="00000000" w:rsidR="00000000" w:rsidRPr="00000000">
        <w:rPr>
          <w:rFonts w:ascii="Arial" w:cs="Arial" w:eastAsia="Arial" w:hAnsi="Arial"/>
          <w:color w:val="000000"/>
          <w:sz w:val="18"/>
          <w:szCs w:val="18"/>
          <w:rtl w:val="0"/>
        </w:rPr>
        <w:t xml:space="preserve">.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sidDel="00000000" w:rsidR="00000000" w:rsidRPr="00000000">
        <w:rPr>
          <w:rFonts w:ascii="Arial" w:cs="Arial" w:eastAsia="Arial" w:hAnsi="Arial"/>
          <w:color w:val="000000"/>
          <w:sz w:val="18"/>
          <w:szCs w:val="18"/>
          <w:u w:val="single"/>
          <w:rtl w:val="0"/>
        </w:rPr>
        <w:t xml:space="preserve">Representatives</w:t>
      </w:r>
      <w:r w:rsidDel="00000000" w:rsidR="00000000" w:rsidRPr="00000000">
        <w:rPr>
          <w:rFonts w:ascii="Arial" w:cs="Arial" w:eastAsia="Arial" w:hAnsi="Arial"/>
          <w:color w:val="000000"/>
          <w:sz w:val="18"/>
          <w:szCs w:val="18"/>
          <w:rtl w:val="0"/>
        </w:rPr>
        <w:t xml:space="preserve">”)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r w:rsidDel="00000000" w:rsidR="00000000" w:rsidRPr="00000000">
        <w:rPr>
          <w:rtl w:val="0"/>
        </w:rPr>
      </w:r>
    </w:p>
    <w:p w:rsidR="00000000" w:rsidDel="00000000" w:rsidP="00000000" w:rsidRDefault="00000000" w:rsidRPr="00000000" w14:paraId="000000A8">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Legally Required Disclosures</w:t>
      </w:r>
      <w:r w:rsidDel="00000000" w:rsidR="00000000" w:rsidRPr="00000000">
        <w:rPr>
          <w:rFonts w:ascii="Arial" w:cs="Arial" w:eastAsia="Arial" w:hAnsi="Arial"/>
          <w:color w:val="000000"/>
          <w:sz w:val="18"/>
          <w:szCs w:val="18"/>
          <w:rtl w:val="0"/>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r w:rsidDel="00000000" w:rsidR="00000000" w:rsidRPr="00000000">
        <w:rPr>
          <w:rtl w:val="0"/>
        </w:rPr>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w:t>
      </w:r>
      <w:r w:rsidDel="00000000" w:rsidR="00000000" w:rsidRPr="00000000">
        <w:rPr>
          <w:rFonts w:ascii="Arial" w:cs="Arial" w:eastAsia="Arial" w:hAnsi="Arial"/>
          <w:color w:val="000000"/>
          <w:sz w:val="18"/>
          <w:szCs w:val="18"/>
          <w:rtl w:val="0"/>
        </w:rPr>
        <w:t xml:space="preserve">. All Confidential Information will remain at all times the sole and exclusive property of the Disclosing Party and the Receiving Party will not acquire any rights in or to such Confidential Information by reason of its disclosure to the Receiving Party hereunder.</w:t>
      </w: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tabs>
          <w:tab w:val="left" w:leader="none"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Data Protection and Privacy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tabs>
          <w:tab w:val="left" w:leader="none" w:pos="360"/>
        </w:tabs>
        <w:spacing w:after="240" w:lineRule="auto"/>
        <w:ind w:left="0" w:firstLine="360"/>
        <w:jc w:val="both"/>
        <w:rPr>
          <w:color w:val="000000"/>
        </w:rPr>
      </w:pPr>
      <w:bookmarkStart w:colFirst="0" w:colLast="0" w:name="_heading=h.35nkun2" w:id="12"/>
      <w:bookmarkEnd w:id="12"/>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During the Term, so long as Customer complies with this Agreement, Spreedly will implement safeguards to protect against anticipated threats or hazards to the security, confidentiality or integrity of Customer Data in accordance with </w:t>
      </w:r>
      <w:sdt>
        <w:sdtPr>
          <w:tag w:val="goog_rdk_15"/>
        </w:sdtPr>
        <w:sdtContent>
          <w:commentRangeStart w:id="6"/>
        </w:sdtContent>
      </w:sdt>
      <w:r w:rsidDel="00000000" w:rsidR="00000000" w:rsidRPr="00000000">
        <w:rPr>
          <w:rFonts w:ascii="Arial" w:cs="Arial" w:eastAsia="Arial" w:hAnsi="Arial"/>
          <w:color w:val="000000"/>
          <w:sz w:val="18"/>
          <w:szCs w:val="18"/>
          <w:rtl w:val="0"/>
        </w:rPr>
        <w:t xml:space="preserve">Spreedly’s Data Security Policy described in Schedule </w:t>
      </w:r>
      <w:r w:rsidDel="00000000" w:rsidR="00000000" w:rsidRPr="00000000">
        <w:rPr>
          <w:rFonts w:ascii="Arial" w:cs="Arial" w:eastAsia="Arial" w:hAnsi="Arial"/>
          <w:sz w:val="18"/>
          <w:szCs w:val="18"/>
          <w:rtl w:val="0"/>
        </w:rPr>
        <w:t xml:space="preserve">B</w:t>
      </w:r>
      <w:r w:rsidDel="00000000" w:rsidR="00000000" w:rsidRPr="00000000">
        <w:rPr>
          <w:rFonts w:ascii="Arial" w:cs="Arial" w:eastAsia="Arial" w:hAnsi="Arial"/>
          <w:color w:val="000000"/>
          <w:sz w:val="18"/>
          <w:szCs w:val="18"/>
          <w:rtl w:val="0"/>
        </w:rPr>
        <w:t xml:space="preserve">, as amended from time-to-time (the “</w:t>
      </w:r>
      <w:r w:rsidDel="00000000" w:rsidR="00000000" w:rsidRPr="00000000">
        <w:rPr>
          <w:rFonts w:ascii="Arial" w:cs="Arial" w:eastAsia="Arial" w:hAnsi="Arial"/>
          <w:color w:val="000000"/>
          <w:sz w:val="18"/>
          <w:szCs w:val="18"/>
          <w:u w:val="single"/>
          <w:rtl w:val="0"/>
        </w:rPr>
        <w:t xml:space="preserve">Data Security Policy</w:t>
      </w:r>
      <w:r w:rsidDel="00000000" w:rsidR="00000000" w:rsidRPr="00000000">
        <w:rPr>
          <w:rFonts w:ascii="Arial" w:cs="Arial" w:eastAsia="Arial" w:hAnsi="Arial"/>
          <w:color w:val="000000"/>
          <w:sz w:val="18"/>
          <w:szCs w:val="18"/>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tabs>
          <w:tab w:val="left" w:leader="none" w:pos="36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Data Privacy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sidDel="00000000" w:rsidR="00000000" w:rsidRPr="00000000">
        <w:rPr>
          <w:rFonts w:ascii="Arial" w:cs="Arial" w:eastAsia="Arial" w:hAnsi="Arial"/>
          <w:sz w:val="18"/>
          <w:szCs w:val="18"/>
          <w:u w:val="single"/>
          <w:rtl w:val="0"/>
        </w:rPr>
        <w:t xml:space="preserve">Personal Information</w:t>
      </w:r>
      <w:r w:rsidDel="00000000" w:rsidR="00000000" w:rsidRPr="00000000">
        <w:rPr>
          <w:rFonts w:ascii="Arial" w:cs="Arial" w:eastAsia="Arial" w:hAnsi="Arial"/>
          <w:sz w:val="18"/>
          <w:szCs w:val="18"/>
          <w:rtl w:val="0"/>
        </w:rPr>
        <w:t xml:space="preserve">”), Spreedly will store, use and otherwise process such Personal Information in all material respects in accordance with </w:t>
      </w:r>
      <w:sdt>
        <w:sdtPr>
          <w:tag w:val="goog_rdk_16"/>
        </w:sdtPr>
        <w:sdtContent>
          <w:commentRangeStart w:id="7"/>
        </w:sdtContent>
      </w:sdt>
      <w:sdt>
        <w:sdtPr>
          <w:tag w:val="goog_rdk_17"/>
        </w:sdtPr>
        <w:sdtContent>
          <w:commentRangeStart w:id="8"/>
        </w:sdtContent>
      </w:sdt>
      <w:r w:rsidDel="00000000" w:rsidR="00000000" w:rsidRPr="00000000">
        <w:rPr>
          <w:rFonts w:ascii="Arial" w:cs="Arial" w:eastAsia="Arial" w:hAnsi="Arial"/>
          <w:sz w:val="18"/>
          <w:szCs w:val="18"/>
          <w:rtl w:val="0"/>
        </w:rPr>
        <w:t xml:space="preserve">all applicable laws relating to the privacy and protection of the Personal Information involved (“</w:t>
      </w:r>
      <w:r w:rsidDel="00000000" w:rsidR="00000000" w:rsidRPr="00000000">
        <w:rPr>
          <w:rFonts w:ascii="Arial" w:cs="Arial" w:eastAsia="Arial" w:hAnsi="Arial"/>
          <w:sz w:val="18"/>
          <w:szCs w:val="18"/>
          <w:u w:val="single"/>
          <w:rtl w:val="0"/>
        </w:rPr>
        <w:t xml:space="preserve">Data Privacy Laws</w:t>
      </w:r>
      <w:r w:rsidDel="00000000" w:rsidR="00000000" w:rsidRPr="00000000">
        <w:rPr>
          <w:rFonts w:ascii="Arial" w:cs="Arial" w:eastAsia="Arial" w:hAnsi="Arial"/>
          <w:sz w:val="18"/>
          <w:szCs w:val="18"/>
          <w:rtl w:val="0"/>
        </w:rPr>
        <w:t xml:space="preserve">”), including but not limited to the California Consumer Privacy Act of 2018 and its implementing regulations (as amended, restated or supplemented from time to time, “</w:t>
      </w:r>
      <w:r w:rsidDel="00000000" w:rsidR="00000000" w:rsidRPr="00000000">
        <w:rPr>
          <w:rFonts w:ascii="Arial" w:cs="Arial" w:eastAsia="Arial" w:hAnsi="Arial"/>
          <w:sz w:val="18"/>
          <w:szCs w:val="18"/>
          <w:u w:val="single"/>
          <w:rtl w:val="0"/>
        </w:rPr>
        <w:t xml:space="preserve">CCPA</w:t>
      </w:r>
      <w:r w:rsidDel="00000000" w:rsidR="00000000" w:rsidRPr="00000000">
        <w:rPr>
          <w:rFonts w:ascii="Arial" w:cs="Arial" w:eastAsia="Arial" w:hAnsi="Arial"/>
          <w:sz w:val="18"/>
          <w:szCs w:val="18"/>
          <w:rtl w:val="0"/>
        </w:rPr>
        <w:t xml:space="preserve">”) where applicable</w:t>
      </w:r>
      <w:commentRangeEnd w:id="7"/>
      <w:r w:rsidDel="00000000" w:rsidR="00000000" w:rsidRPr="00000000">
        <w:commentReference w:id="7"/>
      </w:r>
      <w:commentRangeEnd w:id="8"/>
      <w:r w:rsidDel="00000000" w:rsidR="00000000" w:rsidRPr="00000000">
        <w:commentReference w:id="8"/>
      </w:r>
      <w:r w:rsidDel="00000000" w:rsidR="00000000" w:rsidRPr="00000000">
        <w:rPr>
          <w:rFonts w:ascii="Arial" w:cs="Arial" w:eastAsia="Arial" w:hAnsi="Arial"/>
          <w:sz w:val="18"/>
          <w:szCs w:val="18"/>
          <w:rtl w:val="0"/>
        </w:rPr>
        <w:t xml:space="preserve">.  Spreedly will not access, use, handle, maintain, process, dispose of, or disclose Personal Information other than as permitted or required under this Agreement or Data Privacy Laws.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r w:rsidDel="00000000" w:rsidR="00000000" w:rsidRPr="00000000">
        <w:rPr>
          <w:rtl w:val="0"/>
        </w:rPr>
      </w:r>
    </w:p>
    <w:p w:rsidR="00000000" w:rsidDel="00000000" w:rsidP="00000000" w:rsidRDefault="00000000" w:rsidRPr="00000000" w14:paraId="000000AD">
      <w:pPr>
        <w:numPr>
          <w:ilvl w:val="1"/>
          <w:numId w:val="1"/>
        </w:numPr>
        <w:tabs>
          <w:tab w:val="left" w:leader="none" w:pos="360"/>
        </w:tabs>
        <w:spacing w:after="240" w:lineRule="auto"/>
        <w:ind w:left="0" w:firstLine="360"/>
        <w:jc w:val="both"/>
        <w:rPr/>
      </w:pPr>
      <w:r w:rsidDel="00000000" w:rsidR="00000000" w:rsidRPr="00000000">
        <w:rPr>
          <w:rFonts w:ascii="Arial" w:cs="Arial" w:eastAsia="Arial" w:hAnsi="Arial"/>
          <w:sz w:val="18"/>
          <w:szCs w:val="18"/>
          <w:u w:val="single"/>
          <w:rtl w:val="0"/>
        </w:rPr>
        <w:t xml:space="preserve">CCPA Service Provider Compliance</w:t>
      </w:r>
      <w:r w:rsidDel="00000000" w:rsidR="00000000" w:rsidRPr="00000000">
        <w:rPr>
          <w:rFonts w:ascii="Arial" w:cs="Arial" w:eastAsia="Arial" w:hAnsi="Arial"/>
          <w:sz w:val="18"/>
          <w:szCs w:val="18"/>
          <w:rtl w:val="0"/>
        </w:rPr>
        <w:t xml:space="preserve">.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w:t>
      </w:r>
      <w:sdt>
        <w:sdtPr>
          <w:tag w:val="goog_rdk_18"/>
        </w:sdtPr>
        <w:sdtContent>
          <w:commentRangeStart w:id="9"/>
        </w:sdtContent>
      </w:sdt>
      <w:sdt>
        <w:sdtPr>
          <w:tag w:val="goog_rdk_19"/>
        </w:sdtPr>
        <w:sdtContent>
          <w:commentRangeStart w:id="10"/>
        </w:sdtContent>
      </w:sdt>
      <w:r w:rsidDel="00000000" w:rsidR="00000000" w:rsidRPr="00000000">
        <w:rPr>
          <w:rFonts w:ascii="Arial" w:cs="Arial" w:eastAsia="Arial" w:hAnsi="Arial"/>
          <w:sz w:val="18"/>
          <w:szCs w:val="18"/>
          <w:rtl w:val="0"/>
        </w:rPr>
        <w:t xml:space="preserve">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w:t>
      </w:r>
      <w:commentRangeEnd w:id="9"/>
      <w:r w:rsidDel="00000000" w:rsidR="00000000" w:rsidRPr="00000000">
        <w:commentReference w:id="9"/>
      </w:r>
      <w:commentRangeEnd w:id="10"/>
      <w:r w:rsidDel="00000000" w:rsidR="00000000" w:rsidRPr="00000000">
        <w:commentReference w:id="10"/>
      </w:r>
      <w:r w:rsidDel="00000000" w:rsidR="00000000" w:rsidRPr="00000000">
        <w:rPr>
          <w:rFonts w:ascii="Arial" w:cs="Arial" w:eastAsia="Arial" w:hAnsi="Arial"/>
          <w:sz w:val="18"/>
          <w:szCs w:val="18"/>
          <w:rtl w:val="0"/>
        </w:rPr>
        <w:t xml:space="preserve">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w:t>
      </w:r>
      <w:sdt>
        <w:sdtPr>
          <w:tag w:val="goog_rdk_20"/>
        </w:sdtPr>
        <w:sdtContent>
          <w:commentRangeStart w:id="11"/>
        </w:sdtContent>
      </w:sdt>
      <w:r w:rsidDel="00000000" w:rsidR="00000000" w:rsidRPr="00000000">
        <w:rPr>
          <w:rFonts w:ascii="Arial" w:cs="Arial" w:eastAsia="Arial" w:hAnsi="Arial"/>
          <w:sz w:val="18"/>
          <w:szCs w:val="18"/>
          <w:rtl w:val="0"/>
        </w:rPr>
        <w:t xml:space="preserve">that the data used is anonymized data only</w:t>
      </w:r>
      <w:commentRangeEnd w:id="11"/>
      <w:r w:rsidDel="00000000" w:rsidR="00000000" w:rsidRPr="00000000">
        <w:commentReference w:id="11"/>
      </w:r>
      <w:r w:rsidDel="00000000" w:rsidR="00000000" w:rsidRPr="00000000">
        <w:rPr>
          <w:rFonts w:ascii="Arial" w:cs="Arial" w:eastAsia="Arial" w:hAnsi="Arial"/>
          <w:sz w:val="18"/>
          <w:szCs w:val="18"/>
          <w:rtl w:val="0"/>
        </w:rPr>
        <w:t xml:space="preserve"> and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tabs>
          <w:tab w:val="left" w:leader="none"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w:t>
      </w:r>
      <w:sdt>
        <w:sdtPr>
          <w:tag w:val="goog_rdk_21"/>
        </w:sdtPr>
        <w:sdtContent>
          <w:commentRangeStart w:id="12"/>
        </w:sdtContent>
      </w:sdt>
      <w:r w:rsidDel="00000000" w:rsidR="00000000" w:rsidRPr="00000000">
        <w:rPr>
          <w:rFonts w:ascii="Arial" w:cs="Arial" w:eastAsia="Arial" w:hAnsi="Arial"/>
          <w:color w:val="000000"/>
          <w:sz w:val="18"/>
          <w:szCs w:val="18"/>
          <w:rtl w:val="0"/>
        </w:rPr>
        <w:t xml:space="preserve">Customer will pay to Spreedly the fees and charges described in each Order Form and Statement of Work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or Statement of Work and this Section </w:t>
      </w:r>
      <w:r w:rsidDel="00000000" w:rsidR="00000000" w:rsidRPr="00000000">
        <w:rPr>
          <w:rFonts w:ascii="Arial" w:cs="Arial" w:eastAsia="Arial" w:hAnsi="Arial"/>
          <w:sz w:val="18"/>
          <w:szCs w:val="18"/>
          <w:rtl w:val="0"/>
        </w:rPr>
        <w:t xml:space="preserve">7</w:t>
      </w:r>
      <w:r w:rsidDel="00000000" w:rsidR="00000000" w:rsidRPr="00000000">
        <w:rPr>
          <w:rFonts w:ascii="Arial" w:cs="Arial" w:eastAsia="Arial" w:hAnsi="Arial"/>
          <w:color w:val="000000"/>
          <w:sz w:val="18"/>
          <w:szCs w:val="18"/>
          <w:rtl w:val="0"/>
        </w:rPr>
        <w:t xml:space="preserve">. Provided Spreedly is in compliance with the terms of this Agreement, all purchases are final and (except as otherwise expressly provided in this Agreement or in the applicable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or Statement of Work) all undisputed Fees for services rendered once paid are non-refundable</w:t>
      </w:r>
      <w:commentRangeEnd w:id="12"/>
      <w:r w:rsidDel="00000000" w:rsidR="00000000" w:rsidRPr="00000000">
        <w:commentReference w:id="12"/>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w:t>
      </w:r>
      <w:sdt>
        <w:sdtPr>
          <w:tag w:val="goog_rdk_22"/>
        </w:sdtPr>
        <w:sdtContent>
          <w:commentRangeStart w:id="13"/>
        </w:sdtContent>
      </w:sdt>
      <w:r w:rsidDel="00000000" w:rsidR="00000000" w:rsidRPr="00000000">
        <w:rPr>
          <w:rFonts w:ascii="Arial" w:cs="Arial" w:eastAsia="Arial" w:hAnsi="Arial"/>
          <w:color w:val="000000"/>
          <w:sz w:val="18"/>
          <w:szCs w:val="18"/>
          <w:rtl w:val="0"/>
        </w:rPr>
        <w:t xml:space="preserve">If Spreedly is required by law to pay, withhold or deduct any taxes, levies, imports, duties, charges, fees or other amounts from Customer’s payments, such undisputed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the parties will cooperate with each other to minimize the withheld amounts required by law. Customer remains liable for the payment of all such Customer Withholdings, however designated, that are  levied or based on Customer’s use of the Platform</w:t>
      </w:r>
      <w:commentRangeEnd w:id="13"/>
      <w:r w:rsidDel="00000000" w:rsidR="00000000" w:rsidRPr="00000000">
        <w:commentReference w:id="13"/>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1">
      <w:pPr>
        <w:numPr>
          <w:ilvl w:val="1"/>
          <w:numId w:val="1"/>
        </w:numPr>
        <w:pBdr>
          <w:top w:space="0" w:sz="0" w:val="nil"/>
          <w:left w:space="0" w:sz="0" w:val="nil"/>
          <w:bottom w:space="0" w:sz="0" w:val="nil"/>
          <w:right w:space="0" w:sz="0" w:val="nil"/>
          <w:between w:space="0" w:sz="0" w:val="nil"/>
        </w:pBdr>
        <w:tabs>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w:t>
      </w:r>
      <w:sdt>
        <w:sdtPr>
          <w:tag w:val="goog_rdk_23"/>
        </w:sdtPr>
        <w:sdtContent>
          <w:commentRangeStart w:id="14"/>
        </w:sdtContent>
      </w:sdt>
      <w:r w:rsidDel="00000000" w:rsidR="00000000" w:rsidRPr="00000000">
        <w:rPr>
          <w:rFonts w:ascii="Arial" w:cs="Arial" w:eastAsia="Arial" w:hAnsi="Arial"/>
          <w:color w:val="000000"/>
          <w:sz w:val="18"/>
          <w:szCs w:val="18"/>
          <w:rtl w:val="0"/>
        </w:rPr>
        <w:t xml:space="preserve">Customer will make all payments in US dollars.  Unless otherwise set forth in an applicable Order Form or Statement of Work, all invoiced amounts are due within thirty (30) days of receipt of the invoice.  Customer is responsible for providing complete and accurate billing and contact information and notifying Spreedly of any changes to that information</w:t>
      </w:r>
      <w:commentRangeEnd w:id="14"/>
      <w:r w:rsidDel="00000000" w:rsidR="00000000" w:rsidRPr="00000000">
        <w:commentReference w:id="14"/>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tabs>
          <w:tab w:val="left" w:leader="none" w:pos="1080"/>
        </w:tabs>
        <w:spacing w:after="240" w:lineRule="auto"/>
        <w:ind w:left="0" w:firstLine="360"/>
        <w:jc w:val="both"/>
        <w:rPr>
          <w:color w:val="000000"/>
        </w:rPr>
      </w:pPr>
      <w:bookmarkStart w:colFirst="0" w:colLast="0" w:name="_heading=h.1ksv4uv" w:id="13"/>
      <w:bookmarkEnd w:id="13"/>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w:t>
      </w:r>
      <w:sdt>
        <w:sdtPr>
          <w:tag w:val="goog_rdk_24"/>
        </w:sdtPr>
        <w:sdtContent>
          <w:commentRangeStart w:id="15"/>
        </w:sdtContent>
      </w:sdt>
      <w:r w:rsidDel="00000000" w:rsidR="00000000" w:rsidRPr="00000000">
        <w:rPr>
          <w:rFonts w:ascii="Arial" w:cs="Arial" w:eastAsia="Arial" w:hAnsi="Arial"/>
          <w:color w:val="000000"/>
          <w:sz w:val="18"/>
          <w:szCs w:val="18"/>
          <w:rtl w:val="0"/>
        </w:rPr>
        <w:t xml:space="preserve"> If Customer fails to make any payment when due and has been notified and given 5 days to remedy, then, in addition to all other remedies that may be available to Spreedly (including Spreedly’s rights under Section 2.7 and Section 9.3), Spreedly may charge interest on the past due amount at the rate of 1% per month calculated daily and compounded monthly or, if lower, the highest rate permitted under applicable law</w:t>
      </w:r>
      <w:commentRangeEnd w:id="15"/>
      <w:r w:rsidDel="00000000" w:rsidR="00000000" w:rsidRPr="00000000">
        <w:commentReference w:id="15"/>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44sinio" w:id="14"/>
      <w:bookmarkEnd w:id="14"/>
      <w:r w:rsidDel="00000000" w:rsidR="00000000" w:rsidRPr="00000000">
        <w:rPr>
          <w:rFonts w:ascii="Arial" w:cs="Arial" w:eastAsia="Arial" w:hAnsi="Arial"/>
          <w:color w:val="000000"/>
          <w:sz w:val="18"/>
          <w:szCs w:val="18"/>
          <w:u w:val="single"/>
          <w:rtl w:val="0"/>
        </w:rPr>
        <w:t xml:space="preserve">Ownership and Intellectual Property Rights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jxsxqh" w:id="15"/>
      <w:bookmarkEnd w:id="15"/>
      <w:r w:rsidDel="00000000" w:rsidR="00000000" w:rsidRPr="00000000">
        <w:rPr>
          <w:rFonts w:ascii="Arial" w:cs="Arial" w:eastAsia="Arial" w:hAnsi="Arial"/>
          <w:color w:val="000000"/>
          <w:sz w:val="18"/>
          <w:szCs w:val="18"/>
          <w:u w:val="single"/>
          <w:rtl w:val="0"/>
        </w:rPr>
        <w:t xml:space="preserve">Platform and Documentation</w:t>
      </w:r>
      <w:r w:rsidDel="00000000" w:rsidR="00000000" w:rsidRPr="00000000">
        <w:rPr>
          <w:rFonts w:ascii="Arial" w:cs="Arial" w:eastAsia="Arial" w:hAnsi="Arial"/>
          <w:color w:val="000000"/>
          <w:sz w:val="18"/>
          <w:szCs w:val="18"/>
          <w:rtl w:val="0"/>
        </w:rPr>
        <w:t xml:space="preserve">.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w:t>
      </w:r>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w:t>
      </w:r>
      <w:sdt>
        <w:sdtPr>
          <w:tag w:val="goog_rdk_25"/>
        </w:sdtPr>
        <w:sdtContent>
          <w:commentRangeStart w:id="16"/>
        </w:sdtContent>
      </w:sdt>
      <w:r w:rsidDel="00000000" w:rsidR="00000000" w:rsidRPr="00000000">
        <w:rPr>
          <w:rFonts w:ascii="Arial" w:cs="Arial" w:eastAsia="Arial" w:hAnsi="Arial"/>
          <w:color w:val="000000"/>
          <w:sz w:val="18"/>
          <w:szCs w:val="18"/>
          <w:rtl w:val="0"/>
        </w:rPr>
        <w:t xml:space="preserve">As between Customer and Spreedly, Customer is and will remain the sole and exclusive owner of all right, title and interest in and to all Customer Data, including all Intellectual Property Rights therein, subject to the rights Customer grants to Spreedly in this Section 8. During the Term, Customer hereby grants to Spreedly and its subcontractors the  rights and permissions only to the Customer Data necessary to: (i) provide the Platform to Customer; and (ii) enforce this Agreement and exercise Spreedly’s rights and perform Spreedly’s obligations under this Agreement</w:t>
      </w:r>
      <w:commentRangeEnd w:id="16"/>
      <w:r w:rsidDel="00000000" w:rsidR="00000000" w:rsidRPr="00000000">
        <w:commentReference w:id="16"/>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Improvements</w:t>
      </w:r>
      <w:r w:rsidDel="00000000" w:rsidR="00000000" w:rsidRPr="00000000">
        <w:rPr>
          <w:rFonts w:ascii="Arial" w:cs="Arial" w:eastAsia="Arial" w:hAnsi="Arial"/>
          <w:color w:val="000000"/>
          <w:sz w:val="18"/>
          <w:szCs w:val="18"/>
          <w:rtl w:val="0"/>
        </w:rPr>
        <w:t xml:space="preserve">.  To the extent Spreedly makes any improvements to the Platform based upon Customer</w:t>
      </w:r>
      <w:r w:rsidDel="00000000" w:rsidR="00000000" w:rsidRPr="00000000">
        <w:rPr>
          <w:rFonts w:ascii="Arial" w:cs="Arial" w:eastAsia="Arial" w:hAnsi="Arial"/>
          <w:sz w:val="18"/>
          <w:szCs w:val="18"/>
          <w:rtl w:val="0"/>
        </w:rPr>
        <w:t xml:space="preserve">’s use of </w:t>
      </w:r>
      <w:r w:rsidDel="00000000" w:rsidR="00000000" w:rsidRPr="00000000">
        <w:rPr>
          <w:rFonts w:ascii="Arial" w:cs="Arial" w:eastAsia="Arial" w:hAnsi="Arial"/>
          <w:color w:val="000000"/>
          <w:sz w:val="18"/>
          <w:szCs w:val="18"/>
          <w:rtl w:val="0"/>
        </w:rPr>
        <w:t xml:space="preserve">the Platform</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Customer agrees that Spreedly exclusively owns all right, title and interest in and to </w:t>
      </w:r>
      <w:r w:rsidDel="00000000" w:rsidR="00000000" w:rsidRPr="00000000">
        <w:rPr>
          <w:rFonts w:ascii="Arial" w:cs="Arial" w:eastAsia="Arial" w:hAnsi="Arial"/>
          <w:sz w:val="18"/>
          <w:szCs w:val="18"/>
          <w:rtl w:val="0"/>
        </w:rPr>
        <w:t xml:space="preserve">such i</w:t>
      </w:r>
      <w:r w:rsidDel="00000000" w:rsidR="00000000" w:rsidRPr="00000000">
        <w:rPr>
          <w:rFonts w:ascii="Arial" w:cs="Arial" w:eastAsia="Arial" w:hAnsi="Arial"/>
          <w:color w:val="000000"/>
          <w:sz w:val="18"/>
          <w:szCs w:val="18"/>
          <w:rtl w:val="0"/>
        </w:rPr>
        <w:t xml:space="preserve">mprovements, including all related Intellectual Property Rights.</w:t>
      </w:r>
      <w:r w:rsidDel="00000000" w:rsidR="00000000" w:rsidRPr="00000000">
        <w:rPr>
          <w:rtl w:val="0"/>
        </w:rPr>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Customer acknowledges and agrees that Spreedly may collect metadata and other statistical information regarding Customer’s use of and the performance of the Platform (“</w:t>
      </w: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Usage Data that cannot, by itself or with other data, directly or indirectly, identify Customer, Customer’s customers or clients or any other individual or entity.</w:t>
      </w:r>
      <w:r w:rsidDel="00000000" w:rsidR="00000000" w:rsidRPr="00000000">
        <w:rPr>
          <w:rtl w:val="0"/>
        </w:rPr>
      </w:r>
    </w:p>
    <w:p w:rsidR="00000000" w:rsidDel="00000000" w:rsidP="00000000" w:rsidRDefault="00000000" w:rsidRPr="00000000" w14:paraId="000000B8">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color w:val="000000"/>
        </w:rPr>
      </w:pPr>
      <w:bookmarkStart w:colFirst="0" w:colLast="0" w:name="_heading=h.z337ya" w:id="16"/>
      <w:bookmarkEnd w:id="16"/>
      <w:r w:rsidDel="00000000" w:rsidR="00000000" w:rsidRPr="00000000">
        <w:rPr>
          <w:rFonts w:ascii="Arial" w:cs="Arial" w:eastAsia="Arial" w:hAnsi="Arial"/>
          <w:color w:val="000000"/>
          <w:sz w:val="18"/>
          <w:szCs w:val="18"/>
          <w:u w:val="single"/>
          <w:rtl w:val="0"/>
        </w:rPr>
        <w:t xml:space="preserve">Publicity Rights</w:t>
      </w:r>
      <w:r w:rsidDel="00000000" w:rsidR="00000000" w:rsidRPr="00000000">
        <w:rPr>
          <w:rFonts w:ascii="Arial" w:cs="Arial" w:eastAsia="Arial" w:hAnsi="Arial"/>
          <w:color w:val="000000"/>
          <w:sz w:val="18"/>
          <w:szCs w:val="18"/>
          <w:rtl w:val="0"/>
        </w:rPr>
        <w:t xml:space="preserve">.  During the Term, Customer agrees that Spreedly may, </w:t>
      </w:r>
      <w:sdt>
        <w:sdtPr>
          <w:tag w:val="goog_rdk_26"/>
        </w:sdtPr>
        <w:sdtContent>
          <w:commentRangeStart w:id="17"/>
        </w:sdtContent>
      </w:sdt>
      <w:r w:rsidDel="00000000" w:rsidR="00000000" w:rsidRPr="00000000">
        <w:rPr>
          <w:rFonts w:ascii="Arial" w:cs="Arial" w:eastAsia="Arial" w:hAnsi="Arial"/>
          <w:color w:val="000000"/>
          <w:sz w:val="18"/>
          <w:szCs w:val="18"/>
          <w:rtl w:val="0"/>
        </w:rPr>
        <w:t xml:space="preserve">with written consent from Customer</w:t>
      </w:r>
      <w:commentRangeEnd w:id="17"/>
      <w:r w:rsidDel="00000000" w:rsidR="00000000" w:rsidRPr="00000000">
        <w:commentReference w:id="17"/>
      </w:r>
      <w:r w:rsidDel="00000000" w:rsidR="00000000" w:rsidRPr="00000000">
        <w:rPr>
          <w:rFonts w:ascii="Arial" w:cs="Arial" w:eastAsia="Arial" w:hAnsi="Arial"/>
          <w:color w:val="000000"/>
          <w:sz w:val="18"/>
          <w:szCs w:val="18"/>
          <w:rtl w:val="0"/>
        </w:rPr>
        <w:t xml:space="preserve"> in each instance, include Customer’s name, trademarks and logos on Spreedly’s website and in other sales and marketing materials in order to factually identify Customer as a current customer. Within 30 days of the Effective Date, the parties will cooperate to draft a press release or other public announcement related to the subject matter of this Agreement and the relationship between the parties. The parties will not unreasonably withhold or delay their consent to press releases or public announcements. </w:t>
      </w:r>
      <w:r w:rsidDel="00000000" w:rsidR="00000000" w:rsidRPr="00000000">
        <w:rPr>
          <w:rtl w:val="0"/>
        </w:rPr>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3j2qqm3" w:id="17"/>
      <w:bookmarkEnd w:id="17"/>
      <w:r w:rsidDel="00000000" w:rsidR="00000000" w:rsidRPr="00000000">
        <w:rPr>
          <w:rFonts w:ascii="Arial" w:cs="Arial" w:eastAsia="Arial" w:hAnsi="Arial"/>
          <w:color w:val="000000"/>
          <w:sz w:val="18"/>
          <w:szCs w:val="18"/>
          <w:u w:val="single"/>
          <w:rtl w:val="0"/>
        </w:rPr>
        <w:t xml:space="preserve">Term and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1y810tw" w:id="18"/>
      <w:bookmarkEnd w:id="18"/>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Unless otherwise terminated in accordance with this Agreement, the initial term of this Agreement will be for the duration specified in the Initial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(the “</w:t>
      </w:r>
      <w:r w:rsidDel="00000000" w:rsidR="00000000" w:rsidRPr="00000000">
        <w:rPr>
          <w:rFonts w:ascii="Arial" w:cs="Arial" w:eastAsia="Arial" w:hAnsi="Arial"/>
          <w:color w:val="000000"/>
          <w:sz w:val="18"/>
          <w:szCs w:val="18"/>
          <w:u w:val="single"/>
          <w:rtl w:val="0"/>
        </w:rPr>
        <w:t xml:space="preserve">Initial Term</w:t>
      </w:r>
      <w:r w:rsidDel="00000000" w:rsidR="00000000" w:rsidRPr="00000000">
        <w:rPr>
          <w:rFonts w:ascii="Arial" w:cs="Arial" w:eastAsia="Arial" w:hAnsi="Arial"/>
          <w:color w:val="000000"/>
          <w:sz w:val="18"/>
          <w:szCs w:val="18"/>
          <w:rtl w:val="0"/>
        </w:rPr>
        <w:t xml:space="preserve">”).  Thereafter, this Agreement will automatically renew for successive renewal terms (each, a “</w:t>
      </w:r>
      <w:r w:rsidDel="00000000" w:rsidR="00000000" w:rsidRPr="00000000">
        <w:rPr>
          <w:rFonts w:ascii="Arial" w:cs="Arial" w:eastAsia="Arial" w:hAnsi="Arial"/>
          <w:color w:val="000000"/>
          <w:sz w:val="18"/>
          <w:szCs w:val="18"/>
          <w:u w:val="single"/>
          <w:rtl w:val="0"/>
        </w:rPr>
        <w:t xml:space="preserve">Renewal Term</w:t>
      </w:r>
      <w:r w:rsidDel="00000000" w:rsidR="00000000" w:rsidRPr="00000000">
        <w:rPr>
          <w:rFonts w:ascii="Arial" w:cs="Arial" w:eastAsia="Arial" w:hAnsi="Arial"/>
          <w:color w:val="000000"/>
          <w:sz w:val="18"/>
          <w:szCs w:val="18"/>
          <w:rtl w:val="0"/>
        </w:rPr>
        <w:t xml:space="preserve">” and, together with the Initial Term, the “</w:t>
      </w:r>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subject to, and in accordance with, the terms of the Initial Order Form.  Unless otherwise mutually agreed upon by the Parties, the term of each additional Order Form will be the same as the term set forth in the Initial Order Form.</w:t>
      </w:r>
      <w:r w:rsidDel="00000000" w:rsidR="00000000" w:rsidRPr="00000000">
        <w:rPr>
          <w:rtl w:val="0"/>
        </w:rPr>
      </w:r>
    </w:p>
    <w:p w:rsidR="00000000" w:rsidDel="00000000" w:rsidP="00000000" w:rsidRDefault="00000000" w:rsidRPr="00000000" w14:paraId="000000BB">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4i7ojhp" w:id="19"/>
      <w:bookmarkEnd w:id="19"/>
      <w:r w:rsidDel="00000000" w:rsidR="00000000" w:rsidRPr="00000000">
        <w:rPr>
          <w:rFonts w:ascii="Arial" w:cs="Arial" w:eastAsia="Arial" w:hAnsi="Arial"/>
          <w:color w:val="000000"/>
          <w:sz w:val="18"/>
          <w:szCs w:val="18"/>
          <w:u w:val="single"/>
          <w:rtl w:val="0"/>
        </w:rPr>
        <w:t xml:space="preserve">Termination</w:t>
      </w:r>
      <w:r w:rsidDel="00000000" w:rsidR="00000000" w:rsidRPr="00000000">
        <w:rPr>
          <w:rFonts w:ascii="Arial" w:cs="Arial" w:eastAsia="Arial" w:hAnsi="Arial"/>
          <w:color w:val="000000"/>
          <w:sz w:val="18"/>
          <w:szCs w:val="18"/>
          <w:rtl w:val="0"/>
        </w:rPr>
        <w:t xml:space="preserve">.  In addition to any other termination rights described in this Agreement, this Agreement may be terminated at any time by either Party, effective when that Party provides written notice to the other Party: (i) at any time that</w:t>
      </w:r>
      <w:sdt>
        <w:sdtPr>
          <w:tag w:val="goog_rdk_27"/>
        </w:sdtPr>
        <w:sdtContent>
          <w:del w:author="Liz Shields" w:id="6" w:date="2023-01-11T16:46:00Z">
            <w:r w:rsidDel="00000000" w:rsidR="00000000" w:rsidRPr="00000000">
              <w:rPr>
                <w:rFonts w:ascii="Arial" w:cs="Arial" w:eastAsia="Arial" w:hAnsi="Arial"/>
                <w:color w:val="000000"/>
                <w:sz w:val="18"/>
                <w:szCs w:val="18"/>
                <w:rtl w:val="0"/>
              </w:rPr>
              <w:delText xml:space="preserve"> </w:delText>
            </w:r>
          </w:del>
        </w:sdtContent>
      </w:sdt>
      <w:sdt>
        <w:sdtPr>
          <w:tag w:val="goog_rdk_28"/>
        </w:sdtPr>
        <w:sdtContent>
          <w:ins w:author="Liz Shields" w:id="6" w:date="2023-01-11T16:46:00Z">
            <w:r w:rsidDel="00000000" w:rsidR="00000000" w:rsidRPr="00000000">
              <w:rPr>
                <w:rFonts w:ascii="Arial" w:cs="Arial" w:eastAsia="Arial" w:hAnsi="Arial"/>
                <w:color w:val="000000"/>
                <w:sz w:val="18"/>
                <w:szCs w:val="18"/>
                <w:rtl w:val="0"/>
              </w:rPr>
              <w:t xml:space="preserve"> </w:t>
            </w:r>
          </w:ins>
        </w:sdtContent>
      </w:sdt>
      <w:r w:rsidDel="00000000" w:rsidR="00000000" w:rsidRPr="00000000">
        <w:rPr>
          <w:rFonts w:ascii="Arial" w:cs="Arial" w:eastAsia="Arial" w:hAnsi="Arial"/>
          <w:color w:val="000000"/>
          <w:sz w:val="18"/>
          <w:szCs w:val="18"/>
          <w:rtl w:val="0"/>
        </w:rPr>
        <w:t xml:space="preserve">there are no active and outstanding Order Forms</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and Statements of Work; </w:t>
      </w:r>
      <w:r w:rsidDel="00000000" w:rsidR="00000000" w:rsidRPr="00000000">
        <w:rPr>
          <w:rFonts w:ascii="Arial" w:cs="Arial" w:eastAsia="Arial" w:hAnsi="Arial"/>
          <w:sz w:val="18"/>
          <w:szCs w:val="18"/>
          <w:rtl w:val="0"/>
        </w:rPr>
        <w:t xml:space="preserve">or</w:t>
      </w:r>
      <w:r w:rsidDel="00000000" w:rsidR="00000000" w:rsidRPr="00000000">
        <w:rPr>
          <w:rFonts w:ascii="Arial" w:cs="Arial" w:eastAsia="Arial" w:hAnsi="Arial"/>
          <w:color w:val="000000"/>
          <w:sz w:val="18"/>
          <w:szCs w:val="18"/>
          <w:rtl w:val="0"/>
        </w:rPr>
        <w:t xml:space="preserve"> (ii) if the other Party materially breaches the terms of this Agreement (including, for avoidance of doubt, the terms of any Order Form or Statement of Work</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incorporated herein) and such breach remains uncured thirty (30) days after the non-breaching Party provides the breaching Party with written notice regarding such breach.</w:t>
      </w:r>
      <w:sdt>
        <w:sdtPr>
          <w:tag w:val="goog_rdk_29"/>
        </w:sdtPr>
        <w:sdtContent>
          <w:ins w:author="Liz Shields" w:id="7" w:date="2023-01-11T16:46:00Z">
            <w:sdt>
              <w:sdtPr>
                <w:tag w:val="goog_rdk_30"/>
              </w:sdtPr>
              <w:sdtContent>
                <w:del w:author="Jason Gardner" w:id="8" w:date="2023-01-26T19:38:41Z"/>
              </w:sdtContent>
            </w:sdt>
          </w:ins>
          <w:sdt>
            <w:sdtPr>
              <w:tag w:val="goog_rdk_31"/>
            </w:sdtPr>
            <w:sdtContent>
              <w:commentRangeStart w:id="18"/>
            </w:sdtContent>
          </w:sdt>
          <w:ins w:author="Liz Shields" w:id="7" w:date="2023-01-11T16:46:00Z">
            <w:del w:author="Jason Gardner" w:id="8" w:date="2023-01-26T19:38:41Z">
              <w:r w:rsidDel="00000000" w:rsidR="00000000" w:rsidRPr="00000000">
                <w:rPr>
                  <w:rFonts w:ascii="Arial" w:cs="Arial" w:eastAsia="Arial" w:hAnsi="Arial"/>
                  <w:color w:val="000000"/>
                  <w:sz w:val="18"/>
                  <w:szCs w:val="18"/>
                  <w:rtl w:val="0"/>
                </w:rPr>
                <w:delText xml:space="preserve"> Notwithstanding the foregoing, Spreedly shall maintain the Services until the sooner of: (i) 18 months after any such termination; or (ii) until the Customer can migrate the contemplated Services to another Services provider (“Transition Period”). </w:delText>
              </w:r>
            </w:del>
            <w:r w:rsidDel="00000000" w:rsidR="00000000" w:rsidRPr="00000000">
              <w:rPr>
                <w:rFonts w:ascii="Arial" w:cs="Arial" w:eastAsia="Arial" w:hAnsi="Arial"/>
                <w:color w:val="000000"/>
                <w:sz w:val="18"/>
                <w:szCs w:val="18"/>
                <w:rtl w:val="0"/>
              </w:rPr>
              <w:t xml:space="preserve">  </w:t>
            </w:r>
          </w:ins>
        </w:sdtContent>
      </w:sdt>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C">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xcytpi" w:id="20"/>
      <w:bookmarkEnd w:id="20"/>
      <w:r w:rsidDel="00000000" w:rsidR="00000000" w:rsidRPr="00000000">
        <w:rPr>
          <w:rFonts w:ascii="Arial" w:cs="Arial" w:eastAsia="Arial" w:hAnsi="Arial"/>
          <w:color w:val="000000"/>
          <w:sz w:val="18"/>
          <w:szCs w:val="18"/>
          <w:u w:val="single"/>
          <w:rtl w:val="0"/>
        </w:rPr>
        <w:t xml:space="preserve">Effect of Termination</w:t>
      </w:r>
      <w:r w:rsidDel="00000000" w:rsidR="00000000" w:rsidRPr="00000000">
        <w:rPr>
          <w:rFonts w:ascii="Arial" w:cs="Arial" w:eastAsia="Arial" w:hAnsi="Arial"/>
          <w:color w:val="000000"/>
          <w:sz w:val="18"/>
          <w:szCs w:val="18"/>
          <w:rtl w:val="0"/>
        </w:rPr>
        <w:t xml:space="preserve">.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w:t>
      </w:r>
      <w:sdt>
        <w:sdtPr>
          <w:tag w:val="goog_rdk_32"/>
        </w:sdtPr>
        <w:sdtContent>
          <w:commentRangeStart w:id="19"/>
        </w:sdtContent>
      </w:sdt>
      <w:r w:rsidDel="00000000" w:rsidR="00000000" w:rsidRPr="00000000">
        <w:rPr>
          <w:rFonts w:ascii="Arial" w:cs="Arial" w:eastAsia="Arial" w:hAnsi="Arial"/>
          <w:color w:val="000000"/>
          <w:sz w:val="18"/>
          <w:szCs w:val="18"/>
          <w:rtl w:val="0"/>
        </w:rPr>
        <w:t xml:space="preserve">(i) Spreedly will immediately discontinue Customer’s access to the Platform subject to the Transition Period set forth </w:t>
      </w:r>
      <w:sdt>
        <w:sdtPr>
          <w:tag w:val="goog_rdk_33"/>
        </w:sdtPr>
        <w:sdtContent>
          <w:ins w:author="Jason Gardner" w:id="9" w:date="2023-01-26T20:04:17Z">
            <w:r w:rsidDel="00000000" w:rsidR="00000000" w:rsidRPr="00000000">
              <w:rPr>
                <w:rFonts w:ascii="Arial" w:cs="Arial" w:eastAsia="Arial" w:hAnsi="Arial"/>
                <w:color w:val="000000"/>
                <w:sz w:val="18"/>
                <w:szCs w:val="18"/>
                <w:rtl w:val="0"/>
              </w:rPr>
              <w:t xml:space="preserve">below</w:t>
            </w:r>
          </w:ins>
        </w:sdtContent>
      </w:sdt>
      <w:sdt>
        <w:sdtPr>
          <w:tag w:val="goog_rdk_34"/>
        </w:sdtPr>
        <w:sdtContent>
          <w:del w:author="Jason Gardner" w:id="9" w:date="2023-01-26T20:04:17Z">
            <w:r w:rsidDel="00000000" w:rsidR="00000000" w:rsidRPr="00000000">
              <w:rPr>
                <w:rFonts w:ascii="Arial" w:cs="Arial" w:eastAsia="Arial" w:hAnsi="Arial"/>
                <w:color w:val="000000"/>
                <w:sz w:val="18"/>
                <w:szCs w:val="18"/>
                <w:rtl w:val="0"/>
              </w:rPr>
              <w:delText xml:space="preserve">above</w:delText>
            </w:r>
          </w:del>
        </w:sdtContent>
      </w:sdt>
      <w:r w:rsidDel="00000000" w:rsidR="00000000" w:rsidRPr="00000000">
        <w:rPr>
          <w:rFonts w:ascii="Arial" w:cs="Arial" w:eastAsia="Arial" w:hAnsi="Arial"/>
          <w:color w:val="000000"/>
          <w:sz w:val="18"/>
          <w:szCs w:val="18"/>
          <w:rtl w:val="0"/>
        </w:rPr>
        <w:t xml:space="preserve">; (ii) Customer will complete all pending transactions and stop accepting new transactions through the Platform; (iii) each Party will discontinue use of any of the other Party’s trademarks and immediately remove any references and logos from its website</w:t>
      </w:r>
      <w:commentRangeEnd w:id="19"/>
      <w:r w:rsidDel="00000000" w:rsidR="00000000" w:rsidRPr="00000000">
        <w:commentReference w:id="19"/>
      </w:r>
      <w:r w:rsidDel="00000000" w:rsidR="00000000" w:rsidRPr="00000000">
        <w:rPr>
          <w:rFonts w:ascii="Arial" w:cs="Arial" w:eastAsia="Arial" w:hAnsi="Arial"/>
          <w:color w:val="000000"/>
          <w:sz w:val="18"/>
          <w:szCs w:val="18"/>
          <w:rtl w:val="0"/>
        </w:rPr>
        <w:t xml:space="preserve">; and (iv) each Party will promptly return to the other or, if so directed by the other Party, destroy all originals and copies of any Confidential Information of the other Party (including all notes, records and materials developed therefrom).</w:t>
      </w:r>
      <w:r w:rsidDel="00000000" w:rsidR="00000000" w:rsidRPr="00000000">
        <w:rPr>
          <w:rtl w:val="0"/>
        </w:rPr>
      </w:r>
    </w:p>
    <w:sdt>
      <w:sdtPr>
        <w:tag w:val="goog_rdk_37"/>
      </w:sdtPr>
      <w:sdtContent>
        <w:p w:rsidR="00000000" w:rsidDel="00000000" w:rsidP="00000000" w:rsidRDefault="00000000" w:rsidRPr="00000000" w14:paraId="000000BD">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ins w:author="Jason Gardner" w:id="10" w:date="2023-01-26T19:47:25Z"/>
              <w:color w:val="000000"/>
            </w:rPr>
          </w:pPr>
          <w:sdt>
            <w:sdtPr>
              <w:tag w:val="goog_rdk_36"/>
            </w:sdtPr>
            <w:sdtContent>
              <w:ins w:author="Jason Gardner" w:id="10" w:date="2023-01-26T19:47:25Z">
                <w:bookmarkStart w:colFirst="0" w:colLast="0" w:name="_heading=h.xr3u3s6vii10" w:id="21"/>
                <w:bookmarkEnd w:id="21"/>
                <w:r w:rsidDel="00000000" w:rsidR="00000000" w:rsidRPr="00000000">
                  <w:rPr>
                    <w:color w:val="000000"/>
                    <w:rtl w:val="0"/>
                  </w:rPr>
                  <w:t xml:space="preserve">Transition Assistance</w:t>
                </w:r>
                <w:r w:rsidDel="00000000" w:rsidR="00000000" w:rsidRPr="00000000">
                  <w:rPr>
                    <w:color w:val="000000"/>
                    <w:rtl w:val="0"/>
                  </w:rPr>
                  <w:t xml:space="preserve">. Upon termination or expiration of this Agreement or an Order Form for any reason, then upon request by Customer made prior to the expiration date, Spreedly will continue to provide access and use of the Platform and will cooperate in the transition of services to a replacement service provider (“Transition Services”) for additional fees and subject to the same terms, provided however, no Transition Services will be provided by Spreedly until: (i) Customer has fully paid all outstanding amounts that are due pursuant to Section 7 and the applicable Order Form or Statement of Work; and (ii) the parties mutually agree on the duration and a date for completion of the Transition Services in writing.</w:t>
                </w:r>
                <w:r w:rsidDel="00000000" w:rsidR="00000000" w:rsidRPr="00000000">
                  <w:rPr>
                    <w:rtl w:val="0"/>
                  </w:rPr>
                </w:r>
              </w:ins>
            </w:sdtContent>
          </w:sdt>
        </w:p>
      </w:sdtContent>
    </w:sdt>
    <w:p w:rsidR="00000000" w:rsidDel="00000000" w:rsidP="00000000" w:rsidRDefault="00000000" w:rsidRPr="00000000" w14:paraId="000000BE">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240" w:lineRule="auto"/>
        <w:ind w:left="0" w:firstLine="360"/>
        <w:jc w:val="both"/>
        <w:rPr>
          <w:color w:val="000000"/>
        </w:rPr>
      </w:pPr>
      <w:bookmarkStart w:colFirst="0" w:colLast="0" w:name="_heading=h.1ci93xb" w:id="22"/>
      <w:bookmarkEnd w:id="22"/>
      <w:r w:rsidDel="00000000" w:rsidR="00000000" w:rsidRPr="00000000">
        <w:rPr>
          <w:rFonts w:ascii="Arial" w:cs="Arial" w:eastAsia="Arial" w:hAnsi="Arial"/>
          <w:color w:val="000000"/>
          <w:sz w:val="18"/>
          <w:szCs w:val="18"/>
          <w:u w:val="single"/>
          <w:rtl w:val="0"/>
        </w:rPr>
        <w:t xml:space="preserve">Surviving Terms</w:t>
      </w:r>
      <w:r w:rsidDel="00000000" w:rsidR="00000000" w:rsidRPr="00000000">
        <w:rPr>
          <w:rFonts w:ascii="Arial" w:cs="Arial" w:eastAsia="Arial" w:hAnsi="Arial"/>
          <w:color w:val="000000"/>
          <w:sz w:val="18"/>
          <w:szCs w:val="18"/>
          <w:rtl w:val="0"/>
        </w:rPr>
        <w:t xml:space="preserve">.  Sections 1 (Definitions), 5 (Confidentiality), 7 (Fees and Payment), 8 (Ownership and Intellectual Property Rights), 9.3 (Effect of Termination),</w:t>
      </w:r>
      <w:sdt>
        <w:sdtPr>
          <w:tag w:val="goog_rdk_38"/>
        </w:sdtPr>
        <w:sdtContent>
          <w:ins w:author="Jason Gardner" w:id="11" w:date="2023-01-26T20:03:21Z">
            <w:r w:rsidDel="00000000" w:rsidR="00000000" w:rsidRPr="00000000">
              <w:rPr>
                <w:rFonts w:ascii="Arial" w:cs="Arial" w:eastAsia="Arial" w:hAnsi="Arial"/>
                <w:color w:val="000000"/>
                <w:sz w:val="18"/>
                <w:szCs w:val="18"/>
                <w:rtl w:val="0"/>
              </w:rPr>
              <w:t xml:space="preserve"> 9.4 (Transition Assistance),</w:t>
            </w:r>
          </w:ins>
        </w:sdtContent>
      </w:sdt>
      <w:r w:rsidDel="00000000" w:rsidR="00000000" w:rsidRPr="00000000">
        <w:rPr>
          <w:rFonts w:ascii="Arial" w:cs="Arial" w:eastAsia="Arial" w:hAnsi="Arial"/>
          <w:color w:val="000000"/>
          <w:sz w:val="18"/>
          <w:szCs w:val="18"/>
          <w:rtl w:val="0"/>
        </w:rPr>
        <w:t xml:space="preserve"> 10.c (Disclaimer of Warranties), 11 (Indemnification), 13 (Limitations of Liability), 14 (Miscellaneous) and this Section 9.</w:t>
      </w:r>
      <w:sdt>
        <w:sdtPr>
          <w:tag w:val="goog_rdk_39"/>
        </w:sdtPr>
        <w:sdtContent>
          <w:ins w:author="Jason Gardner" w:id="12" w:date="2023-01-26T20:08:19Z">
            <w:r w:rsidDel="00000000" w:rsidR="00000000" w:rsidRPr="00000000">
              <w:rPr>
                <w:rFonts w:ascii="Arial" w:cs="Arial" w:eastAsia="Arial" w:hAnsi="Arial"/>
                <w:color w:val="000000"/>
                <w:sz w:val="18"/>
                <w:szCs w:val="18"/>
                <w:rtl w:val="0"/>
              </w:rPr>
              <w:t xml:space="preserve">5</w:t>
            </w:r>
          </w:ins>
        </w:sdtContent>
      </w:sdt>
      <w:sdt>
        <w:sdtPr>
          <w:tag w:val="goog_rdk_40"/>
        </w:sdtPr>
        <w:sdtContent>
          <w:del w:author="Jason Gardner" w:id="12" w:date="2023-01-26T20:08:19Z">
            <w:r w:rsidDel="00000000" w:rsidR="00000000" w:rsidRPr="00000000">
              <w:rPr>
                <w:rFonts w:ascii="Arial" w:cs="Arial" w:eastAsia="Arial" w:hAnsi="Arial"/>
                <w:color w:val="000000"/>
                <w:sz w:val="18"/>
                <w:szCs w:val="18"/>
                <w:rtl w:val="0"/>
              </w:rPr>
              <w:delText xml:space="preserve">4</w:delText>
            </w:r>
          </w:del>
        </w:sdtContent>
      </w:sdt>
      <w:r w:rsidDel="00000000" w:rsidR="00000000" w:rsidRPr="00000000">
        <w:rPr>
          <w:rFonts w:ascii="Arial" w:cs="Arial" w:eastAsia="Arial" w:hAnsi="Arial"/>
          <w:color w:val="000000"/>
          <w:sz w:val="18"/>
          <w:szCs w:val="18"/>
          <w:rtl w:val="0"/>
        </w:rPr>
        <w:t xml:space="preserve"> will survive any expiration or termination of this Agreement </w:t>
      </w:r>
      <w:r w:rsidDel="00000000" w:rsidR="00000000" w:rsidRPr="00000000">
        <w:rPr>
          <w:rFonts w:ascii="Arial" w:cs="Arial" w:eastAsia="Arial" w:hAnsi="Arial"/>
          <w:sz w:val="18"/>
          <w:szCs w:val="18"/>
          <w:rtl w:val="0"/>
        </w:rPr>
        <w:t xml:space="preserve">along with any provision which by its nature or express terms should survive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0"/>
        <w:jc w:val="both"/>
        <w:rPr>
          <w:color w:val="000000"/>
        </w:rPr>
      </w:pPr>
      <w:bookmarkStart w:colFirst="0" w:colLast="0" w:name="_heading=h.3whwml4" w:id="23"/>
      <w:bookmarkEnd w:id="23"/>
      <w:r w:rsidDel="00000000" w:rsidR="00000000" w:rsidRPr="00000000">
        <w:rPr>
          <w:rFonts w:ascii="Arial" w:cs="Arial" w:eastAsia="Arial" w:hAnsi="Arial"/>
          <w:color w:val="000000"/>
          <w:sz w:val="18"/>
          <w:szCs w:val="18"/>
          <w:u w:val="single"/>
          <w:rtl w:val="0"/>
        </w:rPr>
        <w:t xml:space="preserve">Representations and Warranties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2bn6wsx" w:id="24"/>
      <w:bookmarkEnd w:id="24"/>
      <w:r w:rsidDel="00000000" w:rsidR="00000000" w:rsidRPr="00000000">
        <w:rPr>
          <w:rFonts w:ascii="Arial" w:cs="Arial" w:eastAsia="Arial" w:hAnsi="Arial"/>
          <w:sz w:val="18"/>
          <w:szCs w:val="18"/>
          <w:u w:val="single"/>
          <w:rtl w:val="0"/>
        </w:rPr>
        <w:t xml:space="preserve">Mutual Representations</w:t>
      </w:r>
      <w:r w:rsidDel="00000000" w:rsidR="00000000" w:rsidRPr="00000000">
        <w:rPr>
          <w:rFonts w:ascii="Arial" w:cs="Arial" w:eastAsia="Arial" w:hAnsi="Arial"/>
          <w:sz w:val="18"/>
          <w:szCs w:val="18"/>
          <w:rtl w:val="0"/>
        </w:rPr>
        <w:t xml:space="preserve">.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w:t>
      </w:r>
      <w:sdt>
        <w:sdtPr>
          <w:tag w:val="goog_rdk_41"/>
        </w:sdtPr>
        <w:sdtContent>
          <w:commentRangeStart w:id="20"/>
        </w:sdtContent>
      </w:sdt>
      <w:r w:rsidDel="00000000" w:rsidR="00000000" w:rsidRPr="00000000">
        <w:rPr>
          <w:rFonts w:ascii="Arial" w:cs="Arial" w:eastAsia="Arial" w:hAnsi="Arial"/>
          <w:sz w:val="18"/>
          <w:szCs w:val="18"/>
          <w:rtl w:val="0"/>
        </w:rPr>
        <w:t xml:space="preserve">obligation of the Parties, enforceable against the other in accordance</w:t>
      </w:r>
      <w:commentRangeEnd w:id="20"/>
      <w:r w:rsidDel="00000000" w:rsidR="00000000" w:rsidRPr="00000000">
        <w:commentReference w:id="20"/>
      </w:r>
      <w:r w:rsidDel="00000000" w:rsidR="00000000" w:rsidRPr="00000000">
        <w:rPr>
          <w:rFonts w:ascii="Arial" w:cs="Arial" w:eastAsia="Arial" w:hAnsi="Arial"/>
          <w:sz w:val="18"/>
          <w:szCs w:val="18"/>
          <w:rtl w:val="0"/>
        </w:rPr>
        <w:t xml:space="preserve"> with its terms</w:t>
      </w:r>
      <w:r w:rsidDel="00000000" w:rsidR="00000000" w:rsidRPr="00000000">
        <w:rPr>
          <w:rtl w:val="0"/>
        </w:rPr>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bookmarkStart w:colFirst="0" w:colLast="0" w:name="_heading=h.cmrideleselw" w:id="25"/>
      <w:bookmarkEnd w:id="25"/>
      <w:r w:rsidDel="00000000" w:rsidR="00000000" w:rsidRPr="00000000">
        <w:rPr>
          <w:rFonts w:ascii="Arial" w:cs="Arial" w:eastAsia="Arial" w:hAnsi="Arial"/>
          <w:color w:val="000000"/>
          <w:sz w:val="18"/>
          <w:szCs w:val="18"/>
          <w:u w:val="single"/>
          <w:rtl w:val="0"/>
        </w:rPr>
        <w:t xml:space="preserve">Customer Representations</w:t>
      </w:r>
      <w:r w:rsidDel="00000000" w:rsidR="00000000" w:rsidRPr="00000000">
        <w:rPr>
          <w:rFonts w:ascii="Arial" w:cs="Arial" w:eastAsia="Arial" w:hAnsi="Arial"/>
          <w:color w:val="000000"/>
          <w:sz w:val="18"/>
          <w:szCs w:val="18"/>
          <w:rtl w:val="0"/>
        </w:rPr>
        <w:t xml:space="preserve">.  Customer represents and warrants that: (i)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sidDel="00000000" w:rsidR="00000000" w:rsidRPr="00000000">
        <w:rPr>
          <w:rFonts w:ascii="Arial" w:cs="Arial" w:eastAsia="Arial" w:hAnsi="Arial"/>
          <w:sz w:val="18"/>
          <w:szCs w:val="18"/>
          <w:rtl w:val="0"/>
        </w:rPr>
        <w:t xml:space="preserve">E</w:t>
      </w:r>
      <w:r w:rsidDel="00000000" w:rsidR="00000000" w:rsidRPr="00000000">
        <w:rPr>
          <w:rFonts w:ascii="Arial" w:cs="Arial" w:eastAsia="Arial" w:hAnsi="Arial"/>
          <w:color w:val="000000"/>
          <w:sz w:val="18"/>
          <w:szCs w:val="18"/>
          <w:rtl w:val="0"/>
        </w:rPr>
        <w:t xml:space="preserve">) any regulatory body or agency having jurisdiction over the subject matter thereof; (iii) </w:t>
      </w:r>
      <w:r w:rsidDel="00000000" w:rsidR="00000000" w:rsidRPr="00000000">
        <w:rPr>
          <w:rFonts w:ascii="Arial" w:cs="Arial" w:eastAsia="Arial" w:hAnsi="Arial"/>
          <w:color w:val="000000"/>
          <w:sz w:val="18"/>
          <w:szCs w:val="18"/>
          <w:rtl w:val="0"/>
        </w:rPr>
        <w:t xml:space="preserve">Customer either owns, or has all rights, permissions and consents that are necessary to process, and to permit Spreedly, its subcontractors and the Platform to process as contemplated in this Agreement, all Customer Data and the credit card transaction related thereto</w:t>
      </w:r>
      <w:r w:rsidDel="00000000" w:rsidR="00000000" w:rsidRPr="00000000">
        <w:rPr>
          <w:rFonts w:ascii="Arial" w:cs="Arial" w:eastAsia="Arial" w:hAnsi="Arial"/>
          <w:color w:val="000000"/>
          <w:sz w:val="18"/>
          <w:szCs w:val="18"/>
          <w:rtl w:val="0"/>
        </w:rPr>
        <w:t xml:space="preserve">;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r w:rsidDel="00000000" w:rsidR="00000000" w:rsidRPr="00000000">
        <w:rPr>
          <w:rtl w:val="0"/>
        </w:rPr>
      </w:r>
    </w:p>
    <w:p w:rsidR="00000000" w:rsidDel="00000000" w:rsidP="00000000" w:rsidRDefault="00000000" w:rsidRPr="00000000" w14:paraId="000000C2">
      <w:pPr>
        <w:numPr>
          <w:ilvl w:val="1"/>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Spreedly Representations</w:t>
      </w:r>
      <w:r w:rsidDel="00000000" w:rsidR="00000000" w:rsidRPr="00000000">
        <w:rPr>
          <w:rFonts w:ascii="Arial" w:cs="Arial" w:eastAsia="Arial" w:hAnsi="Arial"/>
          <w:color w:val="000000"/>
          <w:sz w:val="18"/>
          <w:szCs w:val="18"/>
          <w:rtl w:val="0"/>
        </w:rPr>
        <w:t xml:space="preserve">. Spreedly represents and warrants that:</w:t>
      </w:r>
      <w:r w:rsidDel="00000000" w:rsidR="00000000" w:rsidRPr="00000000">
        <w:rPr>
          <w:rtl w:val="0"/>
        </w:rPr>
      </w:r>
    </w:p>
    <w:p w:rsidR="00000000" w:rsidDel="00000000" w:rsidP="00000000" w:rsidRDefault="00000000" w:rsidRPr="00000000" w14:paraId="000000C3">
      <w:pPr>
        <w:numPr>
          <w:ilvl w:val="2"/>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comply with all applicable rules and guidelines regarding service providers, third-party agents and processors as issued by the Card Associations (the "</w:t>
      </w:r>
      <w:r w:rsidDel="00000000" w:rsidR="00000000" w:rsidRPr="00000000">
        <w:rPr>
          <w:rFonts w:ascii="Arial" w:cs="Arial" w:eastAsia="Arial" w:hAnsi="Arial"/>
          <w:color w:val="000000"/>
          <w:sz w:val="18"/>
          <w:szCs w:val="18"/>
          <w:u w:val="single"/>
          <w:rtl w:val="0"/>
        </w:rPr>
        <w:t xml:space="preserve">Card Rules</w:t>
      </w:r>
      <w:r w:rsidDel="00000000" w:rsidR="00000000" w:rsidRPr="00000000">
        <w:rPr>
          <w:rFonts w:ascii="Arial" w:cs="Arial" w:eastAsia="Arial" w:hAnsi="Arial"/>
          <w:color w:val="000000"/>
          <w:sz w:val="18"/>
          <w:szCs w:val="18"/>
          <w:rtl w:val="0"/>
        </w:rPr>
        <w:t xml:space="preserve">”), as updated from time to time, and including Card Rules applicable to U.S. and international credit card transactions;</w:t>
      </w:r>
      <w:r w:rsidDel="00000000" w:rsidR="00000000" w:rsidRPr="00000000">
        <w:rPr>
          <w:rtl w:val="0"/>
        </w:rPr>
      </w:r>
    </w:p>
    <w:p w:rsidR="00000000" w:rsidDel="00000000" w:rsidP="00000000" w:rsidRDefault="00000000" w:rsidRPr="00000000" w14:paraId="000000C4">
      <w:pPr>
        <w:numPr>
          <w:ilvl w:val="2"/>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(A) be compliant with PCI-DSS and all other applicable standards and guidelines issued by the PCI Security Standards Council, LLC, (the "</w:t>
      </w:r>
      <w:r w:rsidDel="00000000" w:rsidR="00000000" w:rsidRPr="00000000">
        <w:rPr>
          <w:rFonts w:ascii="Arial" w:cs="Arial" w:eastAsia="Arial" w:hAnsi="Arial"/>
          <w:color w:val="000000"/>
          <w:sz w:val="18"/>
          <w:szCs w:val="18"/>
          <w:u w:val="single"/>
          <w:rtl w:val="0"/>
        </w:rPr>
        <w:t xml:space="preserve">Council</w:t>
      </w:r>
      <w:r w:rsidDel="00000000" w:rsidR="00000000" w:rsidRPr="00000000">
        <w:rPr>
          <w:rFonts w:ascii="Arial" w:cs="Arial" w:eastAsia="Arial" w:hAnsi="Arial"/>
          <w:color w:val="000000"/>
          <w:sz w:val="18"/>
          <w:szCs w:val="18"/>
          <w:rtl w:val="0"/>
        </w:rPr>
        <w:t xml:space="preserve">"); (B) validate its PCI-DSS compliance as required by the applicable Card Rules; (C) undergo annual PCI-DSS assessments by a Qualified Security Assessor; and (D) notify Customer if it becomes aware that it is no longer in compliance with PCI-DSS. Spreedly will provide proof of its PCI-DSS compliance to Customer upon request and evidence of its successful completion of its annual assessments on its website (currently available at </w:t>
      </w:r>
      <w:hyperlink r:id="rId13">
        <w:r w:rsidDel="00000000" w:rsidR="00000000" w:rsidRPr="00000000">
          <w:rPr>
            <w:rFonts w:ascii="Arial" w:cs="Arial" w:eastAsia="Arial" w:hAnsi="Arial"/>
            <w:color w:val="0000ff"/>
            <w:sz w:val="18"/>
            <w:szCs w:val="18"/>
            <w:u w:val="single"/>
            <w:rtl w:val="0"/>
          </w:rPr>
          <w:t xml:space="preserve">https://www.spreedly.com/pci</w:t>
        </w:r>
      </w:hyperlink>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5">
      <w:pPr>
        <w:numPr>
          <w:ilvl w:val="2"/>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bookmarkStart w:colFirst="0" w:colLast="0" w:name="_heading=h.qsh70q" w:id="26"/>
      <w:bookmarkEnd w:id="26"/>
      <w:r w:rsidDel="00000000" w:rsidR="00000000" w:rsidRPr="00000000">
        <w:rPr>
          <w:rFonts w:ascii="Arial" w:cs="Arial" w:eastAsia="Arial" w:hAnsi="Arial"/>
          <w:color w:val="000000"/>
          <w:sz w:val="18"/>
          <w:szCs w:val="18"/>
          <w:rtl w:val="0"/>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portion of the applicable Term in which the Platform is non-conforming;</w:t>
      </w:r>
      <w:r w:rsidDel="00000000" w:rsidR="00000000" w:rsidRPr="00000000">
        <w:rPr>
          <w:rtl w:val="0"/>
        </w:rPr>
      </w:r>
    </w:p>
    <w:p w:rsidR="00000000" w:rsidDel="00000000" w:rsidP="00000000" w:rsidRDefault="00000000" w:rsidRPr="00000000" w14:paraId="000000C6">
      <w:pPr>
        <w:numPr>
          <w:ilvl w:val="2"/>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1800" w:hanging="720"/>
        <w:jc w:val="both"/>
        <w:rPr>
          <w:color w:val="000000"/>
        </w:rPr>
      </w:pPr>
      <w:bookmarkStart w:colFirst="0" w:colLast="0" w:name="_heading=h.3as4poj" w:id="27"/>
      <w:bookmarkEnd w:id="27"/>
      <w:r w:rsidDel="00000000" w:rsidR="00000000" w:rsidRPr="00000000">
        <w:rPr>
          <w:rFonts w:ascii="Arial" w:cs="Arial" w:eastAsia="Arial" w:hAnsi="Arial"/>
          <w:color w:val="000000"/>
          <w:sz w:val="18"/>
          <w:szCs w:val="18"/>
          <w:rtl w:val="0"/>
        </w:rPr>
        <w:t xml:space="preserve">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r w:rsidDel="00000000" w:rsidR="00000000" w:rsidRPr="00000000">
        <w:rPr>
          <w:rtl w:val="0"/>
        </w:rPr>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tabs>
          <w:tab w:val="left" w:leader="none" w:pos="360"/>
          <w:tab w:val="left" w:leader="none" w:pos="900"/>
        </w:tabs>
        <w:spacing w:after="240" w:lineRule="auto"/>
        <w:ind w:left="0" w:firstLine="360"/>
        <w:jc w:val="both"/>
        <w:rPr>
          <w:color w:val="000000"/>
        </w:rPr>
      </w:pPr>
      <w:bookmarkStart w:colFirst="0" w:colLast="0" w:name="_heading=h.1pxezwc" w:id="28"/>
      <w:bookmarkEnd w:id="28"/>
      <w:r w:rsidDel="00000000" w:rsidR="00000000" w:rsidRPr="00000000">
        <w:rPr>
          <w:rFonts w:ascii="Arial" w:cs="Arial" w:eastAsia="Arial" w:hAnsi="Arial"/>
          <w:color w:val="000000"/>
          <w:sz w:val="18"/>
          <w:szCs w:val="18"/>
          <w:u w:val="single"/>
          <w:rtl w:val="0"/>
        </w:rPr>
        <w:t xml:space="preserve">Disclaimer of Warranties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sidDel="00000000" w:rsidR="00000000" w:rsidRPr="00000000">
        <w:rPr>
          <w:rFonts w:ascii="Arial" w:cs="Arial" w:eastAsia="Arial" w:hAnsi="Arial"/>
          <w:sz w:val="17"/>
          <w:szCs w:val="17"/>
          <w:rtl w:val="0"/>
        </w:rPr>
        <w:t xml:space="preserve">SPREEDLY, INC.</w:t>
      </w:r>
      <w:r w:rsidDel="00000000" w:rsidR="00000000" w:rsidRPr="00000000">
        <w:rPr>
          <w:rFonts w:ascii="Arial" w:cs="Arial" w:eastAsia="Arial" w:hAnsi="Arial"/>
          <w:color w:val="000000"/>
          <w:sz w:val="17"/>
          <w:szCs w:val="17"/>
          <w:rtl w:val="0"/>
        </w:rPr>
        <w:t xml:space="preserve"> REPRESENTS OR WARRANTS THAT THE PLATFORM WILL BE RELIABLE, ERROR-FREE OR UNINTERRUPTED, THAT DEFECTS WILL BE CORRECTED OR THAT THE PLATFORM WILL OTHERWISE MEET CUSTOMER’S NEEDS OR EXPECTATIONS.</w:t>
      </w:r>
      <w:r w:rsidDel="00000000" w:rsidR="00000000" w:rsidRPr="00000000">
        <w:rPr>
          <w:rtl w:val="0"/>
        </w:rPr>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tabs>
          <w:tab w:val="left" w:leader="none" w:pos="360"/>
          <w:tab w:val="left" w:leader="none" w:pos="1080"/>
        </w:tabs>
        <w:spacing w:after="120" w:lineRule="auto"/>
        <w:ind w:left="360" w:hanging="360"/>
        <w:jc w:val="both"/>
        <w:rPr>
          <w:color w:val="000000"/>
        </w:rPr>
      </w:pPr>
      <w:bookmarkStart w:colFirst="0" w:colLast="0" w:name="_heading=h.49x2ik5" w:id="29"/>
      <w:bookmarkEnd w:id="29"/>
      <w:r w:rsidDel="00000000" w:rsidR="00000000" w:rsidRPr="00000000">
        <w:rPr>
          <w:rFonts w:ascii="Arial" w:cs="Arial" w:eastAsia="Arial" w:hAnsi="Arial"/>
          <w:color w:val="000000"/>
          <w:sz w:val="18"/>
          <w:szCs w:val="18"/>
          <w:u w:val="single"/>
          <w:rtl w:val="0"/>
        </w:rPr>
        <w:t xml:space="preserve">Indemnification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2p2csry" w:id="30"/>
      <w:bookmarkEnd w:id="30"/>
      <w:sdt>
        <w:sdtPr>
          <w:tag w:val="goog_rdk_42"/>
        </w:sdtPr>
        <w:sdtContent>
          <w:commentRangeStart w:id="21"/>
        </w:sdtContent>
      </w:sdt>
      <w:r w:rsidDel="00000000" w:rsidR="00000000" w:rsidRPr="00000000">
        <w:rPr>
          <w:rFonts w:ascii="Arial" w:cs="Arial" w:eastAsia="Arial" w:hAnsi="Arial"/>
          <w:color w:val="000000"/>
          <w:sz w:val="18"/>
          <w:szCs w:val="18"/>
          <w:u w:val="single"/>
          <w:rtl w:val="0"/>
        </w:rPr>
        <w:t xml:space="preserve">Spreedly Indemnification</w:t>
      </w:r>
      <w:r w:rsidDel="00000000" w:rsidR="00000000" w:rsidRPr="00000000">
        <w:rPr>
          <w:rFonts w:ascii="Arial" w:cs="Arial" w:eastAsia="Arial" w:hAnsi="Arial"/>
          <w:color w:val="000000"/>
          <w:sz w:val="18"/>
          <w:szCs w:val="18"/>
          <w:rtl w:val="0"/>
        </w:rPr>
        <w:t xml:space="preserve">.  Spreedly will defend Customer from and against any Claims brought by a third party,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(each, an “</w:t>
      </w:r>
      <w:r w:rsidDel="00000000" w:rsidR="00000000" w:rsidRPr="00000000">
        <w:rPr>
          <w:rFonts w:ascii="Arial" w:cs="Arial" w:eastAsia="Arial" w:hAnsi="Arial"/>
          <w:color w:val="000000"/>
          <w:sz w:val="18"/>
          <w:szCs w:val="18"/>
          <w:u w:val="single"/>
          <w:rtl w:val="0"/>
        </w:rPr>
        <w:t xml:space="preserve">Infringement Claim</w:t>
      </w:r>
      <w:r w:rsidDel="00000000" w:rsidR="00000000" w:rsidRPr="00000000">
        <w:rPr>
          <w:rFonts w:ascii="Arial" w:cs="Arial" w:eastAsia="Arial" w:hAnsi="Arial"/>
          <w:color w:val="000000"/>
          <w:sz w:val="18"/>
          <w:szCs w:val="18"/>
          <w:rtl w:val="0"/>
        </w:rPr>
        <w:t xml:space="preserve">”); (ii) a “Data Incident” to the extent caused by Spreedly; (iii) Spreedly’s failure to remain compliant with PCI-DSS or (iv) material breach of the Agreement or violations of any applicable law</w:t>
      </w:r>
      <w:commentRangeEnd w:id="21"/>
      <w:r w:rsidDel="00000000" w:rsidR="00000000" w:rsidRPr="00000000">
        <w:commentReference w:id="21"/>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147n2zr" w:id="31"/>
      <w:bookmarkEnd w:id="31"/>
      <w:r w:rsidDel="00000000" w:rsidR="00000000" w:rsidRPr="00000000">
        <w:rPr>
          <w:rFonts w:ascii="Arial" w:cs="Arial" w:eastAsia="Arial" w:hAnsi="Arial"/>
          <w:color w:val="000000"/>
          <w:sz w:val="18"/>
          <w:szCs w:val="18"/>
          <w:u w:val="single"/>
          <w:rtl w:val="0"/>
        </w:rPr>
        <w:t xml:space="preserve">Customer Indemnification</w:t>
      </w:r>
      <w:r w:rsidDel="00000000" w:rsidR="00000000" w:rsidRPr="00000000">
        <w:rPr>
          <w:rFonts w:ascii="Arial" w:cs="Arial" w:eastAsia="Arial" w:hAnsi="Arial"/>
          <w:color w:val="000000"/>
          <w:sz w:val="18"/>
          <w:szCs w:val="18"/>
          <w:rtl w:val="0"/>
        </w:rPr>
        <w:t xml:space="preserve">.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w:t>
      </w:r>
      <w:sdt>
        <w:sdtPr>
          <w:tag w:val="goog_rdk_43"/>
        </w:sdtPr>
        <w:sdtContent>
          <w:commentRangeStart w:id="22"/>
        </w:sdtContent>
      </w:sdt>
      <w:r w:rsidDel="00000000" w:rsidR="00000000" w:rsidRPr="00000000">
        <w:rPr>
          <w:rFonts w:ascii="Arial" w:cs="Arial" w:eastAsia="Arial" w:hAnsi="Arial"/>
          <w:color w:val="000000"/>
          <w:sz w:val="18"/>
          <w:szCs w:val="18"/>
          <w:rtl w:val="0"/>
        </w:rPr>
        <w:t xml:space="preserve"> material </w:t>
      </w:r>
      <w:commentRangeEnd w:id="22"/>
      <w:r w:rsidDel="00000000" w:rsidR="00000000" w:rsidRPr="00000000">
        <w:commentReference w:id="22"/>
      </w:r>
      <w:r w:rsidDel="00000000" w:rsidR="00000000" w:rsidRPr="00000000">
        <w:rPr>
          <w:rFonts w:ascii="Arial" w:cs="Arial" w:eastAsia="Arial" w:hAnsi="Arial"/>
          <w:color w:val="000000"/>
          <w:sz w:val="18"/>
          <w:szCs w:val="18"/>
          <w:rtl w:val="0"/>
        </w:rPr>
        <w:t xml:space="preserve">violation of the terms of this Agreement and/or any applicable Law, and/or (ii) Customer’s breach of Section 5 (Confidentiality).</w:t>
      </w:r>
      <w:r w:rsidDel="00000000" w:rsidR="00000000" w:rsidRPr="00000000">
        <w:rPr>
          <w:rtl w:val="0"/>
        </w:rPr>
      </w:r>
    </w:p>
    <w:p w:rsidR="00000000" w:rsidDel="00000000" w:rsidP="00000000" w:rsidRDefault="00000000" w:rsidRPr="00000000" w14:paraId="000000CB">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sdt>
        <w:sdtPr>
          <w:tag w:val="goog_rdk_44"/>
        </w:sdtPr>
        <w:sdtContent>
          <w:commentRangeStart w:id="23"/>
        </w:sdtContent>
      </w:sdt>
      <w:r w:rsidDel="00000000" w:rsidR="00000000" w:rsidRPr="00000000">
        <w:rPr>
          <w:rFonts w:ascii="Arial" w:cs="Arial" w:eastAsia="Arial" w:hAnsi="Arial"/>
          <w:color w:val="000000"/>
          <w:sz w:val="18"/>
          <w:szCs w:val="18"/>
          <w:u w:val="single"/>
          <w:rtl w:val="0"/>
        </w:rPr>
        <w:t xml:space="preserve">Indemnification Process</w:t>
      </w:r>
      <w:commentRangeEnd w:id="23"/>
      <w:r w:rsidDel="00000000" w:rsidR="00000000" w:rsidRPr="00000000">
        <w:commentReference w:id="23"/>
      </w:r>
      <w:r w:rsidDel="00000000" w:rsidR="00000000" w:rsidRPr="00000000">
        <w:rPr>
          <w:rFonts w:ascii="Arial" w:cs="Arial" w:eastAsia="Arial" w:hAnsi="Arial"/>
          <w:color w:val="000000"/>
          <w:sz w:val="18"/>
          <w:szCs w:val="18"/>
          <w:rtl w:val="0"/>
        </w:rPr>
        <w:t xml:space="preserve">.  Each Party will promptly notify the other Party in writing of any Claim for which such Party believes it is entitled to be indemnified pursuant to Section 11</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or 11.</w:t>
      </w: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The Party seeking indemnification (the “</w:t>
      </w:r>
      <w:r w:rsidDel="00000000" w:rsidR="00000000" w:rsidRPr="00000000">
        <w:rPr>
          <w:rFonts w:ascii="Arial" w:cs="Arial" w:eastAsia="Arial" w:hAnsi="Arial"/>
          <w:color w:val="000000"/>
          <w:sz w:val="18"/>
          <w:szCs w:val="18"/>
          <w:u w:val="single"/>
          <w:rtl w:val="0"/>
        </w:rPr>
        <w:t xml:space="preserve">Indemnitee</w:t>
      </w:r>
      <w:r w:rsidDel="00000000" w:rsidR="00000000" w:rsidRPr="00000000">
        <w:rPr>
          <w:rFonts w:ascii="Arial" w:cs="Arial" w:eastAsia="Arial" w:hAnsi="Arial"/>
          <w:color w:val="000000"/>
          <w:sz w:val="18"/>
          <w:szCs w:val="18"/>
          <w:rtl w:val="0"/>
        </w:rPr>
        <w:t xml:space="preserve">”) will cooperate with the other Party (the “</w:t>
      </w:r>
      <w:r w:rsidDel="00000000" w:rsidR="00000000" w:rsidRPr="00000000">
        <w:rPr>
          <w:rFonts w:ascii="Arial" w:cs="Arial" w:eastAsia="Arial" w:hAnsi="Arial"/>
          <w:color w:val="000000"/>
          <w:sz w:val="18"/>
          <w:szCs w:val="18"/>
          <w:u w:val="single"/>
          <w:rtl w:val="0"/>
        </w:rPr>
        <w:t xml:space="preserve">Indemnitor</w:t>
      </w:r>
      <w:r w:rsidDel="00000000" w:rsidR="00000000" w:rsidRPr="00000000">
        <w:rPr>
          <w:rFonts w:ascii="Arial" w:cs="Arial" w:eastAsia="Arial" w:hAnsi="Arial"/>
          <w:color w:val="000000"/>
          <w:sz w:val="18"/>
          <w:szCs w:val="18"/>
          <w:rtl w:val="0"/>
        </w:rPr>
        <w:t xml:space="preserve">”) at the Indemnitor’s sole cost and expense. The Indemnitor shall have sole  control of the defense and investigation of such Claim and will employ counsel of its choice to handle and defend the same, at the Indemnitor’s sole cost and expense. The Indemnitee’s failure to perform any obligations under this Section 11.</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color w:val="000000"/>
          <w:sz w:val="18"/>
          <w:szCs w:val="18"/>
          <w:rtl w:val="0"/>
        </w:rPr>
        <w:t xml:space="preserve"> will not relieve the Indemnitor of its obligations under this Section 11 except to the extent that the Indemnitor can demonstrate that it has been materially prejudiced as a result of such failure. Subject to the above,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r w:rsidDel="00000000" w:rsidR="00000000" w:rsidRPr="00000000">
        <w:rPr>
          <w:rtl w:val="0"/>
        </w:rPr>
      </w:r>
    </w:p>
    <w:p w:rsidR="00000000" w:rsidDel="00000000" w:rsidP="00000000" w:rsidRDefault="00000000" w:rsidRPr="00000000" w14:paraId="000000CC">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Additional Terms for Infringement Claims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D">
      <w:pPr>
        <w:numPr>
          <w:ilvl w:val="2"/>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sidDel="00000000" w:rsidR="00000000" w:rsidRPr="00000000">
        <w:rPr>
          <w:rFonts w:ascii="Arial" w:cs="Arial" w:eastAsia="Arial" w:hAnsi="Arial"/>
          <w:color w:val="000000"/>
          <w:sz w:val="18"/>
          <w:szCs w:val="18"/>
          <w:highlight w:val="white"/>
          <w:rtl w:val="0"/>
        </w:rPr>
        <w:t xml:space="preserve">use of the Service in the practice of a process or system other than that for which it was intended</w:t>
      </w:r>
      <w:r w:rsidDel="00000000" w:rsidR="00000000" w:rsidRPr="00000000">
        <w:rPr>
          <w:rFonts w:ascii="Arial" w:cs="Arial" w:eastAsia="Arial" w:hAnsi="Arial"/>
          <w:color w:val="000000"/>
          <w:sz w:val="18"/>
          <w:szCs w:val="18"/>
          <w:rtl w:val="0"/>
        </w:rPr>
        <w:t xml:space="preserve">; or (C) any action taken by Customer relating to use of the Platform that is outside the scope of the rights and authorizations granted or otherwise in breach of this Agreement and/or any applicable Order Form.</w:t>
      </w:r>
      <w:r w:rsidDel="00000000" w:rsidR="00000000" w:rsidRPr="00000000">
        <w:rPr>
          <w:rtl w:val="0"/>
        </w:rPr>
      </w:r>
    </w:p>
    <w:p w:rsidR="00000000" w:rsidDel="00000000" w:rsidP="00000000" w:rsidRDefault="00000000" w:rsidRPr="00000000" w14:paraId="000000CE">
      <w:pPr>
        <w:numPr>
          <w:ilvl w:val="2"/>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then Spreedly may terminate the applicable Order Form upon written notice and without any liability to Customer and Spreedly will promptly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future portion of the applicable Term that would have remained but for such termination.</w:t>
      </w:r>
      <w:r w:rsidDel="00000000" w:rsidR="00000000" w:rsidRPr="00000000">
        <w:rPr>
          <w:rtl w:val="0"/>
        </w:rPr>
      </w:r>
    </w:p>
    <w:p w:rsidR="00000000" w:rsidDel="00000000" w:rsidP="00000000" w:rsidRDefault="00000000" w:rsidRPr="00000000" w14:paraId="000000CF">
      <w:pPr>
        <w:numPr>
          <w:ilvl w:val="2"/>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1800" w:hanging="720"/>
        <w:jc w:val="both"/>
        <w:rPr>
          <w:color w:val="000000"/>
        </w:rPr>
      </w:pPr>
      <w:bookmarkStart w:colFirst="0" w:colLast="0" w:name="_heading=h.3o7alnk" w:id="32"/>
      <w:bookmarkEnd w:id="32"/>
      <w:r w:rsidDel="00000000" w:rsidR="00000000" w:rsidRPr="00000000">
        <w:rPr>
          <w:rFonts w:ascii="Arial" w:cs="Arial" w:eastAsia="Arial" w:hAnsi="Arial"/>
          <w:color w:val="000000"/>
          <w:sz w:val="17"/>
          <w:szCs w:val="17"/>
          <w:rtl w:val="0"/>
        </w:rPr>
        <w:t xml:space="preserve">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tabs>
          <w:tab w:val="left" w:leader="none" w:pos="360"/>
          <w:tab w:val="left" w:leader="none" w:pos="990"/>
        </w:tabs>
        <w:spacing w:after="240" w:lineRule="auto"/>
        <w:ind w:left="0" w:firstLine="360"/>
        <w:jc w:val="both"/>
        <w:rPr>
          <w:color w:val="000000"/>
        </w:rPr>
      </w:pPr>
      <w:bookmarkStart w:colFirst="0" w:colLast="0" w:name="_heading=h.23ckvvd" w:id="33"/>
      <w:bookmarkEnd w:id="33"/>
      <w:r w:rsidDel="00000000" w:rsidR="00000000" w:rsidRPr="00000000">
        <w:rPr>
          <w:rFonts w:ascii="Arial" w:cs="Arial" w:eastAsia="Arial" w:hAnsi="Arial"/>
          <w:color w:val="000000"/>
          <w:sz w:val="18"/>
          <w:szCs w:val="18"/>
          <w:u w:val="single"/>
          <w:rtl w:val="0"/>
        </w:rPr>
        <w:t xml:space="preserve">Insurance</w:t>
      </w:r>
      <w:r w:rsidDel="00000000" w:rsidR="00000000" w:rsidRPr="00000000">
        <w:rPr>
          <w:rFonts w:ascii="Arial" w:cs="Arial" w:eastAsia="Arial" w:hAnsi="Arial"/>
          <w:color w:val="000000"/>
          <w:sz w:val="18"/>
          <w:szCs w:val="18"/>
          <w:rtl w:val="0"/>
        </w:rPr>
        <w:t xml:space="preserve">.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r w:rsidDel="00000000" w:rsidR="00000000" w:rsidRPr="00000000">
        <w:rPr>
          <w:rtl w:val="0"/>
        </w:rPr>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tabs>
          <w:tab w:val="left" w:leader="none" w:pos="360"/>
          <w:tab w:val="left" w:leader="none" w:pos="990"/>
        </w:tabs>
        <w:spacing w:after="240" w:lineRule="auto"/>
        <w:ind w:left="0" w:firstLine="360"/>
        <w:jc w:val="both"/>
        <w:rPr>
          <w:color w:val="000000"/>
        </w:rPr>
      </w:pPr>
      <w:bookmarkStart w:colFirst="0" w:colLast="0" w:name="_heading=h.1hmsyys" w:id="34"/>
      <w:bookmarkEnd w:id="34"/>
      <w:r w:rsidDel="00000000" w:rsidR="00000000" w:rsidRPr="00000000">
        <w:rPr>
          <w:rFonts w:ascii="Arial" w:cs="Arial" w:eastAsia="Arial" w:hAnsi="Arial"/>
          <w:color w:val="000000"/>
          <w:sz w:val="18"/>
          <w:szCs w:val="18"/>
          <w:u w:val="single"/>
          <w:rtl w:val="0"/>
        </w:rPr>
        <w:t xml:space="preserve">Limitation of Liability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IN NO EVENT WILL EITHER PARTY BE LIABLE FOR ANY LOST PROFITS, LOSS OF ANTICIPATED SAVINGS, WASTED EXPENDITURE, LOSS OF BUSINESS OPPORTUNITIES, REPUTATION OR GOODWILL, LOSS O</w:t>
      </w:r>
      <w:r w:rsidDel="00000000" w:rsidR="00000000" w:rsidRPr="00000000">
        <w:rPr>
          <w:rFonts w:ascii="Arial" w:cs="Arial" w:eastAsia="Arial" w:hAnsi="Arial"/>
          <w:sz w:val="17"/>
          <w:szCs w:val="17"/>
          <w:rtl w:val="0"/>
        </w:rPr>
        <w:t xml:space="preserve">R CORRUPTION OF DATA, </w:t>
      </w:r>
      <w:r w:rsidDel="00000000" w:rsidR="00000000" w:rsidRPr="00000000">
        <w:rPr>
          <w:rFonts w:ascii="Arial" w:cs="Arial" w:eastAsia="Arial" w:hAnsi="Arial"/>
          <w:color w:val="000000"/>
          <w:sz w:val="17"/>
          <w:szCs w:val="17"/>
          <w:rtl w:val="0"/>
        </w:rPr>
        <w:t xml:space="preserve">OR ANY INDIRECT, EXEMPLARY, </w:t>
      </w:r>
      <w:r w:rsidDel="00000000" w:rsidR="00000000" w:rsidRPr="00000000">
        <w:rPr>
          <w:rFonts w:ascii="Arial" w:cs="Arial" w:eastAsia="Arial" w:hAnsi="Arial"/>
          <w:smallCaps w:val="1"/>
          <w:color w:val="000000"/>
          <w:sz w:val="17"/>
          <w:szCs w:val="17"/>
          <w:rtl w:val="0"/>
        </w:rPr>
        <w:t xml:space="preserve">PUNITIVE, SPECIAL, INCIDENTAL OR CONSEQUENTIAL DAMAGES (INCLUDING LOSS OF BUSINESS PROFITS) ARISING OUT OF OR RELATING TO THIS AGREEMENT, HOWEVER CAUSED AND ON ANY THEORY OF LIABILITY. </w:t>
      </w:r>
      <w:sdt>
        <w:sdtPr>
          <w:tag w:val="goog_rdk_45"/>
        </w:sdtPr>
        <w:sdtContent>
          <w:ins w:author="Liz Shields" w:id="13" w:date="2023-01-25T15:08:00Z">
            <w:sdt>
              <w:sdtPr>
                <w:tag w:val="goog_rdk_46"/>
              </w:sdtPr>
              <w:sdtContent>
                <w:del w:author="Jason Gardner" w:id="14" w:date="2023-01-26T20:14:17Z"/>
              </w:sdtContent>
            </w:sdt>
          </w:ins>
          <w:sdt>
            <w:sdtPr>
              <w:tag w:val="goog_rdk_47"/>
            </w:sdtPr>
            <w:sdtContent>
              <w:commentRangeStart w:id="24"/>
            </w:sdtContent>
          </w:sdt>
          <w:ins w:author="Liz Shields" w:id="13" w:date="2023-01-25T15:08:00Z">
            <w:del w:author="Jason Gardner" w:id="14" w:date="2023-01-26T20:14:17Z">
              <w:r w:rsidDel="00000000" w:rsidR="00000000" w:rsidRPr="00000000">
                <w:rPr>
                  <w:rFonts w:ascii="Arial" w:cs="Arial" w:eastAsia="Arial" w:hAnsi="Arial"/>
                  <w:sz w:val="17"/>
                  <w:szCs w:val="17"/>
                  <w:rtl w:val="0"/>
                </w:rPr>
                <w:delText xml:space="preserve">EXCEPT FOR (A) A DATA INCIDENT AND/OR (B) A PARTY’S INDEMNITY OBLIGATIONS AS STATED IN</w:delText>
              </w:r>
              <w:r w:rsidDel="00000000" w:rsidR="00000000" w:rsidRPr="00000000">
                <w:rPr>
                  <w:rFonts w:ascii="Arial" w:cs="Arial" w:eastAsia="Arial" w:hAnsi="Arial"/>
                  <w:color w:val="000000"/>
                  <w:sz w:val="17"/>
                  <w:szCs w:val="17"/>
                  <w:rtl w:val="0"/>
                </w:rPr>
                <w:delText xml:space="preserve"> SECTION 11, </w:delText>
              </w:r>
            </w:del>
          </w:ins>
        </w:sdtContent>
      </w:sdt>
      <w:commentRangeEnd w:id="24"/>
      <w:r w:rsidDel="00000000" w:rsidR="00000000" w:rsidRPr="00000000">
        <w:commentReference w:id="24"/>
      </w:r>
      <w:r w:rsidDel="00000000" w:rsidR="00000000" w:rsidRPr="00000000">
        <w:rPr>
          <w:rFonts w:ascii="Arial" w:cs="Arial" w:eastAsia="Arial" w:hAnsi="Arial"/>
          <w:smallCaps w:val="1"/>
          <w:color w:val="000000"/>
          <w:sz w:val="17"/>
          <w:szCs w:val="17"/>
          <w:rtl w:val="0"/>
        </w:rPr>
        <w:t xml:space="preserve">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sidDel="00000000" w:rsidR="00000000" w:rsidRPr="00000000">
        <w:rPr>
          <w:rFonts w:ascii="Arial" w:cs="Arial" w:eastAsia="Arial" w:hAnsi="Arial"/>
          <w:smallCaps w:val="1"/>
          <w:sz w:val="17"/>
          <w:szCs w:val="17"/>
          <w:rtl w:val="0"/>
        </w:rPr>
        <w:t xml:space="preserve">NT, CRIMINAL OR GROSSLY NEGLIGENT OR MORE CULPABLE ACTS OR OMISSIONS OF THAT PARTY, FRAUDULENT REPRESENTATION, DEATH OR PERSONAL INJURY CAUSED BY NEGLIGENCE OR ANY MATTER FOR WHICH IT WOULD BE UNLAWFUL FOR THE PARTIES TO EXCLUDE LIABILITY. T</w:t>
      </w:r>
      <w:r w:rsidDel="00000000" w:rsidR="00000000" w:rsidRPr="00000000">
        <w:rPr>
          <w:rFonts w:ascii="Arial" w:cs="Arial" w:eastAsia="Arial" w:hAnsi="Arial"/>
          <w:smallCaps w:val="1"/>
          <w:color w:val="000000"/>
          <w:sz w:val="17"/>
          <w:szCs w:val="17"/>
          <w:rtl w:val="0"/>
        </w:rPr>
        <w:t xml:space="preserve">HE LIMITATIONS IN THIS SECTION WILL APPLY EVEN IF A PARTY HAS BEEN ADVISED OF THE POSSIBILITY OF SUCH DAMAGES AND NOTWITHSTANDING ANY FAILURE OF ESSENTIAL PURPOSE OF ANY LIMITED REMEDY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Miscellaneous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D3">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Entire Agreement</w:t>
      </w:r>
      <w:r w:rsidDel="00000000" w:rsidR="00000000" w:rsidRPr="00000000">
        <w:rPr>
          <w:rFonts w:ascii="Arial" w:cs="Arial" w:eastAsia="Arial" w:hAnsi="Arial"/>
          <w:i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r w:rsidDel="00000000" w:rsidR="00000000" w:rsidRPr="00000000">
        <w:rPr>
          <w:rtl w:val="0"/>
        </w:rPr>
      </w:r>
    </w:p>
    <w:p w:rsidR="00000000" w:rsidDel="00000000" w:rsidP="00000000" w:rsidRDefault="00000000" w:rsidRPr="00000000" w14:paraId="000000D4">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Amendment, Severability and Waiver</w:t>
      </w:r>
      <w:r w:rsidDel="00000000" w:rsidR="00000000" w:rsidRPr="00000000">
        <w:rPr>
          <w:rFonts w:ascii="Arial" w:cs="Arial" w:eastAsia="Arial" w:hAnsi="Arial"/>
          <w:color w:val="000000"/>
          <w:sz w:val="18"/>
          <w:szCs w:val="18"/>
          <w:rtl w:val="0"/>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r w:rsidDel="00000000" w:rsidR="00000000" w:rsidRPr="00000000">
        <w:rPr>
          <w:rtl w:val="0"/>
        </w:rPr>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41mghml" w:id="35"/>
      <w:bookmarkEnd w:id="35"/>
      <w:r w:rsidDel="00000000" w:rsidR="00000000" w:rsidRPr="00000000">
        <w:rPr>
          <w:rFonts w:ascii="Arial" w:cs="Arial" w:eastAsia="Arial" w:hAnsi="Arial"/>
          <w:color w:val="000000"/>
          <w:sz w:val="18"/>
          <w:szCs w:val="18"/>
          <w:u w:val="single"/>
          <w:rtl w:val="0"/>
        </w:rPr>
        <w:t xml:space="preserve">Governing Law and Venue</w:t>
      </w:r>
      <w:r w:rsidDel="00000000" w:rsidR="00000000" w:rsidRPr="00000000">
        <w:rPr>
          <w:rFonts w:ascii="Arial" w:cs="Arial" w:eastAsia="Arial" w:hAnsi="Arial"/>
          <w:color w:val="000000"/>
          <w:sz w:val="18"/>
          <w:szCs w:val="18"/>
          <w:rtl w:val="0"/>
        </w:rPr>
        <w:t xml:space="preserve">.  This Agreement will be deemed to have been made in and will be governed by and construed in accordance with the laws of the State of Delaware, without regard to its conflicts of law </w:t>
      </w:r>
      <w:sdt>
        <w:sdtPr>
          <w:tag w:val="goog_rdk_48"/>
        </w:sdtPr>
        <w:sdtContent>
          <w:commentRangeStart w:id="25"/>
        </w:sdtContent>
      </w:sdt>
      <w:r w:rsidDel="00000000" w:rsidR="00000000" w:rsidRPr="00000000">
        <w:rPr>
          <w:rFonts w:ascii="Arial" w:cs="Arial" w:eastAsia="Arial" w:hAnsi="Arial"/>
          <w:color w:val="000000"/>
          <w:sz w:val="18"/>
          <w:szCs w:val="18"/>
          <w:rtl w:val="0"/>
        </w:rPr>
        <w:t xml:space="preserve">provisions</w:t>
      </w:r>
      <w:commentRangeEnd w:id="25"/>
      <w:r w:rsidDel="00000000" w:rsidR="00000000" w:rsidRPr="00000000">
        <w:commentReference w:id="25"/>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D6">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bookmarkStart w:colFirst="0" w:colLast="0" w:name="_heading=h.4f1mdlm" w:id="36"/>
      <w:bookmarkEnd w:id="36"/>
      <w:r w:rsidDel="00000000" w:rsidR="00000000" w:rsidRPr="00000000">
        <w:rPr>
          <w:rFonts w:ascii="Arial" w:cs="Arial" w:eastAsia="Arial" w:hAnsi="Arial"/>
          <w:color w:val="000000"/>
          <w:sz w:val="18"/>
          <w:szCs w:val="18"/>
          <w:u w:val="single"/>
          <w:rtl w:val="0"/>
        </w:rPr>
        <w:t xml:space="preserve">Notices</w:t>
      </w:r>
      <w:r w:rsidDel="00000000" w:rsidR="00000000" w:rsidRPr="00000000">
        <w:rPr>
          <w:rFonts w:ascii="Arial" w:cs="Arial" w:eastAsia="Arial" w:hAnsi="Arial"/>
          <w:color w:val="000000"/>
          <w:sz w:val="18"/>
          <w:szCs w:val="18"/>
          <w:rtl w:val="0"/>
        </w:rPr>
        <w:t xml:space="preserve">.  All notices, instructions, requests, authorizations, consents, demands and other communications hereunder will be in writing and will be delivered by one of the following means, with notice deemed given as indicated in parentheses:  (i) by personal delivery (when actually delivered); (ii) by overnight courier (upon written verification of receipt); (iii) by </w:t>
      </w:r>
      <w:r w:rsidDel="00000000" w:rsidR="00000000" w:rsidRPr="00000000">
        <w:rPr>
          <w:rFonts w:ascii="Arial" w:cs="Arial" w:eastAsia="Arial" w:hAnsi="Arial"/>
          <w:sz w:val="18"/>
          <w:szCs w:val="18"/>
          <w:rtl w:val="0"/>
        </w:rPr>
        <w:t xml:space="preserve">email</w:t>
      </w:r>
      <w:r w:rsidDel="00000000" w:rsidR="00000000" w:rsidRPr="00000000">
        <w:rPr>
          <w:rFonts w:ascii="Arial" w:cs="Arial" w:eastAsia="Arial" w:hAnsi="Arial"/>
          <w:color w:val="000000"/>
          <w:sz w:val="18"/>
          <w:szCs w:val="18"/>
          <w:rtl w:val="0"/>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sidDel="00000000" w:rsidR="00000000" w:rsidRPr="00000000">
        <w:rPr>
          <w:rFonts w:ascii="Arial" w:cs="Arial" w:eastAsia="Arial" w:hAnsi="Arial"/>
          <w:sz w:val="18"/>
          <w:szCs w:val="18"/>
          <w:rtl w:val="0"/>
        </w:rPr>
        <w:t xml:space="preserve">4</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D7">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Assignment</w:t>
      </w:r>
      <w:r w:rsidDel="00000000" w:rsidR="00000000" w:rsidRPr="00000000">
        <w:rPr>
          <w:rFonts w:ascii="Arial" w:cs="Arial" w:eastAsia="Arial" w:hAnsi="Arial"/>
          <w:color w:val="000000"/>
          <w:sz w:val="18"/>
          <w:szCs w:val="18"/>
          <w:rtl w:val="0"/>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w:t>
      </w:r>
      <w:sdt>
        <w:sdtPr>
          <w:tag w:val="goog_rdk_49"/>
        </w:sdtPr>
        <w:sdtContent>
          <w:commentRangeStart w:id="26"/>
        </w:sdtContent>
      </w:sdt>
      <w:r w:rsidDel="00000000" w:rsidR="00000000" w:rsidRPr="00000000">
        <w:rPr>
          <w:rFonts w:ascii="Arial" w:cs="Arial" w:eastAsia="Arial" w:hAnsi="Arial"/>
          <w:color w:val="000000"/>
          <w:sz w:val="18"/>
          <w:szCs w:val="18"/>
          <w:rtl w:val="0"/>
        </w:rPr>
        <w:t xml:space="preserve">(“Assignment”) however in the event of a Spreedly Assignment Spreedly shall give Customer 90 days’ written notice</w:t>
      </w:r>
      <w:commentRangeEnd w:id="26"/>
      <w:r w:rsidDel="00000000" w:rsidR="00000000" w:rsidRPr="00000000">
        <w:commentReference w:id="26"/>
      </w:r>
      <w:r w:rsidDel="00000000" w:rsidR="00000000" w:rsidRPr="00000000">
        <w:rPr>
          <w:rFonts w:ascii="Arial" w:cs="Arial" w:eastAsia="Arial" w:hAnsi="Arial"/>
          <w:color w:val="000000"/>
          <w:sz w:val="18"/>
          <w:szCs w:val="18"/>
          <w:rtl w:val="0"/>
        </w:rPr>
        <w:t xml:space="preserve">.This Agreement will be binding upon, and inure to the benefit of, the successors and permitted assigns of the Parties.  </w:t>
      </w:r>
      <w:r w:rsidDel="00000000" w:rsidR="00000000" w:rsidRPr="00000000">
        <w:rPr>
          <w:rtl w:val="0"/>
        </w:rPr>
      </w:r>
    </w:p>
    <w:p w:rsidR="00000000" w:rsidDel="00000000" w:rsidP="00000000" w:rsidRDefault="00000000" w:rsidRPr="00000000" w14:paraId="000000D8">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No Third-Party Beneficiaries</w:t>
      </w:r>
      <w:r w:rsidDel="00000000" w:rsidR="00000000" w:rsidRPr="00000000">
        <w:rPr>
          <w:rFonts w:ascii="Arial" w:cs="Arial" w:eastAsia="Arial" w:hAnsi="Arial"/>
          <w:color w:val="000000"/>
          <w:sz w:val="18"/>
          <w:szCs w:val="18"/>
          <w:rtl w:val="0"/>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r w:rsidDel="00000000" w:rsidR="00000000" w:rsidRPr="00000000">
        <w:rPr>
          <w:rtl w:val="0"/>
        </w:rPr>
      </w:r>
    </w:p>
    <w:p w:rsidR="00000000" w:rsidDel="00000000" w:rsidP="00000000" w:rsidRDefault="00000000" w:rsidRPr="00000000" w14:paraId="000000D9">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Relationship of the Parties</w:t>
      </w:r>
      <w:r w:rsidDel="00000000" w:rsidR="00000000" w:rsidRPr="00000000">
        <w:rPr>
          <w:rFonts w:ascii="Arial" w:cs="Arial" w:eastAsia="Arial" w:hAnsi="Arial"/>
          <w:color w:val="000000"/>
          <w:sz w:val="18"/>
          <w:szCs w:val="18"/>
          <w:rtl w:val="0"/>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r w:rsidDel="00000000" w:rsidR="00000000" w:rsidRPr="00000000">
        <w:rPr>
          <w:rtl w:val="0"/>
        </w:rPr>
      </w:r>
    </w:p>
    <w:p w:rsidR="00000000" w:rsidDel="00000000" w:rsidP="00000000" w:rsidRDefault="00000000" w:rsidRPr="00000000" w14:paraId="000000DA">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Force Majeure</w:t>
      </w:r>
      <w:r w:rsidDel="00000000" w:rsidR="00000000" w:rsidRPr="00000000">
        <w:rPr>
          <w:rFonts w:ascii="Arial" w:cs="Arial" w:eastAsia="Arial" w:hAnsi="Arial"/>
          <w:color w:val="000000"/>
          <w:sz w:val="18"/>
          <w:szCs w:val="18"/>
          <w:rtl w:val="0"/>
        </w:rPr>
        <w:t xml:space="preserve">.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sidDel="00000000" w:rsidR="00000000" w:rsidRPr="00000000">
        <w:rPr>
          <w:rFonts w:ascii="Arial" w:cs="Arial" w:eastAsia="Arial" w:hAnsi="Arial"/>
          <w:color w:val="000000"/>
          <w:sz w:val="18"/>
          <w:szCs w:val="18"/>
          <w:u w:val="single"/>
          <w:rtl w:val="0"/>
        </w:rPr>
        <w:t xml:space="preserve">Force Majeure Event</w:t>
      </w:r>
      <w:r w:rsidDel="00000000" w:rsidR="00000000" w:rsidRPr="00000000">
        <w:rPr>
          <w:rFonts w:ascii="Arial" w:cs="Arial" w:eastAsia="Arial" w:hAnsi="Arial"/>
          <w:color w:val="000000"/>
          <w:sz w:val="18"/>
          <w:szCs w:val="18"/>
          <w:rtl w:val="0"/>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r w:rsidDel="00000000" w:rsidR="00000000" w:rsidRPr="00000000">
        <w:rPr>
          <w:rtl w:val="0"/>
        </w:rPr>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Equitable Remedies</w:t>
      </w:r>
      <w:r w:rsidDel="00000000" w:rsidR="00000000" w:rsidRPr="00000000">
        <w:rPr>
          <w:rFonts w:ascii="Arial" w:cs="Arial" w:eastAsia="Arial" w:hAnsi="Arial"/>
          <w:color w:val="000000"/>
          <w:sz w:val="18"/>
          <w:szCs w:val="18"/>
          <w:rtl w:val="0"/>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r w:rsidDel="00000000" w:rsidR="00000000" w:rsidRPr="00000000">
        <w:rPr>
          <w:rtl w:val="0"/>
        </w:rPr>
      </w:r>
    </w:p>
    <w:p w:rsidR="00000000" w:rsidDel="00000000" w:rsidP="00000000" w:rsidRDefault="00000000" w:rsidRPr="00000000" w14:paraId="000000DC">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rFonts w:ascii="Arial" w:cs="Arial" w:eastAsia="Arial" w:hAnsi="Arial"/>
          <w:color w:val="000000"/>
          <w:sz w:val="18"/>
          <w:szCs w:val="18"/>
        </w:rPr>
      </w:pPr>
      <w:bookmarkStart w:colFirst="0" w:colLast="0" w:name="_heading=h.2u6wntf" w:id="37"/>
      <w:bookmarkEnd w:id="37"/>
      <w:r w:rsidDel="00000000" w:rsidR="00000000" w:rsidRPr="00000000">
        <w:rPr>
          <w:rFonts w:ascii="Arial" w:cs="Arial" w:eastAsia="Arial" w:hAnsi="Arial"/>
          <w:color w:val="000000"/>
          <w:sz w:val="18"/>
          <w:szCs w:val="18"/>
          <w:u w:val="single"/>
          <w:rtl w:val="0"/>
        </w:rPr>
        <w:t xml:space="preserve">Conflict in Terms</w:t>
      </w:r>
      <w:r w:rsidDel="00000000" w:rsidR="00000000" w:rsidRPr="00000000">
        <w:rPr>
          <w:rFonts w:ascii="Arial" w:cs="Arial" w:eastAsia="Arial" w:hAnsi="Arial"/>
          <w:color w:val="000000"/>
          <w:sz w:val="18"/>
          <w:szCs w:val="18"/>
          <w:rtl w:val="0"/>
        </w:rPr>
        <w:t xml:space="preserve">.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r w:rsidDel="00000000" w:rsidR="00000000" w:rsidRPr="00000000">
        <w:rPr>
          <w:rtl w:val="0"/>
        </w:rPr>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rPr/>
      </w:pPr>
      <w:sdt>
        <w:sdtPr>
          <w:tag w:val="goog_rdk_50"/>
        </w:sdtPr>
        <w:sdtContent>
          <w:commentRangeStart w:id="27"/>
        </w:sdtContent>
      </w:sdt>
      <w:r w:rsidDel="00000000" w:rsidR="00000000" w:rsidRPr="00000000">
        <w:rPr>
          <w:rFonts w:ascii="Arial" w:cs="Arial" w:eastAsia="Arial" w:hAnsi="Arial"/>
          <w:sz w:val="18"/>
          <w:szCs w:val="18"/>
          <w:u w:val="single"/>
          <w:rtl w:val="0"/>
        </w:rPr>
        <w:t xml:space="preserve">Compliance with Export Controls Laws</w:t>
      </w:r>
      <w:commentRangeEnd w:id="27"/>
      <w:r w:rsidDel="00000000" w:rsidR="00000000" w:rsidRPr="00000000">
        <w:commentReference w:id="27"/>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rtl w:val="0"/>
        </w:rPr>
        <w:t xml:space="preserve"> Each Party shall comply with all applicable U.S.A. export and re-export control Laws, including the Export Administration Regulations (“</w:t>
      </w:r>
      <w:r w:rsidDel="00000000" w:rsidR="00000000" w:rsidRPr="00000000">
        <w:rPr>
          <w:rFonts w:ascii="Arial" w:cs="Arial" w:eastAsia="Arial" w:hAnsi="Arial"/>
          <w:b w:val="1"/>
          <w:sz w:val="18"/>
          <w:szCs w:val="18"/>
          <w:rtl w:val="0"/>
        </w:rPr>
        <w:t xml:space="preserve">EAR</w:t>
      </w:r>
      <w:r w:rsidDel="00000000" w:rsidR="00000000" w:rsidRPr="00000000">
        <w:rPr>
          <w:rFonts w:ascii="Arial" w:cs="Arial" w:eastAsia="Arial" w:hAnsi="Arial"/>
          <w:sz w:val="18"/>
          <w:szCs w:val="18"/>
          <w:rtl w:val="0"/>
        </w:rPr>
        <w:t xml:space="preserve">”) maintained by the U.S.A. Department of Commerce. Each Party shall not directly or indirectly export, re-export, transfer, divert, or otherwise dispose of any export regulated items or technology to any destination or person prohibited by the Laws of the U.S.A., without obtaining prior authorization from the competent government authorities as required by those Laws. Any such authorized exportation shall only be done in coordination and with the consent of the other Party.</w:t>
        <w:br w:type="textWrapping"/>
      </w:r>
      <w:r w:rsidDel="00000000" w:rsidR="00000000" w:rsidRPr="00000000">
        <w:rPr>
          <w:rtl w:val="0"/>
        </w:rPr>
      </w:r>
    </w:p>
    <w:p w:rsidR="00000000" w:rsidDel="00000000" w:rsidP="00000000" w:rsidRDefault="00000000" w:rsidRPr="00000000" w14:paraId="000000DE">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pPr>
      <w:sdt>
        <w:sdtPr>
          <w:tag w:val="goog_rdk_51"/>
        </w:sdtPr>
        <w:sdtContent>
          <w:commentRangeStart w:id="28"/>
        </w:sdtContent>
      </w:sdt>
      <w:r w:rsidDel="00000000" w:rsidR="00000000" w:rsidRPr="00000000">
        <w:rPr>
          <w:rFonts w:ascii="Arial" w:cs="Arial" w:eastAsia="Arial" w:hAnsi="Arial"/>
          <w:sz w:val="18"/>
          <w:szCs w:val="18"/>
          <w:u w:val="single"/>
          <w:rtl w:val="0"/>
        </w:rPr>
        <w:t xml:space="preserve">Equal Opportunity/Affirmative Action</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Customer is an equal opportunity employer and federal contractor. To the extent applicable to Spreedly’s performance or obligations under this Agreement, Spreedly shall comply with Executive Order 11246, Section 503 of the Rehabilitation Act of 1973, the Vietnam Era Veterans’ Readjustment Assistance Act of 1974, and the implementing regulations for each found at 41 CFR Part 60, all as in effect at any time, and Spreedly shall comply with, and this Agreement incorporates, as if they were contained in this Agreement, the “equal opportunity clauses” stated at 41 CFR sections 60-1.4(a), 60-741.5(a), and 60-300.5(a), and Spreedly shall incorporate those equal opportunity clauses in all applicable subcontracts subsequently executed to the extent required by 41 CFR section 60-1.4(d).</w:t>
        <w:br w:type="textWrapping"/>
      </w:r>
    </w:p>
    <w:p w:rsidR="00000000" w:rsidDel="00000000" w:rsidP="00000000" w:rsidRDefault="00000000" w:rsidRPr="00000000" w14:paraId="000000DF">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1d1c1d"/>
          <w:sz w:val="18"/>
          <w:szCs w:val="18"/>
          <w:u w:val="single"/>
          <w:shd w:fill="f8f8f8" w:val="clear"/>
          <w:rtl w:val="0"/>
        </w:rPr>
        <w:t xml:space="preserve">Notice of Employee Rights Under Federal Labor Laws</w:t>
      </w:r>
      <w:r w:rsidDel="00000000" w:rsidR="00000000" w:rsidRPr="00000000">
        <w:rPr>
          <w:rFonts w:ascii="Arial" w:cs="Arial" w:eastAsia="Arial" w:hAnsi="Arial"/>
          <w:color w:val="1d1c1d"/>
          <w:sz w:val="18"/>
          <w:szCs w:val="18"/>
          <w:shd w:fill="f8f8f8" w:val="clear"/>
          <w:rtl w:val="0"/>
        </w:rPr>
        <w:t xml:space="preserve">.</w:t>
      </w:r>
      <w:sdt>
        <w:sdtPr>
          <w:tag w:val="goog_rdk_52"/>
        </w:sdtPr>
        <w:sdtContent>
          <w:r w:rsidDel="00000000" w:rsidR="00000000" w:rsidRPr="00000000">
            <w:rPr>
              <w:rFonts w:ascii="Arial" w:cs="Arial" w:eastAsia="Arial" w:hAnsi="Arial"/>
              <w:color w:val="1d1c1d"/>
              <w:sz w:val="18"/>
              <w:szCs w:val="18"/>
              <w:shd w:fill="f8f8f8" w:val="clear"/>
              <w:rtl w:val="0"/>
              <w:rPrChange w:author="Jason Gardner" w:id="15" w:date="2023-01-26T20:42:17Z">
                <w:rPr>
                  <w:rFonts w:ascii="Arial" w:cs="Arial" w:eastAsia="Arial" w:hAnsi="Arial"/>
                  <w:color w:val="1d1c1d"/>
                  <w:sz w:val="18"/>
                  <w:szCs w:val="18"/>
                  <w:shd w:fill="f8f8f8" w:val="clear"/>
                </w:rPr>
              </w:rPrChange>
            </w:rPr>
            <w:t xml:space="preserve"> </w:t>
          </w:r>
        </w:sdtContent>
      </w:sdt>
      <w:r w:rsidDel="00000000" w:rsidR="00000000" w:rsidRPr="00000000">
        <w:rPr>
          <w:rFonts w:ascii="Arial" w:cs="Arial" w:eastAsia="Arial" w:hAnsi="Arial"/>
          <w:color w:val="1d1c1d"/>
          <w:sz w:val="18"/>
          <w:szCs w:val="18"/>
          <w:shd w:fill="f8f8f8" w:val="clear"/>
          <w:rtl w:val="0"/>
        </w:rPr>
        <w:t xml:space="preserve">To the extent applicable to Spreedly’s performance or obligations under this Agreement, Spreedly shall comply with, and this Agreement incorporates, as if they were contained in this Agreement, the language stated in 29 CFR Part 471, Appendix A to Subpart A (Text of Employee Notice Clause).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E0">
      <w:pPr>
        <w:numPr>
          <w:ilvl w:val="1"/>
          <w:numId w:val="1"/>
        </w:numPr>
        <w:pBdr>
          <w:top w:space="0" w:sz="0" w:val="nil"/>
          <w:left w:space="0" w:sz="0" w:val="nil"/>
          <w:bottom w:space="0" w:sz="0" w:val="nil"/>
          <w:right w:space="0" w:sz="0" w:val="nil"/>
          <w:between w:space="0" w:sz="0" w:val="nil"/>
        </w:pBdr>
        <w:tabs>
          <w:tab w:val="left" w:leader="none" w:pos="360"/>
          <w:tab w:val="left" w:leader="none"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Counterparts</w:t>
      </w:r>
      <w:r w:rsidDel="00000000" w:rsidR="00000000" w:rsidRPr="00000000">
        <w:rPr>
          <w:rFonts w:ascii="Arial" w:cs="Arial" w:eastAsia="Arial" w:hAnsi="Arial"/>
          <w:color w:val="000000"/>
          <w:sz w:val="18"/>
          <w:szCs w:val="18"/>
          <w:rtl w:val="0"/>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w:t>
      </w:r>
      <w:hyperlink r:id="rId14">
        <w:r w:rsidDel="00000000" w:rsidR="00000000" w:rsidRPr="00000000">
          <w:rPr>
            <w:rFonts w:ascii="Arial" w:cs="Arial" w:eastAsia="Arial" w:hAnsi="Arial"/>
            <w:color w:val="0000ff"/>
            <w:sz w:val="18"/>
            <w:szCs w:val="18"/>
            <w:u w:val="single"/>
            <w:rtl w:val="0"/>
          </w:rPr>
          <w:t xml:space="preserve">www.docusign.com</w:t>
        </w:r>
      </w:hyperlink>
      <w:r w:rsidDel="00000000" w:rsidR="00000000" w:rsidRPr="00000000">
        <w:rPr>
          <w:rFonts w:ascii="Arial" w:cs="Arial" w:eastAsia="Arial" w:hAnsi="Arial"/>
          <w:color w:val="000000"/>
          <w:sz w:val="18"/>
          <w:szCs w:val="18"/>
          <w:rtl w:val="0"/>
        </w:rPr>
        <w:t xml:space="preserve">) or other transmission method and any counterpart so delivered will be deemed to have been duly and validly delivered and be valid and effective for all purposes.</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360"/>
          <w:tab w:val="left" w:leader="none" w:pos="990"/>
        </w:tabs>
        <w:spacing w:after="12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360"/>
          <w:tab w:val="left" w:leader="none" w:pos="990"/>
        </w:tabs>
        <w:spacing w:after="12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E4">
      <w:pPr>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5">
      <w:pPr>
        <w:tabs>
          <w:tab w:val="left" w:leader="none" w:pos="10080"/>
        </w:tabs>
        <w:spacing w:before="12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6">
      <w:pPr>
        <w:tabs>
          <w:tab w:val="left" w:leader="none" w:pos="10080"/>
        </w:tabs>
        <w:spacing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have executed this Agreement by their duly authorized representatives in one or more counterparts, each of which will be deemed an original.</w:t>
      </w:r>
    </w:p>
    <w:p w:rsidR="00000000" w:rsidDel="00000000" w:rsidP="00000000" w:rsidRDefault="00000000" w:rsidRPr="00000000" w14:paraId="000000E7">
      <w:pPr>
        <w:rPr>
          <w:rFonts w:ascii="Arial" w:cs="Arial" w:eastAsia="Arial" w:hAnsi="Arial"/>
          <w:sz w:val="18"/>
          <w:szCs w:val="18"/>
        </w:rPr>
      </w:pPr>
      <w:r w:rsidDel="00000000" w:rsidR="00000000" w:rsidRPr="00000000">
        <w:rPr>
          <w:rtl w:val="0"/>
        </w:rPr>
      </w:r>
    </w:p>
    <w:tbl>
      <w:tblPr>
        <w:tblStyle w:val="Table2"/>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7"/>
        <w:gridCol w:w="619"/>
        <w:gridCol w:w="4414"/>
        <w:tblGridChange w:id="0">
          <w:tblGrid>
            <w:gridCol w:w="4327"/>
            <w:gridCol w:w="619"/>
            <w:gridCol w:w="4414"/>
          </w:tblGrid>
        </w:tblGridChange>
      </w:tblGrid>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8">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Inc.</w:t>
            </w:r>
          </w:p>
        </w:tc>
        <w:tc>
          <w:tcPr>
            <w:shd w:fill="auto" w:val="clear"/>
          </w:tcPr>
          <w:p w:rsidR="00000000" w:rsidDel="00000000" w:rsidP="00000000" w:rsidRDefault="00000000" w:rsidRPr="00000000" w14:paraId="000000E9">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EA">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Factor Systems LLC dba Billtrust</w:t>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EB">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Spreedly</w:t>
            </w:r>
            <w:r w:rsidDel="00000000" w:rsidR="00000000" w:rsidRPr="00000000">
              <w:rPr>
                <w:rFonts w:ascii="Arial" w:cs="Arial" w:eastAsia="Arial" w:hAnsi="Arial"/>
                <w:sz w:val="18"/>
                <w:szCs w:val="18"/>
                <w:rtl w:val="0"/>
              </w:rPr>
              <w:t xml:space="preserve">”)</w:t>
            </w:r>
          </w:p>
        </w:tc>
        <w:tc>
          <w:tcPr>
            <w:shd w:fill="auto" w:val="clear"/>
          </w:tcPr>
          <w:p w:rsidR="00000000" w:rsidDel="00000000" w:rsidP="00000000" w:rsidRDefault="00000000" w:rsidRPr="00000000" w14:paraId="000000EC">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ED">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EE">
            <w:pPr>
              <w:tabs>
                <w:tab w:val="left" w:leader="none" w:pos="10080"/>
              </w:tabs>
              <w:spacing w:before="1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F">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0">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1">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2">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3">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tc>
        <w:tc>
          <w:tcPr>
            <w:shd w:fill="auto" w:val="clear"/>
          </w:tcPr>
          <w:p w:rsidR="00000000" w:rsidDel="00000000" w:rsidP="00000000" w:rsidRDefault="00000000" w:rsidRPr="00000000" w14:paraId="000000F4">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5">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p w:rsidR="00000000" w:rsidDel="00000000" w:rsidP="00000000" w:rsidRDefault="00000000" w:rsidRPr="00000000" w14:paraId="000000F6">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7">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8">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9">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A">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c>
          <w:tcPr>
            <w:shd w:fill="auto" w:val="clear"/>
          </w:tcPr>
          <w:p w:rsidR="00000000" w:rsidDel="00000000" w:rsidP="00000000" w:rsidRDefault="00000000" w:rsidRPr="00000000" w14:paraId="000000FB">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C">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D">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E">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F">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100">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c>
          <w:tcPr>
            <w:shd w:fill="auto" w:val="clear"/>
          </w:tcPr>
          <w:p w:rsidR="00000000" w:rsidDel="00000000" w:rsidP="00000000" w:rsidRDefault="00000000" w:rsidRPr="00000000" w14:paraId="00000101">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2">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103">
            <w:pPr>
              <w:tabs>
                <w:tab w:val="left" w:leader="none"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104">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105">
            <w:pPr>
              <w:tabs>
                <w:tab w:val="left" w:leader="none"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106">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c>
          <w:tcPr>
            <w:shd w:fill="auto" w:val="clear"/>
          </w:tcPr>
          <w:p w:rsidR="00000000" w:rsidDel="00000000" w:rsidP="00000000" w:rsidRDefault="00000000" w:rsidRPr="00000000" w14:paraId="00000107">
            <w:pPr>
              <w:tabs>
                <w:tab w:val="left" w:leader="none"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8">
            <w:pPr>
              <w:tabs>
                <w:tab w:val="left" w:leader="none"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Arial" w:cs="Arial" w:eastAsia="Arial" w:hAnsi="Arial"/>
          <w:sz w:val="18"/>
          <w:szCs w:val="18"/>
        </w:rPr>
        <w:sectPr>
          <w:headerReference r:id="rId15" w:type="default"/>
          <w:footerReference r:id="rId16" w:type="default"/>
          <w:footerReference r:id="rId17"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rFonts w:ascii="Arial" w:cs="Arial" w:eastAsia="Arial" w:hAnsi="Arial"/>
          <w:b w:val="1"/>
          <w:smallCaps w:val="1"/>
          <w:color w:val="000000"/>
          <w:sz w:val="18"/>
          <w:szCs w:val="18"/>
        </w:rPr>
      </w:pPr>
      <w:r w:rsidDel="00000000" w:rsidR="00000000" w:rsidRPr="00000000">
        <w:rPr>
          <w:rtl w:val="0"/>
        </w:rPr>
      </w:r>
    </w:p>
    <w:p w:rsidR="00000000" w:rsidDel="00000000" w:rsidP="00000000" w:rsidRDefault="00000000" w:rsidRPr="00000000" w14:paraId="0000010B">
      <w:pPr>
        <w:spacing w:after="180" w:line="201" w:lineRule="auto"/>
        <w:ind w:right="7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SCHEDULE A</w:t>
      </w:r>
    </w:p>
    <w:p w:rsidR="00000000" w:rsidDel="00000000" w:rsidP="00000000" w:rsidRDefault="00000000" w:rsidRPr="00000000" w14:paraId="0000010C">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w:t>
      </w:r>
    </w:p>
    <w:tbl>
      <w:tblPr>
        <w:tblStyle w:val="Table3"/>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1576"/>
        <w:gridCol w:w="3119"/>
        <w:tblGridChange w:id="0">
          <w:tblGrid>
            <w:gridCol w:w="4665"/>
            <w:gridCol w:w="1576"/>
            <w:gridCol w:w="3119"/>
          </w:tblGrid>
        </w:tblGridChange>
      </w:tblGrid>
      <w:tr>
        <w:trPr>
          <w:cantSplit w:val="0"/>
          <w:tblHeader w:val="0"/>
        </w:trPr>
        <w:tc>
          <w:tcPr/>
          <w:p w:rsidR="00000000" w:rsidDel="00000000" w:rsidP="00000000" w:rsidRDefault="00000000" w:rsidRPr="00000000" w14:paraId="0000010D">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10E">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10F">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110">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111">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2">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3">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4">
            <w:pPr>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115">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  Factor Systems LLC dba Billtrust</w:t>
            </w:r>
          </w:p>
          <w:p w:rsidR="00000000" w:rsidDel="00000000" w:rsidP="00000000" w:rsidRDefault="00000000" w:rsidRPr="00000000" w14:paraId="00000116">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r w:rsidDel="00000000" w:rsidR="00000000" w:rsidRPr="00000000">
              <w:rPr>
                <w:rFonts w:ascii="Arial" w:cs="Arial" w:eastAsia="Arial" w:hAnsi="Arial"/>
                <w:b w:val="1"/>
                <w:sz w:val="18"/>
                <w:szCs w:val="18"/>
                <w:highlight w:val="yellow"/>
                <w:rtl w:val="0"/>
              </w:rPr>
              <w:t xml:space="preserve"> </w:t>
            </w:r>
            <w:r w:rsidDel="00000000" w:rsidR="00000000" w:rsidRPr="00000000">
              <w:rPr>
                <w:rtl w:val="0"/>
              </w:rPr>
            </w:r>
          </w:p>
          <w:p w:rsidR="00000000" w:rsidDel="00000000" w:rsidP="00000000" w:rsidRDefault="00000000" w:rsidRPr="00000000" w14:paraId="00000117">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1009 Lenox Drive, Lawrenceville, NJ 08648</w:t>
            </w:r>
          </w:p>
          <w:p w:rsidR="00000000" w:rsidDel="00000000" w:rsidP="00000000" w:rsidRDefault="00000000" w:rsidRPr="00000000" w14:paraId="00000118">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p>
        </w:tc>
        <w:tc>
          <w:tcPr/>
          <w:p w:rsidR="00000000" w:rsidDel="00000000" w:rsidP="00000000" w:rsidRDefault="00000000" w:rsidRPr="00000000" w14:paraId="00000119">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1A">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Issued:</w:t>
            </w:r>
          </w:p>
          <w:p w:rsidR="00000000" w:rsidDel="00000000" w:rsidP="00000000" w:rsidRDefault="00000000" w:rsidRPr="00000000" w14:paraId="0000011B">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Offer Valid Until:</w:t>
            </w:r>
            <w:sdt>
              <w:sdtPr>
                <w:tag w:val="goog_rdk_53"/>
              </w:sdtPr>
              <w:sdtContent>
                <w:ins w:author="Liz Shields" w:id="16" w:date="2022-12-27T12:05:00Z">
                  <w:r w:rsidDel="00000000" w:rsidR="00000000" w:rsidRPr="00000000">
                    <w:rPr>
                      <w:rFonts w:ascii="Arial" w:cs="Arial" w:eastAsia="Arial" w:hAnsi="Arial"/>
                      <w:b w:val="1"/>
                      <w:sz w:val="18"/>
                      <w:szCs w:val="18"/>
                      <w:rtl w:val="0"/>
                    </w:rPr>
                    <w:t xml:space="preserve"> </w:t>
                  </w:r>
                  <w:sdt>
                    <w:sdtPr>
                      <w:tag w:val="goog_rdk_54"/>
                    </w:sdtPr>
                    <w:sdtContent>
                      <w:del w:author="Jason Gardner" w:id="17" w:date="2023-01-26T21:01:45Z">
                        <w:r w:rsidDel="00000000" w:rsidR="00000000" w:rsidRPr="00000000">
                          <w:rPr>
                            <w:rFonts w:ascii="Arial" w:cs="Arial" w:eastAsia="Arial" w:hAnsi="Arial"/>
                            <w:b w:val="1"/>
                            <w:sz w:val="18"/>
                            <w:szCs w:val="18"/>
                            <w:rtl w:val="0"/>
                          </w:rPr>
                          <w:delText xml:space="preserve">January 31, 2023</w:delText>
                        </w:r>
                      </w:del>
                    </w:sdtContent>
                  </w:sdt>
                </w:ins>
              </w:sdtContent>
            </w:sdt>
            <w:r w:rsidDel="00000000" w:rsidR="00000000" w:rsidRPr="00000000">
              <w:rPr>
                <w:rtl w:val="0"/>
              </w:rPr>
            </w:r>
          </w:p>
        </w:tc>
      </w:tr>
    </w:tbl>
    <w:p w:rsidR="00000000" w:rsidDel="00000000" w:rsidP="00000000" w:rsidRDefault="00000000" w:rsidRPr="00000000" w14:paraId="0000011C">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D">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rsidR="00000000" w:rsidDel="00000000" w:rsidP="00000000" w:rsidRDefault="00000000" w:rsidRPr="00000000" w14:paraId="0000011E">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11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547"/>
          <w:tab w:val="left" w:leader="none" w:pos="1620"/>
        </w:tabs>
        <w:spacing w:line="264"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 Order Form Term</w:t>
      </w:r>
    </w:p>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Platform Fees:</w:t>
      </w:r>
    </w:p>
    <w:p w:rsidR="00000000" w:rsidDel="00000000" w:rsidP="00000000" w:rsidRDefault="00000000" w:rsidRPr="00000000" w14:paraId="00000123">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API Usage Fees:</w:t>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 Account Updater:</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Arial" w:cs="Arial" w:eastAsia="Arial" w:hAnsi="Arial"/>
          <w:color w:val="000000"/>
          <w:sz w:val="18"/>
          <w:szCs w:val="18"/>
          <w:highlight w:val="yellow"/>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 xml:space="preserve">) Payments: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Customer may elect to pay all amounts due under this Agreement either by:</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p>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1440" w:firstLine="0"/>
        <w:rPr>
          <w:color w:val="000000"/>
        </w:rPr>
      </w:pPr>
      <w:r w:rsidDel="00000000" w:rsidR="00000000" w:rsidRPr="00000000">
        <w:rPr>
          <w:rFonts w:ascii="Arial" w:cs="Arial" w:eastAsia="Arial" w:hAnsi="Arial"/>
          <w:color w:val="000000"/>
          <w:sz w:val="18"/>
          <w:szCs w:val="18"/>
          <w:rtl w:val="0"/>
        </w:rPr>
        <w:t xml:space="preserve">Receiver:</w:t>
        <w:tab/>
        <w:t xml:space="preserve">Webster Bank</w:t>
      </w: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Fonts w:ascii="Arial" w:cs="Arial" w:eastAsia="Arial" w:hAnsi="Arial"/>
          <w:color w:val="000000"/>
          <w:sz w:val="18"/>
          <w:szCs w:val="18"/>
          <w:rtl w:val="0"/>
        </w:rPr>
        <w:t xml:space="preserve">ABA/Routing #: </w:t>
        <w:tab/>
      </w:r>
      <w:r w:rsidDel="00000000" w:rsidR="00000000" w:rsidRPr="00000000">
        <w:rPr>
          <w:rFonts w:ascii="Arial" w:cs="Arial" w:eastAsia="Arial" w:hAnsi="Arial"/>
          <w:color w:val="000000"/>
          <w:sz w:val="18"/>
          <w:szCs w:val="18"/>
          <w:highlight w:val="white"/>
          <w:rtl w:val="0"/>
        </w:rPr>
        <w:t xml:space="preserve">211170101</w:t>
      </w: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Fonts w:ascii="Arial" w:cs="Arial" w:eastAsia="Arial" w:hAnsi="Arial"/>
          <w:color w:val="000000"/>
          <w:sz w:val="18"/>
          <w:szCs w:val="18"/>
          <w:rtl w:val="0"/>
        </w:rPr>
        <w:t xml:space="preserve">SWIFT Code:</w:t>
        <w:tab/>
      </w:r>
      <w:r w:rsidDel="00000000" w:rsidR="00000000" w:rsidRPr="00000000">
        <w:rPr>
          <w:rFonts w:ascii="Arial" w:cs="Arial" w:eastAsia="Arial" w:hAnsi="Arial"/>
          <w:color w:val="000000"/>
          <w:sz w:val="18"/>
          <w:szCs w:val="18"/>
          <w:highlight w:val="white"/>
          <w:rtl w:val="0"/>
        </w:rPr>
        <w:t xml:space="preserve">WENAUS31</w:t>
      </w: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rFonts w:ascii="Arial" w:cs="Arial" w:eastAsia="Arial" w:hAnsi="Arial"/>
          <w:color w:val="000000"/>
          <w:sz w:val="18"/>
          <w:szCs w:val="18"/>
          <w:rtl w:val="0"/>
        </w:rPr>
        <w:t xml:space="preserve">Beneficiary:</w:t>
        <w:tab/>
      </w:r>
      <w:r w:rsidDel="00000000" w:rsidR="00000000" w:rsidRPr="00000000">
        <w:rPr>
          <w:rFonts w:ascii="Arial" w:cs="Arial" w:eastAsia="Arial" w:hAnsi="Arial"/>
          <w:color w:val="000000"/>
          <w:sz w:val="18"/>
          <w:szCs w:val="18"/>
          <w:highlight w:val="white"/>
          <w:rtl w:val="0"/>
        </w:rPr>
        <w:t xml:space="preserve">0024760830</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Fonts w:ascii="Arial" w:cs="Arial" w:eastAsia="Arial" w:hAnsi="Arial"/>
          <w:color w:val="000000"/>
          <w:sz w:val="18"/>
          <w:szCs w:val="18"/>
          <w:rtl w:val="0"/>
        </w:rPr>
        <w:tab/>
        <w:tab/>
        <w:t xml:space="preserve">Spreedly, Inc.</w:t>
      </w:r>
      <w:r w:rsidDel="00000000" w:rsidR="00000000" w:rsidRPr="00000000">
        <w:rPr>
          <w:rtl w:val="0"/>
        </w:rPr>
      </w:r>
    </w:p>
    <w:p w:rsidR="00000000" w:rsidDel="00000000" w:rsidP="00000000" w:rsidRDefault="00000000" w:rsidRPr="00000000" w14:paraId="00000133">
      <w:pPr>
        <w:ind w:left="1440" w:firstLine="0"/>
        <w:rPr/>
      </w:pPr>
      <w:r w:rsidDel="00000000" w:rsidR="00000000" w:rsidRPr="00000000">
        <w:rPr>
          <w:rFonts w:ascii="Arial" w:cs="Arial" w:eastAsia="Arial" w:hAnsi="Arial"/>
          <w:color w:val="000000"/>
          <w:sz w:val="18"/>
          <w:szCs w:val="18"/>
          <w:rtl w:val="0"/>
        </w:rPr>
        <w:tab/>
        <w:tab/>
        <w:t xml:space="preserve">300 Morris Street, Suite 400</w:t>
      </w:r>
      <w:r w:rsidDel="00000000" w:rsidR="00000000" w:rsidRPr="00000000">
        <w:rPr>
          <w:rtl w:val="0"/>
        </w:rPr>
      </w:r>
    </w:p>
    <w:p w:rsidR="00000000" w:rsidDel="00000000" w:rsidP="00000000" w:rsidRDefault="00000000" w:rsidRPr="00000000" w14:paraId="00000134">
      <w:pPr>
        <w:ind w:left="1440" w:firstLine="0"/>
        <w:rPr/>
      </w:pPr>
      <w:r w:rsidDel="00000000" w:rsidR="00000000" w:rsidRPr="00000000">
        <w:rPr>
          <w:rFonts w:ascii="Arial" w:cs="Arial" w:eastAsia="Arial" w:hAnsi="Arial"/>
          <w:color w:val="000000"/>
          <w:sz w:val="18"/>
          <w:szCs w:val="18"/>
          <w:rtl w:val="0"/>
        </w:rPr>
        <w:tab/>
        <w:tab/>
        <w:t xml:space="preserve">Durham, NC 27701</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 xml:space="preserve">USA</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leader="none" w:pos="5552"/>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p>
    <w:p w:rsidR="00000000" w:rsidDel="00000000" w:rsidP="00000000" w:rsidRDefault="00000000" w:rsidRPr="00000000" w14:paraId="0000013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C">
      <w:pPr>
        <w:tabs>
          <w:tab w:val="left" w:leader="none" w:pos="4054"/>
        </w:tabs>
        <w:jc w:val="center"/>
        <w:rPr>
          <w:rFonts w:ascii="Arial" w:cs="Arial" w:eastAsia="Arial" w:hAnsi="Arial"/>
          <w:b w:val="1"/>
          <w:smallCaps w:val="1"/>
          <w:color w:val="000000"/>
        </w:rPr>
      </w:pPr>
      <w:r w:rsidDel="00000000" w:rsidR="00000000" w:rsidRPr="00000000">
        <w:rPr>
          <w:rtl w:val="0"/>
        </w:rPr>
        <w:t xml:space="preserve">     </w:t>
      </w:r>
      <w:sdt>
        <w:sdtPr>
          <w:tag w:val="goog_rdk_55"/>
        </w:sdtPr>
        <w:sdtContent>
          <w:commentRangeStart w:id="29"/>
        </w:sdtContent>
      </w:sdt>
      <w:r w:rsidDel="00000000" w:rsidR="00000000" w:rsidRPr="00000000">
        <w:rPr>
          <w:rFonts w:ascii="Arial" w:cs="Arial" w:eastAsia="Arial" w:hAnsi="Arial"/>
          <w:b w:val="1"/>
          <w:color w:val="cc0000"/>
          <w:rtl w:val="0"/>
        </w:rPr>
        <w:t xml:space="preserve">SAMPLE ONLY DO NOT SIGN</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3D">
      <w:pPr>
        <w:tabs>
          <w:tab w:val="left" w:leader="none" w:pos="4054"/>
        </w:tabs>
        <w:rPr>
          <w:rFonts w:ascii="Arial" w:cs="Arial" w:eastAsia="Arial" w:hAnsi="Arial"/>
          <w:sz w:val="18"/>
          <w:szCs w:val="18"/>
        </w:rPr>
        <w:sectPr>
          <w:footerReference r:id="rId18" w:type="default"/>
          <w:type w:val="nextPage"/>
          <w:pgSz w:h="15840" w:w="12240" w:orient="portrait"/>
          <w:pgMar w:bottom="1440" w:top="1440" w:left="1440" w:right="1440" w:header="720" w:footer="720"/>
        </w:sectPr>
      </w:pPr>
      <w:r w:rsidDel="00000000" w:rsidR="00000000" w:rsidRPr="00000000">
        <w:rPr>
          <w:rFonts w:ascii="Arial" w:cs="Arial" w:eastAsia="Arial" w:hAnsi="Arial"/>
          <w:sz w:val="18"/>
          <w:szCs w:val="18"/>
          <w:rtl w:val="0"/>
        </w:rPr>
        <w:tab/>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60" w:lineRule="auto"/>
        <w:jc w:val="center"/>
        <w:rPr>
          <w:rFonts w:ascii="Arial" w:cs="Arial" w:eastAsia="Arial" w:hAnsi="Arial"/>
          <w:b w:val="1"/>
          <w:smallCaps w:val="1"/>
          <w:color w:val="000000"/>
          <w:sz w:val="18"/>
          <w:szCs w:val="18"/>
        </w:rPr>
      </w:pPr>
      <w:r w:rsidDel="00000000" w:rsidR="00000000" w:rsidRPr="00000000">
        <w:rPr>
          <w:rFonts w:ascii="Arial" w:cs="Arial" w:eastAsia="Arial" w:hAnsi="Arial"/>
          <w:b w:val="1"/>
          <w:smallCaps w:val="1"/>
          <w:color w:val="000000"/>
          <w:sz w:val="18"/>
          <w:szCs w:val="18"/>
          <w:rtl w:val="0"/>
        </w:rPr>
        <w:t xml:space="preserve">SCHEDULE </w:t>
      </w:r>
      <w:r w:rsidDel="00000000" w:rsidR="00000000" w:rsidRPr="00000000">
        <w:rPr>
          <w:rFonts w:ascii="Arial" w:cs="Arial" w:eastAsia="Arial" w:hAnsi="Arial"/>
          <w:b w:val="1"/>
          <w:smallCaps w:val="1"/>
          <w:sz w:val="18"/>
          <w:szCs w:val="18"/>
          <w:rtl w:val="0"/>
        </w:rPr>
        <w:t xml:space="preserve">B</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225" w:firstLine="0"/>
        <w:jc w:val="center"/>
        <w:rPr>
          <w:rFonts w:ascii="Arial" w:cs="Arial" w:eastAsia="Arial" w:hAnsi="Arial"/>
          <w:color w:val="000000"/>
          <w:sz w:val="18"/>
          <w:szCs w:val="18"/>
        </w:rPr>
      </w:pPr>
      <w:sdt>
        <w:sdtPr>
          <w:tag w:val="goog_rdk_56"/>
        </w:sdtPr>
        <w:sdtContent>
          <w:commentRangeStart w:id="30"/>
        </w:sdtContent>
      </w:sdt>
      <w:r w:rsidDel="00000000" w:rsidR="00000000" w:rsidRPr="00000000">
        <w:rPr>
          <w:rFonts w:ascii="Arial" w:cs="Arial" w:eastAsia="Arial" w:hAnsi="Arial"/>
          <w:b w:val="1"/>
          <w:color w:val="000000"/>
          <w:sz w:val="18"/>
          <w:szCs w:val="18"/>
          <w:rtl w:val="0"/>
        </w:rPr>
        <w:t xml:space="preserve">Data Security Policy</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240" w:befor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pacing w:after="240" w:before="240" w:lineRule="auto"/>
        <w:ind w:left="0" w:firstLine="0"/>
        <w:jc w:val="both"/>
        <w:rPr>
          <w:rFonts w:ascii="Arial" w:cs="Arial" w:eastAsia="Arial" w:hAnsi="Arial"/>
          <w:color w:val="000000"/>
          <w:sz w:val="18"/>
          <w:szCs w:val="18"/>
        </w:rPr>
      </w:pPr>
      <w:bookmarkStart w:colFirst="0" w:colLast="0" w:name="_heading=h.gjdgxs" w:id="38"/>
      <w:bookmarkEnd w:id="38"/>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2">
      <w:pPr>
        <w:widowControl w:val="0"/>
        <w:numPr>
          <w:ilvl w:val="1"/>
          <w:numId w:val="3"/>
        </w:numPr>
        <w:pBdr>
          <w:top w:space="0" w:sz="0" w:val="nil"/>
          <w:left w:space="0" w:sz="0" w:val="nil"/>
          <w:bottom w:space="0" w:sz="0" w:val="nil"/>
          <w:right w:space="0" w:sz="0" w:val="nil"/>
          <w:between w:space="0" w:sz="0" w:val="nil"/>
        </w:pBdr>
        <w:tabs>
          <w:tab w:val="left" w:leader="none" w:pos="135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rsidR="00000000" w:rsidDel="00000000" w:rsidP="00000000" w:rsidRDefault="00000000" w:rsidRPr="00000000" w14:paraId="00000143">
      <w:pPr>
        <w:widowControl w:val="0"/>
        <w:numPr>
          <w:ilvl w:val="1"/>
          <w:numId w:val="3"/>
        </w:numPr>
        <w:pBdr>
          <w:top w:space="0" w:sz="0" w:val="nil"/>
          <w:left w:space="0" w:sz="0" w:val="nil"/>
          <w:bottom w:space="0" w:sz="0" w:val="nil"/>
          <w:right w:space="0" w:sz="0" w:val="nil"/>
          <w:between w:space="0" w:sz="0" w:val="nil"/>
        </w:pBdr>
        <w:tabs>
          <w:tab w:val="left" w:leader="none" w:pos="135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rsidR="00000000" w:rsidDel="00000000" w:rsidP="00000000" w:rsidRDefault="00000000" w:rsidRPr="00000000" w14:paraId="00000144">
      <w:pPr>
        <w:widowControl w:val="0"/>
        <w:numPr>
          <w:ilvl w:val="0"/>
          <w:numId w:val="3"/>
        </w:numPr>
        <w:pBdr>
          <w:top w:space="0" w:sz="0" w:val="nil"/>
          <w:left w:space="0" w:sz="0" w:val="nil"/>
          <w:bottom w:space="0" w:sz="0" w:val="nil"/>
          <w:right w:space="0" w:sz="0" w:val="nil"/>
          <w:between w:space="0" w:sz="0" w:val="nil"/>
        </w:pBdr>
        <w:tabs>
          <w:tab w:val="left" w:leader="none"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5">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Controls</w:t>
      </w:r>
      <w:r w:rsidDel="00000000" w:rsidR="00000000" w:rsidRPr="00000000">
        <w:rPr>
          <w:rFonts w:ascii="Arial" w:cs="Arial" w:eastAsia="Arial" w:hAnsi="Arial"/>
          <w:color w:val="000000"/>
          <w:sz w:val="18"/>
          <w:szCs w:val="18"/>
          <w:rtl w:val="0"/>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sidDel="00000000" w:rsidR="00000000" w:rsidRPr="00000000">
        <w:rPr>
          <w:rFonts w:ascii="Arial" w:cs="Arial" w:eastAsia="Arial" w:hAnsi="Arial"/>
          <w:sz w:val="18"/>
          <w:szCs w:val="18"/>
          <w:rtl w:val="0"/>
        </w:rPr>
        <w:t xml:space="preserve">D</w:t>
      </w:r>
      <w:r w:rsidDel="00000000" w:rsidR="00000000" w:rsidRPr="00000000">
        <w:rPr>
          <w:rFonts w:ascii="Arial" w:cs="Arial" w:eastAsia="Arial" w:hAnsi="Arial"/>
          <w:color w:val="000000"/>
          <w:sz w:val="18"/>
          <w:szCs w:val="18"/>
          <w:rtl w:val="0"/>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w:t>
      </w:r>
      <w:sdt>
        <w:sdtPr>
          <w:tag w:val="goog_rdk_57"/>
        </w:sdtPr>
        <w:sdtContent>
          <w:commentRangeStart w:id="31"/>
        </w:sdtContent>
      </w:sdt>
      <w:r w:rsidDel="00000000" w:rsidR="00000000" w:rsidRPr="00000000">
        <w:rPr>
          <w:rFonts w:ascii="Arial" w:cs="Arial" w:eastAsia="Arial" w:hAnsi="Arial"/>
          <w:color w:val="000000"/>
          <w:sz w:val="18"/>
          <w:szCs w:val="18"/>
          <w:rtl w:val="0"/>
        </w:rPr>
        <w:t xml:space="preserve">Attachment </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attached hereto and incorporated by reference</w:t>
      </w:r>
      <w:commentRangeEnd w:id="31"/>
      <w:r w:rsidDel="00000000" w:rsidR="00000000" w:rsidRPr="00000000">
        <w:commentReference w:id="31"/>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6">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Ownership and Use Limitations</w:t>
      </w:r>
      <w:r w:rsidDel="00000000" w:rsidR="00000000" w:rsidRPr="00000000">
        <w:rPr>
          <w:rFonts w:ascii="Arial" w:cs="Arial" w:eastAsia="Arial" w:hAnsi="Arial"/>
          <w:color w:val="000000"/>
          <w:sz w:val="18"/>
          <w:szCs w:val="18"/>
          <w:rtl w:val="0"/>
        </w:rPr>
        <w:t xml:space="preserve">.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rsidR="00000000" w:rsidDel="00000000" w:rsidP="00000000" w:rsidRDefault="00000000" w:rsidRPr="00000000" w14:paraId="00000147">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Deletion</w:t>
      </w:r>
      <w:r w:rsidDel="00000000" w:rsidR="00000000" w:rsidRPr="00000000">
        <w:rPr>
          <w:rFonts w:ascii="Arial" w:cs="Arial" w:eastAsia="Arial" w:hAnsi="Arial"/>
          <w:color w:val="000000"/>
          <w:sz w:val="18"/>
          <w:szCs w:val="18"/>
          <w:rtl w:val="0"/>
        </w:rPr>
        <w:t xml:space="preserve">.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rsidR="00000000" w:rsidDel="00000000" w:rsidP="00000000" w:rsidRDefault="00000000" w:rsidRPr="00000000" w14:paraId="00000148">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Tokenization</w:t>
      </w:r>
      <w:r w:rsidDel="00000000" w:rsidR="00000000" w:rsidRPr="00000000">
        <w:rPr>
          <w:rFonts w:ascii="Arial" w:cs="Arial" w:eastAsia="Arial" w:hAnsi="Arial"/>
          <w:color w:val="000000"/>
          <w:sz w:val="18"/>
          <w:szCs w:val="18"/>
          <w:rtl w:val="0"/>
        </w:rPr>
        <w:t xml:space="preserve">.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rsidR="00000000" w:rsidDel="00000000" w:rsidP="00000000" w:rsidRDefault="00000000" w:rsidRPr="00000000" w14:paraId="00000149">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Third-Party Audit and Compliance</w:t>
      </w:r>
      <w:r w:rsidDel="00000000" w:rsidR="00000000" w:rsidRPr="00000000">
        <w:rPr>
          <w:rFonts w:ascii="Arial" w:cs="Arial" w:eastAsia="Arial" w:hAnsi="Arial"/>
          <w:color w:val="000000"/>
          <w:sz w:val="18"/>
          <w:szCs w:val="18"/>
          <w:rtl w:val="0"/>
        </w:rPr>
        <w:t xml:space="preserve">.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rsidR="00000000" w:rsidDel="00000000" w:rsidP="00000000" w:rsidRDefault="00000000" w:rsidRPr="00000000" w14:paraId="0000014A">
      <w:pPr>
        <w:widowControl w:val="0"/>
        <w:numPr>
          <w:ilvl w:val="1"/>
          <w:numId w:val="3"/>
        </w:numPr>
        <w:pBdr>
          <w:top w:space="0" w:sz="0" w:val="nil"/>
          <w:left w:space="0" w:sz="0" w:val="nil"/>
          <w:bottom w:space="0" w:sz="0" w:val="nil"/>
          <w:right w:space="0" w:sz="0" w:val="nil"/>
          <w:between w:space="0" w:sz="0" w:val="nil"/>
        </w:pBdr>
        <w:tabs>
          <w:tab w:val="left" w:leader="none"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Use of Subcontractors</w:t>
      </w:r>
      <w:r w:rsidDel="00000000" w:rsidR="00000000" w:rsidRPr="00000000">
        <w:rPr>
          <w:rFonts w:ascii="Arial" w:cs="Arial" w:eastAsia="Arial" w:hAnsi="Arial"/>
          <w:color w:val="000000"/>
          <w:sz w:val="18"/>
          <w:szCs w:val="18"/>
          <w:rtl w:val="0"/>
        </w:rPr>
        <w:t xml:space="preserve">.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rsidR="00000000" w:rsidDel="00000000" w:rsidP="00000000" w:rsidRDefault="00000000" w:rsidRPr="00000000" w14:paraId="0000014B">
      <w:pPr>
        <w:widowControl w:val="0"/>
        <w:numPr>
          <w:ilvl w:val="1"/>
          <w:numId w:val="3"/>
        </w:numPr>
        <w:pBdr>
          <w:top w:space="0" w:sz="0" w:val="nil"/>
          <w:left w:space="0" w:sz="0" w:val="nil"/>
          <w:bottom w:space="0" w:sz="0" w:val="nil"/>
          <w:right w:space="0" w:sz="0" w:val="nil"/>
          <w:between w:space="0" w:sz="0" w:val="nil"/>
        </w:pBdr>
        <w:tabs>
          <w:tab w:val="left" w:leader="none" w:pos="72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Additional Controls</w:t>
      </w:r>
      <w:r w:rsidDel="00000000" w:rsidR="00000000" w:rsidRPr="00000000">
        <w:rPr>
          <w:rFonts w:ascii="Arial" w:cs="Arial" w:eastAsia="Arial" w:hAnsi="Arial"/>
          <w:color w:val="000000"/>
          <w:sz w:val="18"/>
          <w:szCs w:val="18"/>
          <w:rtl w:val="0"/>
        </w:rPr>
        <w:t xml:space="preserve">.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rsidR="00000000" w:rsidDel="00000000" w:rsidP="00000000" w:rsidRDefault="00000000" w:rsidRPr="00000000" w14:paraId="0000014C">
      <w:pPr>
        <w:widowControl w:val="0"/>
        <w:numPr>
          <w:ilvl w:val="0"/>
          <w:numId w:val="3"/>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Response</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D">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2160" w:hanging="144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Response Actions</w:t>
      </w:r>
      <w:r w:rsidDel="00000000" w:rsidR="00000000" w:rsidRPr="00000000">
        <w:rPr>
          <w:rFonts w:ascii="Arial" w:cs="Arial" w:eastAsia="Arial" w:hAnsi="Arial"/>
          <w:color w:val="000000"/>
          <w:sz w:val="18"/>
          <w:szCs w:val="18"/>
          <w:rtl w:val="0"/>
        </w:rPr>
        <w:t xml:space="preserve">. In the event of a Data Incident, Spreedly will:</w:t>
      </w:r>
    </w:p>
    <w:p w:rsidR="00000000" w:rsidDel="00000000" w:rsidP="00000000" w:rsidRDefault="00000000" w:rsidRPr="00000000" w14:paraId="0000014E">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conduct a reasonable investigation of the reasons for and circumstances of such Data Incident;</w:t>
      </w:r>
    </w:p>
    <w:p w:rsidR="00000000" w:rsidDel="00000000" w:rsidP="00000000" w:rsidRDefault="00000000" w:rsidRPr="00000000" w14:paraId="0000014F">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take all reasonably necessary actions to prevent, contain, and mitigate the impact of, such Data Incident, and remediate such Data Incident;</w:t>
      </w:r>
    </w:p>
    <w:p w:rsidR="00000000" w:rsidDel="00000000" w:rsidP="00000000" w:rsidRDefault="00000000" w:rsidRPr="00000000" w14:paraId="00000150">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provide notice to Customer using the contact information identified in the most recent Order Form  without undue delay and in any event within twenty-four (24) hours after the Spreedly confirms such Data Incident;</w:t>
      </w:r>
    </w:p>
    <w:p w:rsidR="00000000" w:rsidDel="00000000" w:rsidP="00000000" w:rsidRDefault="00000000" w:rsidRPr="00000000" w14:paraId="00000151">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and in no event more than two (2) Business Days after the Spreedly provides notice of a Data Incident provide a written report to Customer providing all relevant details concerning such Data Incident;</w:t>
      </w:r>
    </w:p>
    <w:p w:rsidR="00000000" w:rsidDel="00000000" w:rsidP="00000000" w:rsidRDefault="00000000" w:rsidRPr="00000000" w14:paraId="00000152">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collect and preserve all evidence concerning the discovery, cause, vulnerability, remedial actions and impact related to such Data Incident; and</w:t>
      </w:r>
    </w:p>
    <w:p w:rsidR="00000000" w:rsidDel="00000000" w:rsidP="00000000" w:rsidRDefault="00000000" w:rsidRPr="00000000" w14:paraId="00000153">
      <w:pPr>
        <w:widowControl w:val="0"/>
        <w:numPr>
          <w:ilvl w:val="2"/>
          <w:numId w:val="3"/>
        </w:numPr>
        <w:pBdr>
          <w:top w:space="0" w:sz="0" w:val="nil"/>
          <w:left w:space="0" w:sz="0" w:val="nil"/>
          <w:bottom w:space="0" w:sz="0" w:val="nil"/>
          <w:right w:space="0" w:sz="0" w:val="nil"/>
          <w:between w:space="0" w:sz="0" w:val="nil"/>
        </w:pBdr>
        <w:tabs>
          <w:tab w:val="left" w:leader="none"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 the incident response and remedial actions taken in detail.</w:t>
      </w:r>
    </w:p>
    <w:p w:rsidR="00000000" w:rsidDel="00000000" w:rsidP="00000000" w:rsidRDefault="00000000" w:rsidRPr="00000000" w14:paraId="00000154">
      <w:pPr>
        <w:widowControl w:val="0"/>
        <w:numPr>
          <w:ilvl w:val="1"/>
          <w:numId w:val="3"/>
        </w:numPr>
        <w:pBdr>
          <w:top w:space="0" w:sz="0" w:val="nil"/>
          <w:left w:space="0" w:sz="0" w:val="nil"/>
          <w:bottom w:space="0" w:sz="0" w:val="nil"/>
          <w:right w:space="0" w:sz="0" w:val="nil"/>
          <w:between w:space="0" w:sz="0" w:val="nil"/>
        </w:pBdr>
        <w:tabs>
          <w:tab w:val="left" w:leader="none" w:pos="90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Notice</w:t>
      </w:r>
      <w:r w:rsidDel="00000000" w:rsidR="00000000" w:rsidRPr="00000000">
        <w:rPr>
          <w:rFonts w:ascii="Arial" w:cs="Arial" w:eastAsia="Arial" w:hAnsi="Arial"/>
          <w:color w:val="000000"/>
          <w:sz w:val="18"/>
          <w:szCs w:val="18"/>
          <w:rtl w:val="0"/>
        </w:rPr>
        <w:t xml:space="preserve">.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rsidR="00000000" w:rsidDel="00000000" w:rsidP="00000000" w:rsidRDefault="00000000" w:rsidRPr="00000000" w14:paraId="00000155">
      <w:pPr>
        <w:widowControl w:val="0"/>
        <w:numPr>
          <w:ilvl w:val="1"/>
          <w:numId w:val="3"/>
        </w:numPr>
        <w:pBdr>
          <w:top w:space="0" w:sz="0" w:val="nil"/>
          <w:left w:space="0" w:sz="0" w:val="nil"/>
          <w:bottom w:space="0" w:sz="0" w:val="nil"/>
          <w:right w:space="0" w:sz="0" w:val="nil"/>
          <w:between w:space="0" w:sz="0" w:val="nil"/>
        </w:pBdr>
        <w:tabs>
          <w:tab w:val="left" w:leader="none" w:pos="90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Contacts</w:t>
      </w:r>
      <w:r w:rsidDel="00000000" w:rsidR="00000000" w:rsidRPr="00000000">
        <w:rPr>
          <w:rFonts w:ascii="Arial" w:cs="Arial" w:eastAsia="Arial" w:hAnsi="Arial"/>
          <w:color w:val="000000"/>
          <w:sz w:val="18"/>
          <w:szCs w:val="18"/>
          <w:rtl w:val="0"/>
        </w:rPr>
        <w:t xml:space="preserve">. The following individuals will be the primary contacts for purposes of any coordination, communications or notices with respect to this Schedule, or any Data Incident:</w:t>
      </w:r>
    </w:p>
    <w:tbl>
      <w:tblPr>
        <w:tblStyle w:val="Table4"/>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Customer Security Contact:</w:t>
            </w:r>
          </w:p>
        </w:tc>
        <w:tc>
          <w:tcPr>
            <w:shd w:fill="d9d9d9"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Spreedly Security Contact:</w:t>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 Ken Hehl</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 Jennifer Rosario</w:t>
            </w:r>
          </w:p>
        </w:tc>
      </w:tr>
      <w:tr>
        <w:trPr>
          <w:cantSplit w:val="0"/>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 888-727-7750</w:t>
            </w:r>
          </w:p>
        </w:tc>
      </w:tr>
      <w:tr>
        <w:trPr>
          <w:cantSplit w:val="0"/>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 Security@billtrust.com</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 security@spreedly.com</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240" w:befor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Each party will promptly notify the other if any of the foregoing contact information changes.</w:t>
      </w:r>
    </w:p>
    <w:p w:rsidR="00000000" w:rsidDel="00000000" w:rsidP="00000000" w:rsidRDefault="00000000" w:rsidRPr="00000000" w14:paraId="0000015F">
      <w:pPr>
        <w:widowControl w:val="0"/>
        <w:numPr>
          <w:ilvl w:val="0"/>
          <w:numId w:val="3"/>
        </w:numPr>
        <w:pBdr>
          <w:top w:space="0" w:sz="0" w:val="nil"/>
          <w:left w:space="0" w:sz="0" w:val="nil"/>
          <w:bottom w:space="0" w:sz="0" w:val="nil"/>
          <w:right w:space="0" w:sz="0" w:val="nil"/>
          <w:between w:space="0" w:sz="0" w:val="nil"/>
        </w:pBdr>
        <w:tabs>
          <w:tab w:val="left" w:leader="none"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Monitoring and Reporting</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60">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Records; Maintenance</w:t>
      </w:r>
      <w:r w:rsidDel="00000000" w:rsidR="00000000" w:rsidRPr="00000000">
        <w:rPr>
          <w:rFonts w:ascii="Arial" w:cs="Arial" w:eastAsia="Arial" w:hAnsi="Arial"/>
          <w:color w:val="000000"/>
          <w:sz w:val="18"/>
          <w:szCs w:val="18"/>
          <w:rtl w:val="0"/>
        </w:rPr>
        <w:t xml:space="preserve">. Spreedly will, consistent with PCI-DSS and its security obligations in this Schedule and the Agreement, collect and record information, and maintain logs, planning documents, audit trails, records and reports, concerning its security, its compliance with this Schedule, Laws, Data Incidents, its storage, processing and transmission of Customer Data and the accessing and use of Customer Data on the Platform.</w:t>
      </w:r>
    </w:p>
    <w:p w:rsidR="00000000" w:rsidDel="00000000" w:rsidP="00000000" w:rsidRDefault="00000000" w:rsidRPr="00000000" w14:paraId="00000161">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Customer Assessments</w:t>
      </w:r>
      <w:r w:rsidDel="00000000" w:rsidR="00000000" w:rsidRPr="00000000">
        <w:rPr>
          <w:rFonts w:ascii="Arial" w:cs="Arial" w:eastAsia="Arial" w:hAnsi="Arial"/>
          <w:color w:val="000000"/>
          <w:sz w:val="18"/>
          <w:szCs w:val="18"/>
          <w:rtl w:val="0"/>
        </w:rPr>
        <w:t xml:space="preserve">. Upon reasonable notice to Spreedly, once per year during the Term, Customer (or any vendor selected by Customer subject to the conditions in this </w:t>
      </w:r>
      <w:r w:rsidDel="00000000" w:rsidR="00000000" w:rsidRPr="00000000">
        <w:rPr>
          <w:rFonts w:ascii="Arial" w:cs="Arial" w:eastAsia="Arial" w:hAnsi="Arial"/>
          <w:sz w:val="18"/>
          <w:szCs w:val="18"/>
          <w:rtl w:val="0"/>
        </w:rPr>
        <w:t xml:space="preserve">Schedule)</w:t>
      </w:r>
      <w:r w:rsidDel="00000000" w:rsidR="00000000" w:rsidRPr="00000000">
        <w:rPr>
          <w:rFonts w:ascii="Arial" w:cs="Arial" w:eastAsia="Arial" w:hAnsi="Arial"/>
          <w:color w:val="000000"/>
          <w:sz w:val="18"/>
          <w:szCs w:val="18"/>
          <w:rtl w:val="0"/>
        </w:rPr>
        <w:t xml:space="preserve">, may at </w:t>
      </w:r>
      <w:r w:rsidDel="00000000" w:rsidR="00000000" w:rsidRPr="00000000">
        <w:rPr>
          <w:rFonts w:ascii="Arial" w:cs="Arial" w:eastAsia="Arial" w:hAnsi="Arial"/>
          <w:sz w:val="18"/>
          <w:szCs w:val="18"/>
          <w:rtl w:val="0"/>
        </w:rPr>
        <w:t xml:space="preserve">Customer’s sole cost, </w:t>
      </w:r>
      <w:r w:rsidDel="00000000" w:rsidR="00000000" w:rsidRPr="00000000">
        <w:rPr>
          <w:rFonts w:ascii="Arial" w:cs="Arial" w:eastAsia="Arial" w:hAnsi="Arial"/>
          <w:color w:val="000000"/>
          <w:sz w:val="18"/>
          <w:szCs w:val="18"/>
          <w:rtl w:val="0"/>
        </w:rPr>
        <w:t xml:space="preserve">undertake an assessment and audit of security and Spreedly’s compliance with this Schedule. </w:t>
      </w:r>
      <w:r w:rsidDel="00000000" w:rsidR="00000000" w:rsidRPr="00000000">
        <w:rPr>
          <w:rFonts w:ascii="Arial" w:cs="Arial" w:eastAsia="Arial" w:hAnsi="Arial"/>
          <w:sz w:val="18"/>
          <w:szCs w:val="18"/>
          <w:rtl w:val="0"/>
        </w:rPr>
        <w:t xml:space="preserve">The scope of such assessments and audits will be as mutually agreed between Spreedly and Customer but will not include penetration testing or any assessment that may adversely affect Spreedly’s production environment.</w:t>
      </w:r>
      <w:r w:rsidDel="00000000" w:rsidR="00000000" w:rsidRPr="00000000">
        <w:rPr>
          <w:rtl w:val="0"/>
        </w:rPr>
      </w:r>
    </w:p>
    <w:p w:rsidR="00000000" w:rsidDel="00000000" w:rsidP="00000000" w:rsidRDefault="00000000" w:rsidRPr="00000000" w14:paraId="00000162">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Coordinator</w:t>
      </w:r>
      <w:r w:rsidDel="00000000" w:rsidR="00000000" w:rsidRPr="00000000">
        <w:rPr>
          <w:rFonts w:ascii="Arial" w:cs="Arial" w:eastAsia="Arial" w:hAnsi="Arial"/>
          <w:color w:val="000000"/>
          <w:sz w:val="18"/>
          <w:szCs w:val="18"/>
          <w:rtl w:val="0"/>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individual is sufficiently trained, qualified and experienced to be able to fulfill these functions and any other related functions that might reasonably be expected to be carried out under this Schedule.</w:t>
      </w:r>
    </w:p>
    <w:p w:rsidR="00000000" w:rsidDel="00000000" w:rsidP="00000000" w:rsidRDefault="00000000" w:rsidRPr="00000000" w14:paraId="00000163">
      <w:pPr>
        <w:widowControl w:val="0"/>
        <w:numPr>
          <w:ilvl w:val="1"/>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Information Requests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64">
      <w:pPr>
        <w:widowControl w:val="0"/>
        <w:numPr>
          <w:ilvl w:val="2"/>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rsidR="00000000" w:rsidDel="00000000" w:rsidP="00000000" w:rsidRDefault="00000000" w:rsidRPr="00000000" w14:paraId="00000165">
      <w:pPr>
        <w:widowControl w:val="0"/>
        <w:numPr>
          <w:ilvl w:val="2"/>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rsidR="00000000" w:rsidDel="00000000" w:rsidP="00000000" w:rsidRDefault="00000000" w:rsidRPr="00000000" w14:paraId="00000166">
      <w:pPr>
        <w:widowControl w:val="0"/>
        <w:numPr>
          <w:ilvl w:val="0"/>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Cooperation and Coordination</w:t>
      </w:r>
      <w:r w:rsidDel="00000000" w:rsidR="00000000" w:rsidRPr="00000000">
        <w:rPr>
          <w:rFonts w:ascii="Arial" w:cs="Arial" w:eastAsia="Arial" w:hAnsi="Arial"/>
          <w:color w:val="000000"/>
          <w:sz w:val="18"/>
          <w:szCs w:val="18"/>
          <w:rtl w:val="0"/>
        </w:rPr>
        <w:t xml:space="preserve">.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rsidR="00000000" w:rsidDel="00000000" w:rsidP="00000000" w:rsidRDefault="00000000" w:rsidRPr="00000000" w14:paraId="00000167">
      <w:pPr>
        <w:widowControl w:val="0"/>
        <w:numPr>
          <w:ilvl w:val="0"/>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Survival</w:t>
      </w:r>
      <w:r w:rsidDel="00000000" w:rsidR="00000000" w:rsidRPr="00000000">
        <w:rPr>
          <w:rFonts w:ascii="Arial" w:cs="Arial" w:eastAsia="Arial" w:hAnsi="Arial"/>
          <w:color w:val="000000"/>
          <w:sz w:val="18"/>
          <w:szCs w:val="18"/>
          <w:rtl w:val="0"/>
        </w:rPr>
        <w:t xml:space="preserve">. Spreedly's obligations and Customer's rights in this Schedule will continue as long as Spreedly, or a third party for or on Spreedly's behalf, controls, possesses, stores, transmits or processes Customer Data, including after expiration or termination of the Agreement.</w:t>
      </w:r>
    </w:p>
    <w:p w:rsidR="00000000" w:rsidDel="00000000" w:rsidP="00000000" w:rsidRDefault="00000000" w:rsidRPr="00000000" w14:paraId="00000168">
      <w:pPr>
        <w:widowControl w:val="0"/>
        <w:numPr>
          <w:ilvl w:val="0"/>
          <w:numId w:val="3"/>
        </w:numPr>
        <w:pBdr>
          <w:top w:space="0" w:sz="0" w:val="nil"/>
          <w:left w:space="0" w:sz="0" w:val="nil"/>
          <w:bottom w:space="0" w:sz="0" w:val="nil"/>
          <w:right w:space="0" w:sz="0" w:val="nil"/>
          <w:between w:space="0" w:sz="0" w:val="nil"/>
        </w:pBdr>
        <w:tabs>
          <w:tab w:val="left" w:leader="none" w:pos="720"/>
          <w:tab w:val="left" w:leader="none" w:pos="1440"/>
        </w:tabs>
        <w:spacing w:after="240" w:lineRule="auto"/>
        <w:ind w:left="0" w:firstLine="0"/>
        <w:jc w:val="both"/>
        <w:rPr>
          <w:rFonts w:ascii="Arial" w:cs="Arial" w:eastAsia="Arial" w:hAnsi="Arial"/>
          <w:color w:val="000000"/>
          <w:sz w:val="18"/>
          <w:szCs w:val="18"/>
        </w:rPr>
        <w:sectPr>
          <w:type w:val="nextPage"/>
          <w:pgSz w:h="15840" w:w="12240" w:orient="portrait"/>
          <w:pgMar w:bottom="1440" w:top="1440" w:left="1440" w:right="1440" w:header="720" w:footer="720"/>
        </w:sectPr>
      </w:pPr>
      <w:r w:rsidDel="00000000" w:rsidR="00000000" w:rsidRPr="00000000">
        <w:rPr>
          <w:rFonts w:ascii="Arial" w:cs="Arial" w:eastAsia="Arial" w:hAnsi="Arial"/>
          <w:color w:val="000000"/>
          <w:sz w:val="18"/>
          <w:szCs w:val="18"/>
          <w:u w:val="single"/>
          <w:rtl w:val="0"/>
        </w:rPr>
        <w:t xml:space="preserve">Data Processing Agreement</w:t>
      </w:r>
      <w:r w:rsidDel="00000000" w:rsidR="00000000" w:rsidRPr="00000000">
        <w:rPr>
          <w:rFonts w:ascii="Arial" w:cs="Arial" w:eastAsia="Arial" w:hAnsi="Arial"/>
          <w:color w:val="000000"/>
          <w:sz w:val="18"/>
          <w:szCs w:val="18"/>
          <w:rtl w:val="0"/>
        </w:rPr>
        <w:t xml:space="preserve">. At the request of the Customer, Spreedly will enter into a data processing agreement that incorporates the </w:t>
      </w:r>
      <w:sdt>
        <w:sdtPr>
          <w:tag w:val="goog_rdk_58"/>
        </w:sdtPr>
        <w:sdtContent>
          <w:commentRangeStart w:id="32"/>
        </w:sdtContent>
      </w:sdt>
      <w:r w:rsidDel="00000000" w:rsidR="00000000" w:rsidRPr="00000000">
        <w:rPr>
          <w:rFonts w:ascii="Arial" w:cs="Arial" w:eastAsia="Arial" w:hAnsi="Arial"/>
          <w:color w:val="000000"/>
          <w:sz w:val="18"/>
          <w:szCs w:val="18"/>
          <w:rtl w:val="0"/>
        </w:rPr>
        <w:t xml:space="preserve">European Commission Standard Contractual Clauses between Controllers and Processors, in accordance with the Agreement (or any similar agreement with respect to non-European Union countries) with Customer and its </w:t>
      </w:r>
      <w:r w:rsidDel="00000000" w:rsidR="00000000" w:rsidRPr="00000000">
        <w:rPr>
          <w:rFonts w:ascii="Arial" w:cs="Arial" w:eastAsia="Arial" w:hAnsi="Arial"/>
          <w:sz w:val="18"/>
          <w:szCs w:val="18"/>
          <w:rtl w:val="0"/>
        </w:rPr>
        <w:t xml:space="preserve">A</w:t>
      </w:r>
      <w:r w:rsidDel="00000000" w:rsidR="00000000" w:rsidRPr="00000000">
        <w:rPr>
          <w:rFonts w:ascii="Arial" w:cs="Arial" w:eastAsia="Arial" w:hAnsi="Arial"/>
          <w:color w:val="000000"/>
          <w:sz w:val="18"/>
          <w:szCs w:val="18"/>
          <w:rtl w:val="0"/>
        </w:rPr>
        <w:t xml:space="preserve">ffiliates in order to allow Customer to be transferred to Spreedly and any Spreedly Affiliate.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69">
      <w:pPr>
        <w:spacing w:after="240" w:before="240" w:lineRule="auto"/>
        <w:ind w:left="225" w:firstLine="0"/>
        <w:jc w:val="center"/>
        <w:rPr>
          <w:rFonts w:ascii="Arial" w:cs="Arial" w:eastAsia="Arial" w:hAnsi="Arial"/>
          <w:sz w:val="18"/>
          <w:szCs w:val="18"/>
        </w:rPr>
      </w:pPr>
      <w:sdt>
        <w:sdtPr>
          <w:tag w:val="goog_rdk_59"/>
        </w:sdtPr>
        <w:sdtContent>
          <w:commentRangeStart w:id="33"/>
        </w:sdtContent>
      </w:sdt>
      <w:r w:rsidDel="00000000" w:rsidR="00000000" w:rsidRPr="00000000">
        <w:rPr>
          <w:rFonts w:ascii="Arial" w:cs="Arial" w:eastAsia="Arial" w:hAnsi="Arial"/>
          <w:b w:val="1"/>
          <w:sz w:val="18"/>
          <w:szCs w:val="18"/>
          <w:rtl w:val="0"/>
        </w:rPr>
        <w:t xml:space="preserve">Attachment 1: Specific Security Controls</w:t>
      </w:r>
      <w:commentRangeEnd w:id="33"/>
      <w:r w:rsidDel="00000000" w:rsidR="00000000" w:rsidRPr="00000000">
        <w:commentReference w:id="33"/>
      </w:r>
      <w:r w:rsidDel="00000000" w:rsidR="00000000" w:rsidRPr="00000000">
        <w:rPr>
          <w:rtl w:val="0"/>
        </w:rPr>
      </w:r>
    </w:p>
    <w:tbl>
      <w:tblPr>
        <w:tblStyle w:val="Table5"/>
        <w:tblW w:w="934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4"/>
        <w:gridCol w:w="7566"/>
        <w:tblGridChange w:id="0">
          <w:tblGrid>
            <w:gridCol w:w="1774"/>
            <w:gridCol w:w="7566"/>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58.0" w:type="dxa"/>
              <w:left w:w="82.0" w:type="dxa"/>
              <w:bottom w:w="158.0" w:type="dxa"/>
              <w:right w:w="82.0" w:type="dxa"/>
            </w:tcMar>
          </w:tcPr>
          <w:p w:rsidR="00000000" w:rsidDel="00000000" w:rsidP="00000000" w:rsidRDefault="00000000" w:rsidRPr="00000000" w14:paraId="0000016A">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Security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Information Security Governance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rsidR="00000000" w:rsidDel="00000000" w:rsidP="00000000" w:rsidRDefault="00000000" w:rsidRPr="00000000" w14:paraId="0000016E">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Asset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r w:rsidDel="00000000" w:rsidR="00000000" w:rsidRPr="00000000">
              <w:rPr>
                <w:rtl w:val="0"/>
              </w:rPr>
            </w:r>
          </w:p>
          <w:p w:rsidR="00000000" w:rsidDel="00000000" w:rsidP="00000000" w:rsidRDefault="00000000" w:rsidRPr="00000000" w14:paraId="00000172">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corporate laptops are full disk encrypted and wiped per industry standards when decommissioned.</w:t>
            </w:r>
            <w:r w:rsidDel="00000000" w:rsidR="00000000" w:rsidRPr="00000000">
              <w:rPr>
                <w:rtl w:val="0"/>
              </w:rPr>
            </w:r>
          </w:p>
          <w:p w:rsidR="00000000" w:rsidDel="00000000" w:rsidP="00000000" w:rsidRDefault="00000000" w:rsidRPr="00000000" w14:paraId="00000174">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infrastructure equipment housing Customer Data resides within certified third-party data centers within AWS.  AWS currently uses the techniques detailed in NIST 800-88 (“Guidelines for Media Sanitization”) as part of the decommissioning process.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Business Continuity and Disaster Recovery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Plans and regular exercises to address business continuity of key people and processes along with disaster recovery plans for critical technology resiliency.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Change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govern the technical configuration change control processes. </w:t>
            </w:r>
            <w:r w:rsidDel="00000000" w:rsidR="00000000" w:rsidRPr="00000000">
              <w:rPr>
                <w:rFonts w:ascii="Arial" w:cs="Arial" w:eastAsia="Arial" w:hAnsi="Arial"/>
                <w:sz w:val="18"/>
                <w:szCs w:val="18"/>
                <w:rtl w:val="0"/>
              </w:rPr>
              <w:t xml:space="preserve">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Cloud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cloud management controls to ensure cloud instances are secure and in-line with industry practices.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Compliance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identification and implementation of relevant legislative statutory, regulatory, and contractual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Configuration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develop, document and maintain secure baseline configurations for technology platforms that are consistent with industry-accepted system hardening standards.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Continuous logging and monitoring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ensure that all systems used to store Customer Data are logged, monitored, and reviewed regularly.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Cryptographic Protections</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Data Classification and Handling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data protection controls to ensure data and assets are categorized in accordance with applicable statutory, regulatory, and contractual requirements.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Endpoint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HR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permitted by applicable Law, conduct reasonable background checks of any Spreedly personnel that will have access to Customer Data, including Criminal Record Bureau checks. </w:t>
            </w:r>
            <w:r w:rsidDel="00000000" w:rsidR="00000000" w:rsidRPr="00000000">
              <w:rPr>
                <w:rFonts w:ascii="Arial" w:cs="Arial" w:eastAsia="Arial" w:hAnsi="Arial"/>
                <w:sz w:val="18"/>
                <w:szCs w:val="18"/>
                <w:highlight w:val="white"/>
                <w:rtl w:val="0"/>
              </w:rPr>
              <w:t xml:space="preserve">Mechanisms exist to define acceptable and unacceptable rules of behavior for the use of technologies, including consequences for unacceptable behavior.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Identification and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rsidR="00000000" w:rsidDel="00000000" w:rsidP="00000000" w:rsidRDefault="00000000" w:rsidRPr="00000000" w14:paraId="0000018C">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rsidR="00000000" w:rsidDel="00000000" w:rsidP="00000000" w:rsidRDefault="00000000" w:rsidRPr="00000000" w14:paraId="0000018E">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Duties and areas of responsibility of supplier personnel are segregated to reduce opportunities for unauthorized or unintentional modification or misuse of supplier system or Personal Information.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Incident Response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Malicious Code Mitigation Software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Network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monitor and control communications at the external network boundary and at key internal boundaries within the network including but not limited to (1) </w:t>
            </w:r>
            <w:r w:rsidDel="00000000" w:rsidR="00000000" w:rsidRPr="00000000">
              <w:rPr>
                <w:rFonts w:ascii="Arial" w:cs="Arial" w:eastAsia="Arial" w:hAnsi="Arial"/>
                <w:sz w:val="18"/>
                <w:szCs w:val="18"/>
                <w:rtl w:val="0"/>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sidDel="00000000" w:rsidR="00000000" w:rsidRPr="00000000">
              <w:rPr>
                <w:rFonts w:ascii="Arial" w:cs="Arial" w:eastAsia="Arial" w:hAnsi="Arial"/>
                <w:sz w:val="18"/>
                <w:szCs w:val="18"/>
                <w:highlight w:val="white"/>
                <w:rtl w:val="0"/>
              </w:rPr>
              <w:t xml:space="preserve">implementation and management of a secure guest network.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Physical and Environmental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rsidR="00000000" w:rsidDel="00000000" w:rsidP="00000000" w:rsidRDefault="00000000" w:rsidRPr="00000000" w14:paraId="00000198">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Policies concerning security for the storage, access, transportation and destruction of records and media containing Personal Information outside of business premises.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Privacy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comply with applicable privacy laws, regulations, and notices.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Risk Management</w:t>
            </w:r>
          </w:p>
          <w:p w:rsidR="00000000" w:rsidDel="00000000" w:rsidP="00000000" w:rsidRDefault="00000000" w:rsidRPr="00000000" w14:paraId="0000019D">
            <w:pPr>
              <w:spacing w:after="60" w:before="60" w:lineRule="auto"/>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Secure Engineering and Architecture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industry-recognized security and privacy practices in the specification, design, development, implementation and modification of systems and services.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Security Awareness and Training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Regular and periodic training of Spreedly personnel concerning: (1) Security; (2) implementing Spreedly 's information security program; and (3) the importance of personal information security.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Technology Development and Acquisition</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Third Party Management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third-party management controls including but not limited to: </w:t>
            </w:r>
            <w:r w:rsidDel="00000000" w:rsidR="00000000" w:rsidRPr="00000000">
              <w:rPr>
                <w:rFonts w:ascii="Arial" w:cs="Arial" w:eastAsia="Arial" w:hAnsi="Arial"/>
                <w:sz w:val="18"/>
                <w:szCs w:val="18"/>
                <w:rtl w:val="0"/>
              </w:rPr>
              <w:t xml:space="preserve">(1)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Threat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Vulnerability and Patch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r w:rsidDel="00000000" w:rsidR="00000000" w:rsidRPr="00000000">
              <w:rPr>
                <w:rtl w:val="0"/>
              </w:rPr>
            </w:r>
          </w:p>
        </w:tc>
      </w:tr>
    </w:tbl>
    <w:p w:rsidR="00000000" w:rsidDel="00000000" w:rsidP="00000000" w:rsidRDefault="00000000" w:rsidRPr="00000000" w14:paraId="000001AB">
      <w:pPr>
        <w:jc w:val="center"/>
        <w:rPr>
          <w:rFonts w:ascii="Arial" w:cs="Arial" w:eastAsia="Arial" w:hAnsi="Arial"/>
          <w:b w:val="1"/>
          <w:sz w:val="18"/>
          <w:szCs w:val="1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ardner" w:id="23" w:date="2023-01-26T20:13:03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Liz Shields" w:id="6" w:date="2022-12-27T11:26: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DPA under review.</w:t>
      </w:r>
    </w:p>
  </w:comment>
  <w:comment w:author="Jason Gardner" w:id="2" w:date="2023-01-26T18:43:34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we're willing to accept. Please note that critical subcontractors involved in providing the transaction processing service are also "subprocessors" under the applicable privacy laws. Our subprocessors are posted at https://www.spreedly.com/gdpr-subprocessors and there is a notice and objection process in place for those in the DPA here https://global-uploads.webflow.com/6261b09eab2dfcb66677fc30/627c0262c7905403babf2831_Spreedly_DPA%202022.pdf.</w:t>
      </w:r>
    </w:p>
  </w:comment>
  <w:comment w:author="Jason Gardner" w:id="12" w:date="2023-01-26T18:56:52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1" w:date="2023-01-26T21:05:5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Acceptable as modified</w:t>
      </w:r>
    </w:p>
  </w:comment>
  <w:comment w:author="Liz Shields" w:id="30" w:date="2023-01-25T15:20: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REVIEW WITH BT COMPLIANCE/SECURITY</w:t>
      </w:r>
    </w:p>
  </w:comment>
  <w:comment w:author="Jason Gardner" w:id="26" w:date="2023-01-26T20:20: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22" w:date="2023-01-26T20:12:11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3" w:date="2023-01-26T18:34:56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stay.</w:t>
      </w:r>
    </w:p>
  </w:comment>
  <w:comment w:author="Jason Gardner" w:id="20" w:date="2023-01-26T20:09:12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Liz Shields" w:id="33" w:date="2023-01-25T15:19: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REVIEW WITH BT SECURITY</w:t>
      </w:r>
    </w:p>
  </w:comment>
  <w:comment w:author="Jason Gardner" w:id="21" w:date="2023-01-26T20:11:37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Liz Shields" w:id="4" w:date="2023-01-25T14:53: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Addressed in Section 9.2</w:t>
      </w:r>
    </w:p>
  </w:comment>
  <w:comment w:author="Jason Gardner" w:id="5" w:date="2023-01-26T18:50:32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view suspension as more limited than termination. This remedy is very rare but necessary in the extraordinary circumstances listed here.</w:t>
      </w:r>
    </w:p>
  </w:comment>
  <w:comment w:author="Jason Gardner" w:id="19" w:date="2023-01-26T20:05:11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 with this modification</w:t>
      </w:r>
    </w:p>
  </w:comment>
  <w:comment w:author="Jason Gardner" w:id="27" w:date="2023-01-26T21:00:07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0" w:date="2023-01-26T18:35:42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Liz Shields" w:id="7" w:date="2022-12-27T11:27: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Which do we need to comply with beyond this for processing?</w:t>
      </w:r>
    </w:p>
  </w:comment>
  <w:comment w:author="Justin Main" w:id="8" w:date="2023-01-11T14:46: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yes.  EU, Middle East, US, probably Asia, etc.</w:t>
      </w:r>
    </w:p>
  </w:comment>
  <w:comment w:author="Jason Gardner" w:id="28" w:date="2023-01-26T20:59:44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review</w:t>
      </w:r>
    </w:p>
  </w:comment>
  <w:comment w:author="Liz Shields" w:id="9" w:date="2022-12-27T11:31: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Under review for expansion</w:t>
      </w:r>
    </w:p>
  </w:comment>
  <w:comment w:author="Justin Main" w:id="10" w:date="2023-01-11T14:48: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B or Tim need to review this</w:t>
      </w:r>
    </w:p>
  </w:comment>
  <w:comment w:author="Jason Gardner" w:id="24" w:date="2023-01-26T20:14:47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Spreedly won't accept unlimited liability for these types of claims.</w:t>
      </w:r>
    </w:p>
  </w:comment>
  <w:comment w:author="Jason Gardner" w:id="29" w:date="2022-03-16T14:33: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a template for reference. The actual renewal order is a separate document. Do not put customer pricing terms here.</w:t>
      </w:r>
    </w:p>
  </w:comment>
  <w:comment w:author="Jason Gardner" w:id="16" w:date="2023-01-26T19:14:21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15" w:date="2023-01-26T19:03:44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17" w:date="2023-01-26T19:14:44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Liz Shields" w:id="32" w:date="2022-12-27T12:41: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do we anticipate needing it now?</w:t>
      </w:r>
    </w:p>
  </w:comment>
  <w:comment w:author="Jason Gardner" w:id="14" w:date="2023-01-26T19:03:09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Liz Shields" w:id="31" w:date="2022-12-27T12:07: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to review</w:t>
      </w:r>
    </w:p>
  </w:comment>
  <w:comment w:author="Jason Gardner" w:id="13" w:date="2023-01-26T19:01:41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11" w:date="2023-01-26T18:54:28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25" w:date="2023-01-26T20:18:09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18" w:date="2023-01-26T20:06:01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new 9.4 below.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5" w15:done="0"/>
  <w15:commentEx w15:paraId="000001B6" w15:done="0"/>
  <w15:commentEx w15:paraId="000001B7" w15:done="0"/>
  <w15:commentEx w15:paraId="000001B8" w15:done="0"/>
  <w15:commentEx w15:paraId="000001B9" w15:done="0"/>
  <w15:commentEx w15:paraId="000001BA" w15:done="0"/>
  <w15:commentEx w15:paraId="000001BB" w15:done="0"/>
  <w15:commentEx w15:paraId="000001BC" w15:done="0"/>
  <w15:commentEx w15:paraId="000001BD" w15:done="0"/>
  <w15:commentEx w15:paraId="000001BE" w15:done="0"/>
  <w15:commentEx w15:paraId="000001BF" w15:done="0"/>
  <w15:commentEx w15:paraId="000001C0" w15:done="0"/>
  <w15:commentEx w15:paraId="000001C1" w15:done="0"/>
  <w15:commentEx w15:paraId="000001C2" w15:paraIdParent="000001C1" w15:done="0"/>
  <w15:commentEx w15:paraId="000001C3" w15:done="0"/>
  <w15:commentEx w15:paraId="000001C4" w15:done="0"/>
  <w15:commentEx w15:paraId="000001C5" w15:done="0"/>
  <w15:commentEx w15:paraId="000001C6" w15:done="0"/>
  <w15:commentEx w15:paraId="000001C7" w15:paraIdParent="000001C6" w15:done="0"/>
  <w15:commentEx w15:paraId="000001C8" w15:done="0"/>
  <w15:commentEx w15:paraId="000001C9" w15:done="0"/>
  <w15:commentEx w15:paraId="000001CA" w15:paraIdParent="000001C9" w15:done="0"/>
  <w15:commentEx w15:paraId="000001CB" w15:done="0"/>
  <w15:commentEx w15:paraId="000001CC" w15:done="0"/>
  <w15:commentEx w15:paraId="000001CD" w15:done="0"/>
  <w15:commentEx w15:paraId="000001CE" w15:done="0"/>
  <w15:commentEx w15:paraId="000001CF" w15:done="0"/>
  <w15:commentEx w15:paraId="000001D0" w15:done="0"/>
  <w15:commentEx w15:paraId="000001D1" w15:done="0"/>
  <w15:commentEx w15:paraId="000001D2" w15:done="0"/>
  <w15:commentEx w15:paraId="000001D3" w15:done="0"/>
  <w15:commentEx w15:paraId="000001D4" w15:done="0"/>
  <w15:commentEx w15:paraId="000001D5" w15:done="0"/>
  <w15:commentEx w15:paraId="000001D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Arial" w:cs="Arial" w:eastAsia="Arial" w:hAnsi="Arial"/>
        <w:color w:val="000000"/>
        <w:sz w:val="18"/>
        <w:szCs w:val="18"/>
        <w:rtl w:val="0"/>
      </w:rPr>
      <w:t xml:space="preserve">Enterprise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b w:val="1"/>
        <w:sz w:val="18"/>
        <w:szCs w:val="18"/>
        <w:rtl w:val="0"/>
      </w:rPr>
      <w:t xml:space="preserve">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820" cy="320675"/>
              <wp:effectExtent b="0" l="0" r="0" t="0"/>
              <wp:wrapNone/>
              <wp:docPr id="35" name=""/>
              <a:graphic>
                <a:graphicData uri="http://schemas.microsoft.com/office/word/2010/wordprocessingShape">
                  <wps:wsp>
                    <wps:cNvSpPr/>
                    <wps:cNvPr id="2" name="Shape 2"/>
                    <wps:spPr>
                      <a:xfrm>
                        <a:off x="5083428" y="3653000"/>
                        <a:ext cx="525145" cy="254000"/>
                      </a:xfrm>
                      <a:prstGeom prst="rect">
                        <a:avLst/>
                      </a:pr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14076504</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820" cy="320675"/>
              <wp:effectExtent b="0" l="0" r="0" t="0"/>
              <wp:wrapNone/>
              <wp:docPr id="3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1820" cy="3206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tabs>
        <w:tab w:val="center" w:leader="none" w:pos="4680"/>
        <w:tab w:val="right" w:leader="none"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18320</wp:posOffset>
          </wp:positionV>
          <wp:extent cx="1405956" cy="322799"/>
          <wp:effectExtent b="0" l="0" r="0" t="0"/>
          <wp:wrapNone/>
          <wp:docPr id="3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leader="none" w:pos="4680"/>
        <w:tab w:val="right" w:leader="none" w:pos="9360"/>
      </w:tabs>
      <w:rPr>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center" w:leader="none" w:pos="4680"/>
        <w:tab w:val="right" w:leader="none" w:pos="9360"/>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18"/>
        <w:szCs w:val="18"/>
      </w:rPr>
    </w:lvl>
    <w:lvl w:ilvl="1">
      <w:start w:val="1"/>
      <w:numFmt w:val="decimal"/>
      <w:lvlText w:val="%1.%2."/>
      <w:lvlJc w:val="left"/>
      <w:pPr>
        <w:ind w:left="1530" w:hanging="720"/>
      </w:pPr>
      <w:rPr>
        <w:rFonts w:ascii="Arial" w:cs="Arial" w:eastAsia="Arial" w:hAnsi="Arial"/>
        <w:b w:val="0"/>
        <w:sz w:val="18"/>
        <w:szCs w:val="18"/>
        <w:u w:val="none"/>
      </w:rPr>
    </w:lvl>
    <w:lvl w:ilvl="2">
      <w:start w:val="1"/>
      <w:numFmt w:val="decimal"/>
      <w:lvlText w:val="%1.%2.%3."/>
      <w:lvlJc w:val="left"/>
      <w:pPr>
        <w:ind w:left="3240" w:hanging="720"/>
      </w:pPr>
      <w:rPr>
        <w:rFonts w:ascii="Arial" w:cs="Arial" w:eastAsia="Arial" w:hAnsi="Arial"/>
        <w:b w:val="0"/>
        <w:sz w:val="18"/>
        <w:szCs w:val="18"/>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2">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720" w:hanging="360"/>
      </w:pPr>
      <w:rPr>
        <w:b w:val="0"/>
      </w:rPr>
    </w:lvl>
    <w:lvl w:ilvl="1">
      <w:start w:val="1"/>
      <w:numFmt w:val="decimal"/>
      <w:lvlText w:val="%1.%2."/>
      <w:lvlJc w:val="left"/>
      <w:pPr>
        <w:ind w:left="2160" w:hanging="7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4">
    <w:lvl w:ilvl="0">
      <w:start w:val="1"/>
      <w:numFmt w:val="upperLetter"/>
      <w:lvlText w:val="%1."/>
      <w:lvlJc w:val="left"/>
      <w:pPr>
        <w:ind w:left="945" w:hanging="360"/>
      </w:pPr>
      <w:rPr>
        <w:b w:val="0"/>
      </w:rPr>
    </w:lvl>
    <w:lvl w:ilvl="1">
      <w:start w:val="1"/>
      <w:numFmt w:val="lowerLetter"/>
      <w:lvlText w:val="%2."/>
      <w:lvlJc w:val="left"/>
      <w:pPr>
        <w:ind w:left="1665" w:hanging="360"/>
      </w:pPr>
      <w:rPr/>
    </w:lvl>
    <w:lvl w:ilvl="2">
      <w:start w:val="1"/>
      <w:numFmt w:val="lowerRoman"/>
      <w:lvlText w:val="%3."/>
      <w:lvlJc w:val="right"/>
      <w:pPr>
        <w:ind w:left="2385" w:hanging="180"/>
      </w:pPr>
      <w:rPr/>
    </w:lvl>
    <w:lvl w:ilvl="3">
      <w:start w:val="1"/>
      <w:numFmt w:val="decimal"/>
      <w:lvlText w:val="%4."/>
      <w:lvlJc w:val="left"/>
      <w:pPr>
        <w:ind w:left="3105" w:hanging="360"/>
      </w:pPr>
      <w:rPr/>
    </w:lvl>
    <w:lvl w:ilvl="4">
      <w:start w:val="1"/>
      <w:numFmt w:val="lowerLetter"/>
      <w:lvlText w:val="%5."/>
      <w:lvlJc w:val="left"/>
      <w:pPr>
        <w:ind w:left="3825" w:hanging="360"/>
      </w:pPr>
      <w:rPr/>
    </w:lvl>
    <w:lvl w:ilvl="5">
      <w:start w:val="1"/>
      <w:numFmt w:val="lowerRoman"/>
      <w:lvlText w:val="%6."/>
      <w:lvlJc w:val="right"/>
      <w:pPr>
        <w:ind w:left="4545" w:hanging="180"/>
      </w:pPr>
      <w:rPr/>
    </w:lvl>
    <w:lvl w:ilvl="6">
      <w:start w:val="1"/>
      <w:numFmt w:val="decimal"/>
      <w:lvlText w:val="%7."/>
      <w:lvlJc w:val="left"/>
      <w:pPr>
        <w:ind w:left="5265" w:hanging="360"/>
      </w:pPr>
      <w:rPr/>
    </w:lvl>
    <w:lvl w:ilvl="7">
      <w:start w:val="1"/>
      <w:numFmt w:val="lowerLetter"/>
      <w:lvlText w:val="%8."/>
      <w:lvlJc w:val="left"/>
      <w:pPr>
        <w:ind w:left="5985" w:hanging="360"/>
      </w:pPr>
      <w:rPr/>
    </w:lvl>
    <w:lvl w:ilvl="8">
      <w:start w:val="1"/>
      <w:numFmt w:val="lowerRoman"/>
      <w:lvlText w:val="%9."/>
      <w:lvlJc w:val="right"/>
      <w:pPr>
        <w:ind w:left="670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E47254"/>
  </w:style>
  <w:style w:type="paragraph" w:styleId="Heading1">
    <w:name w:val="heading 1"/>
    <w:basedOn w:val="Normal"/>
    <w:next w:val="Normal"/>
    <w:link w:val="Heading1Char"/>
    <w:uiPriority w:val="9"/>
    <w:qFormat w:val="1"/>
    <w:rsid w:val="007B3A7C"/>
    <w:pPr>
      <w:spacing w:before="480"/>
      <w:contextualSpacing w:val="1"/>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7B3A7C"/>
    <w:p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7B3A7C"/>
    <w:pPr>
      <w:spacing w:before="200" w:line="271" w:lineRule="auto"/>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7B3A7C"/>
    <w:pPr>
      <w:spacing w:before="200"/>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7B3A7C"/>
    <w:pPr>
      <w:spacing w:before="200"/>
      <w:outlineLvl w:val="4"/>
    </w:pPr>
    <w:rPr>
      <w:rFonts w:cstheme="majorBidi" w:eastAsiaTheme="majorEastAsia"/>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7B3A7C"/>
    <w:pPr>
      <w:spacing w:line="271" w:lineRule="auto"/>
      <w:outlineLvl w:val="5"/>
    </w:pPr>
    <w:rPr>
      <w:rFonts w:cstheme="majorBidi" w:eastAsiaTheme="majorEastAsia"/>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7B3A7C"/>
    <w:pPr>
      <w:outlineLvl w:val="6"/>
    </w:pPr>
    <w:rPr>
      <w:rFonts w:cstheme="majorBidi" w:eastAsiaTheme="majorEastAsia"/>
      <w:i w:val="1"/>
      <w:iCs w:val="1"/>
    </w:rPr>
  </w:style>
  <w:style w:type="paragraph" w:styleId="Heading8">
    <w:name w:val="heading 8"/>
    <w:basedOn w:val="Normal"/>
    <w:next w:val="Normal"/>
    <w:link w:val="Heading8Char"/>
    <w:uiPriority w:val="9"/>
    <w:semiHidden w:val="1"/>
    <w:unhideWhenUsed w:val="1"/>
    <w:qFormat w:val="1"/>
    <w:rsid w:val="007B3A7C"/>
    <w:pPr>
      <w:outlineLvl w:val="7"/>
    </w:pPr>
    <w:rPr>
      <w:rFonts w:cstheme="majorBidi" w:eastAsiaTheme="majorEastAsia"/>
      <w:sz w:val="20"/>
      <w:szCs w:val="20"/>
    </w:rPr>
  </w:style>
  <w:style w:type="paragraph" w:styleId="Heading9">
    <w:name w:val="heading 9"/>
    <w:basedOn w:val="Normal"/>
    <w:next w:val="Normal"/>
    <w:link w:val="Heading9Char"/>
    <w:uiPriority w:val="9"/>
    <w:semiHidden w:val="1"/>
    <w:unhideWhenUsed w:val="1"/>
    <w:qFormat w:val="1"/>
    <w:rsid w:val="007B3A7C"/>
    <w:pPr>
      <w:outlineLvl w:val="8"/>
    </w:pPr>
    <w:rPr>
      <w:rFonts w:cstheme="majorBidi" w:eastAsiaTheme="majorEastAsia"/>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3A7C"/>
    <w:pPr>
      <w:spacing w:after="60" w:before="240"/>
      <w:jc w:val="center"/>
      <w:outlineLvl w:val="0"/>
    </w:pPr>
    <w:rPr>
      <w:rFonts w:cstheme="majorBidi" w:eastAsiaTheme="majorEastAsia"/>
      <w:b w:val="1"/>
      <w:spacing w:val="5"/>
      <w:sz w:val="32"/>
      <w:szCs w:val="52"/>
    </w:rPr>
  </w:style>
  <w:style w:type="character" w:styleId="Heading1Char" w:customStyle="1">
    <w:name w:val="Heading 1 Char"/>
    <w:basedOn w:val="DefaultParagraphFont"/>
    <w:link w:val="Heading1"/>
    <w:uiPriority w:val="9"/>
    <w:rsid w:val="007B3A7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7B3A7C"/>
    <w:rPr>
      <w:rFonts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7B3A7C"/>
    <w:rPr>
      <w:rFonts w:cstheme="majorBidi" w:eastAsiaTheme="majorEastAsia"/>
      <w:b w:val="1"/>
      <w:bCs w:val="1"/>
    </w:rPr>
  </w:style>
  <w:style w:type="character" w:styleId="Heading4Char" w:customStyle="1">
    <w:name w:val="Heading 4 Char"/>
    <w:basedOn w:val="DefaultParagraphFont"/>
    <w:link w:val="Heading4"/>
    <w:uiPriority w:val="9"/>
    <w:semiHidden w:val="1"/>
    <w:rsid w:val="007B3A7C"/>
    <w:rPr>
      <w:rFonts w:cstheme="majorBidi" w:eastAsiaTheme="majorEastAsia"/>
      <w:b w:val="1"/>
      <w:bCs w:val="1"/>
      <w:i w:val="1"/>
      <w:iCs w:val="1"/>
    </w:rPr>
  </w:style>
  <w:style w:type="character" w:styleId="Heading5Char" w:customStyle="1">
    <w:name w:val="Heading 5 Char"/>
    <w:basedOn w:val="DefaultParagraphFont"/>
    <w:link w:val="Heading5"/>
    <w:uiPriority w:val="9"/>
    <w:semiHidden w:val="1"/>
    <w:rsid w:val="007B3A7C"/>
    <w:rPr>
      <w:rFonts w:cstheme="majorBidi" w:eastAsiaTheme="majorEastAsia"/>
      <w:b w:val="1"/>
      <w:bCs w:val="1"/>
      <w:color w:val="7f7f7f" w:themeColor="text1" w:themeTint="000080"/>
    </w:rPr>
  </w:style>
  <w:style w:type="character" w:styleId="Heading6Char" w:customStyle="1">
    <w:name w:val="Heading 6 Char"/>
    <w:basedOn w:val="DefaultParagraphFont"/>
    <w:link w:val="Heading6"/>
    <w:uiPriority w:val="9"/>
    <w:semiHidden w:val="1"/>
    <w:rsid w:val="007B3A7C"/>
    <w:rPr>
      <w:rFonts w:cstheme="majorBidi" w:eastAsiaTheme="majorEastAsia"/>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7B3A7C"/>
    <w:rPr>
      <w:rFonts w:cstheme="majorBidi" w:eastAsiaTheme="majorEastAsia"/>
      <w:i w:val="1"/>
      <w:iCs w:val="1"/>
    </w:rPr>
  </w:style>
  <w:style w:type="character" w:styleId="Heading8Char" w:customStyle="1">
    <w:name w:val="Heading 8 Char"/>
    <w:basedOn w:val="DefaultParagraphFont"/>
    <w:link w:val="Heading8"/>
    <w:uiPriority w:val="9"/>
    <w:semiHidden w:val="1"/>
    <w:rsid w:val="007B3A7C"/>
    <w:rPr>
      <w:rFonts w:cstheme="majorBidi" w:eastAsiaTheme="majorEastAsia"/>
      <w:sz w:val="20"/>
      <w:szCs w:val="20"/>
    </w:rPr>
  </w:style>
  <w:style w:type="character" w:styleId="Heading9Char" w:customStyle="1">
    <w:name w:val="Heading 9 Char"/>
    <w:basedOn w:val="DefaultParagraphFont"/>
    <w:link w:val="Heading9"/>
    <w:uiPriority w:val="9"/>
    <w:semiHidden w:val="1"/>
    <w:rsid w:val="007B3A7C"/>
    <w:rPr>
      <w:rFonts w:cstheme="majorBidi" w:eastAsiaTheme="majorEastAsia"/>
      <w:i w:val="1"/>
      <w:iCs w:val="1"/>
      <w:spacing w:val="5"/>
      <w:sz w:val="20"/>
      <w:szCs w:val="20"/>
    </w:rPr>
  </w:style>
  <w:style w:type="character" w:styleId="TitleChar" w:customStyle="1">
    <w:name w:val="Title Char"/>
    <w:basedOn w:val="DefaultParagraphFont"/>
    <w:link w:val="Title"/>
    <w:uiPriority w:val="1"/>
    <w:rsid w:val="007B3A7C"/>
    <w:rPr>
      <w:rFonts w:cstheme="majorBidi" w:eastAsiaTheme="majorEastAsia"/>
      <w:b w:val="1"/>
      <w:spacing w:val="5"/>
      <w:sz w:val="32"/>
      <w:szCs w:val="52"/>
    </w:rPr>
  </w:style>
  <w:style w:type="paragraph" w:styleId="Subtitle">
    <w:name w:val="Subtitle"/>
    <w:basedOn w:val="Normal"/>
    <w:next w:val="Normal"/>
    <w:link w:val="SubtitleChar"/>
    <w:uiPriority w:val="11"/>
    <w:qFormat w:val="1"/>
    <w:pPr>
      <w:spacing w:after="600"/>
    </w:pPr>
    <w:rPr>
      <w:i w:val="1"/>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i w:val="1"/>
      <w:iCs w:val="1"/>
      <w:spacing w:val="13"/>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b w:val="1"/>
      <w:bCs w:val="1"/>
      <w:i w:val="1"/>
      <w:iCs w:val="1"/>
      <w:spacing w:val="10"/>
      <w:bdr w:color="auto" w:space="0" w:sz="0" w:val="none"/>
      <w:shd w:color="auto" w:fill="auto" w:val="clear"/>
    </w:rPr>
  </w:style>
  <w:style w:type="paragraph" w:styleId="NoSpacing">
    <w:name w:val="No Spacing"/>
    <w:basedOn w:val="Normal"/>
    <w:uiPriority w:val="12"/>
    <w:qFormat w:val="1"/>
    <w:rsid w:val="007B3A7C"/>
  </w:style>
  <w:style w:type="paragraph" w:styleId="ListParagraph">
    <w:name w:val="List Paragraph"/>
    <w:basedOn w:val="Normal"/>
    <w:uiPriority w:val="34"/>
    <w:qFormat w:val="1"/>
    <w:rsid w:val="007B3A7C"/>
    <w:pPr>
      <w:ind w:left="720"/>
      <w:contextualSpacing w:val="1"/>
    </w:pPr>
  </w:style>
  <w:style w:type="paragraph" w:styleId="Quote">
    <w:name w:val="Quote"/>
    <w:basedOn w:val="Normal"/>
    <w:next w:val="Normal"/>
    <w:link w:val="QuoteChar"/>
    <w:uiPriority w:val="29"/>
    <w:qFormat w:val="1"/>
    <w:rsid w:val="007B3A7C"/>
    <w:pPr>
      <w:spacing w:before="200"/>
      <w:ind w:left="360" w:right="360"/>
    </w:pPr>
    <w:rPr>
      <w:i w:val="1"/>
      <w:iCs w:val="1"/>
    </w:rPr>
  </w:style>
  <w:style w:type="character" w:styleId="QuoteChar" w:customStyle="1">
    <w:name w:val="Quote Char"/>
    <w:basedOn w:val="DefaultParagraphFont"/>
    <w:link w:val="Quote"/>
    <w:uiPriority w:val="29"/>
    <w:rsid w:val="007B3A7C"/>
    <w:rPr>
      <w:rFonts w:eastAsiaTheme="minorEastAsia"/>
      <w:i w:val="1"/>
      <w:iCs w:val="1"/>
    </w:rPr>
  </w:style>
  <w:style w:type="paragraph" w:styleId="IntenseQuote">
    <w:name w:val="Intense Quote"/>
    <w:basedOn w:val="Normal"/>
    <w:next w:val="Normal"/>
    <w:link w:val="IntenseQuoteChar"/>
    <w:uiPriority w:val="30"/>
    <w:qFormat w:val="1"/>
    <w:rsid w:val="007B3A7C"/>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B3A7C"/>
    <w:rPr>
      <w:rFonts w:eastAsiaTheme="minorEastAsia"/>
      <w:b w:val="1"/>
      <w:bCs w:val="1"/>
      <w:i w:val="1"/>
      <w:iCs w:val="1"/>
    </w:rPr>
  </w:style>
  <w:style w:type="character" w:styleId="SubtleEmphasis">
    <w:name w:val="Subtle Emphasis"/>
    <w:uiPriority w:val="19"/>
    <w:qFormat w:val="1"/>
    <w:rsid w:val="007B3A7C"/>
    <w:rPr>
      <w:i w:val="1"/>
      <w:iCs w:val="1"/>
    </w:rPr>
  </w:style>
  <w:style w:type="character" w:styleId="IntenseEmphasis">
    <w:name w:val="Intense Emphasis"/>
    <w:uiPriority w:val="21"/>
    <w:qFormat w:val="1"/>
    <w:rsid w:val="007B3A7C"/>
    <w:rPr>
      <w:b w:val="1"/>
      <w:bCs w:val="1"/>
    </w:rPr>
  </w:style>
  <w:style w:type="character" w:styleId="SubtleReference">
    <w:name w:val="Subtle Reference"/>
    <w:uiPriority w:val="31"/>
    <w:qFormat w:val="1"/>
    <w:rsid w:val="007B3A7C"/>
    <w:rPr>
      <w:smallCaps w:val="1"/>
    </w:rPr>
  </w:style>
  <w:style w:type="character" w:styleId="IntenseReference">
    <w:name w:val="Intense Reference"/>
    <w:uiPriority w:val="32"/>
    <w:qFormat w:val="1"/>
    <w:rsid w:val="007B3A7C"/>
    <w:rPr>
      <w:smallCaps w:val="1"/>
      <w:spacing w:val="5"/>
      <w:u w:val="single"/>
    </w:rPr>
  </w:style>
  <w:style w:type="character" w:styleId="BookTitle">
    <w:name w:val="Book Title"/>
    <w:uiPriority w:val="33"/>
    <w:qFormat w:val="1"/>
    <w:rsid w:val="007B3A7C"/>
    <w:rPr>
      <w:i w:val="1"/>
      <w:iCs w:val="1"/>
      <w:smallCaps w:val="1"/>
      <w:spacing w:val="5"/>
    </w:rPr>
  </w:style>
  <w:style w:type="paragraph" w:styleId="TOCHeading">
    <w:name w:val="TOC Heading"/>
    <w:basedOn w:val="Heading1"/>
    <w:next w:val="Normal"/>
    <w:uiPriority w:val="39"/>
    <w:semiHidden w:val="1"/>
    <w:unhideWhenUsed w:val="1"/>
    <w:qFormat w:val="1"/>
    <w:rsid w:val="007B3A7C"/>
    <w:pPr>
      <w:outlineLvl w:val="9"/>
    </w:pPr>
    <w:rPr>
      <w:lang w:bidi="en-US"/>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4680"/>
        <w:tab w:val="right" w:pos="9360"/>
      </w:tabs>
    </w:pPr>
  </w:style>
  <w:style w:type="character" w:styleId="FooterChar" w:customStyle="1">
    <w:name w:val="Footer Char"/>
    <w:basedOn w:val="DefaultParagraphFont"/>
    <w:link w:val="Footer"/>
    <w:uiPriority w:val="99"/>
    <w:rsid w:val="007B3A7C"/>
    <w:rPr>
      <w:rFonts w:eastAsiaTheme="minorEastAsia"/>
    </w:rPr>
  </w:style>
  <w:style w:type="paragraph" w:styleId="MacPacTrailer" w:customStyle="1">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val="1"/>
    <w:rsid w:val="009F68C2"/>
    <w:rPr>
      <w:rFonts w:ascii="Tahoma" w:cs="Tahoma" w:hAnsi="Tahoma"/>
      <w:sz w:val="16"/>
      <w:szCs w:val="16"/>
    </w:rPr>
  </w:style>
  <w:style w:type="character" w:styleId="BalloonTextChar" w:customStyle="1">
    <w:name w:val="Balloon Text Char"/>
    <w:basedOn w:val="DefaultParagraphFont"/>
    <w:link w:val="BalloonText"/>
    <w:uiPriority w:val="99"/>
    <w:rsid w:val="009F68C2"/>
    <w:rPr>
      <w:rFonts w:ascii="Tahoma" w:cs="Tahoma" w:hAnsi="Tahoma"/>
      <w:sz w:val="16"/>
      <w:szCs w:val="16"/>
    </w:rPr>
  </w:style>
  <w:style w:type="character" w:styleId="PlaceholderText">
    <w:name w:val="Placeholder Text"/>
    <w:basedOn w:val="DefaultParagraphFont"/>
    <w:uiPriority w:val="99"/>
    <w:semiHidden w:val="1"/>
    <w:rsid w:val="009F68C2"/>
    <w:rPr>
      <w:color w:val="808080"/>
    </w:rPr>
  </w:style>
  <w:style w:type="paragraph" w:styleId="Definitions" w:customStyle="1">
    <w:name w:val="Definitions"/>
    <w:basedOn w:val="Normal"/>
    <w:rsid w:val="00DF192E"/>
    <w:pPr>
      <w:tabs>
        <w:tab w:val="left" w:pos="709"/>
      </w:tabs>
      <w:spacing w:after="120" w:before="120" w:line="300" w:lineRule="atLeast"/>
      <w:ind w:firstLine="720"/>
    </w:pPr>
  </w:style>
  <w:style w:type="paragraph" w:styleId="uslevel1" w:customStyle="1">
    <w:name w:val="uslevel1"/>
    <w:basedOn w:val="Normal"/>
    <w:rsid w:val="00E17B9F"/>
    <w:pPr>
      <w:numPr>
        <w:numId w:val="2"/>
      </w:numPr>
      <w:spacing w:before="240" w:line="300" w:lineRule="atLeast"/>
    </w:pPr>
  </w:style>
  <w:style w:type="paragraph" w:styleId="uslevel2" w:customStyle="1">
    <w:name w:val="uslevel2"/>
    <w:basedOn w:val="Normal"/>
    <w:rsid w:val="00E17B9F"/>
    <w:pPr>
      <w:numPr>
        <w:ilvl w:val="1"/>
        <w:numId w:val="2"/>
      </w:numPr>
      <w:spacing w:before="240" w:line="300" w:lineRule="atLeast"/>
    </w:pPr>
  </w:style>
  <w:style w:type="paragraph" w:styleId="uslevel3" w:customStyle="1">
    <w:name w:val="uslevel3"/>
    <w:basedOn w:val="Normal"/>
    <w:rsid w:val="00E17B9F"/>
    <w:pPr>
      <w:numPr>
        <w:ilvl w:val="2"/>
        <w:numId w:val="2"/>
      </w:numPr>
      <w:spacing w:before="240" w:line="300" w:lineRule="atLeast"/>
    </w:pPr>
  </w:style>
  <w:style w:type="paragraph" w:styleId="uslevel4" w:customStyle="1">
    <w:name w:val="uslevel4"/>
    <w:basedOn w:val="Normal"/>
    <w:rsid w:val="00E17B9F"/>
    <w:pPr>
      <w:numPr>
        <w:ilvl w:val="3"/>
        <w:numId w:val="2"/>
      </w:numPr>
      <w:spacing w:before="240" w:line="300" w:lineRule="atLeast"/>
    </w:pPr>
  </w:style>
  <w:style w:type="paragraph" w:styleId="RBHTabbedL1" w:customStyle="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styleId="RBHTabbedL1Char" w:customStyle="1">
    <w:name w:val="RBHTabbed_L1 Char"/>
    <w:basedOn w:val="DefaultParagraphFont"/>
    <w:link w:val="RBHTabbedL1"/>
    <w:rsid w:val="00197CEA"/>
    <w:rPr>
      <w:rFonts w:ascii="Arial Narrow" w:hAnsi="Arial Narrow"/>
      <w:sz w:val="20"/>
      <w:szCs w:val="20"/>
    </w:rPr>
  </w:style>
  <w:style w:type="paragraph" w:styleId="RBHTabbedL2" w:customStyle="1">
    <w:name w:val="RBHTabbed_L2"/>
    <w:basedOn w:val="RBHTabbedL1"/>
    <w:rsid w:val="00197CEA"/>
    <w:pPr>
      <w:numPr>
        <w:ilvl w:val="1"/>
      </w:numPr>
      <w:tabs>
        <w:tab w:val="num" w:pos="720"/>
      </w:tabs>
      <w:ind w:left="792" w:hanging="432"/>
      <w:outlineLvl w:val="1"/>
    </w:pPr>
  </w:style>
  <w:style w:type="paragraph" w:styleId="RBHTabbedL3" w:customStyle="1">
    <w:name w:val="RBHTabbed_L3"/>
    <w:basedOn w:val="RBHTabbedL2"/>
    <w:rsid w:val="00197CEA"/>
    <w:pPr>
      <w:numPr>
        <w:ilvl w:val="2"/>
      </w:numPr>
      <w:tabs>
        <w:tab w:val="num" w:pos="720"/>
      </w:tabs>
      <w:ind w:left="792" w:hanging="432"/>
    </w:pPr>
  </w:style>
  <w:style w:type="paragraph" w:styleId="RBHTabbedL4" w:customStyle="1">
    <w:name w:val="RBHTabbed_L4"/>
    <w:basedOn w:val="RBHTabbedL3"/>
    <w:rsid w:val="00197CEA"/>
    <w:pPr>
      <w:numPr>
        <w:ilvl w:val="3"/>
      </w:numPr>
      <w:tabs>
        <w:tab w:val="num" w:pos="720"/>
      </w:tabs>
      <w:ind w:left="792" w:hanging="432"/>
    </w:pPr>
  </w:style>
  <w:style w:type="paragraph" w:styleId="RBHTabbedL5" w:customStyle="1">
    <w:name w:val="RBHTabbed_L5"/>
    <w:basedOn w:val="RBHTabbedL4"/>
    <w:rsid w:val="00197CEA"/>
    <w:pPr>
      <w:numPr>
        <w:ilvl w:val="4"/>
      </w:numPr>
      <w:tabs>
        <w:tab w:val="num" w:pos="720"/>
      </w:tabs>
      <w:ind w:left="792" w:hanging="432"/>
    </w:pPr>
  </w:style>
  <w:style w:type="paragraph" w:styleId="RBHTabbedL6" w:customStyle="1">
    <w:name w:val="RBHTabbed_L6"/>
    <w:basedOn w:val="RBHTabbedL5"/>
    <w:rsid w:val="00197CEA"/>
    <w:pPr>
      <w:numPr>
        <w:ilvl w:val="5"/>
      </w:numPr>
      <w:tabs>
        <w:tab w:val="num" w:pos="720"/>
      </w:tabs>
      <w:ind w:left="792" w:hanging="432"/>
    </w:pPr>
  </w:style>
  <w:style w:type="paragraph" w:styleId="RBHTabbedL7" w:customStyle="1">
    <w:name w:val="RBHTabbed_L7"/>
    <w:basedOn w:val="RBHTabbedL6"/>
    <w:rsid w:val="00197CEA"/>
    <w:pPr>
      <w:numPr>
        <w:ilvl w:val="6"/>
      </w:numPr>
      <w:tabs>
        <w:tab w:val="num" w:pos="720"/>
      </w:tabs>
      <w:ind w:left="792" w:hanging="432"/>
    </w:pPr>
  </w:style>
  <w:style w:type="paragraph" w:styleId="RBHTabbedL8" w:customStyle="1">
    <w:name w:val="RBHTabbed_L8"/>
    <w:basedOn w:val="RBHTabbedL7"/>
    <w:rsid w:val="00197CEA"/>
    <w:pPr>
      <w:numPr>
        <w:ilvl w:val="7"/>
      </w:numPr>
      <w:tabs>
        <w:tab w:val="num" w:pos="720"/>
      </w:tabs>
      <w:ind w:left="792" w:hanging="432"/>
    </w:pPr>
  </w:style>
  <w:style w:type="paragraph" w:styleId="RBHTabbedL9" w:customStyle="1">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C0C16"/>
    <w:rPr>
      <w:color w:val="0000ff" w:themeColor="hyperlink"/>
      <w:u w:val="single"/>
    </w:rPr>
  </w:style>
  <w:style w:type="paragraph" w:styleId="FootnoteText">
    <w:name w:val="footnote text"/>
    <w:basedOn w:val="Normal"/>
    <w:link w:val="FootnoteTextChar"/>
    <w:uiPriority w:val="99"/>
    <w:unhideWhenUsed w:val="1"/>
    <w:rsid w:val="00D9499C"/>
    <w:rPr>
      <w:sz w:val="20"/>
      <w:szCs w:val="20"/>
    </w:rPr>
  </w:style>
  <w:style w:type="character" w:styleId="FootnoteTextChar" w:customStyle="1">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val="1"/>
    <w:unhideWhenUsed w:val="1"/>
    <w:rsid w:val="00D9499C"/>
    <w:rPr>
      <w:vertAlign w:val="superscript"/>
    </w:rPr>
  </w:style>
  <w:style w:type="paragraph" w:styleId="CommentText">
    <w:name w:val="annotation text"/>
    <w:basedOn w:val="Normal"/>
    <w:link w:val="CommentTextChar"/>
    <w:uiPriority w:val="99"/>
    <w:semiHidden w:val="1"/>
    <w:unhideWhenUsed w:val="1"/>
    <w:rsid w:val="0028143D"/>
    <w:rPr>
      <w:sz w:val="20"/>
      <w:szCs w:val="20"/>
    </w:rPr>
  </w:style>
  <w:style w:type="character" w:styleId="CommentTextChar" w:customStyle="1">
    <w:name w:val="Comment Text Char"/>
    <w:basedOn w:val="DefaultParagraphFont"/>
    <w:link w:val="CommentText"/>
    <w:uiPriority w:val="99"/>
    <w:semiHidden w:val="1"/>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val="1"/>
    <w:unhideWhenUsed w:val="1"/>
    <w:rsid w:val="00A658EF"/>
    <w:rPr>
      <w:b w:val="1"/>
      <w:bCs w:val="1"/>
    </w:rPr>
  </w:style>
  <w:style w:type="character" w:styleId="CommentSubjectChar" w:customStyle="1">
    <w:name w:val="Comment Subject Char"/>
    <w:basedOn w:val="CommentTextChar"/>
    <w:link w:val="CommentSubject"/>
    <w:uiPriority w:val="99"/>
    <w:semiHidden w:val="1"/>
    <w:rsid w:val="00A658EF"/>
    <w:rPr>
      <w:b w:val="1"/>
      <w:bCs w:val="1"/>
      <w:sz w:val="20"/>
      <w:szCs w:val="2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character" w:styleId="UnresolvedMention1" w:customStyle="1">
    <w:name w:val="Unresolved Mention1"/>
    <w:basedOn w:val="DefaultParagraphFont"/>
    <w:uiPriority w:val="99"/>
    <w:semiHidden w:val="1"/>
    <w:unhideWhenUsed w:val="1"/>
    <w:rsid w:val="0071118F"/>
    <w:rPr>
      <w:color w:val="605e5c"/>
      <w:shd w:color="auto" w:fill="e1dfdd" w:val="clear"/>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D8622B"/>
    <w:pPr>
      <w:spacing w:after="100" w:afterAutospacing="1" w:before="100" w:beforeAutospacing="1"/>
    </w:p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paragraph" w:styleId="Revision">
    <w:name w:val="Revision"/>
    <w:hidden w:val="1"/>
    <w:uiPriority w:val="99"/>
    <w:semiHidden w:val="1"/>
    <w:rsid w:val="006A0982"/>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preedly.com/support-services-terms" TargetMode="External"/><Relationship Id="rId10" Type="http://schemas.openxmlformats.org/officeDocument/2006/relationships/hyperlink" Target="https://docs.spreedly.com/guides/third-party-vaulting" TargetMode="External"/><Relationship Id="rId13" Type="http://schemas.openxmlformats.org/officeDocument/2006/relationships/hyperlink" Target="https://www.spreedly.com/pci" TargetMode="External"/><Relationship Id="rId12" Type="http://schemas.openxmlformats.org/officeDocument/2006/relationships/hyperlink" Target="https://www.spreedly.com/support-services-ter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spreedly.com/" TargetMode="External"/><Relationship Id="rId15" Type="http://schemas.openxmlformats.org/officeDocument/2006/relationships/header" Target="header1.xml"/><Relationship Id="rId14" Type="http://schemas.openxmlformats.org/officeDocument/2006/relationships/hyperlink" Target="http://www.docusign.com" TargetMode="Externa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6jiuBSJTVcoy4BcuvlxxFcRR0Q==">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2023-01-25T19:47:00Z</dcterms:created>
  <dc:creator>Jason Gardner</dc:creator>
</cp:coreProperties>
</file>