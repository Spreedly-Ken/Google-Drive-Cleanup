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center" w:pos="4680"/>
          <w:tab w:val="right" w:pos="10800"/>
        </w:tabs>
        <w:ind w:left="3240" w:firstLine="4680"/>
        <w:rPr>
          <w:b w:val="1"/>
          <w:sz w:val="24"/>
          <w:szCs w:val="24"/>
        </w:rPr>
      </w:pPr>
      <w:bookmarkStart w:colFirst="0" w:colLast="0" w:name="_heading=h.gjdgxs" w:id="0"/>
      <w:bookmarkEnd w:id="0"/>
      <w:r w:rsidDel="00000000" w:rsidR="00000000" w:rsidRPr="00000000">
        <w:rPr>
          <w:rFonts w:ascii="Arial" w:cs="Arial" w:eastAsia="Arial" w:hAnsi="Arial"/>
          <w:sz w:val="16"/>
          <w:szCs w:val="16"/>
          <w:rtl w:val="0"/>
        </w:rPr>
        <w:t xml:space="preserve">     </w:t>
        <w:tab/>
      </w:r>
      <w:r w:rsidDel="00000000" w:rsidR="00000000" w:rsidRPr="00000000">
        <w:rPr>
          <w:rtl w:val="0"/>
        </w:rPr>
      </w:r>
    </w:p>
    <w:p w:rsidR="00000000" w:rsidDel="00000000" w:rsidP="00000000" w:rsidRDefault="00000000" w:rsidRPr="00000000" w14:paraId="00000002">
      <w:pPr>
        <w:tabs>
          <w:tab w:val="left" w:pos="0"/>
        </w:tabs>
        <w:spacing w:before="10" w:lineRule="auto"/>
        <w:ind w:right="-20"/>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ORDER FORM #1</w:t>
      </w:r>
    </w:p>
    <w:p w:rsidR="00000000" w:rsidDel="00000000" w:rsidP="00000000" w:rsidRDefault="00000000" w:rsidRPr="00000000" w14:paraId="00000003">
      <w:pPr>
        <w:spacing w:after="160" w:lineRule="auto"/>
        <w:ind w:right="-14"/>
        <w:jc w:val="left"/>
        <w:rPr>
          <w:rFonts w:ascii="Arial" w:cs="Arial" w:eastAsia="Arial" w:hAnsi="Arial"/>
          <w:b w:val="1"/>
          <w:sz w:val="18"/>
          <w:szCs w:val="18"/>
        </w:rPr>
      </w:pPr>
      <w:r w:rsidDel="00000000" w:rsidR="00000000" w:rsidRPr="00000000">
        <w:rPr>
          <w:rtl w:val="0"/>
        </w:rPr>
      </w:r>
    </w:p>
    <w:tbl>
      <w:tblPr>
        <w:tblStyle w:val="Table1"/>
        <w:tblW w:w="10080.0" w:type="dxa"/>
        <w:jc w:val="left"/>
        <w:tblInd w:w="-10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058"/>
        <w:gridCol w:w="1170"/>
        <w:gridCol w:w="3852"/>
        <w:tblGridChange w:id="0">
          <w:tblGrid>
            <w:gridCol w:w="5058"/>
            <w:gridCol w:w="1170"/>
            <w:gridCol w:w="3852"/>
          </w:tblGrid>
        </w:tblGridChange>
      </w:tblGrid>
      <w:tr>
        <w:trPr>
          <w:cantSplit w:val="0"/>
          <w:tblHeader w:val="0"/>
        </w:trPr>
        <w:tc>
          <w:tcPr/>
          <w:p w:rsidR="00000000" w:rsidDel="00000000" w:rsidP="00000000" w:rsidRDefault="00000000" w:rsidRPr="00000000" w14:paraId="00000004">
            <w:pPr>
              <w:ind w:right="-14"/>
              <w:jc w:val="left"/>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Spreedly, Inc.</w:t>
            </w:r>
          </w:p>
          <w:p w:rsidR="00000000" w:rsidDel="00000000" w:rsidP="00000000" w:rsidRDefault="00000000" w:rsidRPr="00000000" w14:paraId="00000005">
            <w:pPr>
              <w:ind w:right="-14"/>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300 Morris Street</w:t>
            </w:r>
          </w:p>
          <w:p w:rsidR="00000000" w:rsidDel="00000000" w:rsidP="00000000" w:rsidRDefault="00000000" w:rsidRPr="00000000" w14:paraId="00000006">
            <w:pPr>
              <w:ind w:right="-14"/>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Suite 40</w:t>
            </w:r>
          </w:p>
          <w:p w:rsidR="00000000" w:rsidDel="00000000" w:rsidP="00000000" w:rsidRDefault="00000000" w:rsidRPr="00000000" w14:paraId="00000007">
            <w:pPr>
              <w:ind w:right="-14"/>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Durham, NC 27701</w:t>
            </w:r>
          </w:p>
          <w:p w:rsidR="00000000" w:rsidDel="00000000" w:rsidP="00000000" w:rsidRDefault="00000000" w:rsidRPr="00000000" w14:paraId="00000008">
            <w:pPr>
              <w:ind w:right="-14"/>
              <w:jc w:val="left"/>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009">
            <w:pPr>
              <w:spacing w:after="160" w:lineRule="auto"/>
              <w:ind w:right="-14"/>
              <w:jc w:val="left"/>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00A">
            <w:pPr>
              <w:spacing w:after="160" w:lineRule="auto"/>
              <w:ind w:right="-14"/>
              <w:jc w:val="left"/>
              <w:rPr>
                <w:rFonts w:ascii="Arial" w:cs="Arial" w:eastAsia="Arial" w:hAnsi="Arial"/>
                <w:b w:val="1"/>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0B">
            <w:pPr>
              <w:ind w:right="-14"/>
              <w:jc w:val="left"/>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To: </w:t>
            </w:r>
            <w:r w:rsidDel="00000000" w:rsidR="00000000" w:rsidRPr="00000000">
              <w:rPr>
                <w:rFonts w:ascii="Arial" w:cs="Arial" w:eastAsia="Arial" w:hAnsi="Arial"/>
                <w:sz w:val="18"/>
                <w:szCs w:val="18"/>
                <w:rtl w:val="0"/>
              </w:rPr>
              <w:t xml:space="preserve">Justin Main</w:t>
            </w:r>
            <w:r w:rsidDel="00000000" w:rsidR="00000000" w:rsidRPr="00000000">
              <w:rPr>
                <w:rtl w:val="0"/>
              </w:rPr>
            </w:r>
          </w:p>
          <w:p w:rsidR="00000000" w:rsidDel="00000000" w:rsidP="00000000" w:rsidRDefault="00000000" w:rsidRPr="00000000" w14:paraId="0000000C">
            <w:pPr>
              <w:ind w:right="-14"/>
              <w:jc w:val="left"/>
              <w:rPr>
                <w:rFonts w:ascii="Arial" w:cs="Arial" w:eastAsia="Arial" w:hAnsi="Arial"/>
                <w:sz w:val="18"/>
                <w:szCs w:val="18"/>
              </w:rPr>
            </w:pPr>
            <w:r w:rsidDel="00000000" w:rsidR="00000000" w:rsidRPr="00000000">
              <w:rPr>
                <w:rFonts w:ascii="Arial" w:cs="Arial" w:eastAsia="Arial" w:hAnsi="Arial"/>
                <w:b w:val="1"/>
                <w:sz w:val="18"/>
                <w:szCs w:val="18"/>
                <w:rtl w:val="0"/>
              </w:rPr>
              <w:t xml:space="preserve">Customer Legal Name: </w:t>
            </w:r>
            <w:r w:rsidDel="00000000" w:rsidR="00000000" w:rsidRPr="00000000">
              <w:rPr>
                <w:rFonts w:ascii="Arial" w:cs="Arial" w:eastAsia="Arial" w:hAnsi="Arial"/>
                <w:sz w:val="18"/>
                <w:szCs w:val="18"/>
                <w:rtl w:val="0"/>
              </w:rPr>
              <w:t xml:space="preserve">Factor Systems, LLC d/b/a Billtrust </w:t>
            </w:r>
          </w:p>
          <w:p w:rsidR="00000000" w:rsidDel="00000000" w:rsidP="00000000" w:rsidRDefault="00000000" w:rsidRPr="00000000" w14:paraId="0000000D">
            <w:pPr>
              <w:ind w:right="-14"/>
              <w:jc w:val="left"/>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Billing Address:</w:t>
            </w:r>
          </w:p>
          <w:p w:rsidR="00000000" w:rsidDel="00000000" w:rsidP="00000000" w:rsidRDefault="00000000" w:rsidRPr="00000000" w14:paraId="0000000E">
            <w:pPr>
              <w:ind w:right="-14"/>
              <w:jc w:val="left"/>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Sales Rep: </w:t>
            </w:r>
            <w:r w:rsidDel="00000000" w:rsidR="00000000" w:rsidRPr="00000000">
              <w:rPr>
                <w:rFonts w:ascii="Arial" w:cs="Arial" w:eastAsia="Arial" w:hAnsi="Arial"/>
                <w:sz w:val="18"/>
                <w:szCs w:val="18"/>
                <w:rtl w:val="0"/>
              </w:rPr>
              <w:t xml:space="preserve">Helen Kruskamp</w:t>
            </w:r>
            <w:r w:rsidDel="00000000" w:rsidR="00000000" w:rsidRPr="00000000">
              <w:rPr>
                <w:rtl w:val="0"/>
              </w:rPr>
            </w:r>
          </w:p>
        </w:tc>
        <w:tc>
          <w:tcPr/>
          <w:p w:rsidR="00000000" w:rsidDel="00000000" w:rsidP="00000000" w:rsidRDefault="00000000" w:rsidRPr="00000000" w14:paraId="0000000F">
            <w:pPr>
              <w:spacing w:after="160" w:lineRule="auto"/>
              <w:ind w:right="-14"/>
              <w:jc w:val="left"/>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010">
            <w:pPr>
              <w:spacing w:after="160" w:lineRule="auto"/>
              <w:ind w:right="-14"/>
              <w:jc w:val="left"/>
              <w:rPr>
                <w:rFonts w:ascii="Arial" w:cs="Arial" w:eastAsia="Arial" w:hAnsi="Arial"/>
                <w:sz w:val="18"/>
                <w:szCs w:val="18"/>
              </w:rPr>
            </w:pPr>
            <w:r w:rsidDel="00000000" w:rsidR="00000000" w:rsidRPr="00000000">
              <w:rPr>
                <w:rFonts w:ascii="Arial" w:cs="Arial" w:eastAsia="Arial" w:hAnsi="Arial"/>
                <w:b w:val="1"/>
                <w:sz w:val="18"/>
                <w:szCs w:val="18"/>
                <w:rtl w:val="0"/>
              </w:rPr>
              <w:t xml:space="preserve">Order Form Issued: </w:t>
            </w:r>
            <w:r w:rsidDel="00000000" w:rsidR="00000000" w:rsidRPr="00000000">
              <w:rPr>
                <w:rFonts w:ascii="Arial" w:cs="Arial" w:eastAsia="Arial" w:hAnsi="Arial"/>
                <w:sz w:val="18"/>
                <w:szCs w:val="18"/>
                <w:rtl w:val="0"/>
              </w:rPr>
              <w:t xml:space="preserve">December 14, 2022</w:t>
            </w:r>
          </w:p>
          <w:p w:rsidR="00000000" w:rsidDel="00000000" w:rsidP="00000000" w:rsidRDefault="00000000" w:rsidRPr="00000000" w14:paraId="00000011">
            <w:pPr>
              <w:spacing w:after="160" w:lineRule="auto"/>
              <w:ind w:right="-14"/>
              <w:jc w:val="left"/>
              <w:rPr>
                <w:rFonts w:ascii="Arial" w:cs="Arial" w:eastAsia="Arial" w:hAnsi="Arial"/>
                <w:sz w:val="18"/>
                <w:szCs w:val="18"/>
              </w:rPr>
            </w:pPr>
            <w:r w:rsidDel="00000000" w:rsidR="00000000" w:rsidRPr="00000000">
              <w:rPr>
                <w:rFonts w:ascii="Arial" w:cs="Arial" w:eastAsia="Arial" w:hAnsi="Arial"/>
                <w:b w:val="1"/>
                <w:sz w:val="18"/>
                <w:szCs w:val="18"/>
                <w:rtl w:val="0"/>
              </w:rPr>
              <w:t xml:space="preserve">Support Level:</w:t>
            </w:r>
            <w:r w:rsidDel="00000000" w:rsidR="00000000" w:rsidRPr="00000000">
              <w:rPr>
                <w:rFonts w:ascii="Arial" w:cs="Arial" w:eastAsia="Arial" w:hAnsi="Arial"/>
                <w:sz w:val="18"/>
                <w:szCs w:val="18"/>
                <w:rtl w:val="0"/>
              </w:rPr>
              <w:t xml:space="preserve"> Professional</w:t>
            </w:r>
          </w:p>
        </w:tc>
      </w:tr>
    </w:tbl>
    <w:p w:rsidR="00000000" w:rsidDel="00000000" w:rsidP="00000000" w:rsidRDefault="00000000" w:rsidRPr="00000000" w14:paraId="00000012">
      <w:pPr>
        <w:spacing w:after="160" w:lineRule="auto"/>
        <w:ind w:right="-14"/>
        <w:jc w:val="left"/>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013">
      <w:pPr>
        <w:spacing w:after="160" w:lineRule="auto"/>
        <w:ind w:right="-14"/>
        <w:rPr>
          <w:rFonts w:ascii="Arial" w:cs="Arial" w:eastAsia="Arial" w:hAnsi="Arial"/>
          <w:sz w:val="18"/>
          <w:szCs w:val="18"/>
        </w:rPr>
      </w:pPr>
      <w:r w:rsidDel="00000000" w:rsidR="00000000" w:rsidRPr="00000000">
        <w:rPr>
          <w:rFonts w:ascii="Arial" w:cs="Arial" w:eastAsia="Arial" w:hAnsi="Arial"/>
          <w:sz w:val="18"/>
          <w:szCs w:val="18"/>
          <w:rtl w:val="0"/>
        </w:rPr>
        <w:t xml:space="preserve">This Order Form is entered into between the entity identified above as “Customer” and Spreedly, Inc. (each a “Party” and collectively, the “Parties”) as of the last day it is signed (the “Order Form Effective Date”) and is subject to the Agreement (defined below) which is hereby incorporated by reference. For purposes of this Order Form, “Agreement” means the enterprise services agreement (an “ESA”) currently in force between the Parties, or, in the absence of an ESA, the Spreedly Terms of Service located at https://www.spreedly.com/terms-of-service. </w:t>
      </w:r>
    </w:p>
    <w:p w:rsidR="00000000" w:rsidDel="00000000" w:rsidP="00000000" w:rsidRDefault="00000000" w:rsidRPr="00000000" w14:paraId="00000014">
      <w:pPr>
        <w:rPr>
          <w:rFonts w:ascii="Arial" w:cs="Arial" w:eastAsia="Arial" w:hAnsi="Arial"/>
          <w:sz w:val="18"/>
          <w:szCs w:val="18"/>
        </w:rPr>
      </w:pPr>
      <w:r w:rsidDel="00000000" w:rsidR="00000000" w:rsidRPr="00000000">
        <w:rPr>
          <w:rFonts w:ascii="Arial" w:cs="Arial" w:eastAsia="Arial" w:hAnsi="Arial"/>
          <w:sz w:val="18"/>
          <w:szCs w:val="18"/>
          <w:rtl w:val="0"/>
        </w:rPr>
        <w:t xml:space="preserve">In the event of any conflict between the terms of the Agreement and this Order Form, this Order Form will govern. Capitalized terms used but not defined in this Order Form have the meanings set forth in the Agreement or in the Documentation.</w:t>
      </w:r>
    </w:p>
    <w:p w:rsidR="00000000" w:rsidDel="00000000" w:rsidP="00000000" w:rsidRDefault="00000000" w:rsidRPr="00000000" w14:paraId="00000015">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16">
      <w:pPr>
        <w:tabs>
          <w:tab w:val="left" w:pos="547"/>
          <w:tab w:val="left" w:pos="1620"/>
        </w:tabs>
        <w:spacing w:line="264" w:lineRule="auto"/>
        <w:jc w:val="left"/>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1) Order Form Term. </w:t>
      </w:r>
      <w:r w:rsidDel="00000000" w:rsidR="00000000" w:rsidRPr="00000000">
        <w:rPr>
          <w:rFonts w:ascii="Arial" w:cs="Arial" w:eastAsia="Arial" w:hAnsi="Arial"/>
          <w:sz w:val="18"/>
          <w:szCs w:val="18"/>
          <w:rtl w:val="0"/>
        </w:rPr>
        <w:t xml:space="preserve">The Initial Term of this Order Form is 12 months, after which this Order Form will automatically renew for successive 12-month periods (each, a “Renewal Term” and, together with the Initial Term, the “Term”) unless either party has provided written notice </w:t>
      </w:r>
      <w:sdt>
        <w:sdtPr>
          <w:tag w:val="goog_rdk_0"/>
        </w:sdtPr>
        <w:sdtContent>
          <w:ins w:author="Jason Gardner" w:id="0" w:date="2022-12-15T22:01:52Z">
            <w:r w:rsidDel="00000000" w:rsidR="00000000" w:rsidRPr="00000000">
              <w:rPr>
                <w:rFonts w:ascii="Arial" w:cs="Arial" w:eastAsia="Arial" w:hAnsi="Arial"/>
                <w:sz w:val="18"/>
                <w:szCs w:val="18"/>
                <w:rtl w:val="0"/>
              </w:rPr>
              <w:t xml:space="preserve">(</w:t>
            </w:r>
          </w:ins>
        </w:sdtContent>
      </w:sdt>
      <w:r w:rsidDel="00000000" w:rsidR="00000000" w:rsidRPr="00000000">
        <w:rPr>
          <w:rFonts w:ascii="Arial" w:cs="Arial" w:eastAsia="Arial" w:hAnsi="Arial"/>
          <w:sz w:val="18"/>
          <w:szCs w:val="18"/>
          <w:rtl w:val="0"/>
        </w:rPr>
        <w:t xml:space="preserve">including email</w:t>
      </w:r>
      <w:sdt>
        <w:sdtPr>
          <w:tag w:val="goog_rdk_1"/>
        </w:sdtPr>
        <w:sdtContent>
          <w:ins w:author="Jason Gardner" w:id="1" w:date="2022-12-15T22:01:56Z">
            <w:r w:rsidDel="00000000" w:rsidR="00000000" w:rsidRPr="00000000">
              <w:rPr>
                <w:rFonts w:ascii="Arial" w:cs="Arial" w:eastAsia="Arial" w:hAnsi="Arial"/>
                <w:sz w:val="18"/>
                <w:szCs w:val="18"/>
                <w:rtl w:val="0"/>
              </w:rPr>
              <w:t xml:space="preserve">)</w:t>
            </w:r>
          </w:ins>
        </w:sdtContent>
      </w:sdt>
      <w:r w:rsidDel="00000000" w:rsidR="00000000" w:rsidRPr="00000000">
        <w:rPr>
          <w:rFonts w:ascii="Arial" w:cs="Arial" w:eastAsia="Arial" w:hAnsi="Arial"/>
          <w:sz w:val="18"/>
          <w:szCs w:val="18"/>
          <w:rtl w:val="0"/>
        </w:rPr>
        <w:t xml:space="preserve"> of its intent to not renew not less than thirty (30) days prior to the expiration of the then-current Initial or Renewal Term. Each 12 months of service is a “Contract Year”.</w:t>
      </w:r>
      <w:r w:rsidDel="00000000" w:rsidR="00000000" w:rsidRPr="00000000">
        <w:rPr>
          <w:rtl w:val="0"/>
        </w:rPr>
      </w:r>
    </w:p>
    <w:p w:rsidR="00000000" w:rsidDel="00000000" w:rsidP="00000000" w:rsidRDefault="00000000" w:rsidRPr="00000000" w14:paraId="00000017">
      <w:pPr>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18">
      <w:pPr>
        <w:jc w:val="left"/>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2) Platform Fees. </w:t>
      </w:r>
      <w:r w:rsidDel="00000000" w:rsidR="00000000" w:rsidRPr="00000000">
        <w:rPr>
          <w:rFonts w:ascii="Arial" w:cs="Arial" w:eastAsia="Arial" w:hAnsi="Arial"/>
          <w:sz w:val="18"/>
          <w:szCs w:val="18"/>
          <w:rtl w:val="0"/>
        </w:rPr>
        <w:t xml:space="preserve">For each Contract Year, Customer will pay Spreedly an “Annual Platform Fee” which entitles  Customer to the services set out in the table below.</w:t>
      </w:r>
      <w:r w:rsidDel="00000000" w:rsidR="00000000" w:rsidRPr="00000000">
        <w:rPr>
          <w:rtl w:val="0"/>
        </w:rPr>
      </w:r>
    </w:p>
    <w:p w:rsidR="00000000" w:rsidDel="00000000" w:rsidP="00000000" w:rsidRDefault="00000000" w:rsidRPr="00000000" w14:paraId="00000019">
      <w:pPr>
        <w:jc w:val="left"/>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01A">
      <w:pPr>
        <w:jc w:val="left"/>
        <w:rPr>
          <w:rFonts w:ascii="Arial" w:cs="Arial" w:eastAsia="Arial" w:hAnsi="Arial"/>
          <w:b w:val="1"/>
          <w:sz w:val="18"/>
          <w:szCs w:val="18"/>
        </w:rPr>
      </w:pPr>
      <w:r w:rsidDel="00000000" w:rsidR="00000000" w:rsidRPr="00000000">
        <w:rPr>
          <w:rtl w:val="0"/>
        </w:rPr>
      </w:r>
    </w:p>
    <w:tbl>
      <w:tblPr>
        <w:tblStyle w:val="Table2"/>
        <w:tblW w:w="81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30"/>
        <w:gridCol w:w="1230"/>
        <w:tblGridChange w:id="0">
          <w:tblGrid>
            <w:gridCol w:w="6930"/>
            <w:gridCol w:w="1230"/>
          </w:tblGrid>
        </w:tblGridChange>
      </w:tblGrid>
      <w:tr>
        <w:trPr>
          <w:cantSplit w:val="0"/>
          <w:trHeight w:val="386" w:hRule="atLeast"/>
          <w:tblHeader w:val="0"/>
        </w:trPr>
        <w:tc>
          <w:tcPr>
            <w:gridSpan w:val="2"/>
            <w:shd w:fill="d9d9d9" w:val="clear"/>
            <w:tcMar>
              <w:top w:w="100.0" w:type="dxa"/>
              <w:left w:w="100.0" w:type="dxa"/>
              <w:bottom w:w="100.0" w:type="dxa"/>
              <w:right w:w="100.0" w:type="dxa"/>
            </w:tcMar>
            <w:vAlign w:val="center"/>
          </w:tcPr>
          <w:p w:rsidR="00000000" w:rsidDel="00000000" w:rsidP="00000000" w:rsidRDefault="00000000" w:rsidRPr="00000000" w14:paraId="0000001B">
            <w:pPr>
              <w:widowControl w:val="0"/>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Approved Enterprise Pricing for Factor Systems, LLC d/b/a Billtrust</w:t>
            </w:r>
          </w:p>
        </w:tc>
      </w:tr>
      <w:tr>
        <w:trPr>
          <w:cantSplit w:val="0"/>
          <w:trHeight w:val="186" w:hRule="atLeast"/>
          <w:tblHeader w:val="0"/>
        </w:trPr>
        <w:tc>
          <w:tcPr>
            <w:shd w:fill="efefef" w:val="clear"/>
            <w:tcMar>
              <w:top w:w="100.0" w:type="dxa"/>
              <w:left w:w="100.0" w:type="dxa"/>
              <w:bottom w:w="100.0" w:type="dxa"/>
              <w:right w:w="100.0" w:type="dxa"/>
            </w:tcMar>
            <w:vAlign w:val="center"/>
          </w:tcPr>
          <w:p w:rsidR="00000000" w:rsidDel="00000000" w:rsidP="00000000" w:rsidRDefault="00000000" w:rsidRPr="00000000" w14:paraId="0000001D">
            <w:pPr>
              <w:widowControl w:val="0"/>
              <w:jc w:val="left"/>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Annual Platform Fee (12 months)</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01E">
            <w:pPr>
              <w:widowControl w:val="0"/>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$100,000</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1F">
            <w:pPr>
              <w:widowControl w:val="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Enterprise Assurance Agreement &amp; SLAs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0">
            <w:pPr>
              <w:widowControl w:val="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Included</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21">
            <w:pPr>
              <w:widowControl w:val="0"/>
              <w:spacing w:line="276" w:lineRule="auto"/>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Professional-Tier Support Subscription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2">
            <w:pPr>
              <w:widowControl w:val="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Included</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23">
            <w:pPr>
              <w:widowControl w:val="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Payment Essentials Module</w:t>
            </w:r>
          </w:p>
          <w:p w:rsidR="00000000" w:rsidDel="00000000" w:rsidP="00000000" w:rsidRDefault="00000000" w:rsidRPr="00000000" w14:paraId="00000024">
            <w:pPr>
              <w:widowControl w:val="0"/>
              <w:numPr>
                <w:ilvl w:val="0"/>
                <w:numId w:val="2"/>
              </w:numPr>
              <w:ind w:left="720" w:hanging="36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Universal Vaulting and Tokenization - included</w:t>
            </w:r>
          </w:p>
          <w:p w:rsidR="00000000" w:rsidDel="00000000" w:rsidP="00000000" w:rsidRDefault="00000000" w:rsidRPr="00000000" w14:paraId="00000025">
            <w:pPr>
              <w:widowControl w:val="0"/>
              <w:numPr>
                <w:ilvl w:val="0"/>
                <w:numId w:val="2"/>
              </w:numPr>
              <w:ind w:left="720" w:hanging="36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Security Suite (MFA, RBAC, SSO) - included</w:t>
            </w:r>
          </w:p>
          <w:p w:rsidR="00000000" w:rsidDel="00000000" w:rsidP="00000000" w:rsidRDefault="00000000" w:rsidRPr="00000000" w14:paraId="00000026">
            <w:pPr>
              <w:widowControl w:val="0"/>
              <w:numPr>
                <w:ilvl w:val="0"/>
                <w:numId w:val="2"/>
              </w:numPr>
              <w:ind w:left="720" w:hanging="36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PCI Compliant Card Storage - unlimited</w:t>
            </w:r>
          </w:p>
          <w:p w:rsidR="00000000" w:rsidDel="00000000" w:rsidP="00000000" w:rsidRDefault="00000000" w:rsidRPr="00000000" w14:paraId="00000027">
            <w:pPr>
              <w:widowControl w:val="0"/>
              <w:numPr>
                <w:ilvl w:val="0"/>
                <w:numId w:val="2"/>
              </w:numPr>
              <w:ind w:left="720" w:hanging="36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All Spreedly gateway connectors - unlimited</w:t>
            </w:r>
          </w:p>
          <w:p w:rsidR="00000000" w:rsidDel="00000000" w:rsidP="00000000" w:rsidRDefault="00000000" w:rsidRPr="00000000" w14:paraId="00000028">
            <w:pPr>
              <w:widowControl w:val="0"/>
              <w:numPr>
                <w:ilvl w:val="0"/>
                <w:numId w:val="2"/>
              </w:numPr>
              <w:ind w:left="720" w:hanging="36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All Spreedly PMD Receiver endpoints - unlimited</w:t>
            </w:r>
          </w:p>
          <w:p w:rsidR="00000000" w:rsidDel="00000000" w:rsidP="00000000" w:rsidRDefault="00000000" w:rsidRPr="00000000" w14:paraId="00000029">
            <w:pPr>
              <w:widowControl w:val="0"/>
              <w:numPr>
                <w:ilvl w:val="0"/>
                <w:numId w:val="2"/>
              </w:numPr>
              <w:ind w:left="720" w:hanging="36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Access to 3DS2 services, ApplePay, and GooglePay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A">
            <w:pPr>
              <w:widowControl w:val="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Included</w:t>
            </w:r>
          </w:p>
        </w:tc>
      </w:tr>
      <w:tr>
        <w:trPr>
          <w:cantSplit w:val="0"/>
          <w:tblHeader w:val="0"/>
        </w:trPr>
        <w:tc>
          <w:tcPr>
            <w:shd w:fill="efefef" w:val="clear"/>
            <w:tcMar>
              <w:top w:w="100.0" w:type="dxa"/>
              <w:left w:w="100.0" w:type="dxa"/>
              <w:bottom w:w="100.0" w:type="dxa"/>
              <w:right w:w="100.0" w:type="dxa"/>
            </w:tcMar>
            <w:vAlign w:val="center"/>
          </w:tcPr>
          <w:p w:rsidR="00000000" w:rsidDel="00000000" w:rsidP="00000000" w:rsidRDefault="00000000" w:rsidRPr="00000000" w14:paraId="0000002B">
            <w:pPr>
              <w:widowControl w:val="0"/>
              <w:jc w:val="left"/>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API Usage Fee</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02C">
            <w:pPr>
              <w:widowControl w:val="0"/>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$75,000</w:t>
            </w:r>
          </w:p>
        </w:tc>
      </w:tr>
      <w:tr>
        <w:trPr>
          <w:cantSplit w:val="0"/>
          <w:trHeight w:val="38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2D">
            <w:pPr>
              <w:widowControl w:val="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Committed APIs during initial term</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E">
            <w:pPr>
              <w:widowControl w:val="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10,000,000</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2F">
            <w:pPr>
              <w:widowControl w:val="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Cost per API call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0">
            <w:pPr>
              <w:widowControl w:val="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$0.0075</w:t>
            </w:r>
          </w:p>
        </w:tc>
      </w:tr>
      <w:tr>
        <w:trPr>
          <w:cantSplit w:val="0"/>
          <w:trHeight w:val="360" w:hRule="atLeast"/>
          <w:tblHeader w:val="0"/>
        </w:trPr>
        <w:tc>
          <w:tcPr>
            <w:shd w:fill="efefef" w:val="clear"/>
            <w:tcMar>
              <w:top w:w="100.0" w:type="dxa"/>
              <w:left w:w="100.0" w:type="dxa"/>
              <w:bottom w:w="100.0" w:type="dxa"/>
              <w:right w:w="100.0" w:type="dxa"/>
            </w:tcMar>
            <w:vAlign w:val="center"/>
          </w:tcPr>
          <w:p w:rsidR="00000000" w:rsidDel="00000000" w:rsidP="00000000" w:rsidRDefault="00000000" w:rsidRPr="00000000" w14:paraId="00000031">
            <w:pPr>
              <w:widowControl w:val="0"/>
              <w:jc w:val="left"/>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Total Annual Fees</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32">
            <w:pPr>
              <w:widowControl w:val="0"/>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$175,000</w:t>
            </w:r>
          </w:p>
        </w:tc>
      </w:tr>
    </w:tbl>
    <w:p w:rsidR="00000000" w:rsidDel="00000000" w:rsidP="00000000" w:rsidRDefault="00000000" w:rsidRPr="00000000" w14:paraId="00000033">
      <w:pPr>
        <w:jc w:val="left"/>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034">
      <w:pPr>
        <w:spacing w:line="200" w:lineRule="auto"/>
        <w:jc w:val="left"/>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035">
      <w:pPr>
        <w:jc w:val="left"/>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3) API Usage Fees.</w:t>
      </w:r>
    </w:p>
    <w:p w:rsidR="00000000" w:rsidDel="00000000" w:rsidP="00000000" w:rsidRDefault="00000000" w:rsidRPr="00000000" w14:paraId="00000036">
      <w:pPr>
        <w:jc w:val="left"/>
        <w:rPr>
          <w:rFonts w:ascii="Arial" w:cs="Arial" w:eastAsia="Arial" w:hAnsi="Arial"/>
          <w:b w:val="1"/>
          <w:sz w:val="18"/>
          <w:szCs w:val="18"/>
        </w:rPr>
      </w:pPr>
      <w:r w:rsidDel="00000000" w:rsidR="00000000" w:rsidRPr="00000000">
        <w:rPr>
          <w:rFonts w:ascii="Arial" w:cs="Arial" w:eastAsia="Arial" w:hAnsi="Arial"/>
          <w:sz w:val="18"/>
          <w:szCs w:val="18"/>
          <w:rtl w:val="0"/>
        </w:rPr>
        <w:t xml:space="preserve">In addition to the Annual Platform Fee, Customer is pre-purchasing 10,</w:t>
      </w:r>
      <w:sdt>
        <w:sdtPr>
          <w:tag w:val="goog_rdk_2"/>
        </w:sdtPr>
        <w:sdtContent>
          <w:commentRangeStart w:id="0"/>
        </w:sdtContent>
      </w:sdt>
      <w:r w:rsidDel="00000000" w:rsidR="00000000" w:rsidRPr="00000000">
        <w:rPr>
          <w:rFonts w:ascii="Arial" w:cs="Arial" w:eastAsia="Arial" w:hAnsi="Arial"/>
          <w:sz w:val="18"/>
          <w:szCs w:val="18"/>
          <w:rtl w:val="0"/>
        </w:rPr>
        <w:t xml:space="preserve">000</w:t>
      </w:r>
      <w:commentRangeEnd w:id="0"/>
      <w:r w:rsidDel="00000000" w:rsidR="00000000" w:rsidRPr="00000000">
        <w:commentReference w:id="0"/>
      </w:r>
      <w:r w:rsidDel="00000000" w:rsidR="00000000" w:rsidRPr="00000000">
        <w:rPr>
          <w:rFonts w:ascii="Arial" w:cs="Arial" w:eastAsia="Arial" w:hAnsi="Arial"/>
          <w:sz w:val="18"/>
          <w:szCs w:val="18"/>
          <w:rtl w:val="0"/>
        </w:rPr>
        <w:t xml:space="preserve">,000 API calls for use during the Initial Term at a cost per API call rate of $0.0075 (“API Usage Fee”). Spreedly will invoice Customer monthly in arrears at the rate of $0.0075 for any additional API calls which exceed the initial purchase volume of 10,000,000. Payment of the additional API calls shall be in accordance with Section 7 of the Agreement. </w:t>
      </w:r>
      <w:r w:rsidDel="00000000" w:rsidR="00000000" w:rsidRPr="00000000">
        <w:rPr>
          <w:rtl w:val="0"/>
        </w:rPr>
      </w:r>
    </w:p>
    <w:p w:rsidR="00000000" w:rsidDel="00000000" w:rsidP="00000000" w:rsidRDefault="00000000" w:rsidRPr="00000000" w14:paraId="00000037">
      <w:pPr>
        <w:jc w:val="left"/>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038">
      <w:pPr>
        <w:jc w:val="left"/>
        <w:rPr>
          <w:rFonts w:ascii="Arial" w:cs="Arial" w:eastAsia="Arial" w:hAnsi="Arial"/>
          <w:sz w:val="18"/>
          <w:szCs w:val="18"/>
        </w:rPr>
      </w:pPr>
      <w:r w:rsidDel="00000000" w:rsidR="00000000" w:rsidRPr="00000000">
        <w:rPr>
          <w:rFonts w:ascii="Arial" w:cs="Arial" w:eastAsia="Arial" w:hAnsi="Arial"/>
          <w:b w:val="1"/>
          <w:sz w:val="18"/>
          <w:szCs w:val="18"/>
          <w:rtl w:val="0"/>
        </w:rPr>
        <w:t xml:space="preserve">4) Renewal Terms Fees. </w:t>
      </w:r>
      <w:r w:rsidDel="00000000" w:rsidR="00000000" w:rsidRPr="00000000">
        <w:rPr>
          <w:rFonts w:ascii="Arial" w:cs="Arial" w:eastAsia="Arial" w:hAnsi="Arial"/>
          <w:sz w:val="18"/>
          <w:szCs w:val="18"/>
          <w:highlight w:val="white"/>
          <w:rtl w:val="0"/>
        </w:rPr>
        <w:t xml:space="preserve">Except as otherwise agreed by the Parties in writing, the Annual Platform Fee and API Usage Fee will increase by </w:t>
      </w:r>
      <w:sdt>
        <w:sdtPr>
          <w:tag w:val="goog_rdk_3"/>
        </w:sdtPr>
        <w:sdtContent>
          <w:del w:author="Joseph Petit" w:id="2" w:date="2022-12-15T13:02:00Z">
            <w:r w:rsidDel="00000000" w:rsidR="00000000" w:rsidRPr="00000000">
              <w:rPr>
                <w:rFonts w:ascii="Arial" w:cs="Arial" w:eastAsia="Arial" w:hAnsi="Arial"/>
                <w:sz w:val="18"/>
                <w:szCs w:val="18"/>
                <w:highlight w:val="white"/>
                <w:rtl w:val="0"/>
              </w:rPr>
              <w:delText xml:space="preserve">6</w:delText>
            </w:r>
          </w:del>
        </w:sdtContent>
      </w:sdt>
      <w:sdt>
        <w:sdtPr>
          <w:tag w:val="goog_rdk_4"/>
        </w:sdtPr>
        <w:sdtContent>
          <w:ins w:author="Joseph Petit" w:id="2" w:date="2022-12-15T13:02:00Z">
            <w:r w:rsidDel="00000000" w:rsidR="00000000" w:rsidRPr="00000000">
              <w:rPr>
                <w:rFonts w:ascii="Arial" w:cs="Arial" w:eastAsia="Arial" w:hAnsi="Arial"/>
                <w:sz w:val="18"/>
                <w:szCs w:val="18"/>
                <w:highlight w:val="white"/>
                <w:rtl w:val="0"/>
              </w:rPr>
              <w:t xml:space="preserve">3</w:t>
            </w:r>
          </w:ins>
        </w:sdtContent>
      </w:sdt>
      <w:r w:rsidDel="00000000" w:rsidR="00000000" w:rsidRPr="00000000">
        <w:rPr>
          <w:rFonts w:ascii="Arial" w:cs="Arial" w:eastAsia="Arial" w:hAnsi="Arial"/>
          <w:sz w:val="18"/>
          <w:szCs w:val="18"/>
          <w:highlight w:val="white"/>
          <w:rtl w:val="0"/>
        </w:rPr>
        <w:t xml:space="preserve">% over the prior Contract Year in each successive Renewal Term.</w:t>
      </w:r>
      <w:r w:rsidDel="00000000" w:rsidR="00000000" w:rsidRPr="00000000">
        <w:rPr>
          <w:rtl w:val="0"/>
        </w:rPr>
      </w:r>
    </w:p>
    <w:p w:rsidR="00000000" w:rsidDel="00000000" w:rsidP="00000000" w:rsidRDefault="00000000" w:rsidRPr="00000000" w14:paraId="00000039">
      <w:pPr>
        <w:jc w:val="left"/>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03A">
      <w:pPr>
        <w:jc w:val="left"/>
        <w:rPr>
          <w:rFonts w:ascii="Arial" w:cs="Arial" w:eastAsia="Arial" w:hAnsi="Arial"/>
          <w:sz w:val="18"/>
          <w:szCs w:val="18"/>
        </w:rPr>
      </w:pPr>
      <w:r w:rsidDel="00000000" w:rsidR="00000000" w:rsidRPr="00000000">
        <w:rPr>
          <w:rFonts w:ascii="Arial" w:cs="Arial" w:eastAsia="Arial" w:hAnsi="Arial"/>
          <w:b w:val="1"/>
          <w:sz w:val="18"/>
          <w:szCs w:val="18"/>
          <w:rtl w:val="0"/>
        </w:rPr>
        <w:t xml:space="preserve">5) Support Services. </w:t>
      </w:r>
      <w:r w:rsidDel="00000000" w:rsidR="00000000" w:rsidRPr="00000000">
        <w:rPr>
          <w:rFonts w:ascii="Arial" w:cs="Arial" w:eastAsia="Arial" w:hAnsi="Arial"/>
          <w:sz w:val="18"/>
          <w:szCs w:val="18"/>
          <w:rtl w:val="0"/>
        </w:rPr>
        <w:t xml:space="preserve">Upon payment of the applicable fees, Spreedly will provide the technical Support Services in accordance with the Support Service Terms posted at https://www.spreedly.com/support-services-terms at the Professional Support level.</w:t>
      </w:r>
    </w:p>
    <w:p w:rsidR="00000000" w:rsidDel="00000000" w:rsidP="00000000" w:rsidRDefault="00000000" w:rsidRPr="00000000" w14:paraId="0000003B">
      <w:pPr>
        <w:jc w:val="left"/>
        <w:rPr>
          <w:rFonts w:ascii="Arial" w:cs="Arial" w:eastAsia="Arial" w:hAnsi="Arial"/>
          <w:sz w:val="18"/>
          <w:szCs w:val="18"/>
          <w:highlight w:val="yellow"/>
        </w:rPr>
      </w:pPr>
      <w:r w:rsidDel="00000000" w:rsidR="00000000" w:rsidRPr="00000000">
        <w:rPr>
          <w:rtl w:val="0"/>
        </w:rPr>
      </w:r>
    </w:p>
    <w:p w:rsidR="00000000" w:rsidDel="00000000" w:rsidP="00000000" w:rsidRDefault="00000000" w:rsidRPr="00000000" w14:paraId="0000003C">
      <w:pPr>
        <w:jc w:val="left"/>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6) Payments.</w:t>
      </w:r>
      <w:r w:rsidDel="00000000" w:rsidR="00000000" w:rsidRPr="00000000">
        <w:rPr>
          <w:rFonts w:ascii="Arial" w:cs="Arial" w:eastAsia="Arial" w:hAnsi="Arial"/>
          <w:sz w:val="18"/>
          <w:szCs w:val="18"/>
          <w:rtl w:val="0"/>
        </w:rPr>
        <w:t xml:space="preserve">  Customer will pay the Total Annual Fees for the first Contract Year in full within fifteen (15) days of the Order Form Effective Date. Each subsequent annual payment of the Total Annual Fees will be invoiced thirty (30) days prior to the anniversary of the Order Form Effective Date (“Annual Renewal Date”) and will be due and payable prior to the Annual Renewal Date. All payments are subject to the terms prescribed in Section 7 of the Agreement.</w:t>
      </w:r>
      <w:r w:rsidDel="00000000" w:rsidR="00000000" w:rsidRPr="00000000">
        <w:rPr>
          <w:rtl w:val="0"/>
        </w:rPr>
      </w:r>
    </w:p>
    <w:p w:rsidR="00000000" w:rsidDel="00000000" w:rsidP="00000000" w:rsidRDefault="00000000" w:rsidRPr="00000000" w14:paraId="0000003D">
      <w:pPr>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3E">
      <w:pPr>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Customer may elect to pay all amounts due under this Agreement either by:</w:t>
      </w:r>
    </w:p>
    <w:p w:rsidR="00000000" w:rsidDel="00000000" w:rsidP="00000000" w:rsidRDefault="00000000" w:rsidRPr="00000000" w14:paraId="0000003F">
      <w:pPr>
        <w:ind w:left="1440" w:firstLine="0"/>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40">
      <w:pPr>
        <w:numPr>
          <w:ilvl w:val="0"/>
          <w:numId w:val="1"/>
        </w:numPr>
        <w:ind w:left="810" w:hanging="45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ACH payment or wire transfer to the following account:</w:t>
      </w:r>
    </w:p>
    <w:p w:rsidR="00000000" w:rsidDel="00000000" w:rsidP="00000000" w:rsidRDefault="00000000" w:rsidRPr="00000000" w14:paraId="00000041">
      <w:pPr>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42">
      <w:pPr>
        <w:ind w:left="1440"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Receiver:</w:t>
        <w:tab/>
        <w:t xml:space="preserve">Webster Bank</w:t>
      </w:r>
    </w:p>
    <w:p w:rsidR="00000000" w:rsidDel="00000000" w:rsidP="00000000" w:rsidRDefault="00000000" w:rsidRPr="00000000" w14:paraId="00000043">
      <w:pPr>
        <w:ind w:left="1440"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ABA/Routing #: </w:t>
        <w:tab/>
      </w:r>
      <w:r w:rsidDel="00000000" w:rsidR="00000000" w:rsidRPr="00000000">
        <w:rPr>
          <w:rFonts w:ascii="Arial" w:cs="Arial" w:eastAsia="Arial" w:hAnsi="Arial"/>
          <w:sz w:val="18"/>
          <w:szCs w:val="18"/>
          <w:highlight w:val="white"/>
          <w:rtl w:val="0"/>
        </w:rPr>
        <w:t xml:space="preserve">211170101</w:t>
      </w:r>
      <w:r w:rsidDel="00000000" w:rsidR="00000000" w:rsidRPr="00000000">
        <w:rPr>
          <w:rtl w:val="0"/>
        </w:rPr>
      </w:r>
    </w:p>
    <w:p w:rsidR="00000000" w:rsidDel="00000000" w:rsidP="00000000" w:rsidRDefault="00000000" w:rsidRPr="00000000" w14:paraId="00000044">
      <w:pPr>
        <w:ind w:left="1440"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SWIFT Code:</w:t>
        <w:tab/>
      </w:r>
      <w:r w:rsidDel="00000000" w:rsidR="00000000" w:rsidRPr="00000000">
        <w:rPr>
          <w:rFonts w:ascii="Arial" w:cs="Arial" w:eastAsia="Arial" w:hAnsi="Arial"/>
          <w:sz w:val="18"/>
          <w:szCs w:val="18"/>
          <w:highlight w:val="white"/>
          <w:rtl w:val="0"/>
        </w:rPr>
        <w:t xml:space="preserve">WENAUS31</w:t>
      </w:r>
      <w:r w:rsidDel="00000000" w:rsidR="00000000" w:rsidRPr="00000000">
        <w:rPr>
          <w:rtl w:val="0"/>
        </w:rPr>
      </w:r>
    </w:p>
    <w:p w:rsidR="00000000" w:rsidDel="00000000" w:rsidP="00000000" w:rsidRDefault="00000000" w:rsidRPr="00000000" w14:paraId="00000045">
      <w:pPr>
        <w:ind w:left="1440"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Beneficiary:</w:t>
        <w:tab/>
      </w:r>
      <w:r w:rsidDel="00000000" w:rsidR="00000000" w:rsidRPr="00000000">
        <w:rPr>
          <w:rFonts w:ascii="Arial" w:cs="Arial" w:eastAsia="Arial" w:hAnsi="Arial"/>
          <w:sz w:val="18"/>
          <w:szCs w:val="18"/>
          <w:highlight w:val="white"/>
          <w:rtl w:val="0"/>
        </w:rPr>
        <w:t xml:space="preserve">0024760830</w:t>
      </w:r>
      <w:r w:rsidDel="00000000" w:rsidR="00000000" w:rsidRPr="00000000">
        <w:rPr>
          <w:rtl w:val="0"/>
        </w:rPr>
      </w:r>
    </w:p>
    <w:p w:rsidR="00000000" w:rsidDel="00000000" w:rsidP="00000000" w:rsidRDefault="00000000" w:rsidRPr="00000000" w14:paraId="00000046">
      <w:pPr>
        <w:ind w:left="1440" w:firstLine="0"/>
        <w:jc w:val="left"/>
        <w:rPr>
          <w:rFonts w:ascii="Arial" w:cs="Arial" w:eastAsia="Arial" w:hAnsi="Arial"/>
          <w:sz w:val="18"/>
          <w:szCs w:val="18"/>
        </w:rPr>
      </w:pPr>
      <w:r w:rsidDel="00000000" w:rsidR="00000000" w:rsidRPr="00000000">
        <w:rPr>
          <w:rFonts w:ascii="Arial" w:cs="Arial" w:eastAsia="Arial" w:hAnsi="Arial"/>
          <w:sz w:val="18"/>
          <w:szCs w:val="18"/>
          <w:rtl w:val="0"/>
        </w:rPr>
        <w:tab/>
        <w:tab/>
        <w:t xml:space="preserve">Spreedly, Inc.</w:t>
      </w:r>
    </w:p>
    <w:p w:rsidR="00000000" w:rsidDel="00000000" w:rsidP="00000000" w:rsidRDefault="00000000" w:rsidRPr="00000000" w14:paraId="00000047">
      <w:pPr>
        <w:ind w:left="1440" w:firstLine="0"/>
        <w:jc w:val="left"/>
        <w:rPr>
          <w:rFonts w:ascii="Arial" w:cs="Arial" w:eastAsia="Arial" w:hAnsi="Arial"/>
          <w:sz w:val="18"/>
          <w:szCs w:val="18"/>
        </w:rPr>
      </w:pPr>
      <w:r w:rsidDel="00000000" w:rsidR="00000000" w:rsidRPr="00000000">
        <w:rPr>
          <w:rFonts w:ascii="Arial" w:cs="Arial" w:eastAsia="Arial" w:hAnsi="Arial"/>
          <w:sz w:val="18"/>
          <w:szCs w:val="18"/>
          <w:rtl w:val="0"/>
        </w:rPr>
        <w:tab/>
        <w:tab/>
        <w:t xml:space="preserve">300 Morris Street, Suite 400</w:t>
      </w:r>
    </w:p>
    <w:p w:rsidR="00000000" w:rsidDel="00000000" w:rsidP="00000000" w:rsidRDefault="00000000" w:rsidRPr="00000000" w14:paraId="00000048">
      <w:pPr>
        <w:ind w:left="1440" w:firstLine="0"/>
        <w:jc w:val="left"/>
        <w:rPr>
          <w:rFonts w:ascii="Arial" w:cs="Arial" w:eastAsia="Arial" w:hAnsi="Arial"/>
          <w:sz w:val="18"/>
          <w:szCs w:val="18"/>
        </w:rPr>
      </w:pPr>
      <w:r w:rsidDel="00000000" w:rsidR="00000000" w:rsidRPr="00000000">
        <w:rPr>
          <w:rFonts w:ascii="Arial" w:cs="Arial" w:eastAsia="Arial" w:hAnsi="Arial"/>
          <w:sz w:val="18"/>
          <w:szCs w:val="18"/>
          <w:rtl w:val="0"/>
        </w:rPr>
        <w:tab/>
        <w:tab/>
        <w:t xml:space="preserve">Durham, NC 27701</w:t>
      </w:r>
    </w:p>
    <w:p w:rsidR="00000000" w:rsidDel="00000000" w:rsidP="00000000" w:rsidRDefault="00000000" w:rsidRPr="00000000" w14:paraId="00000049">
      <w:pPr>
        <w:ind w:left="1440" w:firstLine="0"/>
        <w:jc w:val="left"/>
        <w:rPr>
          <w:rFonts w:ascii="Arial" w:cs="Arial" w:eastAsia="Arial" w:hAnsi="Arial"/>
          <w:sz w:val="18"/>
          <w:szCs w:val="18"/>
        </w:rPr>
      </w:pPr>
      <w:r w:rsidDel="00000000" w:rsidR="00000000" w:rsidRPr="00000000">
        <w:rPr>
          <w:rFonts w:ascii="Arial" w:cs="Arial" w:eastAsia="Arial" w:hAnsi="Arial"/>
          <w:sz w:val="18"/>
          <w:szCs w:val="18"/>
          <w:rtl w:val="0"/>
        </w:rPr>
        <w:tab/>
        <w:tab/>
        <w:t xml:space="preserve">USA</w:t>
      </w:r>
    </w:p>
    <w:p w:rsidR="00000000" w:rsidDel="00000000" w:rsidP="00000000" w:rsidRDefault="00000000" w:rsidRPr="00000000" w14:paraId="0000004A">
      <w:pPr>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4B">
      <w:pPr>
        <w:numPr>
          <w:ilvl w:val="0"/>
          <w:numId w:val="1"/>
        </w:numPr>
        <w:ind w:left="810" w:hanging="45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check delivered to the address specified in the relevant invoice.</w:t>
      </w:r>
    </w:p>
    <w:p w:rsidR="00000000" w:rsidDel="00000000" w:rsidP="00000000" w:rsidRDefault="00000000" w:rsidRPr="00000000" w14:paraId="0000004C">
      <w:pPr>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4D">
      <w:pPr>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4E">
      <w:pPr>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4F">
      <w:pPr>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50">
      <w:pPr>
        <w:jc w:val="center"/>
        <w:rPr>
          <w:rFonts w:ascii="Arial" w:cs="Arial" w:eastAsia="Arial" w:hAnsi="Arial"/>
          <w:b w:val="1"/>
          <w:sz w:val="18"/>
          <w:szCs w:val="18"/>
        </w:rPr>
      </w:pPr>
      <w:r w:rsidDel="00000000" w:rsidR="00000000" w:rsidRPr="00000000">
        <w:rPr>
          <w:rFonts w:ascii="Arial" w:cs="Arial" w:eastAsia="Arial" w:hAnsi="Arial"/>
          <w:sz w:val="18"/>
          <w:szCs w:val="18"/>
          <w:rtl w:val="0"/>
        </w:rPr>
        <w:t xml:space="preserve">[Signatures on Next Page]</w:t>
      </w:r>
      <w:r w:rsidDel="00000000" w:rsidR="00000000" w:rsidRPr="00000000">
        <w:br w:type="page"/>
      </w:r>
      <w:r w:rsidDel="00000000" w:rsidR="00000000" w:rsidRPr="00000000">
        <w:rPr>
          <w:rtl w:val="0"/>
        </w:rPr>
      </w:r>
    </w:p>
    <w:p w:rsidR="00000000" w:rsidDel="00000000" w:rsidP="00000000" w:rsidRDefault="00000000" w:rsidRPr="00000000" w14:paraId="00000051">
      <w:pPr>
        <w:spacing w:after="180" w:line="201" w:lineRule="auto"/>
        <w:ind w:right="72"/>
        <w:rPr>
          <w:rFonts w:ascii="Arial" w:cs="Arial" w:eastAsia="Arial" w:hAnsi="Arial"/>
          <w:sz w:val="18"/>
          <w:szCs w:val="18"/>
        </w:rPr>
      </w:pPr>
      <w:r w:rsidDel="00000000" w:rsidR="00000000" w:rsidRPr="00000000">
        <w:rPr>
          <w:rtl w:val="0"/>
        </w:rPr>
      </w:r>
    </w:p>
    <w:p w:rsidR="00000000" w:rsidDel="00000000" w:rsidP="00000000" w:rsidRDefault="00000000" w:rsidRPr="00000000" w14:paraId="00000052">
      <w:pPr>
        <w:spacing w:after="180" w:line="206" w:lineRule="auto"/>
        <w:ind w:left="72" w:firstLine="0"/>
        <w:rPr>
          <w:rFonts w:ascii="Arial" w:cs="Arial" w:eastAsia="Arial" w:hAnsi="Arial"/>
          <w:b w:val="1"/>
          <w:sz w:val="18"/>
          <w:szCs w:val="18"/>
        </w:rPr>
      </w:pPr>
      <w:r w:rsidDel="00000000" w:rsidR="00000000" w:rsidRPr="00000000">
        <w:rPr>
          <w:rFonts w:ascii="Arial" w:cs="Arial" w:eastAsia="Arial" w:hAnsi="Arial"/>
          <w:sz w:val="18"/>
          <w:szCs w:val="18"/>
          <w:rtl w:val="0"/>
        </w:rPr>
        <w:t xml:space="preserve">The Parties have executed this Amendment by their duly authorized representatives in one or more counterparts, each of which will be deemed an original.</w:t>
      </w:r>
      <w:r w:rsidDel="00000000" w:rsidR="00000000" w:rsidRPr="00000000">
        <w:rPr>
          <w:rtl w:val="0"/>
        </w:rPr>
      </w:r>
    </w:p>
    <w:tbl>
      <w:tblPr>
        <w:tblStyle w:val="Table3"/>
        <w:tblW w:w="9378.0" w:type="dxa"/>
        <w:jc w:val="left"/>
        <w:tblInd w:w="9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518"/>
        <w:gridCol w:w="360"/>
        <w:gridCol w:w="4500"/>
        <w:tblGridChange w:id="0">
          <w:tblGrid>
            <w:gridCol w:w="4518"/>
            <w:gridCol w:w="360"/>
            <w:gridCol w:w="4500"/>
          </w:tblGrid>
        </w:tblGridChange>
      </w:tblGrid>
      <w:tr>
        <w:trPr>
          <w:cantSplit w:val="0"/>
          <w:tblHeader w:val="0"/>
        </w:trPr>
        <w:tc>
          <w:tcPr/>
          <w:p w:rsidR="00000000" w:rsidDel="00000000" w:rsidP="00000000" w:rsidRDefault="00000000" w:rsidRPr="00000000" w14:paraId="00000053">
            <w:pPr>
              <w:spacing w:after="180" w:line="181" w:lineRule="auto"/>
              <w:jc w:val="left"/>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054">
            <w:pPr>
              <w:spacing w:after="180" w:line="181" w:lineRule="auto"/>
              <w:jc w:val="left"/>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Spreedly, Inc.</w:t>
            </w:r>
          </w:p>
          <w:p w:rsidR="00000000" w:rsidDel="00000000" w:rsidP="00000000" w:rsidRDefault="00000000" w:rsidRPr="00000000" w14:paraId="00000055">
            <w:pPr>
              <w:spacing w:after="180" w:line="181" w:lineRule="auto"/>
              <w:jc w:val="left"/>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056">
            <w:pPr>
              <w:spacing w:after="180" w:line="181" w:lineRule="auto"/>
              <w:jc w:val="left"/>
              <w:rPr>
                <w:rFonts w:ascii="Arial" w:cs="Arial" w:eastAsia="Arial" w:hAnsi="Arial"/>
                <w:sz w:val="18"/>
                <w:szCs w:val="18"/>
              </w:rPr>
            </w:pPr>
            <w:r w:rsidDel="00000000" w:rsidR="00000000" w:rsidRPr="00000000">
              <w:rPr>
                <w:rtl w:val="0"/>
              </w:rPr>
            </w:r>
          </w:p>
        </w:tc>
        <w:tc>
          <w:tcPr/>
          <w:p w:rsidR="00000000" w:rsidDel="00000000" w:rsidP="00000000" w:rsidRDefault="00000000" w:rsidRPr="00000000" w14:paraId="00000057">
            <w:pPr>
              <w:spacing w:after="180" w:line="181" w:lineRule="auto"/>
              <w:jc w:val="left"/>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058">
            <w:pPr>
              <w:spacing w:after="180" w:line="181" w:lineRule="auto"/>
              <w:jc w:val="left"/>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Factor Systems, LLC d/b/a Billtrust </w:t>
            </w:r>
          </w:p>
        </w:tc>
      </w:tr>
      <w:tr>
        <w:trPr>
          <w:cantSplit w:val="0"/>
          <w:tblHeader w:val="0"/>
        </w:trPr>
        <w:tc>
          <w:tcPr/>
          <w:p w:rsidR="00000000" w:rsidDel="00000000" w:rsidP="00000000" w:rsidRDefault="00000000" w:rsidRPr="00000000" w14:paraId="00000059">
            <w:pPr>
              <w:spacing w:after="180" w:line="181" w:lineRule="auto"/>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5A">
            <w:pPr>
              <w:spacing w:after="180" w:line="181" w:lineRule="auto"/>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By:</w:t>
              <w:tab/>
              <w:t xml:space="preserve">___________________________________</w:t>
            </w:r>
          </w:p>
        </w:tc>
        <w:tc>
          <w:tcPr/>
          <w:p w:rsidR="00000000" w:rsidDel="00000000" w:rsidP="00000000" w:rsidRDefault="00000000" w:rsidRPr="00000000" w14:paraId="0000005B">
            <w:pPr>
              <w:spacing w:after="180" w:line="181" w:lineRule="auto"/>
              <w:jc w:val="left"/>
              <w:rPr>
                <w:rFonts w:ascii="Arial" w:cs="Arial" w:eastAsia="Arial" w:hAnsi="Arial"/>
                <w:sz w:val="18"/>
                <w:szCs w:val="18"/>
              </w:rPr>
            </w:pPr>
            <w:r w:rsidDel="00000000" w:rsidR="00000000" w:rsidRPr="00000000">
              <w:rPr>
                <w:rtl w:val="0"/>
              </w:rPr>
            </w:r>
          </w:p>
        </w:tc>
        <w:tc>
          <w:tcPr/>
          <w:p w:rsidR="00000000" w:rsidDel="00000000" w:rsidP="00000000" w:rsidRDefault="00000000" w:rsidRPr="00000000" w14:paraId="0000005C">
            <w:pPr>
              <w:spacing w:after="180" w:line="181" w:lineRule="auto"/>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5D">
            <w:pPr>
              <w:spacing w:after="180" w:line="181" w:lineRule="auto"/>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By:</w:t>
              <w:tab/>
              <w:t xml:space="preserve">___________________________________</w:t>
            </w:r>
          </w:p>
        </w:tc>
      </w:tr>
      <w:tr>
        <w:trPr>
          <w:cantSplit w:val="0"/>
          <w:tblHeader w:val="0"/>
        </w:trPr>
        <w:tc>
          <w:tcPr/>
          <w:p w:rsidR="00000000" w:rsidDel="00000000" w:rsidP="00000000" w:rsidRDefault="00000000" w:rsidRPr="00000000" w14:paraId="0000005E">
            <w:pPr>
              <w:spacing w:after="180" w:line="181" w:lineRule="auto"/>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5F">
            <w:pPr>
              <w:spacing w:after="180" w:line="181" w:lineRule="auto"/>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Name: </w:t>
              <w:tab/>
              <w:t xml:space="preserve">___________________________________</w:t>
            </w:r>
          </w:p>
        </w:tc>
        <w:tc>
          <w:tcPr/>
          <w:p w:rsidR="00000000" w:rsidDel="00000000" w:rsidP="00000000" w:rsidRDefault="00000000" w:rsidRPr="00000000" w14:paraId="00000060">
            <w:pPr>
              <w:spacing w:after="180" w:line="181" w:lineRule="auto"/>
              <w:jc w:val="left"/>
              <w:rPr>
                <w:rFonts w:ascii="Arial" w:cs="Arial" w:eastAsia="Arial" w:hAnsi="Arial"/>
                <w:sz w:val="18"/>
                <w:szCs w:val="18"/>
              </w:rPr>
            </w:pPr>
            <w:r w:rsidDel="00000000" w:rsidR="00000000" w:rsidRPr="00000000">
              <w:rPr>
                <w:rtl w:val="0"/>
              </w:rPr>
            </w:r>
          </w:p>
        </w:tc>
        <w:tc>
          <w:tcPr/>
          <w:p w:rsidR="00000000" w:rsidDel="00000000" w:rsidP="00000000" w:rsidRDefault="00000000" w:rsidRPr="00000000" w14:paraId="00000061">
            <w:pPr>
              <w:spacing w:after="180" w:line="181" w:lineRule="auto"/>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62">
            <w:pPr>
              <w:spacing w:after="180" w:line="181" w:lineRule="auto"/>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Name: </w:t>
              <w:tab/>
              <w:t xml:space="preserve">___________________________________</w:t>
            </w:r>
          </w:p>
        </w:tc>
      </w:tr>
      <w:tr>
        <w:trPr>
          <w:cantSplit w:val="0"/>
          <w:tblHeader w:val="0"/>
        </w:trPr>
        <w:tc>
          <w:tcPr/>
          <w:p w:rsidR="00000000" w:rsidDel="00000000" w:rsidP="00000000" w:rsidRDefault="00000000" w:rsidRPr="00000000" w14:paraId="00000063">
            <w:pPr>
              <w:spacing w:after="180" w:line="181" w:lineRule="auto"/>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64">
            <w:pPr>
              <w:spacing w:after="180" w:line="181" w:lineRule="auto"/>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Title:</w:t>
              <w:tab/>
              <w:t xml:space="preserve">___________________________________</w:t>
            </w:r>
          </w:p>
        </w:tc>
        <w:tc>
          <w:tcPr/>
          <w:p w:rsidR="00000000" w:rsidDel="00000000" w:rsidP="00000000" w:rsidRDefault="00000000" w:rsidRPr="00000000" w14:paraId="00000065">
            <w:pPr>
              <w:spacing w:after="180" w:line="181" w:lineRule="auto"/>
              <w:jc w:val="left"/>
              <w:rPr>
                <w:rFonts w:ascii="Arial" w:cs="Arial" w:eastAsia="Arial" w:hAnsi="Arial"/>
                <w:sz w:val="18"/>
                <w:szCs w:val="18"/>
              </w:rPr>
            </w:pPr>
            <w:r w:rsidDel="00000000" w:rsidR="00000000" w:rsidRPr="00000000">
              <w:rPr>
                <w:rtl w:val="0"/>
              </w:rPr>
            </w:r>
          </w:p>
        </w:tc>
        <w:tc>
          <w:tcPr/>
          <w:p w:rsidR="00000000" w:rsidDel="00000000" w:rsidP="00000000" w:rsidRDefault="00000000" w:rsidRPr="00000000" w14:paraId="00000066">
            <w:pPr>
              <w:spacing w:after="180" w:line="181" w:lineRule="auto"/>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67">
            <w:pPr>
              <w:spacing w:after="180" w:line="181" w:lineRule="auto"/>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Title:</w:t>
              <w:tab/>
              <w:t xml:space="preserve">___________________________________</w:t>
            </w:r>
          </w:p>
        </w:tc>
      </w:tr>
      <w:tr>
        <w:trPr>
          <w:cantSplit w:val="0"/>
          <w:tblHeader w:val="0"/>
        </w:trPr>
        <w:tc>
          <w:tcPr/>
          <w:p w:rsidR="00000000" w:rsidDel="00000000" w:rsidP="00000000" w:rsidRDefault="00000000" w:rsidRPr="00000000" w14:paraId="00000068">
            <w:pPr>
              <w:spacing w:after="180" w:line="181" w:lineRule="auto"/>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69">
            <w:pPr>
              <w:spacing w:after="180" w:line="181" w:lineRule="auto"/>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Date:</w:t>
              <w:tab/>
              <w:t xml:space="preserve">___________________________________</w:t>
            </w:r>
          </w:p>
        </w:tc>
        <w:tc>
          <w:tcPr/>
          <w:p w:rsidR="00000000" w:rsidDel="00000000" w:rsidP="00000000" w:rsidRDefault="00000000" w:rsidRPr="00000000" w14:paraId="0000006A">
            <w:pPr>
              <w:spacing w:after="180" w:line="181" w:lineRule="auto"/>
              <w:jc w:val="left"/>
              <w:rPr>
                <w:rFonts w:ascii="Arial" w:cs="Arial" w:eastAsia="Arial" w:hAnsi="Arial"/>
                <w:sz w:val="18"/>
                <w:szCs w:val="18"/>
              </w:rPr>
            </w:pPr>
            <w:r w:rsidDel="00000000" w:rsidR="00000000" w:rsidRPr="00000000">
              <w:rPr>
                <w:rtl w:val="0"/>
              </w:rPr>
            </w:r>
          </w:p>
        </w:tc>
        <w:tc>
          <w:tcPr/>
          <w:p w:rsidR="00000000" w:rsidDel="00000000" w:rsidP="00000000" w:rsidRDefault="00000000" w:rsidRPr="00000000" w14:paraId="0000006B">
            <w:pPr>
              <w:spacing w:after="180" w:line="181" w:lineRule="auto"/>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6C">
            <w:pPr>
              <w:spacing w:after="180" w:line="181" w:lineRule="auto"/>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Date:</w:t>
              <w:tab/>
              <w:t xml:space="preserve">___________________________________</w:t>
            </w:r>
          </w:p>
        </w:tc>
      </w:tr>
    </w:tbl>
    <w:p w:rsidR="00000000" w:rsidDel="00000000" w:rsidP="00000000" w:rsidRDefault="00000000" w:rsidRPr="00000000" w14:paraId="0000006D">
      <w:pPr>
        <w:spacing w:after="180" w:line="201" w:lineRule="auto"/>
        <w:ind w:right="72"/>
        <w:rPr>
          <w:rFonts w:ascii="Arial" w:cs="Arial" w:eastAsia="Arial" w:hAnsi="Arial"/>
          <w:sz w:val="18"/>
          <w:szCs w:val="18"/>
        </w:rPr>
      </w:pPr>
      <w:r w:rsidDel="00000000" w:rsidR="00000000" w:rsidRPr="00000000">
        <w:rPr>
          <w:rtl w:val="0"/>
        </w:rPr>
      </w:r>
    </w:p>
    <w:sectPr>
      <w:headerReference r:id="rId9" w:type="default"/>
      <w:footerReference r:id="rId10" w:type="default"/>
      <w:footerReference r:id="rId11" w:type="first"/>
      <w:pgSz w:h="15840" w:w="12240" w:orient="portrait"/>
      <w:pgMar w:bottom="1440" w:top="1440" w:left="1080" w:right="108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oseph Petit" w:id="0" w:date="2022-12-15T13:00:00Z">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Justin, Will they allow us to commit to less than 10,000,000 APIs for our first time using? Also can they list their tier pricing here? It is listed on their commercial pricing page.</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74"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2">
    <w:pPr>
      <w:pBdr>
        <w:top w:space="0" w:sz="0" w:val="nil"/>
        <w:left w:space="0" w:sz="0" w:val="nil"/>
        <w:bottom w:space="0" w:sz="0" w:val="nil"/>
        <w:right w:space="0" w:sz="0" w:val="nil"/>
        <w:between w:space="0" w:sz="0" w:val="nil"/>
      </w:pBdr>
      <w:tabs>
        <w:tab w:val="center" w:pos="5112"/>
        <w:tab w:val="right" w:pos="10224"/>
      </w:tabs>
      <w:rPr>
        <w:color w:val="000000"/>
      </w:rPr>
    </w:pPr>
    <w:r w:rsidDel="00000000" w:rsidR="00000000" w:rsidRPr="00000000">
      <w:rPr>
        <w:color w:val="000000"/>
        <w:rtl w:val="0"/>
      </w:rPr>
      <w:tab/>
    </w:r>
    <w:r w:rsidDel="00000000" w:rsidR="00000000" w:rsidRPr="00000000">
      <w:rPr>
        <w:color w:val="000000"/>
      </w:rPr>
      <w:fldChar w:fldCharType="begin"/>
      <w:instrText xml:space="preserve">PAGE</w:instrText>
      <w:fldChar w:fldCharType="separate"/>
      <w:fldChar w:fldCharType="end"/>
    </w:r>
    <w:r w:rsidDel="00000000" w:rsidR="00000000" w:rsidRPr="00000000">
      <w:rPr>
        <w:color w:val="000000"/>
        <w:rtl w:val="0"/>
      </w:rPr>
      <w:tab/>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3">
    <w:pPr>
      <w:pBdr>
        <w:top w:space="0" w:sz="0" w:val="nil"/>
        <w:left w:space="0" w:sz="0" w:val="nil"/>
        <w:bottom w:space="0" w:sz="0" w:val="nil"/>
        <w:right w:space="0" w:sz="0" w:val="nil"/>
        <w:between w:space="0" w:sz="0" w:val="nil"/>
      </w:pBdr>
      <w:tabs>
        <w:tab w:val="center" w:pos="5112"/>
        <w:tab w:val="right" w:pos="10224"/>
      </w:tabs>
      <w:rPr>
        <w:color w:val="000000"/>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0</wp:posOffset>
              </wp:positionH>
              <wp:positionV relativeFrom="paragraph">
                <wp:posOffset>0</wp:posOffset>
              </wp:positionV>
              <wp:extent cx="1069340" cy="606425"/>
              <wp:effectExtent b="0" l="0" r="0" t="0"/>
              <wp:wrapNone/>
              <wp:docPr id="11" name=""/>
              <a:graphic>
                <a:graphicData uri="http://schemas.microsoft.com/office/word/2010/wordprocessingShape">
                  <wps:wsp>
                    <wps:cNvSpPr/>
                    <wps:cNvPr id="2" name="Shape 2"/>
                    <wps:spPr>
                      <a:xfrm>
                        <a:off x="4835143" y="3500600"/>
                        <a:ext cx="1021715" cy="558800"/>
                      </a:xfrm>
                      <a:prstGeom prst="rect">
                        <a:avLst/>
                      </a:prstGeom>
                      <a:noFill/>
                      <a:ln>
                        <a:noFill/>
                      </a:ln>
                    </wps:spPr>
                    <wps:txbx>
                      <w:txbxContent>
                        <w:p w:rsidR="00000000" w:rsidDel="00000000" w:rsidP="00000000" w:rsidRDefault="00000000" w:rsidRPr="00000000">
                          <w:pPr>
                            <w:spacing w:after="480" w:before="0" w:line="200.00000953674316"/>
                            <w:ind w:left="0" w:right="0" w:firstLine="0"/>
                            <w:jc w:val="both"/>
                            <w:textDirection w:val="btLr"/>
                          </w:pPr>
                          <w:r w:rsidDel="00000000" w:rsidR="00000000" w:rsidRPr="00000000">
                            <w:rPr>
                              <w:rFonts w:ascii="Calibri" w:cs="Calibri" w:eastAsia="Calibri" w:hAnsi="Calibri"/>
                              <w:b w:val="0"/>
                              <w:i w:val="0"/>
                              <w:smallCaps w:val="0"/>
                              <w:strike w:val="0"/>
                              <w:color w:val="000000"/>
                              <w:sz w:val="16"/>
                              <w:vertAlign w:val="baseline"/>
                            </w:rPr>
                            <w:t xml:space="preserve">8458532v1 22946.00010</w:t>
                          </w:r>
                        </w:p>
                        <w:p w:rsidR="00000000" w:rsidDel="00000000" w:rsidP="00000000" w:rsidRDefault="00000000" w:rsidRPr="00000000">
                          <w:pPr>
                            <w:spacing w:after="0" w:before="0" w:line="200.00000953674316"/>
                            <w:ind w:left="0" w:right="0" w:firstLine="0"/>
                            <w:jc w:val="both"/>
                            <w:textDirection w:val="btLr"/>
                          </w:pPr>
                          <w:r w:rsidDel="00000000" w:rsidR="00000000" w:rsidRPr="00000000">
                            <w:rPr>
                              <w:rFonts w:ascii="Calibri" w:cs="Calibri" w:eastAsia="Calibri" w:hAnsi="Calibri"/>
                              <w:b w:val="0"/>
                              <w:i w:val="0"/>
                              <w:smallCaps w:val="0"/>
                              <w:strike w:val="0"/>
                              <w:color w:val="000000"/>
                              <w:sz w:val="16"/>
                              <w:vertAlign w:val="baseline"/>
                            </w:rPr>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0</wp:posOffset>
              </wp:positionH>
              <wp:positionV relativeFrom="paragraph">
                <wp:posOffset>0</wp:posOffset>
              </wp:positionV>
              <wp:extent cx="1069340" cy="606425"/>
              <wp:effectExtent b="0" l="0" r="0" t="0"/>
              <wp:wrapNone/>
              <wp:docPr id="1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1069340" cy="60642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E">
    <w:pPr>
      <w:tabs>
        <w:tab w:val="center" w:pos="4680"/>
        <w:tab w:val="right" w:pos="10800"/>
      </w:tabs>
      <w:ind w:left="3240" w:firstLine="5580"/>
      <w:rPr>
        <w:rFonts w:ascii="Arial" w:cs="Arial" w:eastAsia="Arial" w:hAnsi="Arial"/>
        <w:sz w:val="16"/>
        <w:szCs w:val="16"/>
      </w:rPr>
    </w:pPr>
    <w:r w:rsidDel="00000000" w:rsidR="00000000" w:rsidRPr="00000000">
      <w:rPr>
        <w:rFonts w:ascii="Arial" w:cs="Arial" w:eastAsia="Arial" w:hAnsi="Arial"/>
        <w:sz w:val="16"/>
        <w:szCs w:val="16"/>
        <w:rtl w:val="0"/>
      </w:rPr>
      <w:t xml:space="preserve">CONFIDENTIAL</w:t>
    </w:r>
    <w:r w:rsidDel="00000000" w:rsidR="00000000" w:rsidRPr="00000000">
      <w:drawing>
        <wp:anchor allowOverlap="1" behindDoc="0" distB="0" distT="0" distL="114300" distR="114300" hidden="0" layoutInCell="1" locked="0" relativeHeight="0" simplePos="0">
          <wp:simplePos x="0" y="0"/>
          <wp:positionH relativeFrom="column">
            <wp:posOffset>4</wp:posOffset>
          </wp:positionH>
          <wp:positionV relativeFrom="paragraph">
            <wp:posOffset>-28571</wp:posOffset>
          </wp:positionV>
          <wp:extent cx="1405956" cy="322799"/>
          <wp:effectExtent b="0" l="0" r="0" t="0"/>
          <wp:wrapNone/>
          <wp:docPr id="12"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1405956" cy="322799"/>
                  </a:xfrm>
                  <a:prstGeom prst="rect"/>
                  <a:ln/>
                </pic:spPr>
              </pic:pic>
            </a:graphicData>
          </a:graphic>
        </wp:anchor>
      </w:drawing>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72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n-US"/>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b w:val="1"/>
    </w:rPr>
  </w:style>
  <w:style w:type="paragraph" w:styleId="Heading2">
    <w:name w:val="heading 2"/>
    <w:basedOn w:val="Normal"/>
    <w:next w:val="Normal"/>
    <w:pPr>
      <w:keepNext w:val="1"/>
      <w:spacing w:after="60" w:before="240" w:lineRule="auto"/>
    </w:pPr>
    <w:rPr>
      <w:rFonts w:ascii="Cambria" w:cs="Cambria" w:eastAsia="Cambria" w:hAnsi="Cambria"/>
      <w:b w:val="1"/>
      <w:i w:val="1"/>
      <w:sz w:val="28"/>
      <w:szCs w:val="28"/>
    </w:rPr>
  </w:style>
  <w:style w:type="paragraph" w:styleId="Heading3">
    <w:name w:val="heading 3"/>
    <w:basedOn w:val="Normal"/>
    <w:next w:val="Normal"/>
    <w:pPr>
      <w:keepNext w:val="1"/>
      <w:spacing w:after="60" w:before="240" w:lineRule="auto"/>
    </w:pPr>
    <w:rPr>
      <w:rFonts w:ascii="Cambria" w:cs="Cambria" w:eastAsia="Cambria" w:hAnsi="Cambria"/>
      <w:b w:val="1"/>
      <w:sz w:val="26"/>
      <w:szCs w:val="26"/>
    </w:rPr>
  </w:style>
  <w:style w:type="paragraph" w:styleId="Heading4">
    <w:name w:val="heading 4"/>
    <w:basedOn w:val="Normal"/>
    <w:next w:val="Normal"/>
    <w:pPr>
      <w:keepNext w:val="1"/>
      <w:spacing w:after="60" w:before="240" w:lineRule="auto"/>
    </w:pPr>
    <w:rPr>
      <w:rFonts w:ascii="Calibri" w:cs="Calibri" w:eastAsia="Calibri" w:hAnsi="Calibri"/>
      <w:b w:val="1"/>
      <w:sz w:val="28"/>
      <w:szCs w:val="28"/>
    </w:rPr>
  </w:style>
  <w:style w:type="paragraph" w:styleId="Heading5">
    <w:name w:val="heading 5"/>
    <w:basedOn w:val="Normal"/>
    <w:next w:val="Normal"/>
    <w:pPr>
      <w:spacing w:after="60" w:before="240" w:lineRule="auto"/>
    </w:pPr>
    <w:rPr>
      <w:rFonts w:ascii="Calibri" w:cs="Calibri" w:eastAsia="Calibri" w:hAnsi="Calibri"/>
      <w:b w:val="1"/>
      <w:i w:val="1"/>
      <w:sz w:val="26"/>
      <w:szCs w:val="26"/>
    </w:rPr>
  </w:style>
  <w:style w:type="paragraph" w:styleId="Heading6">
    <w:name w:val="heading 6"/>
    <w:basedOn w:val="Normal"/>
    <w:next w:val="Normal"/>
    <w:pPr>
      <w:spacing w:after="60" w:before="240" w:lineRule="auto"/>
    </w:pPr>
    <w:rPr>
      <w:rFonts w:ascii="Calibri" w:cs="Calibri" w:eastAsia="Calibri" w:hAnsi="Calibri"/>
      <w:b w:val="1"/>
      <w:sz w:val="22"/>
      <w:szCs w:val="22"/>
    </w:rPr>
  </w:style>
  <w:style w:type="paragraph" w:styleId="Title">
    <w:name w:val="Title"/>
    <w:basedOn w:val="Normal"/>
    <w:next w:val="Normal"/>
    <w:pPr>
      <w:spacing w:after="60" w:before="240" w:lineRule="auto"/>
      <w:jc w:val="center"/>
    </w:pPr>
    <w:rPr>
      <w:rFonts w:ascii="Arial" w:cs="Arial" w:eastAsia="Arial" w:hAnsi="Arial"/>
      <w:b w:val="1"/>
      <w:sz w:val="32"/>
      <w:szCs w:val="32"/>
    </w:rPr>
  </w:style>
  <w:style w:type="paragraph" w:styleId="Normal" w:default="1">
    <w:name w:val="Normal"/>
    <w:qFormat w:val="1"/>
    <w:rsid w:val="009E0521"/>
  </w:style>
  <w:style w:type="paragraph" w:styleId="Heading1">
    <w:name w:val="heading 1"/>
    <w:basedOn w:val="Normal"/>
    <w:next w:val="Normal"/>
    <w:link w:val="Heading1Char"/>
    <w:uiPriority w:val="9"/>
    <w:qFormat w:val="1"/>
    <w:rsid w:val="003B57EF"/>
    <w:pPr>
      <w:keepNext w:val="1"/>
      <w:suppressAutoHyphens w:val="1"/>
      <w:jc w:val="center"/>
      <w:outlineLvl w:val="0"/>
    </w:pPr>
    <w:rPr>
      <w:rFonts w:cstheme="majorBidi" w:eastAsiaTheme="majorEastAsia"/>
      <w:b w:val="1"/>
    </w:rPr>
  </w:style>
  <w:style w:type="paragraph" w:styleId="Heading2">
    <w:name w:val="heading 2"/>
    <w:basedOn w:val="Normal"/>
    <w:next w:val="Normal"/>
    <w:link w:val="Heading2Char"/>
    <w:uiPriority w:val="9"/>
    <w:semiHidden w:val="1"/>
    <w:unhideWhenUsed w:val="1"/>
    <w:qFormat w:val="1"/>
    <w:rsid w:val="007B3A7C"/>
    <w:pPr>
      <w:keepNext w:val="1"/>
      <w:spacing w:after="60" w:before="240"/>
      <w:outlineLvl w:val="1"/>
    </w:pPr>
    <w:rPr>
      <w:rFonts w:asciiTheme="majorHAnsi" w:cstheme="majorBidi" w:eastAsiaTheme="majorEastAsia" w:hAnsiTheme="majorHAnsi"/>
      <w:b w:val="1"/>
      <w:bCs w:val="1"/>
      <w:i w:val="1"/>
      <w:iCs w:val="1"/>
      <w:sz w:val="28"/>
      <w:szCs w:val="28"/>
    </w:rPr>
  </w:style>
  <w:style w:type="paragraph" w:styleId="Heading3">
    <w:name w:val="heading 3"/>
    <w:basedOn w:val="Normal"/>
    <w:next w:val="Normal"/>
    <w:link w:val="Heading3Char"/>
    <w:uiPriority w:val="9"/>
    <w:semiHidden w:val="1"/>
    <w:unhideWhenUsed w:val="1"/>
    <w:qFormat w:val="1"/>
    <w:rsid w:val="003B57EF"/>
    <w:pPr>
      <w:keepNext w:val="1"/>
      <w:spacing w:after="60" w:before="240"/>
      <w:outlineLvl w:val="2"/>
    </w:pPr>
    <w:rPr>
      <w:rFonts w:asciiTheme="majorHAnsi" w:cstheme="majorBidi" w:eastAsiaTheme="majorEastAsia" w:hAnsiTheme="majorHAnsi"/>
      <w:b w:val="1"/>
      <w:bCs w:val="1"/>
      <w:sz w:val="26"/>
      <w:szCs w:val="26"/>
    </w:rPr>
  </w:style>
  <w:style w:type="paragraph" w:styleId="Heading4">
    <w:name w:val="heading 4"/>
    <w:basedOn w:val="Normal"/>
    <w:next w:val="Normal"/>
    <w:link w:val="Heading4Char"/>
    <w:uiPriority w:val="9"/>
    <w:semiHidden w:val="1"/>
    <w:unhideWhenUsed w:val="1"/>
    <w:qFormat w:val="1"/>
    <w:rsid w:val="007B3A7C"/>
    <w:pPr>
      <w:keepNext w:val="1"/>
      <w:spacing w:after="60" w:before="240"/>
      <w:outlineLvl w:val="3"/>
    </w:pPr>
    <w:rPr>
      <w:rFonts w:asciiTheme="minorHAnsi" w:cstheme="minorBidi" w:eastAsiaTheme="minorEastAsia" w:hAnsiTheme="minorHAnsi"/>
      <w:b w:val="1"/>
      <w:bCs w:val="1"/>
      <w:sz w:val="28"/>
      <w:szCs w:val="28"/>
    </w:rPr>
  </w:style>
  <w:style w:type="paragraph" w:styleId="Heading5">
    <w:name w:val="heading 5"/>
    <w:basedOn w:val="Normal"/>
    <w:next w:val="Normal"/>
    <w:link w:val="Heading5Char"/>
    <w:uiPriority w:val="9"/>
    <w:semiHidden w:val="1"/>
    <w:unhideWhenUsed w:val="1"/>
    <w:qFormat w:val="1"/>
    <w:rsid w:val="007B3A7C"/>
    <w:pPr>
      <w:spacing w:after="60" w:before="240"/>
      <w:outlineLvl w:val="4"/>
    </w:pPr>
    <w:rPr>
      <w:rFonts w:asciiTheme="minorHAnsi" w:cstheme="minorBidi" w:eastAsiaTheme="minorEastAsia" w:hAnsiTheme="minorHAnsi"/>
      <w:b w:val="1"/>
      <w:bCs w:val="1"/>
      <w:i w:val="1"/>
      <w:iCs w:val="1"/>
      <w:sz w:val="26"/>
      <w:szCs w:val="26"/>
    </w:rPr>
  </w:style>
  <w:style w:type="paragraph" w:styleId="Heading6">
    <w:name w:val="heading 6"/>
    <w:basedOn w:val="Normal"/>
    <w:next w:val="Normal"/>
    <w:link w:val="Heading6Char"/>
    <w:uiPriority w:val="9"/>
    <w:semiHidden w:val="1"/>
    <w:unhideWhenUsed w:val="1"/>
    <w:qFormat w:val="1"/>
    <w:rsid w:val="007B3A7C"/>
    <w:pPr>
      <w:spacing w:after="60" w:before="240"/>
      <w:outlineLvl w:val="5"/>
    </w:pPr>
    <w:rPr>
      <w:rFonts w:asciiTheme="minorHAnsi" w:cstheme="minorBidi" w:eastAsiaTheme="minorEastAsia" w:hAnsiTheme="minorHAnsi"/>
      <w:b w:val="1"/>
      <w:bCs w:val="1"/>
      <w:sz w:val="22"/>
      <w:szCs w:val="22"/>
    </w:rPr>
  </w:style>
  <w:style w:type="paragraph" w:styleId="Heading7">
    <w:name w:val="heading 7"/>
    <w:basedOn w:val="Normal"/>
    <w:next w:val="Normal"/>
    <w:link w:val="Heading7Char"/>
    <w:uiPriority w:val="9"/>
    <w:semiHidden w:val="1"/>
    <w:unhideWhenUsed w:val="1"/>
    <w:qFormat w:val="1"/>
    <w:rsid w:val="007B3A7C"/>
    <w:pPr>
      <w:spacing w:after="60" w:before="240"/>
      <w:outlineLvl w:val="6"/>
    </w:pPr>
    <w:rPr>
      <w:rFonts w:asciiTheme="minorHAnsi" w:cstheme="minorBidi" w:eastAsiaTheme="minorEastAsia" w:hAnsiTheme="minorHAnsi"/>
      <w:szCs w:val="24"/>
    </w:rPr>
  </w:style>
  <w:style w:type="paragraph" w:styleId="Heading8">
    <w:name w:val="heading 8"/>
    <w:basedOn w:val="Normal"/>
    <w:next w:val="Normal"/>
    <w:link w:val="Heading8Char"/>
    <w:uiPriority w:val="9"/>
    <w:semiHidden w:val="1"/>
    <w:unhideWhenUsed w:val="1"/>
    <w:qFormat w:val="1"/>
    <w:rsid w:val="007B3A7C"/>
    <w:pPr>
      <w:spacing w:after="60" w:before="240"/>
      <w:outlineLvl w:val="7"/>
    </w:pPr>
    <w:rPr>
      <w:rFonts w:asciiTheme="minorHAnsi" w:cstheme="minorBidi" w:eastAsiaTheme="minorEastAsia" w:hAnsiTheme="minorHAnsi"/>
      <w:i w:val="1"/>
      <w:iCs w:val="1"/>
      <w:szCs w:val="24"/>
    </w:rPr>
  </w:style>
  <w:style w:type="paragraph" w:styleId="Heading9">
    <w:name w:val="heading 9"/>
    <w:basedOn w:val="Normal"/>
    <w:next w:val="Normal"/>
    <w:link w:val="Heading9Char"/>
    <w:uiPriority w:val="9"/>
    <w:semiHidden w:val="1"/>
    <w:unhideWhenUsed w:val="1"/>
    <w:qFormat w:val="1"/>
    <w:rsid w:val="007B3A7C"/>
    <w:pPr>
      <w:spacing w:after="60" w:before="240"/>
      <w:outlineLvl w:val="8"/>
    </w:pPr>
    <w:rPr>
      <w:rFonts w:asciiTheme="majorHAnsi" w:cstheme="majorBidi" w:eastAsiaTheme="majorEastAsia" w:hAnsiTheme="majorHAnsi"/>
      <w:sz w:val="22"/>
      <w:szCs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link w:val="TitleChar"/>
    <w:uiPriority w:val="10"/>
    <w:qFormat w:val="1"/>
    <w:rsid w:val="003B57EF"/>
    <w:pPr>
      <w:spacing w:after="60" w:before="240"/>
      <w:jc w:val="center"/>
      <w:outlineLvl w:val="0"/>
    </w:pPr>
    <w:rPr>
      <w:rFonts w:ascii="Arial" w:hAnsi="Arial" w:cstheme="majorBidi" w:eastAsiaTheme="majorEastAsia"/>
      <w:b w:val="1"/>
      <w:kern w:val="28"/>
      <w:sz w:val="32"/>
    </w:rPr>
  </w:style>
  <w:style w:type="character" w:styleId="Heading1Char" w:customStyle="1">
    <w:name w:val="Heading 1 Char"/>
    <w:basedOn w:val="DefaultParagraphFont"/>
    <w:link w:val="Heading1"/>
    <w:rsid w:val="007B3A7C"/>
    <w:rPr>
      <w:rFonts w:cstheme="majorBidi" w:eastAsiaTheme="majorEastAsia"/>
      <w:b w:val="1"/>
      <w:sz w:val="24"/>
    </w:rPr>
  </w:style>
  <w:style w:type="character" w:styleId="Heading2Char" w:customStyle="1">
    <w:name w:val="Heading 2 Char"/>
    <w:basedOn w:val="DefaultParagraphFont"/>
    <w:link w:val="Heading2"/>
    <w:uiPriority w:val="9"/>
    <w:semiHidden w:val="1"/>
    <w:rsid w:val="007B3A7C"/>
    <w:rPr>
      <w:rFonts w:asciiTheme="majorHAnsi" w:cstheme="majorBidi" w:eastAsiaTheme="majorEastAsia" w:hAnsiTheme="majorHAnsi"/>
      <w:b w:val="1"/>
      <w:bCs w:val="1"/>
      <w:i w:val="1"/>
      <w:iCs w:val="1"/>
      <w:sz w:val="28"/>
      <w:szCs w:val="28"/>
    </w:rPr>
  </w:style>
  <w:style w:type="character" w:styleId="Heading3Char" w:customStyle="1">
    <w:name w:val="Heading 3 Char"/>
    <w:basedOn w:val="DefaultParagraphFont"/>
    <w:link w:val="Heading3"/>
    <w:uiPriority w:val="9"/>
    <w:semiHidden w:val="1"/>
    <w:rsid w:val="003B57EF"/>
    <w:rPr>
      <w:rFonts w:asciiTheme="majorHAnsi" w:cstheme="majorBidi" w:eastAsiaTheme="majorEastAsia" w:hAnsiTheme="majorHAnsi"/>
      <w:b w:val="1"/>
      <w:bCs w:val="1"/>
      <w:sz w:val="26"/>
      <w:szCs w:val="26"/>
    </w:rPr>
  </w:style>
  <w:style w:type="character" w:styleId="Heading4Char" w:customStyle="1">
    <w:name w:val="Heading 4 Char"/>
    <w:basedOn w:val="DefaultParagraphFont"/>
    <w:link w:val="Heading4"/>
    <w:uiPriority w:val="9"/>
    <w:semiHidden w:val="1"/>
    <w:rsid w:val="007B3A7C"/>
    <w:rPr>
      <w:rFonts w:asciiTheme="minorHAnsi" w:cstheme="minorBidi" w:eastAsiaTheme="minorEastAsia" w:hAnsiTheme="minorHAnsi"/>
      <w:b w:val="1"/>
      <w:bCs w:val="1"/>
      <w:sz w:val="28"/>
      <w:szCs w:val="28"/>
    </w:rPr>
  </w:style>
  <w:style w:type="character" w:styleId="Heading5Char" w:customStyle="1">
    <w:name w:val="Heading 5 Char"/>
    <w:basedOn w:val="DefaultParagraphFont"/>
    <w:link w:val="Heading5"/>
    <w:uiPriority w:val="9"/>
    <w:semiHidden w:val="1"/>
    <w:rsid w:val="007B3A7C"/>
    <w:rPr>
      <w:rFonts w:asciiTheme="minorHAnsi" w:cstheme="minorBidi" w:eastAsiaTheme="minorEastAsia" w:hAnsiTheme="minorHAnsi"/>
      <w:b w:val="1"/>
      <w:bCs w:val="1"/>
      <w:i w:val="1"/>
      <w:iCs w:val="1"/>
      <w:sz w:val="26"/>
      <w:szCs w:val="26"/>
    </w:rPr>
  </w:style>
  <w:style w:type="character" w:styleId="Heading6Char" w:customStyle="1">
    <w:name w:val="Heading 6 Char"/>
    <w:basedOn w:val="DefaultParagraphFont"/>
    <w:link w:val="Heading6"/>
    <w:uiPriority w:val="9"/>
    <w:semiHidden w:val="1"/>
    <w:rsid w:val="007B3A7C"/>
    <w:rPr>
      <w:rFonts w:asciiTheme="minorHAnsi" w:cstheme="minorBidi" w:eastAsiaTheme="minorEastAsia" w:hAnsiTheme="minorHAnsi"/>
      <w:b w:val="1"/>
      <w:bCs w:val="1"/>
      <w:sz w:val="22"/>
      <w:szCs w:val="22"/>
    </w:rPr>
  </w:style>
  <w:style w:type="character" w:styleId="Heading7Char" w:customStyle="1">
    <w:name w:val="Heading 7 Char"/>
    <w:basedOn w:val="DefaultParagraphFont"/>
    <w:link w:val="Heading7"/>
    <w:uiPriority w:val="9"/>
    <w:semiHidden w:val="1"/>
    <w:rsid w:val="007B3A7C"/>
    <w:rPr>
      <w:rFonts w:asciiTheme="minorHAnsi" w:cstheme="minorBidi" w:eastAsiaTheme="minorEastAsia" w:hAnsiTheme="minorHAnsi"/>
      <w:sz w:val="24"/>
      <w:szCs w:val="24"/>
    </w:rPr>
  </w:style>
  <w:style w:type="character" w:styleId="Heading8Char" w:customStyle="1">
    <w:name w:val="Heading 8 Char"/>
    <w:basedOn w:val="DefaultParagraphFont"/>
    <w:link w:val="Heading8"/>
    <w:uiPriority w:val="9"/>
    <w:semiHidden w:val="1"/>
    <w:rsid w:val="007B3A7C"/>
    <w:rPr>
      <w:rFonts w:asciiTheme="minorHAnsi" w:cstheme="minorBidi" w:eastAsiaTheme="minorEastAsia" w:hAnsiTheme="minorHAnsi"/>
      <w:i w:val="1"/>
      <w:iCs w:val="1"/>
      <w:sz w:val="24"/>
      <w:szCs w:val="24"/>
    </w:rPr>
  </w:style>
  <w:style w:type="character" w:styleId="Heading9Char" w:customStyle="1">
    <w:name w:val="Heading 9 Char"/>
    <w:basedOn w:val="DefaultParagraphFont"/>
    <w:link w:val="Heading9"/>
    <w:uiPriority w:val="9"/>
    <w:semiHidden w:val="1"/>
    <w:rsid w:val="007B3A7C"/>
    <w:rPr>
      <w:rFonts w:asciiTheme="majorHAnsi" w:cstheme="majorBidi" w:eastAsiaTheme="majorEastAsia" w:hAnsiTheme="majorHAnsi"/>
      <w:sz w:val="22"/>
      <w:szCs w:val="22"/>
    </w:rPr>
  </w:style>
  <w:style w:type="character" w:styleId="TitleChar" w:customStyle="1">
    <w:name w:val="Title Char"/>
    <w:basedOn w:val="DefaultParagraphFont"/>
    <w:link w:val="Title"/>
    <w:rsid w:val="007B3A7C"/>
    <w:rPr>
      <w:rFonts w:ascii="Arial" w:hAnsi="Arial" w:cstheme="majorBidi" w:eastAsiaTheme="majorEastAsia"/>
      <w:b w:val="1"/>
      <w:kern w:val="28"/>
      <w:sz w:val="32"/>
    </w:rPr>
  </w:style>
  <w:style w:type="paragraph" w:styleId="Subtitle">
    <w:name w:val="Subtitle"/>
    <w:basedOn w:val="Normal"/>
    <w:next w:val="Normal"/>
    <w:link w:val="SubtitleChar"/>
    <w:uiPriority w:val="11"/>
    <w:qFormat w:val="1"/>
    <w:pPr>
      <w:spacing w:after="60"/>
      <w:jc w:val="center"/>
    </w:pPr>
    <w:rPr>
      <w:rFonts w:ascii="Cambria" w:cs="Cambria" w:eastAsia="Cambria" w:hAnsi="Cambria"/>
    </w:rPr>
  </w:style>
  <w:style w:type="character" w:styleId="SubtitleChar" w:customStyle="1">
    <w:name w:val="Subtitle Char"/>
    <w:basedOn w:val="DefaultParagraphFont"/>
    <w:link w:val="Subtitle"/>
    <w:uiPriority w:val="11"/>
    <w:rsid w:val="007B3A7C"/>
    <w:rPr>
      <w:rFonts w:asciiTheme="majorHAnsi" w:cstheme="majorBidi" w:eastAsiaTheme="majorEastAsia" w:hAnsiTheme="majorHAnsi"/>
      <w:sz w:val="24"/>
      <w:szCs w:val="24"/>
    </w:rPr>
  </w:style>
  <w:style w:type="character" w:styleId="Strong">
    <w:name w:val="Strong"/>
    <w:uiPriority w:val="22"/>
    <w:qFormat w:val="1"/>
    <w:rsid w:val="007B3A7C"/>
    <w:rPr>
      <w:b w:val="1"/>
      <w:bCs w:val="1"/>
    </w:rPr>
  </w:style>
  <w:style w:type="character" w:styleId="Emphasis">
    <w:name w:val="Emphasis"/>
    <w:uiPriority w:val="20"/>
    <w:qFormat w:val="1"/>
    <w:rsid w:val="007B3A7C"/>
    <w:rPr>
      <w:i w:val="1"/>
      <w:iCs w:val="1"/>
    </w:rPr>
  </w:style>
  <w:style w:type="paragraph" w:styleId="NoSpacing">
    <w:name w:val="No Spacing"/>
    <w:basedOn w:val="Normal"/>
    <w:uiPriority w:val="1"/>
    <w:qFormat w:val="1"/>
    <w:rsid w:val="007B3A7C"/>
  </w:style>
  <w:style w:type="paragraph" w:styleId="ListParagraph">
    <w:name w:val="List Paragraph"/>
    <w:basedOn w:val="Normal"/>
    <w:uiPriority w:val="34"/>
    <w:qFormat w:val="1"/>
    <w:rsid w:val="007B3A7C"/>
    <w:pPr>
      <w:ind w:left="720"/>
    </w:pPr>
  </w:style>
  <w:style w:type="paragraph" w:styleId="Quote">
    <w:name w:val="Quote"/>
    <w:basedOn w:val="Normal"/>
    <w:next w:val="Normal"/>
    <w:link w:val="QuoteChar"/>
    <w:uiPriority w:val="29"/>
    <w:qFormat w:val="1"/>
    <w:rsid w:val="007B3A7C"/>
    <w:rPr>
      <w:i w:val="1"/>
      <w:iCs w:val="1"/>
      <w:color w:val="000000" w:themeColor="text1"/>
    </w:rPr>
  </w:style>
  <w:style w:type="character" w:styleId="QuoteChar" w:customStyle="1">
    <w:name w:val="Quote Char"/>
    <w:basedOn w:val="DefaultParagraphFont"/>
    <w:link w:val="Quote"/>
    <w:uiPriority w:val="29"/>
    <w:rsid w:val="007B3A7C"/>
    <w:rPr>
      <w:i w:val="1"/>
      <w:iCs w:val="1"/>
      <w:color w:val="000000" w:themeColor="text1"/>
      <w:sz w:val="24"/>
    </w:rPr>
  </w:style>
  <w:style w:type="paragraph" w:styleId="IntenseQuote">
    <w:name w:val="Intense Quote"/>
    <w:basedOn w:val="Normal"/>
    <w:next w:val="Normal"/>
    <w:link w:val="IntenseQuoteChar"/>
    <w:uiPriority w:val="30"/>
    <w:qFormat w:val="1"/>
    <w:rsid w:val="007B3A7C"/>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7B3A7C"/>
    <w:rPr>
      <w:b w:val="1"/>
      <w:bCs w:val="1"/>
      <w:i w:val="1"/>
      <w:iCs w:val="1"/>
      <w:color w:val="4f81bd" w:themeColor="accent1"/>
      <w:sz w:val="24"/>
    </w:rPr>
  </w:style>
  <w:style w:type="character" w:styleId="SubtleEmphasis">
    <w:name w:val="Subtle Emphasis"/>
    <w:uiPriority w:val="19"/>
    <w:qFormat w:val="1"/>
    <w:rsid w:val="007B3A7C"/>
    <w:rPr>
      <w:i w:val="1"/>
      <w:iCs w:val="1"/>
      <w:color w:val="808080" w:themeColor="text1" w:themeTint="00007F"/>
    </w:rPr>
  </w:style>
  <w:style w:type="character" w:styleId="IntenseEmphasis">
    <w:name w:val="Intense Emphasis"/>
    <w:uiPriority w:val="21"/>
    <w:qFormat w:val="1"/>
    <w:rsid w:val="007B3A7C"/>
    <w:rPr>
      <w:b w:val="1"/>
      <w:bCs w:val="1"/>
      <w:i w:val="1"/>
      <w:iCs w:val="1"/>
      <w:color w:val="4f81bd" w:themeColor="accent1"/>
    </w:rPr>
  </w:style>
  <w:style w:type="character" w:styleId="SubtleReference">
    <w:name w:val="Subtle Reference"/>
    <w:uiPriority w:val="31"/>
    <w:qFormat w:val="1"/>
    <w:rsid w:val="007B3A7C"/>
    <w:rPr>
      <w:smallCaps w:val="1"/>
      <w:color w:val="c0504d" w:themeColor="accent2"/>
      <w:u w:val="single"/>
    </w:rPr>
  </w:style>
  <w:style w:type="character" w:styleId="IntenseReference">
    <w:name w:val="Intense Reference"/>
    <w:uiPriority w:val="32"/>
    <w:qFormat w:val="1"/>
    <w:rsid w:val="007B3A7C"/>
    <w:rPr>
      <w:b w:val="1"/>
      <w:bCs w:val="1"/>
      <w:smallCaps w:val="1"/>
      <w:color w:val="c0504d" w:themeColor="accent2"/>
      <w:spacing w:val="5"/>
      <w:u w:val="single"/>
    </w:rPr>
  </w:style>
  <w:style w:type="character" w:styleId="BookTitle">
    <w:name w:val="Book Title"/>
    <w:uiPriority w:val="33"/>
    <w:qFormat w:val="1"/>
    <w:rsid w:val="007B3A7C"/>
    <w:rPr>
      <w:b w:val="1"/>
      <w:bCs w:val="1"/>
      <w:smallCaps w:val="1"/>
      <w:spacing w:val="5"/>
    </w:rPr>
  </w:style>
  <w:style w:type="paragraph" w:styleId="TOCHeading">
    <w:name w:val="TOC Heading"/>
    <w:basedOn w:val="Heading1"/>
    <w:next w:val="Normal"/>
    <w:uiPriority w:val="39"/>
    <w:semiHidden w:val="1"/>
    <w:unhideWhenUsed w:val="1"/>
    <w:qFormat w:val="1"/>
    <w:rsid w:val="007B3A7C"/>
    <w:pPr>
      <w:suppressAutoHyphens w:val="0"/>
      <w:spacing w:after="60" w:before="240"/>
      <w:jc w:val="both"/>
      <w:outlineLvl w:val="9"/>
    </w:pPr>
    <w:rPr>
      <w:rFonts w:asciiTheme="majorHAnsi" w:hAnsiTheme="majorHAnsi"/>
      <w:bCs w:val="1"/>
      <w:kern w:val="32"/>
      <w:sz w:val="32"/>
      <w:szCs w:val="32"/>
    </w:rPr>
  </w:style>
  <w:style w:type="paragraph" w:styleId="BlockText">
    <w:name w:val="Block Text"/>
    <w:basedOn w:val="Normal"/>
    <w:uiPriority w:val="99"/>
    <w:semiHidden w:val="1"/>
    <w:unhideWhenUsed w:val="1"/>
    <w:rsid w:val="007B3A7C"/>
    <w:pPr>
      <w:pBdr>
        <w:top w:color="4f81bd" w:frame="1" w:shadow="1" w:space="10" w:sz="2" w:themeColor="accent1" w:val="single"/>
        <w:left w:color="4f81bd" w:frame="1" w:shadow="1" w:space="10" w:sz="2" w:themeColor="accent1" w:val="single"/>
        <w:bottom w:color="4f81bd" w:frame="1" w:shadow="1" w:space="10" w:sz="2" w:themeColor="accent1" w:val="single"/>
        <w:right w:color="4f81bd" w:frame="1" w:shadow="1" w:space="10" w:sz="2" w:themeColor="accent1" w:val="single"/>
      </w:pBdr>
    </w:pPr>
    <w:rPr>
      <w:iCs w:val="1"/>
    </w:rPr>
  </w:style>
  <w:style w:type="paragraph" w:styleId="BodyText">
    <w:name w:val="Body Text"/>
    <w:basedOn w:val="Normal"/>
    <w:link w:val="BodyTextChar"/>
    <w:uiPriority w:val="99"/>
    <w:semiHidden w:val="1"/>
    <w:unhideWhenUsed w:val="1"/>
    <w:rsid w:val="007B3A7C"/>
  </w:style>
  <w:style w:type="character" w:styleId="BodyTextChar" w:customStyle="1">
    <w:name w:val="Body Text Char"/>
    <w:basedOn w:val="DefaultParagraphFont"/>
    <w:link w:val="BodyText"/>
    <w:uiPriority w:val="99"/>
    <w:semiHidden w:val="1"/>
    <w:rsid w:val="007B3A7C"/>
    <w:rPr>
      <w:rFonts w:eastAsiaTheme="minorEastAsia"/>
      <w:sz w:val="24"/>
    </w:rPr>
  </w:style>
  <w:style w:type="paragraph" w:styleId="BodyText2">
    <w:name w:val="Body Text 2"/>
    <w:basedOn w:val="Normal"/>
    <w:link w:val="BodyText2Char"/>
    <w:uiPriority w:val="99"/>
    <w:semiHidden w:val="1"/>
    <w:unhideWhenUsed w:val="1"/>
    <w:rsid w:val="007B3A7C"/>
  </w:style>
  <w:style w:type="character" w:styleId="BodyText2Char" w:customStyle="1">
    <w:name w:val="Body Text 2 Char"/>
    <w:basedOn w:val="DefaultParagraphFont"/>
    <w:link w:val="BodyText2"/>
    <w:uiPriority w:val="99"/>
    <w:semiHidden w:val="1"/>
    <w:rsid w:val="007B3A7C"/>
    <w:rPr>
      <w:rFonts w:eastAsiaTheme="minorEastAsia"/>
    </w:rPr>
  </w:style>
  <w:style w:type="paragraph" w:styleId="BodyText3">
    <w:name w:val="Body Text 3"/>
    <w:basedOn w:val="Normal"/>
    <w:link w:val="BodyText3Char"/>
    <w:uiPriority w:val="99"/>
    <w:semiHidden w:val="1"/>
    <w:unhideWhenUsed w:val="1"/>
    <w:rsid w:val="007B3A7C"/>
    <w:rPr>
      <w:sz w:val="16"/>
      <w:szCs w:val="16"/>
    </w:rPr>
  </w:style>
  <w:style w:type="character" w:styleId="BodyText3Char" w:customStyle="1">
    <w:name w:val="Body Text 3 Char"/>
    <w:basedOn w:val="DefaultParagraphFont"/>
    <w:link w:val="BodyText3"/>
    <w:uiPriority w:val="99"/>
    <w:semiHidden w:val="1"/>
    <w:rsid w:val="007B3A7C"/>
    <w:rPr>
      <w:rFonts w:eastAsiaTheme="minorEastAsia"/>
      <w:sz w:val="16"/>
      <w:szCs w:val="16"/>
    </w:rPr>
  </w:style>
  <w:style w:type="paragraph" w:styleId="BodyTextFirstIndent">
    <w:name w:val="Body Text First Indent"/>
    <w:basedOn w:val="BodyText"/>
    <w:link w:val="BodyTextFirstIndentChar"/>
    <w:uiPriority w:val="99"/>
    <w:semiHidden w:val="1"/>
    <w:unhideWhenUsed w:val="1"/>
    <w:rsid w:val="007B3A7C"/>
    <w:pPr>
      <w:ind w:firstLine="360"/>
    </w:pPr>
  </w:style>
  <w:style w:type="character" w:styleId="BodyTextFirstIndentChar" w:customStyle="1">
    <w:name w:val="Body Text First Indent Char"/>
    <w:basedOn w:val="BodyTextChar"/>
    <w:link w:val="BodyTextFirstIndent"/>
    <w:uiPriority w:val="99"/>
    <w:semiHidden w:val="1"/>
    <w:rsid w:val="007B3A7C"/>
    <w:rPr>
      <w:rFonts w:eastAsiaTheme="minorEastAsia"/>
      <w:sz w:val="24"/>
    </w:rPr>
  </w:style>
  <w:style w:type="paragraph" w:styleId="BodyTextIndent">
    <w:name w:val="Body Text Indent"/>
    <w:basedOn w:val="Normal"/>
    <w:link w:val="BodyTextIndentChar"/>
    <w:uiPriority w:val="99"/>
    <w:semiHidden w:val="1"/>
    <w:unhideWhenUsed w:val="1"/>
    <w:rsid w:val="007B3A7C"/>
    <w:pPr>
      <w:ind w:left="360"/>
    </w:pPr>
  </w:style>
  <w:style w:type="character" w:styleId="BodyTextIndentChar" w:customStyle="1">
    <w:name w:val="Body Text Indent Char"/>
    <w:basedOn w:val="DefaultParagraphFont"/>
    <w:link w:val="BodyTextIndent"/>
    <w:uiPriority w:val="99"/>
    <w:semiHidden w:val="1"/>
    <w:rsid w:val="007B3A7C"/>
    <w:rPr>
      <w:rFonts w:eastAsiaTheme="minorEastAsia"/>
    </w:rPr>
  </w:style>
  <w:style w:type="paragraph" w:styleId="BodyTextFirstIndent2">
    <w:name w:val="Body Text First Indent 2"/>
    <w:basedOn w:val="BodyTextIndent"/>
    <w:link w:val="BodyTextFirstIndent2Char"/>
    <w:uiPriority w:val="99"/>
    <w:semiHidden w:val="1"/>
    <w:unhideWhenUsed w:val="1"/>
    <w:rsid w:val="007B3A7C"/>
    <w:pPr>
      <w:ind w:firstLine="360"/>
    </w:pPr>
  </w:style>
  <w:style w:type="character" w:styleId="BodyTextFirstIndent2Char" w:customStyle="1">
    <w:name w:val="Body Text First Indent 2 Char"/>
    <w:basedOn w:val="BodyTextIndentChar"/>
    <w:link w:val="BodyTextFirstIndent2"/>
    <w:uiPriority w:val="99"/>
    <w:semiHidden w:val="1"/>
    <w:rsid w:val="007B3A7C"/>
    <w:rPr>
      <w:rFonts w:eastAsiaTheme="minorEastAsia"/>
      <w:sz w:val="24"/>
    </w:rPr>
  </w:style>
  <w:style w:type="paragraph" w:styleId="BodyTextIndent2">
    <w:name w:val="Body Text Indent 2"/>
    <w:basedOn w:val="Normal"/>
    <w:link w:val="BodyTextIndent2Char"/>
    <w:uiPriority w:val="99"/>
    <w:semiHidden w:val="1"/>
    <w:unhideWhenUsed w:val="1"/>
    <w:rsid w:val="007B3A7C"/>
    <w:pPr>
      <w:ind w:left="360"/>
    </w:pPr>
  </w:style>
  <w:style w:type="character" w:styleId="BodyTextIndent2Char" w:customStyle="1">
    <w:name w:val="Body Text Indent 2 Char"/>
    <w:basedOn w:val="DefaultParagraphFont"/>
    <w:link w:val="BodyTextIndent2"/>
    <w:uiPriority w:val="99"/>
    <w:semiHidden w:val="1"/>
    <w:rsid w:val="007B3A7C"/>
    <w:rPr>
      <w:rFonts w:eastAsiaTheme="minorEastAsia"/>
    </w:rPr>
  </w:style>
  <w:style w:type="paragraph" w:styleId="BodyTextIndent3">
    <w:name w:val="Body Text Indent 3"/>
    <w:basedOn w:val="Normal"/>
    <w:link w:val="BodyTextIndent3Char"/>
    <w:uiPriority w:val="99"/>
    <w:semiHidden w:val="1"/>
    <w:unhideWhenUsed w:val="1"/>
    <w:rsid w:val="007B3A7C"/>
    <w:pPr>
      <w:ind w:left="360"/>
    </w:pPr>
    <w:rPr>
      <w:sz w:val="16"/>
      <w:szCs w:val="16"/>
    </w:rPr>
  </w:style>
  <w:style w:type="character" w:styleId="BodyTextIndent3Char" w:customStyle="1">
    <w:name w:val="Body Text Indent 3 Char"/>
    <w:basedOn w:val="DefaultParagraphFont"/>
    <w:link w:val="BodyTextIndent3"/>
    <w:uiPriority w:val="99"/>
    <w:semiHidden w:val="1"/>
    <w:rsid w:val="007B3A7C"/>
    <w:rPr>
      <w:rFonts w:eastAsiaTheme="minorEastAsia"/>
      <w:sz w:val="16"/>
      <w:szCs w:val="16"/>
    </w:rPr>
  </w:style>
  <w:style w:type="paragraph" w:styleId="Header">
    <w:name w:val="header"/>
    <w:basedOn w:val="Normal"/>
    <w:link w:val="HeaderChar"/>
    <w:uiPriority w:val="99"/>
    <w:unhideWhenUsed w:val="1"/>
    <w:rsid w:val="007B3A7C"/>
    <w:pPr>
      <w:tabs>
        <w:tab w:val="center" w:pos="4680"/>
        <w:tab w:val="right" w:pos="9360"/>
      </w:tabs>
    </w:pPr>
  </w:style>
  <w:style w:type="character" w:styleId="HeaderChar" w:customStyle="1">
    <w:name w:val="Header Char"/>
    <w:basedOn w:val="DefaultParagraphFont"/>
    <w:link w:val="Header"/>
    <w:uiPriority w:val="99"/>
    <w:rsid w:val="007B3A7C"/>
    <w:rPr>
      <w:rFonts w:eastAsiaTheme="minorEastAsia"/>
    </w:rPr>
  </w:style>
  <w:style w:type="paragraph" w:styleId="Footer">
    <w:name w:val="footer"/>
    <w:basedOn w:val="Normal"/>
    <w:link w:val="FooterChar"/>
    <w:uiPriority w:val="99"/>
    <w:unhideWhenUsed w:val="1"/>
    <w:rsid w:val="007B3A7C"/>
    <w:pPr>
      <w:tabs>
        <w:tab w:val="center" w:pos="5112"/>
        <w:tab w:val="right" w:pos="10224"/>
      </w:tabs>
    </w:pPr>
  </w:style>
  <w:style w:type="character" w:styleId="FooterChar" w:customStyle="1">
    <w:name w:val="Footer Char"/>
    <w:basedOn w:val="DefaultParagraphFont"/>
    <w:link w:val="Footer"/>
    <w:uiPriority w:val="99"/>
    <w:rsid w:val="007B3A7C"/>
    <w:rPr>
      <w:rFonts w:ascii="Calibri" w:hAnsi="Calibri"/>
    </w:rPr>
  </w:style>
  <w:style w:type="character" w:styleId="Hyperlink">
    <w:name w:val="Hyperlink"/>
    <w:basedOn w:val="DefaultParagraphFont"/>
    <w:uiPriority w:val="99"/>
    <w:unhideWhenUsed w:val="1"/>
    <w:rsid w:val="001F3F61"/>
    <w:rPr>
      <w:color w:val="0000ff" w:themeColor="hyperlink"/>
      <w:u w:val="single"/>
    </w:rPr>
  </w:style>
  <w:style w:type="paragraph" w:styleId="FootnoteText">
    <w:name w:val="footnote text"/>
    <w:link w:val="FootnoteTextChar"/>
    <w:uiPriority w:val="99"/>
  </w:style>
  <w:style w:type="character" w:styleId="FootnoteReference">
    <w:name w:val="footnote reference"/>
    <w:uiPriority w:val="99"/>
  </w:style>
  <w:style w:type="paragraph" w:styleId="MacPacTrailer" w:customStyle="1">
    <w:name w:val="MacPac Trailer"/>
    <w:rsid w:val="008218D3"/>
    <w:pPr>
      <w:widowControl w:val="0"/>
      <w:spacing w:line="200" w:lineRule="exact"/>
    </w:pPr>
    <w:rPr>
      <w:sz w:val="16"/>
      <w:szCs w:val="22"/>
    </w:rPr>
  </w:style>
  <w:style w:type="paragraph" w:styleId="BalloonText">
    <w:name w:val="Balloon Text"/>
    <w:basedOn w:val="Normal"/>
    <w:link w:val="BalloonTextChar"/>
    <w:uiPriority w:val="99"/>
    <w:semiHidden w:val="1"/>
    <w:unhideWhenUsed w:val="1"/>
    <w:rsid w:val="00C1039A"/>
    <w:rPr>
      <w:rFonts w:ascii="Tahoma" w:cs="Tahoma" w:hAnsi="Tahoma"/>
      <w:sz w:val="16"/>
      <w:szCs w:val="16"/>
    </w:rPr>
  </w:style>
  <w:style w:type="character" w:styleId="BalloonTextChar" w:customStyle="1">
    <w:name w:val="Balloon Text Char"/>
    <w:basedOn w:val="DefaultParagraphFont"/>
    <w:link w:val="BalloonText"/>
    <w:uiPriority w:val="99"/>
    <w:semiHidden w:val="1"/>
    <w:rsid w:val="00C1039A"/>
    <w:rPr>
      <w:rFonts w:ascii="Tahoma" w:cs="Tahoma" w:hAnsi="Tahoma"/>
      <w:sz w:val="16"/>
      <w:szCs w:val="16"/>
    </w:rPr>
  </w:style>
  <w:style w:type="character" w:styleId="PlaceholderText">
    <w:name w:val="Placeholder Text"/>
    <w:basedOn w:val="DefaultParagraphFont"/>
    <w:uiPriority w:val="99"/>
    <w:semiHidden w:val="1"/>
    <w:rsid w:val="00C1039A"/>
    <w:rPr>
      <w:color w:val="808080"/>
    </w:rPr>
  </w:style>
  <w:style w:type="paragraph" w:styleId="RBHStandarCont1" w:customStyle="1">
    <w:name w:val="RBHStandar Cont 1"/>
    <w:basedOn w:val="Normal"/>
    <w:link w:val="RBHStandarCont1Char"/>
    <w:rsid w:val="006C43D3"/>
    <w:pPr>
      <w:spacing w:after="240"/>
      <w:ind w:firstLine="720"/>
    </w:pPr>
  </w:style>
  <w:style w:type="character" w:styleId="RBHStandarCont1Char" w:customStyle="1">
    <w:name w:val="RBHStandar Cont 1 Char"/>
    <w:basedOn w:val="DefaultParagraphFont"/>
    <w:link w:val="RBHStandarCont1"/>
    <w:rsid w:val="006C43D3"/>
    <w:rPr>
      <w:rFonts w:ascii="Calibri" w:hAnsi="Calibri"/>
    </w:rPr>
  </w:style>
  <w:style w:type="paragraph" w:styleId="RBHStandarCont2" w:customStyle="1">
    <w:name w:val="RBHStandar Cont 2"/>
    <w:basedOn w:val="RBHStandarCont1"/>
    <w:link w:val="RBHStandarCont2Char"/>
    <w:rsid w:val="006C43D3"/>
    <w:pPr>
      <w:ind w:firstLine="1440"/>
    </w:pPr>
  </w:style>
  <w:style w:type="character" w:styleId="RBHStandarCont2Char" w:customStyle="1">
    <w:name w:val="RBHStandar Cont 2 Char"/>
    <w:basedOn w:val="DefaultParagraphFont"/>
    <w:link w:val="RBHStandarCont2"/>
    <w:rsid w:val="006C43D3"/>
    <w:rPr>
      <w:rFonts w:ascii="Calibri" w:hAnsi="Calibri"/>
    </w:rPr>
  </w:style>
  <w:style w:type="paragraph" w:styleId="RBHStandarCont3" w:customStyle="1">
    <w:name w:val="RBHStandar Cont 3"/>
    <w:basedOn w:val="RBHStandarCont2"/>
    <w:link w:val="RBHStandarCont3Char"/>
    <w:rsid w:val="006C43D3"/>
    <w:pPr>
      <w:ind w:firstLine="2160"/>
    </w:pPr>
  </w:style>
  <w:style w:type="character" w:styleId="RBHStandarCont3Char" w:customStyle="1">
    <w:name w:val="RBHStandar Cont 3 Char"/>
    <w:basedOn w:val="DefaultParagraphFont"/>
    <w:link w:val="RBHStandarCont3"/>
    <w:rsid w:val="006C43D3"/>
    <w:rPr>
      <w:rFonts w:ascii="Calibri" w:hAnsi="Calibri"/>
    </w:rPr>
  </w:style>
  <w:style w:type="paragraph" w:styleId="RBHStandarCont4" w:customStyle="1">
    <w:name w:val="RBHStandar Cont 4"/>
    <w:basedOn w:val="RBHStandarCont3"/>
    <w:link w:val="RBHStandarCont4Char"/>
    <w:rsid w:val="006C43D3"/>
    <w:pPr>
      <w:ind w:firstLine="2880"/>
    </w:pPr>
  </w:style>
  <w:style w:type="character" w:styleId="RBHStandarCont4Char" w:customStyle="1">
    <w:name w:val="RBHStandar Cont 4 Char"/>
    <w:basedOn w:val="DefaultParagraphFont"/>
    <w:link w:val="RBHStandarCont4"/>
    <w:rsid w:val="006C43D3"/>
    <w:rPr>
      <w:rFonts w:ascii="Calibri" w:hAnsi="Calibri"/>
    </w:rPr>
  </w:style>
  <w:style w:type="paragraph" w:styleId="RBHStandarCont5" w:customStyle="1">
    <w:name w:val="RBHStandar Cont 5"/>
    <w:basedOn w:val="RBHStandarCont4"/>
    <w:link w:val="RBHStandarCont5Char"/>
    <w:rsid w:val="006C43D3"/>
    <w:pPr>
      <w:ind w:firstLine="3600"/>
    </w:pPr>
  </w:style>
  <w:style w:type="character" w:styleId="RBHStandarCont5Char" w:customStyle="1">
    <w:name w:val="RBHStandar Cont 5 Char"/>
    <w:basedOn w:val="DefaultParagraphFont"/>
    <w:link w:val="RBHStandarCont5"/>
    <w:rsid w:val="006C43D3"/>
    <w:rPr>
      <w:rFonts w:ascii="Calibri" w:hAnsi="Calibri"/>
    </w:rPr>
  </w:style>
  <w:style w:type="paragraph" w:styleId="RBHStandarCont6" w:customStyle="1">
    <w:name w:val="RBHStandar Cont 6"/>
    <w:basedOn w:val="RBHStandarCont5"/>
    <w:link w:val="RBHStandarCont6Char"/>
    <w:rsid w:val="006C43D3"/>
    <w:pPr>
      <w:ind w:firstLine="4320"/>
    </w:pPr>
  </w:style>
  <w:style w:type="character" w:styleId="RBHStandarCont6Char" w:customStyle="1">
    <w:name w:val="RBHStandar Cont 6 Char"/>
    <w:basedOn w:val="DefaultParagraphFont"/>
    <w:link w:val="RBHStandarCont6"/>
    <w:rsid w:val="006C43D3"/>
    <w:rPr>
      <w:rFonts w:ascii="Calibri" w:hAnsi="Calibri"/>
    </w:rPr>
  </w:style>
  <w:style w:type="paragraph" w:styleId="RBHStandarCont7" w:customStyle="1">
    <w:name w:val="RBHStandar Cont 7"/>
    <w:basedOn w:val="RBHStandarCont6"/>
    <w:link w:val="RBHStandarCont7Char"/>
    <w:rsid w:val="006C43D3"/>
    <w:pPr>
      <w:ind w:firstLine="5040"/>
    </w:pPr>
  </w:style>
  <w:style w:type="character" w:styleId="RBHStandarCont7Char" w:customStyle="1">
    <w:name w:val="RBHStandar Cont 7 Char"/>
    <w:basedOn w:val="DefaultParagraphFont"/>
    <w:link w:val="RBHStandarCont7"/>
    <w:rsid w:val="006C43D3"/>
    <w:rPr>
      <w:rFonts w:ascii="Calibri" w:hAnsi="Calibri"/>
    </w:rPr>
  </w:style>
  <w:style w:type="paragraph" w:styleId="RBHStandarCont8" w:customStyle="1">
    <w:name w:val="RBHStandar Cont 8"/>
    <w:basedOn w:val="RBHStandarCont7"/>
    <w:link w:val="RBHStandarCont8Char"/>
    <w:rsid w:val="006C43D3"/>
    <w:pPr>
      <w:ind w:firstLine="5760"/>
    </w:pPr>
  </w:style>
  <w:style w:type="character" w:styleId="RBHStandarCont8Char" w:customStyle="1">
    <w:name w:val="RBHStandar Cont 8 Char"/>
    <w:basedOn w:val="DefaultParagraphFont"/>
    <w:link w:val="RBHStandarCont8"/>
    <w:rsid w:val="006C43D3"/>
    <w:rPr>
      <w:rFonts w:ascii="Calibri" w:hAnsi="Calibri"/>
    </w:rPr>
  </w:style>
  <w:style w:type="paragraph" w:styleId="RBHStandarCont9" w:customStyle="1">
    <w:name w:val="RBHStandar Cont 9"/>
    <w:basedOn w:val="RBHStandarCont8"/>
    <w:link w:val="RBHStandarCont9Char"/>
    <w:rsid w:val="006C43D3"/>
    <w:pPr>
      <w:ind w:firstLine="6480"/>
    </w:pPr>
  </w:style>
  <w:style w:type="character" w:styleId="RBHStandarCont9Char" w:customStyle="1">
    <w:name w:val="RBHStandar Cont 9 Char"/>
    <w:basedOn w:val="DefaultParagraphFont"/>
    <w:link w:val="RBHStandarCont9"/>
    <w:rsid w:val="006C43D3"/>
    <w:rPr>
      <w:rFonts w:ascii="Calibri" w:hAnsi="Calibri"/>
    </w:rPr>
  </w:style>
  <w:style w:type="paragraph" w:styleId="RBHStandarL1" w:customStyle="1">
    <w:name w:val="RBHStandar_L1"/>
    <w:basedOn w:val="Normal"/>
    <w:link w:val="RBHStandarL1Char"/>
    <w:rsid w:val="00B05869"/>
    <w:pPr>
      <w:numPr>
        <w:numId w:val="2"/>
      </w:numPr>
      <w:spacing w:after="240"/>
      <w:outlineLvl w:val="0"/>
    </w:pPr>
  </w:style>
  <w:style w:type="character" w:styleId="RBHStandarL1Char" w:customStyle="1">
    <w:name w:val="RBHStandar_L1 Char"/>
    <w:basedOn w:val="DefaultParagraphFont"/>
    <w:link w:val="RBHStandarL1"/>
    <w:rsid w:val="00B05869"/>
    <w:rPr>
      <w:rFonts w:ascii="Calibri" w:hAnsi="Calibri"/>
    </w:rPr>
  </w:style>
  <w:style w:type="paragraph" w:styleId="RBHStandarL2" w:customStyle="1">
    <w:name w:val="RBHStandar_L2"/>
    <w:basedOn w:val="RBHStandarL1"/>
    <w:link w:val="RBHStandarL2Char"/>
    <w:rsid w:val="00B05869"/>
    <w:pPr>
      <w:numPr>
        <w:ilvl w:val="1"/>
      </w:numPr>
      <w:outlineLvl w:val="1"/>
    </w:pPr>
  </w:style>
  <w:style w:type="character" w:styleId="RBHStandarL2Char" w:customStyle="1">
    <w:name w:val="RBHStandar_L2 Char"/>
    <w:basedOn w:val="DefaultParagraphFont"/>
    <w:link w:val="RBHStandarL2"/>
    <w:rsid w:val="00B05869"/>
    <w:rPr>
      <w:rFonts w:ascii="Calibri" w:hAnsi="Calibri"/>
    </w:rPr>
  </w:style>
  <w:style w:type="paragraph" w:styleId="RBHStandarL3" w:customStyle="1">
    <w:name w:val="RBHStandar_L3"/>
    <w:basedOn w:val="RBHStandarL2"/>
    <w:link w:val="RBHStandarL3Char"/>
    <w:rsid w:val="006C43D3"/>
    <w:pPr>
      <w:numPr>
        <w:ilvl w:val="2"/>
      </w:numPr>
      <w:outlineLvl w:val="2"/>
    </w:pPr>
  </w:style>
  <w:style w:type="character" w:styleId="RBHStandarL3Char" w:customStyle="1">
    <w:name w:val="RBHStandar_L3 Char"/>
    <w:basedOn w:val="DefaultParagraphFont"/>
    <w:link w:val="RBHStandarL3"/>
    <w:rsid w:val="006C43D3"/>
    <w:rPr>
      <w:rFonts w:ascii="Calibri" w:hAnsi="Calibri"/>
    </w:rPr>
  </w:style>
  <w:style w:type="paragraph" w:styleId="RBHStandarL4" w:customStyle="1">
    <w:name w:val="RBHStandar_L4"/>
    <w:basedOn w:val="RBHStandarL3"/>
    <w:link w:val="RBHStandarL4Char"/>
    <w:rsid w:val="006C43D3"/>
    <w:pPr>
      <w:numPr>
        <w:ilvl w:val="3"/>
      </w:numPr>
      <w:outlineLvl w:val="3"/>
    </w:pPr>
  </w:style>
  <w:style w:type="character" w:styleId="RBHStandarL4Char" w:customStyle="1">
    <w:name w:val="RBHStandar_L4 Char"/>
    <w:basedOn w:val="DefaultParagraphFont"/>
    <w:link w:val="RBHStandarL4"/>
    <w:rsid w:val="006C43D3"/>
    <w:rPr>
      <w:rFonts w:ascii="Calibri" w:hAnsi="Calibri"/>
    </w:rPr>
  </w:style>
  <w:style w:type="paragraph" w:styleId="RBHStandarL5" w:customStyle="1">
    <w:name w:val="RBHStandar_L5"/>
    <w:basedOn w:val="RBHStandarL4"/>
    <w:link w:val="RBHStandarL5Char"/>
    <w:rsid w:val="006C43D3"/>
    <w:pPr>
      <w:numPr>
        <w:ilvl w:val="4"/>
      </w:numPr>
      <w:outlineLvl w:val="4"/>
    </w:pPr>
  </w:style>
  <w:style w:type="character" w:styleId="RBHStandarL5Char" w:customStyle="1">
    <w:name w:val="RBHStandar_L5 Char"/>
    <w:basedOn w:val="DefaultParagraphFont"/>
    <w:link w:val="RBHStandarL5"/>
    <w:rsid w:val="006C43D3"/>
    <w:rPr>
      <w:rFonts w:ascii="Calibri" w:hAnsi="Calibri"/>
    </w:rPr>
  </w:style>
  <w:style w:type="paragraph" w:styleId="RBHStandarL6" w:customStyle="1">
    <w:name w:val="RBHStandar_L6"/>
    <w:basedOn w:val="RBHStandarL5"/>
    <w:link w:val="RBHStandarL6Char"/>
    <w:rsid w:val="006C43D3"/>
    <w:pPr>
      <w:numPr>
        <w:ilvl w:val="5"/>
      </w:numPr>
      <w:outlineLvl w:val="5"/>
    </w:pPr>
  </w:style>
  <w:style w:type="character" w:styleId="RBHStandarL6Char" w:customStyle="1">
    <w:name w:val="RBHStandar_L6 Char"/>
    <w:basedOn w:val="DefaultParagraphFont"/>
    <w:link w:val="RBHStandarL6"/>
    <w:rsid w:val="006C43D3"/>
    <w:rPr>
      <w:rFonts w:ascii="Calibri" w:hAnsi="Calibri"/>
    </w:rPr>
  </w:style>
  <w:style w:type="paragraph" w:styleId="RBHStandarL7" w:customStyle="1">
    <w:name w:val="RBHStandar_L7"/>
    <w:basedOn w:val="RBHStandarL6"/>
    <w:link w:val="RBHStandarL7Char"/>
    <w:rsid w:val="006C43D3"/>
    <w:pPr>
      <w:numPr>
        <w:ilvl w:val="6"/>
      </w:numPr>
      <w:outlineLvl w:val="6"/>
    </w:pPr>
  </w:style>
  <w:style w:type="character" w:styleId="RBHStandarL7Char" w:customStyle="1">
    <w:name w:val="RBHStandar_L7 Char"/>
    <w:basedOn w:val="DefaultParagraphFont"/>
    <w:link w:val="RBHStandarL7"/>
    <w:rsid w:val="006C43D3"/>
    <w:rPr>
      <w:rFonts w:ascii="Calibri" w:hAnsi="Calibri"/>
    </w:rPr>
  </w:style>
  <w:style w:type="paragraph" w:styleId="RBHStandarL8" w:customStyle="1">
    <w:name w:val="RBHStandar_L8"/>
    <w:basedOn w:val="RBHStandarL7"/>
    <w:link w:val="RBHStandarL8Char"/>
    <w:rsid w:val="006C43D3"/>
    <w:pPr>
      <w:numPr>
        <w:ilvl w:val="7"/>
      </w:numPr>
      <w:outlineLvl w:val="7"/>
    </w:pPr>
  </w:style>
  <w:style w:type="character" w:styleId="RBHStandarL8Char" w:customStyle="1">
    <w:name w:val="RBHStandar_L8 Char"/>
    <w:basedOn w:val="DefaultParagraphFont"/>
    <w:link w:val="RBHStandarL8"/>
    <w:rsid w:val="006C43D3"/>
    <w:rPr>
      <w:rFonts w:ascii="Calibri" w:hAnsi="Calibri"/>
    </w:rPr>
  </w:style>
  <w:style w:type="paragraph" w:styleId="RBHStandarL9" w:customStyle="1">
    <w:name w:val="RBHStandar_L9"/>
    <w:basedOn w:val="RBHStandarL8"/>
    <w:link w:val="RBHStandarL9Char"/>
    <w:rsid w:val="006C43D3"/>
    <w:pPr>
      <w:numPr>
        <w:ilvl w:val="8"/>
      </w:numPr>
      <w:outlineLvl w:val="8"/>
    </w:pPr>
  </w:style>
  <w:style w:type="character" w:styleId="RBHStandarL9Char" w:customStyle="1">
    <w:name w:val="RBHStandar_L9 Char"/>
    <w:basedOn w:val="DefaultParagraphFont"/>
    <w:link w:val="RBHStandarL9"/>
    <w:rsid w:val="006C43D3"/>
    <w:rPr>
      <w:rFonts w:ascii="Calibri" w:hAnsi="Calibri"/>
    </w:rPr>
  </w:style>
  <w:style w:type="character" w:styleId="PageNumber">
    <w:name w:val="page number"/>
    <w:basedOn w:val="DefaultParagraphFont"/>
    <w:uiPriority w:val="99"/>
    <w:unhideWhenUsed w:val="1"/>
    <w:rsid w:val="006C43D3"/>
  </w:style>
  <w:style w:type="table" w:styleId="TableGrid">
    <w:name w:val="Table Grid"/>
    <w:basedOn w:val="TableNormal"/>
    <w:rsid w:val="0089703E"/>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CommentReference">
    <w:name w:val="annotation reference"/>
    <w:basedOn w:val="DefaultParagraphFont"/>
    <w:uiPriority w:val="99"/>
    <w:semiHidden w:val="1"/>
    <w:unhideWhenUsed w:val="1"/>
    <w:rsid w:val="00636BD3"/>
    <w:rPr>
      <w:sz w:val="18"/>
      <w:szCs w:val="18"/>
    </w:rPr>
  </w:style>
  <w:style w:type="paragraph" w:styleId="CommentText">
    <w:name w:val="annotation text"/>
    <w:basedOn w:val="Normal"/>
    <w:link w:val="CommentTextChar"/>
    <w:uiPriority w:val="99"/>
    <w:unhideWhenUsed w:val="1"/>
    <w:rsid w:val="00636BD3"/>
    <w:rPr>
      <w:sz w:val="24"/>
      <w:szCs w:val="24"/>
    </w:rPr>
  </w:style>
  <w:style w:type="character" w:styleId="CommentTextChar" w:customStyle="1">
    <w:name w:val="Comment Text Char"/>
    <w:basedOn w:val="DefaultParagraphFont"/>
    <w:link w:val="CommentText"/>
    <w:uiPriority w:val="99"/>
    <w:rsid w:val="00636BD3"/>
    <w:rPr>
      <w:rFonts w:ascii="Calibri" w:hAnsi="Calibri"/>
      <w:sz w:val="24"/>
      <w:szCs w:val="24"/>
    </w:rPr>
  </w:style>
  <w:style w:type="paragraph" w:styleId="CommentSubject">
    <w:name w:val="annotation subject"/>
    <w:basedOn w:val="CommentText"/>
    <w:next w:val="CommentText"/>
    <w:link w:val="CommentSubjectChar"/>
    <w:uiPriority w:val="99"/>
    <w:semiHidden w:val="1"/>
    <w:unhideWhenUsed w:val="1"/>
    <w:rsid w:val="00636BD3"/>
    <w:rPr>
      <w:b w:val="1"/>
      <w:bCs w:val="1"/>
      <w:sz w:val="20"/>
      <w:szCs w:val="20"/>
    </w:rPr>
  </w:style>
  <w:style w:type="character" w:styleId="CommentSubjectChar" w:customStyle="1">
    <w:name w:val="Comment Subject Char"/>
    <w:basedOn w:val="CommentTextChar"/>
    <w:link w:val="CommentSubject"/>
    <w:uiPriority w:val="99"/>
    <w:semiHidden w:val="1"/>
    <w:rsid w:val="00636BD3"/>
    <w:rPr>
      <w:rFonts w:ascii="Calibri" w:hAnsi="Calibri"/>
      <w:b w:val="1"/>
      <w:bCs w:val="1"/>
      <w:sz w:val="24"/>
      <w:szCs w:val="24"/>
    </w:rPr>
  </w:style>
  <w:style w:type="character" w:styleId="FollowedHyperlink">
    <w:name w:val="FollowedHyperlink"/>
    <w:basedOn w:val="DefaultParagraphFont"/>
    <w:uiPriority w:val="99"/>
    <w:semiHidden w:val="1"/>
    <w:unhideWhenUsed w:val="1"/>
    <w:rsid w:val="00FD19CA"/>
    <w:rPr>
      <w:color w:val="800080" w:themeColor="followedHyperlink"/>
      <w:u w:val="single"/>
    </w:rPr>
  </w:style>
  <w:style w:type="paragraph" w:styleId="StandardL1" w:customStyle="1">
    <w:name w:val="Standard_L1"/>
    <w:basedOn w:val="Normal"/>
    <w:next w:val="BodyText"/>
    <w:link w:val="StandardL1Char"/>
    <w:rsid w:val="00B61008"/>
    <w:pPr>
      <w:tabs>
        <w:tab w:val="num" w:pos="720"/>
      </w:tabs>
      <w:spacing w:after="160" w:line="264" w:lineRule="auto"/>
      <w:ind w:left="720" w:hanging="720"/>
      <w:outlineLvl w:val="0"/>
    </w:pPr>
    <w:rPr>
      <w:rFonts w:ascii="Arial" w:cs="Arial" w:hAnsi="Arial"/>
      <w:sz w:val="16"/>
    </w:rPr>
  </w:style>
  <w:style w:type="character" w:styleId="StandardL1Char" w:customStyle="1">
    <w:name w:val="Standard_L1 Char"/>
    <w:basedOn w:val="DefaultParagraphFont"/>
    <w:link w:val="StandardL1"/>
    <w:rsid w:val="00B61008"/>
    <w:rPr>
      <w:rFonts w:ascii="Arial" w:cs="Arial" w:hAnsi="Arial"/>
      <w:sz w:val="16"/>
    </w:rPr>
  </w:style>
  <w:style w:type="paragraph" w:styleId="StandardL2" w:customStyle="1">
    <w:name w:val="Standard_L2"/>
    <w:basedOn w:val="StandardL1"/>
    <w:next w:val="BodyText"/>
    <w:rsid w:val="00B61008"/>
    <w:pPr>
      <w:numPr>
        <w:ilvl w:val="1"/>
      </w:numPr>
      <w:tabs>
        <w:tab w:val="num" w:pos="360"/>
        <w:tab w:val="num" w:pos="720"/>
      </w:tabs>
      <w:ind w:left="360" w:hanging="360"/>
      <w:outlineLvl w:val="1"/>
    </w:pPr>
  </w:style>
  <w:style w:type="paragraph" w:styleId="StandardL3" w:customStyle="1">
    <w:name w:val="Standard_L3"/>
    <w:basedOn w:val="StandardL2"/>
    <w:next w:val="BodyText"/>
    <w:rsid w:val="00B61008"/>
    <w:pPr>
      <w:numPr>
        <w:ilvl w:val="2"/>
      </w:numPr>
      <w:tabs>
        <w:tab w:val="num" w:pos="360"/>
      </w:tabs>
      <w:ind w:left="360" w:hanging="360"/>
      <w:outlineLvl w:val="2"/>
    </w:pPr>
  </w:style>
  <w:style w:type="paragraph" w:styleId="StandardL4" w:customStyle="1">
    <w:name w:val="Standard_L4"/>
    <w:basedOn w:val="StandardL3"/>
    <w:next w:val="BodyText"/>
    <w:rsid w:val="00B61008"/>
    <w:pPr>
      <w:numPr>
        <w:ilvl w:val="3"/>
      </w:numPr>
      <w:tabs>
        <w:tab w:val="num" w:pos="360"/>
      </w:tabs>
      <w:spacing w:after="240" w:line="240" w:lineRule="auto"/>
      <w:ind w:left="360" w:hanging="360"/>
      <w:outlineLvl w:val="3"/>
    </w:pPr>
  </w:style>
  <w:style w:type="paragraph" w:styleId="StandardL5" w:customStyle="1">
    <w:name w:val="Standard_L5"/>
    <w:basedOn w:val="StandardL4"/>
    <w:next w:val="BodyText"/>
    <w:rsid w:val="00B61008"/>
    <w:pPr>
      <w:numPr>
        <w:ilvl w:val="4"/>
      </w:numPr>
      <w:tabs>
        <w:tab w:val="num" w:pos="360"/>
      </w:tabs>
      <w:ind w:left="360" w:hanging="360"/>
      <w:outlineLvl w:val="4"/>
    </w:pPr>
  </w:style>
  <w:style w:type="paragraph" w:styleId="StandardL6" w:customStyle="1">
    <w:name w:val="Standard_L6"/>
    <w:basedOn w:val="StandardL5"/>
    <w:next w:val="BodyText"/>
    <w:rsid w:val="00B61008"/>
    <w:pPr>
      <w:numPr>
        <w:ilvl w:val="5"/>
      </w:numPr>
      <w:tabs>
        <w:tab w:val="num" w:pos="360"/>
      </w:tabs>
      <w:ind w:left="360" w:hanging="360"/>
      <w:outlineLvl w:val="5"/>
    </w:pPr>
  </w:style>
  <w:style w:type="paragraph" w:styleId="StandardL7" w:customStyle="1">
    <w:name w:val="Standard_L7"/>
    <w:basedOn w:val="StandardL6"/>
    <w:next w:val="BodyText"/>
    <w:rsid w:val="00B61008"/>
    <w:pPr>
      <w:numPr>
        <w:ilvl w:val="6"/>
      </w:numPr>
      <w:tabs>
        <w:tab w:val="num" w:pos="360"/>
      </w:tabs>
      <w:ind w:left="360" w:hanging="360"/>
      <w:outlineLvl w:val="6"/>
    </w:pPr>
  </w:style>
  <w:style w:type="paragraph" w:styleId="StandardL8" w:customStyle="1">
    <w:name w:val="Standard_L8"/>
    <w:basedOn w:val="StandardL7"/>
    <w:next w:val="BodyText"/>
    <w:rsid w:val="00B61008"/>
    <w:pPr>
      <w:numPr>
        <w:ilvl w:val="7"/>
      </w:numPr>
      <w:tabs>
        <w:tab w:val="num" w:pos="360"/>
      </w:tabs>
      <w:ind w:left="360" w:hanging="360"/>
      <w:outlineLvl w:val="7"/>
    </w:pPr>
  </w:style>
  <w:style w:type="paragraph" w:styleId="StandardL9" w:customStyle="1">
    <w:name w:val="Standard_L9"/>
    <w:basedOn w:val="StandardL8"/>
    <w:next w:val="BodyText"/>
    <w:rsid w:val="00B61008"/>
    <w:pPr>
      <w:numPr>
        <w:ilvl w:val="8"/>
      </w:numPr>
      <w:tabs>
        <w:tab w:val="num" w:pos="360"/>
      </w:tabs>
      <w:ind w:left="360" w:hanging="360"/>
      <w:outlineLvl w:val="8"/>
    </w:pPr>
  </w:style>
  <w:style w:type="character" w:styleId="FootnoteTextChar" w:customStyle="1">
    <w:name w:val="Footnote Text Char"/>
    <w:basedOn w:val="DefaultParagraphFont"/>
    <w:link w:val="FootnoteText"/>
    <w:uiPriority w:val="99"/>
    <w:rsid w:val="00360915"/>
  </w:style>
  <w:style w:type="table" w:styleId="a" w:customStyle="1">
    <w:basedOn w:val="TableNormal"/>
    <w:tblPr>
      <w:tblStyleRowBandSize w:val="1"/>
      <w:tblStyleColBandSize w:val="1"/>
    </w:tblPr>
  </w:style>
  <w:style w:type="table" w:styleId="a0" w:customStyle="1">
    <w:basedOn w:val="TableNormal"/>
    <w:rPr>
      <w:rFonts w:ascii="Times New Roman" w:cs="Times New Roman" w:eastAsia="Times New Roman" w:hAnsi="Times New Roman"/>
      <w:sz w:val="22"/>
      <w:szCs w:val="22"/>
    </w:rPr>
    <w:tblPr>
      <w:tblStyleRowBandSize w:val="1"/>
      <w:tblStyleColBandSize w:val="1"/>
    </w:tblPr>
  </w:style>
  <w:style w:type="table" w:styleId="a1" w:customStyle="1">
    <w:basedOn w:val="TableNormal"/>
    <w:rPr>
      <w:rFonts w:ascii="Times New Roman" w:cs="Times New Roman" w:eastAsia="Times New Roman" w:hAnsi="Times New Roman"/>
      <w:sz w:val="22"/>
      <w:szCs w:val="22"/>
    </w:rPr>
    <w:tblPr>
      <w:tblStyleRowBandSize w:val="1"/>
      <w:tblStyleColBandSize w:val="1"/>
    </w:tblPr>
  </w:style>
  <w:style w:type="table" w:styleId="a2" w:customStyle="1">
    <w:basedOn w:val="TableNormal"/>
    <w:rPr>
      <w:rFonts w:ascii="Times New Roman" w:cs="Times New Roman" w:eastAsia="Times New Roman" w:hAnsi="Times New Roman"/>
      <w:sz w:val="22"/>
      <w:szCs w:val="22"/>
    </w:rPr>
    <w:tblPr>
      <w:tblStyleRowBandSize w:val="1"/>
      <w:tblStyleColBandSize w:val="1"/>
    </w:tblPr>
  </w:style>
  <w:style w:type="table" w:styleId="a3" w:customStyle="1">
    <w:basedOn w:val="TableNormal"/>
    <w:rPr>
      <w:rFonts w:ascii="Times New Roman" w:cs="Times New Roman" w:eastAsia="Times New Roman" w:hAnsi="Times New Roman"/>
      <w:sz w:val="22"/>
      <w:szCs w:val="22"/>
    </w:rPr>
    <w:tblPr>
      <w:tblStyleRowBandSize w:val="1"/>
      <w:tblStyleColBandSize w:val="1"/>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rPr>
      <w:rFonts w:ascii="Times New Roman" w:cs="Times New Roman" w:eastAsia="Times New Roman" w:hAnsi="Times New Roman"/>
      <w:sz w:val="22"/>
      <w:szCs w:val="22"/>
    </w:rPr>
    <w:tblPr>
      <w:tblStyleRowBandSize w:val="1"/>
      <w:tblStyleColBandSize w:val="1"/>
    </w:tblPr>
  </w:style>
  <w:style w:type="paragraph" w:styleId="NormalWeb">
    <w:name w:val="Normal (Web)"/>
    <w:basedOn w:val="Normal"/>
    <w:uiPriority w:val="99"/>
    <w:semiHidden w:val="1"/>
    <w:unhideWhenUsed w:val="1"/>
    <w:rsid w:val="00586D28"/>
    <w:rPr>
      <w:rFonts w:ascii="Times New Roman" w:cs="Times New Roman" w:hAnsi="Times New Roman"/>
      <w:sz w:val="24"/>
      <w:szCs w:val="24"/>
    </w:rPr>
  </w:style>
  <w:style w:type="table" w:styleId="a6" w:customStyle="1">
    <w:basedOn w:val="TableNormal"/>
    <w:rPr>
      <w:rFonts w:ascii="Times New Roman" w:cs="Times New Roman" w:eastAsia="Times New Roman" w:hAnsi="Times New Roman"/>
      <w:sz w:val="22"/>
      <w:szCs w:val="22"/>
    </w:rPr>
    <w:tblPr>
      <w:tblStyleRowBandSize w:val="1"/>
      <w:tblStyleColBandSize w:val="1"/>
      <w:tblCellMar>
        <w:top w:w="100.0" w:type="dxa"/>
        <w:left w:w="100.0" w:type="dxa"/>
        <w:bottom w:w="100.0" w:type="dxa"/>
        <w:right w:w="100.0" w:type="dxa"/>
      </w:tblCellMar>
    </w:tblPr>
  </w:style>
  <w:style w:type="table" w:styleId="a7" w:customStyle="1">
    <w:basedOn w:val="TableNormal"/>
    <w:tblPr>
      <w:tblStyleRowBandSize w:val="1"/>
      <w:tblStyleColBandSize w:val="1"/>
      <w:tblCellMar>
        <w:left w:w="115.0" w:type="dxa"/>
        <w:right w:w="115.0" w:type="dxa"/>
      </w:tblCellMar>
    </w:tblPr>
  </w:style>
  <w:style w:type="table" w:styleId="a8" w:customStyle="1">
    <w:basedOn w:val="TableNormal"/>
    <w:rPr>
      <w:rFonts w:ascii="Times New Roman" w:cs="Times New Roman" w:eastAsia="Times New Roman" w:hAnsi="Times New Roman"/>
      <w:sz w:val="22"/>
      <w:szCs w:val="22"/>
    </w:rPr>
    <w:tblPr>
      <w:tblStyleRowBandSize w:val="1"/>
      <w:tblStyleColBandSize w:val="1"/>
      <w:tblCellMar>
        <w:top w:w="100.0" w:type="dxa"/>
        <w:left w:w="100.0" w:type="dxa"/>
        <w:bottom w:w="100.0" w:type="dxa"/>
        <w:right w:w="100.0" w:type="dxa"/>
      </w:tblCellMar>
    </w:tblPr>
  </w:style>
  <w:style w:type="paragraph" w:styleId="Revision">
    <w:name w:val="Revision"/>
    <w:hidden w:val="1"/>
    <w:uiPriority w:val="99"/>
    <w:semiHidden w:val="1"/>
    <w:rsid w:val="00DA33BA"/>
    <w:pPr>
      <w:jc w:val="left"/>
    </w:pPr>
  </w:style>
  <w:style w:type="paragraph" w:styleId="Subtitle">
    <w:name w:val="Subtitle"/>
    <w:basedOn w:val="Normal"/>
    <w:next w:val="Normal"/>
    <w:pPr>
      <w:spacing w:after="60" w:lineRule="auto"/>
      <w:jc w:val="center"/>
    </w:pPr>
    <w:rPr>
      <w:rFonts w:ascii="Cambria" w:cs="Cambria" w:eastAsia="Cambria" w:hAnsi="Cambria"/>
    </w:rPr>
  </w:style>
  <w:style w:type="table" w:styleId="Table1">
    <w:basedOn w:val="TableNormal"/>
    <w:rPr>
      <w:rFonts w:ascii="Times New Roman" w:cs="Times New Roman" w:eastAsia="Times New Roman" w:hAnsi="Times New Roman"/>
      <w:sz w:val="22"/>
      <w:szCs w:val="22"/>
    </w:rPr>
    <w:tblPr>
      <w:tblStyleRowBandSize w:val="1"/>
      <w:tblStyleColBandSize w:val="1"/>
      <w:tblCellMar>
        <w:top w:w="100.0" w:type="dxa"/>
        <w:left w:w="100.0" w:type="dxa"/>
        <w:bottom w:w="100.0" w:type="dxa"/>
        <w:right w:w="100.0" w:type="dxa"/>
      </w:tblCellMar>
    </w:tblPr>
  </w:style>
  <w:style w:type="table" w:styleId="Table2">
    <w:basedOn w:val="TableNormal"/>
    <w:rPr>
      <w:rFonts w:ascii="Times New Roman" w:cs="Times New Roman" w:eastAsia="Times New Roman" w:hAnsi="Times New Roman"/>
      <w:sz w:val="22"/>
      <w:szCs w:val="22"/>
    </w:rPr>
    <w:tblPr>
      <w:tblStyleRowBandSize w:val="1"/>
      <w:tblStyleColBandSize w:val="1"/>
      <w:tblCellMar>
        <w:top w:w="100.0" w:type="dxa"/>
        <w:left w:w="100.0" w:type="dxa"/>
        <w:bottom w:w="100.0" w:type="dxa"/>
        <w:right w:w="100.0" w:type="dxa"/>
      </w:tblCellMar>
    </w:tblPr>
  </w:style>
  <w:style w:type="table" w:styleId="Table3">
    <w:basedOn w:val="TableNormal"/>
    <w:rPr>
      <w:rFonts w:ascii="Times New Roman" w:cs="Times New Roman" w:eastAsia="Times New Roman" w:hAnsi="Times New Roman"/>
      <w:sz w:val="22"/>
      <w:szCs w:val="22"/>
    </w:r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ECful2+YR5BjmDmv1z61ZgUGpjQ==">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2022-12-15T20:30:00Z</dcterms:created>
  <dc:creator>Justin Main</dc:creator>
</cp:coreProperties>
</file>