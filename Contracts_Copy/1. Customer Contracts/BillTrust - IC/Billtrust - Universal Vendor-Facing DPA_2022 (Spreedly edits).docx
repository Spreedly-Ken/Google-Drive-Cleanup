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50D90" w14:textId="77777777" w:rsidR="00630A22" w:rsidRDefault="00557035">
      <w:pPr>
        <w:pStyle w:val="Title"/>
        <w:spacing w:after="240"/>
        <w:jc w:val="center"/>
      </w:pPr>
      <w:r>
        <w:t>BILLTRUST</w:t>
      </w:r>
    </w:p>
    <w:p w14:paraId="39061D30" w14:textId="77777777" w:rsidR="00630A22" w:rsidRDefault="00557035">
      <w:pPr>
        <w:pStyle w:val="Title"/>
        <w:spacing w:after="240"/>
        <w:jc w:val="center"/>
      </w:pPr>
      <w:r>
        <w:t xml:space="preserve">DATA PROCESSING </w:t>
      </w:r>
      <w:commentRangeStart w:id="0"/>
      <w:r>
        <w:t>ADDENDUM</w:t>
      </w:r>
      <w:commentRangeEnd w:id="0"/>
      <w:r w:rsidR="001F501B">
        <w:rPr>
          <w:rStyle w:val="CommentReference"/>
          <w:rFonts w:asciiTheme="minorHAnsi" w:eastAsiaTheme="minorHAnsi" w:hAnsiTheme="minorHAnsi" w:cstheme="minorBidi"/>
          <w:color w:val="auto"/>
          <w:spacing w:val="0"/>
          <w:kern w:val="0"/>
          <w:lang w:val="x-none" w:eastAsia="en-GB"/>
        </w:rPr>
        <w:commentReference w:id="0"/>
      </w:r>
    </w:p>
    <w:p w14:paraId="3A9A860A" w14:textId="77777777" w:rsidR="00630A22" w:rsidRDefault="00557035">
      <w:pPr>
        <w:pStyle w:val="Heading1"/>
        <w:jc w:val="center"/>
      </w:pPr>
      <w:r>
        <w:rPr>
          <w:lang w:val="en-US" w:eastAsia="en-US"/>
        </w:rPr>
        <w:t>Service Providers</w:t>
      </w:r>
    </w:p>
    <w:p w14:paraId="55151209" w14:textId="77777777" w:rsidR="00630A22" w:rsidRDefault="00630A22">
      <w:pPr>
        <w:spacing w:after="240"/>
        <w:jc w:val="both"/>
      </w:pPr>
    </w:p>
    <w:p w14:paraId="2461CC65" w14:textId="77777777" w:rsidR="00630A22" w:rsidRDefault="00557035">
      <w:pPr>
        <w:pStyle w:val="Normal1"/>
        <w:spacing w:line="240" w:lineRule="auto"/>
        <w:ind w:firstLine="720"/>
        <w:jc w:val="both"/>
        <w:rPr>
          <w:rFonts w:asciiTheme="minorHAnsi" w:eastAsia="Calibri" w:hAnsiTheme="minorHAnsi" w:cs="Calibri"/>
          <w:color w:val="auto"/>
          <w:sz w:val="24"/>
          <w:szCs w:val="24"/>
        </w:rPr>
      </w:pPr>
      <w:r>
        <w:rPr>
          <w:rFonts w:asciiTheme="minorHAnsi" w:eastAsia="Calibri" w:hAnsiTheme="minorHAnsi" w:cs="Calibri"/>
          <w:color w:val="auto"/>
          <w:sz w:val="24"/>
          <w:szCs w:val="24"/>
        </w:rPr>
        <w:t xml:space="preserve">This </w:t>
      </w:r>
      <w:proofErr w:type="spellStart"/>
      <w:r>
        <w:rPr>
          <w:rFonts w:asciiTheme="minorHAnsi" w:eastAsia="Calibri" w:hAnsiTheme="minorHAnsi" w:cs="Calibri"/>
          <w:color w:val="auto"/>
          <w:sz w:val="24"/>
          <w:szCs w:val="24"/>
        </w:rPr>
        <w:t>Billtrust</w:t>
      </w:r>
      <w:proofErr w:type="spellEnd"/>
      <w:r>
        <w:rPr>
          <w:rFonts w:asciiTheme="minorHAnsi" w:eastAsia="Calibri" w:hAnsiTheme="minorHAnsi" w:cs="Calibri"/>
          <w:color w:val="auto"/>
          <w:sz w:val="24"/>
          <w:szCs w:val="24"/>
        </w:rPr>
        <w:t xml:space="preserve"> Data Processing Addendum (this “</w:t>
      </w:r>
      <w:r>
        <w:rPr>
          <w:rFonts w:asciiTheme="minorHAnsi" w:eastAsia="Calibri" w:hAnsiTheme="minorHAnsi" w:cs="Calibri"/>
          <w:b/>
          <w:color w:val="auto"/>
          <w:sz w:val="24"/>
          <w:szCs w:val="24"/>
        </w:rPr>
        <w:t>Addendum</w:t>
      </w:r>
      <w:r>
        <w:rPr>
          <w:rFonts w:asciiTheme="minorHAnsi" w:eastAsia="Calibri" w:hAnsiTheme="minorHAnsi" w:cs="Calibri"/>
          <w:color w:val="auto"/>
          <w:sz w:val="24"/>
          <w:szCs w:val="24"/>
        </w:rPr>
        <w:t xml:space="preserve">”), including its three appendices, is entered into by and between </w:t>
      </w:r>
      <w:r w:rsidR="00CD41E7" w:rsidRPr="00CD41E7">
        <w:rPr>
          <w:rFonts w:asciiTheme="minorHAnsi" w:eastAsia="Calibri" w:hAnsiTheme="minorHAnsi" w:cs="Calibri"/>
          <w:color w:val="auto"/>
          <w:sz w:val="24"/>
          <w:szCs w:val="24"/>
        </w:rPr>
        <w:t xml:space="preserve">Factor Systems, LLC </w:t>
      </w:r>
      <w:r>
        <w:rPr>
          <w:rFonts w:asciiTheme="minorHAnsi" w:eastAsia="Calibri" w:hAnsiTheme="minorHAnsi" w:cs="Calibri"/>
          <w:color w:val="auto"/>
          <w:sz w:val="24"/>
          <w:szCs w:val="24"/>
        </w:rPr>
        <w:t xml:space="preserve">d/b/a </w:t>
      </w:r>
      <w:proofErr w:type="spellStart"/>
      <w:r>
        <w:rPr>
          <w:rFonts w:asciiTheme="minorHAnsi" w:eastAsia="Calibri" w:hAnsiTheme="minorHAnsi" w:cs="Calibri"/>
          <w:color w:val="auto"/>
          <w:sz w:val="24"/>
          <w:szCs w:val="24"/>
        </w:rPr>
        <w:t>Billtrust</w:t>
      </w:r>
      <w:proofErr w:type="spellEnd"/>
      <w:r>
        <w:rPr>
          <w:rFonts w:asciiTheme="minorHAnsi" w:eastAsia="Calibri" w:hAnsiTheme="minorHAnsi" w:cs="Calibri"/>
          <w:color w:val="auto"/>
          <w:sz w:val="24"/>
          <w:szCs w:val="24"/>
        </w:rPr>
        <w:t xml:space="preserve"> (“</w:t>
      </w:r>
      <w:proofErr w:type="spellStart"/>
      <w:r>
        <w:rPr>
          <w:rFonts w:asciiTheme="minorHAnsi" w:eastAsia="Calibri" w:hAnsiTheme="minorHAnsi" w:cs="Calibri"/>
          <w:b/>
          <w:color w:val="auto"/>
          <w:sz w:val="24"/>
          <w:szCs w:val="24"/>
        </w:rPr>
        <w:t>Billtrust</w:t>
      </w:r>
      <w:proofErr w:type="spellEnd"/>
      <w:r>
        <w:rPr>
          <w:rFonts w:asciiTheme="minorHAnsi" w:eastAsia="Calibri" w:hAnsiTheme="minorHAnsi" w:cs="Calibri"/>
          <w:color w:val="auto"/>
          <w:sz w:val="24"/>
          <w:szCs w:val="24"/>
        </w:rPr>
        <w:t>”) and [</w:t>
      </w:r>
      <w:r>
        <w:rPr>
          <w:rFonts w:asciiTheme="minorHAnsi" w:eastAsia="Calibri" w:hAnsiTheme="minorHAnsi" w:cs="Calibri"/>
          <w:color w:val="auto"/>
          <w:sz w:val="24"/>
          <w:szCs w:val="24"/>
          <w:highlight w:val="yellow"/>
        </w:rPr>
        <w:t>SERVICE PROVIDER FULL LEGAL NAME</w:t>
      </w:r>
      <w:r>
        <w:rPr>
          <w:rFonts w:asciiTheme="minorHAnsi" w:eastAsia="Calibri" w:hAnsiTheme="minorHAnsi" w:cs="Calibri"/>
          <w:color w:val="auto"/>
          <w:sz w:val="24"/>
          <w:szCs w:val="24"/>
        </w:rPr>
        <w:t>] (the “</w:t>
      </w:r>
      <w:r>
        <w:rPr>
          <w:rFonts w:asciiTheme="minorHAnsi" w:eastAsia="Calibri" w:hAnsiTheme="minorHAnsi" w:cs="Calibri"/>
          <w:b/>
          <w:color w:val="auto"/>
          <w:sz w:val="24"/>
          <w:szCs w:val="24"/>
        </w:rPr>
        <w:t>Service Provider</w:t>
      </w:r>
      <w:r>
        <w:rPr>
          <w:rFonts w:asciiTheme="minorHAnsi" w:eastAsia="Calibri" w:hAnsiTheme="minorHAnsi" w:cs="Calibri"/>
          <w:color w:val="auto"/>
          <w:sz w:val="24"/>
          <w:szCs w:val="24"/>
        </w:rPr>
        <w:t>”) (each, a “</w:t>
      </w:r>
      <w:r>
        <w:rPr>
          <w:rFonts w:asciiTheme="minorHAnsi" w:eastAsia="Calibri" w:hAnsiTheme="minorHAnsi" w:cs="Calibri"/>
          <w:b/>
          <w:color w:val="auto"/>
          <w:sz w:val="24"/>
          <w:szCs w:val="24"/>
        </w:rPr>
        <w:t>Party</w:t>
      </w:r>
      <w:r>
        <w:rPr>
          <w:rFonts w:asciiTheme="minorHAnsi" w:eastAsia="Calibri" w:hAnsiTheme="minorHAnsi" w:cs="Calibri"/>
          <w:color w:val="auto"/>
          <w:sz w:val="24"/>
          <w:szCs w:val="24"/>
        </w:rPr>
        <w:t>” and, collectively, the “</w:t>
      </w:r>
      <w:r>
        <w:rPr>
          <w:rFonts w:asciiTheme="minorHAnsi" w:eastAsia="Calibri" w:hAnsiTheme="minorHAnsi" w:cs="Calibri"/>
          <w:b/>
          <w:color w:val="auto"/>
          <w:sz w:val="24"/>
          <w:szCs w:val="24"/>
        </w:rPr>
        <w:t>Parties</w:t>
      </w:r>
      <w:r>
        <w:rPr>
          <w:rFonts w:asciiTheme="minorHAnsi" w:eastAsia="Calibri" w:hAnsiTheme="minorHAnsi" w:cs="Calibri"/>
          <w:color w:val="auto"/>
          <w:sz w:val="24"/>
          <w:szCs w:val="24"/>
        </w:rPr>
        <w:t>”). This Addendum will become effective when the last Party signs it, as indicated by the date below that Party's signature (the “</w:t>
      </w:r>
      <w:r>
        <w:rPr>
          <w:rFonts w:asciiTheme="minorHAnsi" w:eastAsia="Calibri" w:hAnsiTheme="minorHAnsi" w:cs="Calibri"/>
          <w:b/>
          <w:color w:val="auto"/>
          <w:sz w:val="24"/>
          <w:szCs w:val="24"/>
        </w:rPr>
        <w:t>Effective Date</w:t>
      </w:r>
      <w:r>
        <w:rPr>
          <w:rFonts w:asciiTheme="minorHAnsi" w:eastAsia="Calibri" w:hAnsiTheme="minorHAnsi" w:cs="Calibri"/>
          <w:color w:val="auto"/>
          <w:sz w:val="24"/>
          <w:szCs w:val="24"/>
        </w:rPr>
        <w:t>”).</w:t>
      </w:r>
    </w:p>
    <w:p w14:paraId="56EB1276" w14:textId="77777777" w:rsidR="00630A22" w:rsidRDefault="00630A22">
      <w:pPr>
        <w:pStyle w:val="Normal1"/>
        <w:spacing w:line="240" w:lineRule="auto"/>
        <w:jc w:val="both"/>
        <w:rPr>
          <w:rFonts w:asciiTheme="minorHAnsi" w:eastAsia="Calibri" w:hAnsiTheme="minorHAnsi" w:cs="Calibri"/>
          <w:color w:val="auto"/>
          <w:sz w:val="24"/>
          <w:szCs w:val="24"/>
        </w:rPr>
      </w:pPr>
    </w:p>
    <w:p w14:paraId="1330158E" w14:textId="77777777" w:rsidR="00630A22" w:rsidRDefault="00557035">
      <w:pPr>
        <w:pStyle w:val="Normal1"/>
        <w:spacing w:line="240" w:lineRule="auto"/>
        <w:ind w:firstLine="720"/>
        <w:jc w:val="both"/>
        <w:rPr>
          <w:rFonts w:asciiTheme="minorHAnsi" w:eastAsia="Calibri" w:hAnsiTheme="minorHAnsi" w:cs="Calibri"/>
          <w:color w:val="auto"/>
          <w:sz w:val="24"/>
          <w:szCs w:val="24"/>
        </w:rPr>
      </w:pPr>
      <w:r>
        <w:rPr>
          <w:rFonts w:asciiTheme="minorHAnsi" w:eastAsia="Calibri" w:hAnsiTheme="minorHAnsi" w:cs="Calibri"/>
          <w:color w:val="auto"/>
          <w:sz w:val="24"/>
          <w:szCs w:val="24"/>
        </w:rPr>
        <w:t xml:space="preserve">The Parties originally </w:t>
      </w:r>
      <w:proofErr w:type="gramStart"/>
      <w:r>
        <w:rPr>
          <w:rFonts w:asciiTheme="minorHAnsi" w:eastAsia="Calibri" w:hAnsiTheme="minorHAnsi" w:cs="Calibri"/>
          <w:color w:val="auto"/>
          <w:sz w:val="24"/>
          <w:szCs w:val="24"/>
        </w:rPr>
        <w:t>entered into</w:t>
      </w:r>
      <w:proofErr w:type="gramEnd"/>
      <w:r>
        <w:rPr>
          <w:rFonts w:asciiTheme="minorHAnsi" w:eastAsia="Calibri" w:hAnsiTheme="minorHAnsi" w:cs="Calibri"/>
          <w:color w:val="auto"/>
          <w:sz w:val="24"/>
          <w:szCs w:val="24"/>
        </w:rPr>
        <w:t xml:space="preserve"> the </w:t>
      </w:r>
      <w:r>
        <w:rPr>
          <w:rFonts w:asciiTheme="minorHAnsi" w:hAnsiTheme="minorHAnsi"/>
          <w:color w:val="auto"/>
          <w:sz w:val="24"/>
          <w:highlight w:val="yellow"/>
        </w:rPr>
        <w:t>[MASTER SERVICE AGREEMENT NAME]</w:t>
      </w:r>
      <w:r>
        <w:rPr>
          <w:rFonts w:asciiTheme="minorHAnsi" w:hAnsiTheme="minorHAnsi"/>
          <w:color w:val="auto"/>
          <w:sz w:val="24"/>
        </w:rPr>
        <w:t xml:space="preserve"> </w:t>
      </w:r>
      <w:r>
        <w:rPr>
          <w:rFonts w:asciiTheme="minorHAnsi" w:eastAsia="Calibri" w:hAnsiTheme="minorHAnsi" w:cs="Calibri"/>
          <w:color w:val="auto"/>
          <w:sz w:val="24"/>
          <w:szCs w:val="24"/>
        </w:rPr>
        <w:t>(the “</w:t>
      </w:r>
      <w:r>
        <w:rPr>
          <w:rFonts w:asciiTheme="minorHAnsi" w:hAnsiTheme="minorHAnsi"/>
          <w:b/>
          <w:color w:val="auto"/>
          <w:sz w:val="24"/>
        </w:rPr>
        <w:t>Agreement</w:t>
      </w:r>
      <w:r>
        <w:rPr>
          <w:rFonts w:asciiTheme="minorHAnsi" w:eastAsia="Calibri" w:hAnsiTheme="minorHAnsi" w:cs="Calibri"/>
          <w:color w:val="auto"/>
          <w:sz w:val="24"/>
          <w:szCs w:val="24"/>
        </w:rPr>
        <w:t>”) on [</w:t>
      </w:r>
      <w:r>
        <w:rPr>
          <w:rFonts w:asciiTheme="minorHAnsi" w:eastAsia="Calibri" w:hAnsiTheme="minorHAnsi" w:cs="Calibri"/>
          <w:color w:val="auto"/>
          <w:sz w:val="24"/>
          <w:szCs w:val="24"/>
          <w:highlight w:val="yellow"/>
        </w:rPr>
        <w:t>MONTH</w:t>
      </w:r>
      <w:r>
        <w:rPr>
          <w:rFonts w:asciiTheme="minorHAnsi" w:eastAsia="Calibri" w:hAnsiTheme="minorHAnsi" w:cs="Calibri"/>
          <w:color w:val="auto"/>
          <w:sz w:val="24"/>
          <w:szCs w:val="24"/>
        </w:rPr>
        <w:t>] [</w:t>
      </w:r>
      <w:r>
        <w:rPr>
          <w:rFonts w:asciiTheme="minorHAnsi" w:eastAsia="Calibri" w:hAnsiTheme="minorHAnsi" w:cs="Calibri"/>
          <w:color w:val="auto"/>
          <w:sz w:val="24"/>
          <w:szCs w:val="24"/>
          <w:highlight w:val="yellow"/>
        </w:rPr>
        <w:t>DAY</w:t>
      </w:r>
      <w:r>
        <w:rPr>
          <w:rFonts w:asciiTheme="minorHAnsi" w:eastAsia="Calibri" w:hAnsiTheme="minorHAnsi" w:cs="Calibri"/>
          <w:color w:val="auto"/>
          <w:sz w:val="24"/>
          <w:szCs w:val="24"/>
        </w:rPr>
        <w:t>], [</w:t>
      </w:r>
      <w:r>
        <w:rPr>
          <w:rFonts w:asciiTheme="minorHAnsi" w:eastAsia="Calibri" w:hAnsiTheme="minorHAnsi" w:cs="Calibri"/>
          <w:color w:val="auto"/>
          <w:sz w:val="24"/>
          <w:szCs w:val="24"/>
          <w:highlight w:val="yellow"/>
        </w:rPr>
        <w:t>YEAR</w:t>
      </w:r>
      <w:r>
        <w:rPr>
          <w:rFonts w:asciiTheme="minorHAnsi" w:eastAsia="Calibri" w:hAnsiTheme="minorHAnsi" w:cs="Calibri"/>
          <w:color w:val="auto"/>
          <w:sz w:val="24"/>
          <w:szCs w:val="24"/>
        </w:rPr>
        <w:t>]. Except where the context requires otherwise, references in this Addendum to the Agreement are to the Agreement as amended or supplemented by, and including, this Addendum.</w:t>
      </w:r>
    </w:p>
    <w:p w14:paraId="36B7B683" w14:textId="77777777" w:rsidR="00630A22" w:rsidRDefault="00630A22">
      <w:pPr>
        <w:pStyle w:val="Normal1"/>
        <w:spacing w:line="240" w:lineRule="auto"/>
        <w:jc w:val="both"/>
        <w:rPr>
          <w:rFonts w:asciiTheme="minorHAnsi" w:eastAsia="Calibri" w:hAnsiTheme="minorHAnsi" w:cs="Calibri"/>
          <w:color w:val="auto"/>
          <w:sz w:val="24"/>
          <w:szCs w:val="24"/>
        </w:rPr>
      </w:pPr>
    </w:p>
    <w:p w14:paraId="40E195D5" w14:textId="77777777" w:rsidR="00630A22" w:rsidRDefault="00557035">
      <w:pPr>
        <w:spacing w:after="240" w:line="240" w:lineRule="auto"/>
        <w:jc w:val="center"/>
      </w:pPr>
      <w:r>
        <w:rPr>
          <w:b/>
          <w:bCs/>
          <w:sz w:val="24"/>
          <w:szCs w:val="24"/>
        </w:rPr>
        <w:t>RECITALS</w:t>
      </w:r>
    </w:p>
    <w:p w14:paraId="293DE8D8" w14:textId="77777777" w:rsidR="00630A22" w:rsidRDefault="00557035">
      <w:pPr>
        <w:pStyle w:val="BodyText"/>
        <w:spacing w:line="249" w:lineRule="auto"/>
        <w:ind w:left="110" w:right="186" w:firstLine="610"/>
      </w:pPr>
      <w:r>
        <w:rPr>
          <w:b/>
          <w:bCs/>
        </w:rPr>
        <w:t>W</w:t>
      </w:r>
      <w:r>
        <w:rPr>
          <w:b/>
          <w:bCs/>
          <w:spacing w:val="-1"/>
        </w:rPr>
        <w:t>H</w:t>
      </w:r>
      <w:r>
        <w:rPr>
          <w:b/>
          <w:bCs/>
        </w:rPr>
        <w:t>EREAS</w:t>
      </w:r>
      <w:r>
        <w:t>,</w:t>
      </w:r>
      <w:r>
        <w:rPr>
          <w:spacing w:val="-3"/>
        </w:rPr>
        <w:t xml:space="preserve"> </w:t>
      </w:r>
      <w:proofErr w:type="spellStart"/>
      <w:r>
        <w:rPr>
          <w:spacing w:val="-1"/>
        </w:rPr>
        <w:t>B</w:t>
      </w:r>
      <w:r>
        <w:t>ill</w:t>
      </w:r>
      <w:r>
        <w:rPr>
          <w:spacing w:val="1"/>
        </w:rPr>
        <w:t>t</w:t>
      </w:r>
      <w:r>
        <w:t>r</w:t>
      </w:r>
      <w:r>
        <w:rPr>
          <w:spacing w:val="1"/>
        </w:rPr>
        <w:t>u</w:t>
      </w:r>
      <w:r>
        <w:rPr>
          <w:spacing w:val="-3"/>
        </w:rPr>
        <w:t>s</w:t>
      </w:r>
      <w:r>
        <w:t>t</w:t>
      </w:r>
      <w:proofErr w:type="spellEnd"/>
      <w:r>
        <w:rPr>
          <w:spacing w:val="-2"/>
        </w:rPr>
        <w:t xml:space="preserve"> h</w:t>
      </w:r>
      <w:r>
        <w:t>as</w:t>
      </w:r>
      <w:r>
        <w:rPr>
          <w:spacing w:val="-3"/>
        </w:rPr>
        <w:t xml:space="preserve"> </w:t>
      </w:r>
      <w:r>
        <w:rPr>
          <w:spacing w:val="-5"/>
        </w:rPr>
        <w:t>c</w:t>
      </w:r>
      <w:r>
        <w:t>erti</w:t>
      </w:r>
      <w:r>
        <w:rPr>
          <w:spacing w:val="1"/>
        </w:rPr>
        <w:t>f</w:t>
      </w:r>
      <w:r>
        <w:rPr>
          <w:spacing w:val="-3"/>
        </w:rPr>
        <w:t>i</w:t>
      </w:r>
      <w:r>
        <w:t>ed</w:t>
      </w:r>
      <w:r>
        <w:rPr>
          <w:spacing w:val="-3"/>
        </w:rPr>
        <w:t xml:space="preserve"> </w:t>
      </w:r>
      <w:r>
        <w:t>i</w:t>
      </w:r>
      <w:r>
        <w:rPr>
          <w:spacing w:val="1"/>
        </w:rPr>
        <w:t>t</w:t>
      </w:r>
      <w:r>
        <w:t>s</w:t>
      </w:r>
      <w:r>
        <w:rPr>
          <w:spacing w:val="-4"/>
        </w:rPr>
        <w:t xml:space="preserve"> </w:t>
      </w:r>
      <w:r>
        <w:rPr>
          <w:spacing w:val="-1"/>
        </w:rPr>
        <w:t>c</w:t>
      </w:r>
      <w:r>
        <w:t>o</w:t>
      </w:r>
      <w:r>
        <w:rPr>
          <w:spacing w:val="-2"/>
        </w:rPr>
        <w:t>m</w:t>
      </w:r>
      <w:r>
        <w:t>pli</w:t>
      </w:r>
      <w:r>
        <w:rPr>
          <w:spacing w:val="-2"/>
        </w:rPr>
        <w:t>a</w:t>
      </w:r>
      <w:r>
        <w:t>n</w:t>
      </w:r>
      <w:r>
        <w:rPr>
          <w:spacing w:val="-1"/>
        </w:rPr>
        <w:t>c</w:t>
      </w:r>
      <w:r>
        <w:t>e</w:t>
      </w:r>
      <w:r>
        <w:rPr>
          <w:spacing w:val="-2"/>
        </w:rPr>
        <w:t xml:space="preserve"> w</w:t>
      </w:r>
      <w:r>
        <w:t>i</w:t>
      </w:r>
      <w:r>
        <w:rPr>
          <w:spacing w:val="1"/>
        </w:rPr>
        <w:t>t</w:t>
      </w:r>
      <w:r>
        <w:t>h</w:t>
      </w:r>
      <w:r>
        <w:rPr>
          <w:spacing w:val="-4"/>
        </w:rPr>
        <w:t xml:space="preserve"> </w:t>
      </w:r>
      <w:r>
        <w:t>t</w:t>
      </w:r>
      <w:r>
        <w:rPr>
          <w:spacing w:val="-2"/>
        </w:rPr>
        <w:t>h</w:t>
      </w:r>
      <w:r>
        <w:t>e</w:t>
      </w:r>
      <w:r>
        <w:rPr>
          <w:spacing w:val="-2"/>
        </w:rPr>
        <w:t xml:space="preserve"> </w:t>
      </w:r>
      <w:r>
        <w:t>E</w:t>
      </w:r>
      <w:r>
        <w:rPr>
          <w:spacing w:val="5"/>
        </w:rPr>
        <w:t>U</w:t>
      </w:r>
      <w:r>
        <w:t>-U</w:t>
      </w:r>
      <w:r>
        <w:rPr>
          <w:spacing w:val="-1"/>
        </w:rPr>
        <w:t>.</w:t>
      </w:r>
      <w:r>
        <w:t>S.</w:t>
      </w:r>
      <w:r>
        <w:rPr>
          <w:spacing w:val="-4"/>
        </w:rPr>
        <w:t xml:space="preserve"> </w:t>
      </w:r>
      <w:r>
        <w:rPr>
          <w:spacing w:val="-2"/>
        </w:rPr>
        <w:t>P</w:t>
      </w:r>
      <w:r>
        <w:t>riva</w:t>
      </w:r>
      <w:r>
        <w:rPr>
          <w:spacing w:val="-1"/>
        </w:rPr>
        <w:t>c</w:t>
      </w:r>
      <w:r>
        <w:t>y</w:t>
      </w:r>
      <w:r>
        <w:rPr>
          <w:spacing w:val="-3"/>
        </w:rPr>
        <w:t xml:space="preserve"> </w:t>
      </w:r>
      <w:r>
        <w:t>S</w:t>
      </w:r>
      <w:r>
        <w:rPr>
          <w:spacing w:val="-1"/>
        </w:rPr>
        <w:t>h</w:t>
      </w:r>
      <w:r>
        <w:t>ield</w:t>
      </w:r>
      <w:r>
        <w:rPr>
          <w:spacing w:val="-1"/>
        </w:rPr>
        <w:t xml:space="preserve"> </w:t>
      </w:r>
      <w:r>
        <w:t>Fr</w:t>
      </w:r>
      <w:r>
        <w:rPr>
          <w:spacing w:val="-2"/>
        </w:rPr>
        <w:t>a</w:t>
      </w:r>
      <w:r>
        <w:t>mework</w:t>
      </w:r>
      <w:r>
        <w:rPr>
          <w:w w:val="99"/>
        </w:rPr>
        <w:t xml:space="preserve"> </w:t>
      </w:r>
      <w:r>
        <w:t>a</w:t>
      </w:r>
      <w:r>
        <w:rPr>
          <w:spacing w:val="1"/>
        </w:rPr>
        <w:t>n</w:t>
      </w:r>
      <w:r>
        <w:t>d</w:t>
      </w:r>
      <w:r>
        <w:rPr>
          <w:spacing w:val="-3"/>
        </w:rPr>
        <w:t xml:space="preserve"> Swiss-U.S. </w:t>
      </w:r>
      <w:r>
        <w:t>Priva</w:t>
      </w:r>
      <w:r>
        <w:rPr>
          <w:spacing w:val="-1"/>
        </w:rPr>
        <w:t>c</w:t>
      </w:r>
      <w:r>
        <w:t>y</w:t>
      </w:r>
      <w:r>
        <w:rPr>
          <w:spacing w:val="-2"/>
        </w:rPr>
        <w:t xml:space="preserve"> </w:t>
      </w:r>
      <w:r>
        <w:t>S</w:t>
      </w:r>
      <w:r>
        <w:rPr>
          <w:spacing w:val="1"/>
        </w:rPr>
        <w:t>h</w:t>
      </w:r>
      <w:r>
        <w:t>i</w:t>
      </w:r>
      <w:r>
        <w:rPr>
          <w:spacing w:val="-2"/>
        </w:rPr>
        <w:t>e</w:t>
      </w:r>
      <w:r>
        <w:t>ld</w:t>
      </w:r>
      <w:r>
        <w:rPr>
          <w:spacing w:val="-1"/>
        </w:rPr>
        <w:t xml:space="preserve"> </w:t>
      </w:r>
      <w:r>
        <w:rPr>
          <w:spacing w:val="-3"/>
        </w:rPr>
        <w:t>F</w:t>
      </w:r>
      <w:r>
        <w:t>ram</w:t>
      </w:r>
      <w:r>
        <w:rPr>
          <w:spacing w:val="-1"/>
        </w:rPr>
        <w:t>e</w:t>
      </w:r>
      <w:r>
        <w:rPr>
          <w:spacing w:val="-2"/>
        </w:rPr>
        <w:t>w</w:t>
      </w:r>
      <w:r>
        <w:t>ork</w:t>
      </w:r>
      <w:r>
        <w:rPr>
          <w:spacing w:val="-3"/>
        </w:rPr>
        <w:t xml:space="preserve"> </w:t>
      </w:r>
      <w:r>
        <w:t>Pri</w:t>
      </w:r>
      <w:r>
        <w:rPr>
          <w:spacing w:val="1"/>
        </w:rPr>
        <w:t>n</w:t>
      </w:r>
      <w:r>
        <w:rPr>
          <w:spacing w:val="-1"/>
        </w:rPr>
        <w:t>c</w:t>
      </w:r>
      <w:r>
        <w:t>i</w:t>
      </w:r>
      <w:r>
        <w:rPr>
          <w:spacing w:val="1"/>
        </w:rPr>
        <w:t>p</w:t>
      </w:r>
      <w:r>
        <w:t>les (collectively, the “Privacy Shield Frameworks”)</w:t>
      </w:r>
      <w:r>
        <w:rPr>
          <w:spacing w:val="-3"/>
        </w:rPr>
        <w:t xml:space="preserve"> </w:t>
      </w:r>
      <w:r>
        <w:rPr>
          <w:spacing w:val="-2"/>
        </w:rPr>
        <w:t>u</w:t>
      </w:r>
      <w:r>
        <w:t>nder</w:t>
      </w:r>
      <w:r>
        <w:rPr>
          <w:spacing w:val="-3"/>
        </w:rPr>
        <w:t xml:space="preserve"> </w:t>
      </w:r>
      <w:r>
        <w:rPr>
          <w:spacing w:val="-2"/>
        </w:rPr>
        <w:t>w</w:t>
      </w:r>
      <w:r>
        <w:t>hi</w:t>
      </w:r>
      <w:r>
        <w:rPr>
          <w:spacing w:val="-1"/>
        </w:rPr>
        <w:t>c</w:t>
      </w:r>
      <w:r>
        <w:t>h</w:t>
      </w:r>
      <w:r>
        <w:rPr>
          <w:spacing w:val="4"/>
        </w:rPr>
        <w:t xml:space="preserve"> </w:t>
      </w:r>
      <w:r>
        <w:rPr>
          <w:rFonts w:cs="Calibri"/>
          <w:spacing w:val="-3"/>
        </w:rPr>
        <w:t>i</w:t>
      </w:r>
      <w:r>
        <w:rPr>
          <w:rFonts w:cs="Calibri"/>
        </w:rPr>
        <w:t>t</w:t>
      </w:r>
      <w:r>
        <w:rPr>
          <w:rFonts w:cs="Calibri"/>
          <w:spacing w:val="-1"/>
        </w:rPr>
        <w:t xml:space="preserve"> </w:t>
      </w:r>
      <w:r>
        <w:rPr>
          <w:rFonts w:cs="Calibri"/>
        </w:rPr>
        <w:t>is</w:t>
      </w:r>
      <w:r>
        <w:rPr>
          <w:rFonts w:cs="Calibri"/>
          <w:spacing w:val="-2"/>
        </w:rPr>
        <w:t xml:space="preserve"> </w:t>
      </w:r>
      <w:r>
        <w:rPr>
          <w:rFonts w:cs="Calibri"/>
        </w:rPr>
        <w:t>ac</w:t>
      </w:r>
      <w:r>
        <w:rPr>
          <w:rFonts w:cs="Calibri"/>
          <w:spacing w:val="-2"/>
        </w:rPr>
        <w:t>co</w:t>
      </w:r>
      <w:r>
        <w:rPr>
          <w:rFonts w:cs="Calibri"/>
        </w:rPr>
        <w:t>u</w:t>
      </w:r>
      <w:r>
        <w:rPr>
          <w:rFonts w:cs="Calibri"/>
          <w:spacing w:val="-2"/>
        </w:rPr>
        <w:t>n</w:t>
      </w:r>
      <w:r>
        <w:rPr>
          <w:rFonts w:cs="Calibri"/>
        </w:rPr>
        <w:t>ta</w:t>
      </w:r>
      <w:r>
        <w:rPr>
          <w:rFonts w:cs="Calibri"/>
          <w:spacing w:val="1"/>
        </w:rPr>
        <w:t>b</w:t>
      </w:r>
      <w:r>
        <w:rPr>
          <w:rFonts w:cs="Calibri"/>
        </w:rPr>
        <w:t>le</w:t>
      </w:r>
      <w:r>
        <w:rPr>
          <w:rFonts w:cs="Calibri"/>
          <w:spacing w:val="-4"/>
        </w:rPr>
        <w:t xml:space="preserve"> </w:t>
      </w:r>
      <w:r>
        <w:rPr>
          <w:rFonts w:cs="Calibri"/>
          <w:spacing w:val="-2"/>
        </w:rPr>
        <w:t>f</w:t>
      </w:r>
      <w:r>
        <w:rPr>
          <w:rFonts w:cs="Calibri"/>
        </w:rPr>
        <w:t>or</w:t>
      </w:r>
      <w:r>
        <w:rPr>
          <w:rFonts w:cs="Calibri"/>
          <w:spacing w:val="-2"/>
        </w:rPr>
        <w:t xml:space="preserve"> </w:t>
      </w:r>
      <w:r>
        <w:rPr>
          <w:rFonts w:cs="Calibri"/>
        </w:rPr>
        <w:t>“On</w:t>
      </w:r>
      <w:r>
        <w:rPr>
          <w:rFonts w:cs="Calibri"/>
          <w:spacing w:val="-2"/>
        </w:rPr>
        <w:t>w</w:t>
      </w:r>
      <w:r>
        <w:rPr>
          <w:rFonts w:cs="Calibri"/>
        </w:rPr>
        <w:t>ard Tra</w:t>
      </w:r>
      <w:r>
        <w:rPr>
          <w:rFonts w:cs="Calibri"/>
          <w:spacing w:val="1"/>
        </w:rPr>
        <w:t>n</w:t>
      </w:r>
      <w:r>
        <w:rPr>
          <w:rFonts w:cs="Calibri"/>
        </w:rPr>
        <w:t>s</w:t>
      </w:r>
      <w:r>
        <w:rPr>
          <w:rFonts w:cs="Calibri"/>
          <w:spacing w:val="-2"/>
        </w:rPr>
        <w:t>f</w:t>
      </w:r>
      <w:r>
        <w:rPr>
          <w:rFonts w:cs="Calibri"/>
        </w:rPr>
        <w:t>er”</w:t>
      </w:r>
      <w:r>
        <w:rPr>
          <w:rFonts w:cs="Calibri"/>
          <w:spacing w:val="-1"/>
        </w:rPr>
        <w:t xml:space="preserve"> </w:t>
      </w:r>
      <w:r>
        <w:rPr>
          <w:rFonts w:cs="Calibri"/>
          <w:spacing w:val="-2"/>
        </w:rPr>
        <w:t>o</w:t>
      </w:r>
      <w:r>
        <w:rPr>
          <w:rFonts w:cs="Calibri"/>
        </w:rPr>
        <w:t xml:space="preserve">f </w:t>
      </w:r>
      <w:r>
        <w:rPr>
          <w:rFonts w:cs="Calibri"/>
          <w:spacing w:val="-1"/>
        </w:rPr>
        <w:t>Personal Data</w:t>
      </w:r>
      <w:r>
        <w:rPr>
          <w:rFonts w:cs="Calibri"/>
          <w:spacing w:val="-3"/>
        </w:rPr>
        <w:t xml:space="preserve"> </w:t>
      </w:r>
      <w:r>
        <w:rPr>
          <w:rFonts w:cs="Calibri"/>
        </w:rPr>
        <w:t>received in reliance on the Privacy Shield Frameworks</w:t>
      </w:r>
      <w:r>
        <w:t>; and</w:t>
      </w:r>
    </w:p>
    <w:p w14:paraId="471A5F7D" w14:textId="77777777" w:rsidR="00630A22" w:rsidRDefault="00630A22">
      <w:pPr>
        <w:pStyle w:val="Normal1"/>
        <w:spacing w:line="240" w:lineRule="auto"/>
        <w:ind w:firstLine="720"/>
        <w:jc w:val="both"/>
        <w:rPr>
          <w:rFonts w:asciiTheme="minorHAnsi" w:eastAsia="Calibri" w:hAnsiTheme="minorHAnsi" w:cs="Calibri"/>
          <w:b/>
          <w:color w:val="auto"/>
          <w:sz w:val="24"/>
          <w:szCs w:val="24"/>
        </w:rPr>
      </w:pPr>
    </w:p>
    <w:p w14:paraId="59CE2104" w14:textId="77777777" w:rsidR="00630A22" w:rsidRDefault="00557035">
      <w:pPr>
        <w:pStyle w:val="Normal1"/>
        <w:spacing w:line="240" w:lineRule="auto"/>
        <w:ind w:firstLine="720"/>
        <w:jc w:val="both"/>
        <w:rPr>
          <w:rFonts w:asciiTheme="minorHAnsi" w:eastAsia="Calibri" w:hAnsiTheme="minorHAnsi" w:cs="Calibri"/>
          <w:color w:val="auto"/>
          <w:sz w:val="24"/>
          <w:szCs w:val="24"/>
        </w:rPr>
      </w:pPr>
      <w:r>
        <w:rPr>
          <w:rFonts w:asciiTheme="minorHAnsi" w:eastAsia="Calibri" w:hAnsiTheme="minorHAnsi" w:cs="Calibri"/>
          <w:b/>
          <w:color w:val="auto"/>
          <w:sz w:val="24"/>
          <w:szCs w:val="24"/>
        </w:rPr>
        <w:t>WHEREAS</w:t>
      </w:r>
      <w:r>
        <w:rPr>
          <w:rFonts w:asciiTheme="minorHAnsi" w:eastAsia="Calibri" w:hAnsiTheme="minorHAnsi" w:cs="Calibri"/>
          <w:color w:val="auto"/>
          <w:sz w:val="24"/>
          <w:szCs w:val="24"/>
        </w:rPr>
        <w:t xml:space="preserve">, the Parties entered into the Agreement and have retained the power to alter, amend, revoke, or terminate the Agreement as provided in the </w:t>
      </w:r>
      <w:proofErr w:type="gramStart"/>
      <w:r>
        <w:rPr>
          <w:rFonts w:asciiTheme="minorHAnsi" w:eastAsia="Calibri" w:hAnsiTheme="minorHAnsi" w:cs="Calibri"/>
          <w:color w:val="auto"/>
          <w:sz w:val="24"/>
          <w:szCs w:val="24"/>
        </w:rPr>
        <w:t>Agreement;</w:t>
      </w:r>
      <w:proofErr w:type="gramEnd"/>
    </w:p>
    <w:p w14:paraId="53D571CA" w14:textId="77777777" w:rsidR="00630A22" w:rsidRDefault="00630A22">
      <w:pPr>
        <w:pStyle w:val="Normal1"/>
        <w:spacing w:line="240" w:lineRule="auto"/>
        <w:jc w:val="both"/>
        <w:rPr>
          <w:rFonts w:asciiTheme="minorHAnsi" w:eastAsia="Calibri" w:hAnsiTheme="minorHAnsi" w:cs="Calibri"/>
          <w:color w:val="auto"/>
          <w:sz w:val="24"/>
          <w:szCs w:val="24"/>
        </w:rPr>
      </w:pPr>
    </w:p>
    <w:p w14:paraId="3E7B3C55" w14:textId="77777777" w:rsidR="00630A22" w:rsidRDefault="00557035">
      <w:pPr>
        <w:pStyle w:val="Normal1"/>
        <w:spacing w:line="240" w:lineRule="auto"/>
        <w:ind w:firstLine="720"/>
        <w:jc w:val="both"/>
        <w:rPr>
          <w:rFonts w:asciiTheme="minorHAnsi" w:eastAsia="Calibri" w:hAnsiTheme="minorHAnsi" w:cs="Calibri"/>
          <w:color w:val="auto"/>
          <w:sz w:val="24"/>
          <w:szCs w:val="24"/>
        </w:rPr>
      </w:pPr>
      <w:r>
        <w:rPr>
          <w:rFonts w:asciiTheme="minorHAnsi" w:eastAsia="Calibri" w:hAnsiTheme="minorHAnsi" w:cs="Calibri"/>
          <w:b/>
          <w:color w:val="auto"/>
          <w:sz w:val="24"/>
          <w:szCs w:val="24"/>
        </w:rPr>
        <w:t>WHEREAS</w:t>
      </w:r>
      <w:r>
        <w:rPr>
          <w:rFonts w:asciiTheme="minorHAnsi" w:eastAsia="Calibri" w:hAnsiTheme="minorHAnsi" w:cs="Calibri"/>
          <w:color w:val="auto"/>
          <w:sz w:val="24"/>
          <w:szCs w:val="24"/>
        </w:rPr>
        <w:t>, the Parties now wish to amend the Agreement to ensure that Personal Data (as defined below) transferred between the Parties is Processed in compliance with applicable data protection principles and legal requirements.</w:t>
      </w:r>
    </w:p>
    <w:p w14:paraId="18C65C94" w14:textId="77777777" w:rsidR="00630A22" w:rsidRDefault="00630A22">
      <w:pPr>
        <w:pStyle w:val="Normal1"/>
        <w:spacing w:line="240" w:lineRule="auto"/>
        <w:jc w:val="both"/>
        <w:rPr>
          <w:rFonts w:asciiTheme="minorHAnsi" w:eastAsia="Calibri" w:hAnsiTheme="minorHAnsi" w:cs="Calibri"/>
          <w:color w:val="auto"/>
          <w:sz w:val="24"/>
          <w:szCs w:val="24"/>
        </w:rPr>
      </w:pPr>
    </w:p>
    <w:p w14:paraId="0CDA4920" w14:textId="77777777" w:rsidR="00630A22" w:rsidRDefault="00557035">
      <w:pPr>
        <w:pStyle w:val="Normal1"/>
        <w:spacing w:line="240" w:lineRule="auto"/>
        <w:ind w:firstLine="720"/>
        <w:jc w:val="both"/>
        <w:rPr>
          <w:rFonts w:asciiTheme="minorHAnsi" w:eastAsia="Calibri" w:hAnsiTheme="minorHAnsi" w:cs="Calibri"/>
          <w:color w:val="auto"/>
          <w:sz w:val="24"/>
          <w:szCs w:val="24"/>
          <w:lang w:val="en-GB"/>
        </w:rPr>
      </w:pPr>
      <w:r>
        <w:rPr>
          <w:rFonts w:asciiTheme="minorHAnsi" w:eastAsia="Calibri" w:hAnsiTheme="minorHAnsi" w:cs="Calibri"/>
          <w:b/>
          <w:color w:val="auto"/>
          <w:sz w:val="24"/>
          <w:szCs w:val="24"/>
        </w:rPr>
        <w:t>NOW, THEREFORE</w:t>
      </w:r>
      <w:r>
        <w:rPr>
          <w:rFonts w:asciiTheme="minorHAnsi" w:eastAsia="Calibri" w:hAnsiTheme="minorHAnsi" w:cs="Calibri"/>
          <w:color w:val="auto"/>
          <w:sz w:val="24"/>
          <w:szCs w:val="24"/>
        </w:rPr>
        <w:t>, in consideration of the mutual agreements set forth in this Addendum, the Parties agree as follows:</w:t>
      </w:r>
    </w:p>
    <w:p w14:paraId="2D33FC4F" w14:textId="77777777" w:rsidR="00630A22" w:rsidRDefault="00557035">
      <w:pPr>
        <w:pStyle w:val="Heading2"/>
        <w:numPr>
          <w:ilvl w:val="0"/>
          <w:numId w:val="35"/>
        </w:numPr>
        <w:spacing w:after="240"/>
        <w:jc w:val="both"/>
        <w:rPr>
          <w:rFonts w:asciiTheme="minorHAnsi" w:hAnsiTheme="minorHAnsi" w:cstheme="minorHAnsi"/>
          <w:color w:val="auto"/>
          <w:sz w:val="24"/>
          <w:szCs w:val="24"/>
        </w:rPr>
      </w:pPr>
      <w:r>
        <w:rPr>
          <w:rFonts w:ascii="Calibri" w:hAnsi="Calibri"/>
          <w:bCs w:val="0"/>
          <w:color w:val="auto"/>
          <w:sz w:val="24"/>
          <w:szCs w:val="24"/>
        </w:rPr>
        <w:t>Definitions</w:t>
      </w:r>
    </w:p>
    <w:p w14:paraId="3E633891" w14:textId="77777777" w:rsidR="00630A22" w:rsidRDefault="00557035">
      <w:pPr>
        <w:numPr>
          <w:ilvl w:val="1"/>
          <w:numId w:val="35"/>
        </w:numPr>
        <w:shd w:val="clear" w:color="auto" w:fill="FFFFFF"/>
        <w:spacing w:before="100" w:beforeAutospacing="1" w:after="240" w:line="240" w:lineRule="auto"/>
        <w:jc w:val="both"/>
        <w:rPr>
          <w:sz w:val="24"/>
          <w:szCs w:val="24"/>
        </w:rPr>
      </w:pPr>
      <w:r>
        <w:rPr>
          <w:sz w:val="24"/>
          <w:szCs w:val="24"/>
        </w:rPr>
        <w:t>Capitalized definitions not otherwise defined herein shall have the meaning given to them in the Agreement. Except as modified or supplemented below, the definitions of the Agreement shall remain in full force and effect.</w:t>
      </w:r>
    </w:p>
    <w:p w14:paraId="7F7DF2A8" w14:textId="77777777" w:rsidR="00630A22" w:rsidRDefault="00557035">
      <w:pPr>
        <w:pStyle w:val="ListParagraph"/>
        <w:numPr>
          <w:ilvl w:val="1"/>
          <w:numId w:val="35"/>
        </w:numPr>
        <w:spacing w:after="240"/>
        <w:jc w:val="both"/>
        <w:rPr>
          <w:sz w:val="24"/>
          <w:szCs w:val="24"/>
        </w:rPr>
      </w:pPr>
      <w:proofErr w:type="gramStart"/>
      <w:r>
        <w:rPr>
          <w:sz w:val="24"/>
          <w:szCs w:val="24"/>
        </w:rPr>
        <w:t>For the purpose of</w:t>
      </w:r>
      <w:proofErr w:type="gramEnd"/>
      <w:r>
        <w:rPr>
          <w:sz w:val="24"/>
          <w:szCs w:val="24"/>
        </w:rPr>
        <w:t xml:space="preserve"> interpreting this Addendum, the following terms shall have the meanings set out below:</w:t>
      </w:r>
    </w:p>
    <w:p w14:paraId="1DD30B06" w14:textId="77777777" w:rsidR="00630A22" w:rsidRDefault="00630A22">
      <w:pPr>
        <w:pStyle w:val="ListParagraph"/>
        <w:spacing w:after="240"/>
        <w:ind w:left="792"/>
        <w:jc w:val="both"/>
        <w:rPr>
          <w:sz w:val="24"/>
          <w:szCs w:val="24"/>
        </w:rPr>
      </w:pPr>
    </w:p>
    <w:p w14:paraId="445A9F8D" w14:textId="77777777" w:rsidR="00630A22" w:rsidRDefault="00557035">
      <w:pPr>
        <w:pStyle w:val="ListParagraph"/>
        <w:numPr>
          <w:ilvl w:val="2"/>
          <w:numId w:val="35"/>
        </w:numPr>
        <w:spacing w:before="120" w:after="240" w:line="240" w:lineRule="auto"/>
        <w:contextualSpacing w:val="0"/>
        <w:jc w:val="both"/>
        <w:rPr>
          <w:sz w:val="24"/>
          <w:szCs w:val="24"/>
        </w:rPr>
      </w:pPr>
      <w:r>
        <w:rPr>
          <w:sz w:val="24"/>
          <w:szCs w:val="24"/>
        </w:rPr>
        <w:lastRenderedPageBreak/>
        <w:t>“</w:t>
      </w:r>
      <w:r>
        <w:rPr>
          <w:b/>
          <w:sz w:val="24"/>
          <w:szCs w:val="24"/>
        </w:rPr>
        <w:t>Applicable Laws</w:t>
      </w:r>
      <w:r>
        <w:rPr>
          <w:sz w:val="24"/>
          <w:szCs w:val="24"/>
        </w:rPr>
        <w:t xml:space="preserve">” </w:t>
      </w:r>
      <w:r>
        <w:rPr>
          <w:sz w:val="24"/>
          <w:szCs w:val="24"/>
          <w:lang w:val="en-US"/>
        </w:rPr>
        <w:t xml:space="preserve">means all laws and regulations applicable to the Processing of Personal Data under the Agreement, including laws of the European Union (or any member state thereof) </w:t>
      </w:r>
      <w:r>
        <w:rPr>
          <w:sz w:val="24"/>
          <w:szCs w:val="24"/>
        </w:rPr>
        <w:t xml:space="preserve">and the laws of any other country, province, or state to which the Processing of the Personal Data is </w:t>
      </w:r>
      <w:proofErr w:type="gramStart"/>
      <w:r>
        <w:rPr>
          <w:sz w:val="24"/>
          <w:szCs w:val="24"/>
        </w:rPr>
        <w:t>subject;</w:t>
      </w:r>
      <w:proofErr w:type="gramEnd"/>
    </w:p>
    <w:p w14:paraId="63A7AACE" w14:textId="7C71C703" w:rsidR="00630A22" w:rsidRDefault="00557035">
      <w:pPr>
        <w:pStyle w:val="ListParagraph"/>
        <w:numPr>
          <w:ilvl w:val="2"/>
          <w:numId w:val="35"/>
        </w:numPr>
        <w:spacing w:before="120" w:after="240" w:line="240" w:lineRule="auto"/>
        <w:contextualSpacing w:val="0"/>
        <w:jc w:val="both"/>
        <w:rPr>
          <w:sz w:val="24"/>
          <w:szCs w:val="24"/>
        </w:rPr>
      </w:pPr>
      <w:r>
        <w:rPr>
          <w:sz w:val="24"/>
          <w:szCs w:val="24"/>
        </w:rPr>
        <w:t>“</w:t>
      </w:r>
      <w:r>
        <w:rPr>
          <w:b/>
          <w:sz w:val="24"/>
          <w:szCs w:val="24"/>
        </w:rPr>
        <w:t>Personal Data Recipient</w:t>
      </w:r>
      <w:r>
        <w:rPr>
          <w:sz w:val="24"/>
          <w:szCs w:val="24"/>
        </w:rPr>
        <w:t xml:space="preserve">” means Service Provider, a </w:t>
      </w:r>
      <w:r w:rsidR="00004843">
        <w:rPr>
          <w:sz w:val="24"/>
          <w:szCs w:val="24"/>
        </w:rPr>
        <w:t>Sub-</w:t>
      </w:r>
      <w:r>
        <w:rPr>
          <w:sz w:val="24"/>
          <w:szCs w:val="24"/>
        </w:rPr>
        <w:t xml:space="preserve"> Processor, or both </w:t>
      </w:r>
      <w:proofErr w:type="gramStart"/>
      <w:r>
        <w:rPr>
          <w:sz w:val="24"/>
          <w:szCs w:val="24"/>
        </w:rPr>
        <w:t>collectively;</w:t>
      </w:r>
      <w:proofErr w:type="gramEnd"/>
    </w:p>
    <w:p w14:paraId="32507EB9" w14:textId="77777777" w:rsidR="00630A22" w:rsidRDefault="00557035">
      <w:pPr>
        <w:pStyle w:val="ListParagraph"/>
        <w:numPr>
          <w:ilvl w:val="2"/>
          <w:numId w:val="35"/>
        </w:numPr>
        <w:spacing w:before="120" w:line="240" w:lineRule="auto"/>
        <w:contextualSpacing w:val="0"/>
        <w:jc w:val="both"/>
        <w:rPr>
          <w:sz w:val="24"/>
          <w:szCs w:val="24"/>
        </w:rPr>
      </w:pPr>
      <w:r>
        <w:rPr>
          <w:sz w:val="24"/>
          <w:szCs w:val="24"/>
        </w:rPr>
        <w:t>“</w:t>
      </w:r>
      <w:r>
        <w:rPr>
          <w:b/>
          <w:bCs/>
          <w:sz w:val="24"/>
          <w:szCs w:val="24"/>
        </w:rPr>
        <w:t>Controller</w:t>
      </w:r>
      <w:r>
        <w:rPr>
          <w:sz w:val="24"/>
          <w:szCs w:val="24"/>
        </w:rPr>
        <w:t xml:space="preserve">” means the natural or legal person, public authority, agency or other body which, alone or jointly with others, determines the purposes and means of the Processing of Personal </w:t>
      </w:r>
      <w:proofErr w:type="gramStart"/>
      <w:r>
        <w:rPr>
          <w:sz w:val="24"/>
          <w:szCs w:val="24"/>
        </w:rPr>
        <w:t>Data;</w:t>
      </w:r>
      <w:proofErr w:type="gramEnd"/>
    </w:p>
    <w:p w14:paraId="551A4989" w14:textId="50BB5205" w:rsidR="00630A22" w:rsidRDefault="00630A22" w:rsidP="005845AF">
      <w:pPr>
        <w:pStyle w:val="ListParagraph"/>
        <w:spacing w:before="120" w:after="240" w:line="240" w:lineRule="auto"/>
        <w:ind w:left="1080"/>
        <w:contextualSpacing w:val="0"/>
        <w:jc w:val="both"/>
        <w:rPr>
          <w:sz w:val="24"/>
          <w:szCs w:val="24"/>
        </w:rPr>
      </w:pPr>
    </w:p>
    <w:p w14:paraId="6C83EDCD" w14:textId="77777777" w:rsidR="00630A22" w:rsidRDefault="00557035">
      <w:pPr>
        <w:pStyle w:val="ListParagraph"/>
        <w:numPr>
          <w:ilvl w:val="2"/>
          <w:numId w:val="35"/>
        </w:numPr>
        <w:spacing w:before="120" w:after="240" w:line="240" w:lineRule="auto"/>
        <w:contextualSpacing w:val="0"/>
        <w:jc w:val="both"/>
        <w:rPr>
          <w:sz w:val="24"/>
          <w:szCs w:val="24"/>
        </w:rPr>
      </w:pPr>
      <w:r>
        <w:rPr>
          <w:sz w:val="24"/>
          <w:szCs w:val="24"/>
        </w:rPr>
        <w:t>“</w:t>
      </w:r>
      <w:r>
        <w:rPr>
          <w:b/>
          <w:sz w:val="24"/>
          <w:szCs w:val="24"/>
        </w:rPr>
        <w:t>GDPR</w:t>
      </w:r>
      <w:r>
        <w:rPr>
          <w:sz w:val="24"/>
          <w:szCs w:val="24"/>
        </w:rPr>
        <w:t>” or “</w:t>
      </w:r>
      <w:r>
        <w:rPr>
          <w:b/>
          <w:sz w:val="24"/>
          <w:szCs w:val="24"/>
        </w:rPr>
        <w:t>General Data Protection Regulation</w:t>
      </w:r>
      <w:r>
        <w:rPr>
          <w:sz w:val="24"/>
          <w:szCs w:val="24"/>
        </w:rPr>
        <w:t xml:space="preserve">” means Regulation (EU) 2016/679 of the European Parliament and of the Council of 27 April 2016 “on the Protection of Natural Persons with Regard to the Processing of Personal Data and on the Free Movement of Such Data, and Repealing Directive 95/46/EC,” as may be amended from time to </w:t>
      </w:r>
      <w:proofErr w:type="gramStart"/>
      <w:r>
        <w:rPr>
          <w:sz w:val="24"/>
          <w:szCs w:val="24"/>
        </w:rPr>
        <w:t>time;</w:t>
      </w:r>
      <w:proofErr w:type="gramEnd"/>
    </w:p>
    <w:p w14:paraId="1C46B3EE" w14:textId="77777777" w:rsidR="00630A22" w:rsidRDefault="00557035">
      <w:pPr>
        <w:pStyle w:val="ListParagraph"/>
        <w:numPr>
          <w:ilvl w:val="2"/>
          <w:numId w:val="35"/>
        </w:numPr>
        <w:spacing w:before="120" w:after="240" w:line="240" w:lineRule="auto"/>
        <w:contextualSpacing w:val="0"/>
        <w:jc w:val="both"/>
        <w:rPr>
          <w:sz w:val="24"/>
          <w:szCs w:val="24"/>
        </w:rPr>
      </w:pPr>
      <w:r>
        <w:rPr>
          <w:sz w:val="24"/>
          <w:szCs w:val="24"/>
        </w:rPr>
        <w:t>“</w:t>
      </w:r>
      <w:r>
        <w:rPr>
          <w:b/>
          <w:bCs/>
          <w:sz w:val="24"/>
          <w:szCs w:val="24"/>
        </w:rPr>
        <w:t>Processor</w:t>
      </w:r>
      <w:r>
        <w:rPr>
          <w:sz w:val="24"/>
          <w:szCs w:val="24"/>
        </w:rPr>
        <w:t xml:space="preserve">” means a natural or legal person, public authority, agency, or other body which processes Personal Data on behalf of the </w:t>
      </w:r>
      <w:proofErr w:type="gramStart"/>
      <w:r>
        <w:rPr>
          <w:sz w:val="24"/>
          <w:szCs w:val="24"/>
        </w:rPr>
        <w:t>Controller;</w:t>
      </w:r>
      <w:proofErr w:type="gramEnd"/>
    </w:p>
    <w:p w14:paraId="5F717F03" w14:textId="77777777" w:rsidR="00630A22" w:rsidRDefault="00557035">
      <w:pPr>
        <w:pStyle w:val="ListParagraph"/>
        <w:numPr>
          <w:ilvl w:val="2"/>
          <w:numId w:val="35"/>
        </w:numPr>
        <w:spacing w:after="240" w:line="240" w:lineRule="auto"/>
        <w:contextualSpacing w:val="0"/>
        <w:jc w:val="both"/>
        <w:rPr>
          <w:sz w:val="24"/>
          <w:szCs w:val="24"/>
          <w:lang w:val="en-US"/>
        </w:rPr>
      </w:pPr>
      <w:r>
        <w:rPr>
          <w:sz w:val="24"/>
          <w:szCs w:val="24"/>
          <w:lang w:val="en-US"/>
        </w:rPr>
        <w:t>“</w:t>
      </w:r>
      <w:r>
        <w:rPr>
          <w:b/>
          <w:bCs/>
          <w:sz w:val="24"/>
          <w:szCs w:val="24"/>
          <w:lang w:val="en-US"/>
        </w:rPr>
        <w:t>Processing</w:t>
      </w:r>
      <w:r>
        <w:rPr>
          <w:sz w:val="24"/>
          <w:szCs w:val="24"/>
          <w:lang w:val="en-US"/>
        </w:rPr>
        <w:t xml:space="preserve">” (or any cognate terms) means any operation or set of operations which is performed on data or on sets of data, whether or not by automated means, such as collection, recording, organization, structuring, storage, adaptation or alteration, retrieval, consultation, use, disclosure by transmission, dissemination or otherwise making available, alignment or combination, restriction, erasure or </w:t>
      </w:r>
      <w:proofErr w:type="gramStart"/>
      <w:r>
        <w:rPr>
          <w:sz w:val="24"/>
          <w:szCs w:val="24"/>
          <w:lang w:val="en-US"/>
        </w:rPr>
        <w:t>destruction;</w:t>
      </w:r>
      <w:proofErr w:type="gramEnd"/>
    </w:p>
    <w:p w14:paraId="20226FDB" w14:textId="77777777" w:rsidR="00630A22" w:rsidRDefault="00557035">
      <w:pPr>
        <w:pStyle w:val="ListParagraph"/>
        <w:numPr>
          <w:ilvl w:val="2"/>
          <w:numId w:val="35"/>
        </w:numPr>
        <w:spacing w:before="120" w:after="240" w:line="240" w:lineRule="auto"/>
        <w:contextualSpacing w:val="0"/>
        <w:jc w:val="both"/>
        <w:rPr>
          <w:sz w:val="24"/>
          <w:szCs w:val="24"/>
        </w:rPr>
      </w:pPr>
      <w:r>
        <w:rPr>
          <w:sz w:val="24"/>
          <w:szCs w:val="24"/>
        </w:rPr>
        <w:t>“</w:t>
      </w:r>
      <w:r>
        <w:rPr>
          <w:b/>
          <w:bCs/>
          <w:sz w:val="24"/>
          <w:szCs w:val="24"/>
        </w:rPr>
        <w:t>Personal Data</w:t>
      </w:r>
      <w:r>
        <w:rPr>
          <w:sz w:val="24"/>
          <w:szCs w:val="24"/>
        </w:rPr>
        <w:t xml:space="preserve">” </w:t>
      </w:r>
      <w:r>
        <w:rPr>
          <w:sz w:val="24"/>
          <w:szCs w:val="24"/>
          <w:lang w:val="en-US"/>
        </w:rPr>
        <w:t>means any information relating to an identified or identifiable* natural person (a “</w:t>
      </w:r>
      <w:r>
        <w:rPr>
          <w:b/>
          <w:bCs/>
          <w:sz w:val="24"/>
          <w:szCs w:val="24"/>
          <w:lang w:val="en-US"/>
        </w:rPr>
        <w:t>Data Subject</w:t>
      </w:r>
      <w:r>
        <w:rPr>
          <w:sz w:val="24"/>
          <w:szCs w:val="24"/>
          <w:lang w:val="en-US"/>
        </w:rPr>
        <w:t xml:space="preserve">”) </w:t>
      </w:r>
      <w:r>
        <w:rPr>
          <w:sz w:val="24"/>
          <w:szCs w:val="24"/>
        </w:rPr>
        <w:t xml:space="preserve">pertaining to </w:t>
      </w:r>
      <w:proofErr w:type="spellStart"/>
      <w:r>
        <w:rPr>
          <w:sz w:val="24"/>
          <w:szCs w:val="24"/>
          <w:lang w:val="en-US"/>
        </w:rPr>
        <w:t>Billtrust</w:t>
      </w:r>
      <w:proofErr w:type="spellEnd"/>
      <w:r>
        <w:rPr>
          <w:sz w:val="24"/>
          <w:szCs w:val="24"/>
        </w:rPr>
        <w:t xml:space="preserve"> (and the Data Subjects, respectively) Processed by Service Provider on behalf of </w:t>
      </w:r>
      <w:proofErr w:type="spellStart"/>
      <w:r>
        <w:rPr>
          <w:sz w:val="24"/>
          <w:szCs w:val="24"/>
          <w:lang w:val="en-US"/>
        </w:rPr>
        <w:t>Billtrust</w:t>
      </w:r>
      <w:proofErr w:type="spellEnd"/>
      <w:r>
        <w:rPr>
          <w:sz w:val="24"/>
          <w:szCs w:val="24"/>
        </w:rPr>
        <w:t xml:space="preserve"> pursuant to or in connection with the Agreement</w:t>
      </w:r>
    </w:p>
    <w:p w14:paraId="6429EF43" w14:textId="77777777" w:rsidR="00630A22" w:rsidRDefault="00557035">
      <w:pPr>
        <w:pStyle w:val="ListParagraph"/>
        <w:numPr>
          <w:ilvl w:val="3"/>
          <w:numId w:val="35"/>
        </w:numPr>
        <w:spacing w:before="120" w:after="240" w:line="240" w:lineRule="auto"/>
        <w:contextualSpacing w:val="0"/>
        <w:jc w:val="both"/>
        <w:rPr>
          <w:sz w:val="24"/>
          <w:szCs w:val="24"/>
        </w:rPr>
      </w:pPr>
      <w:r>
        <w:rPr>
          <w:sz w:val="24"/>
          <w:szCs w:val="24"/>
          <w:lang w:val="en-US"/>
        </w:rPr>
        <w:t xml:space="preserve">*an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w:t>
      </w:r>
      <w:proofErr w:type="gramStart"/>
      <w:r>
        <w:rPr>
          <w:sz w:val="24"/>
          <w:szCs w:val="24"/>
          <w:lang w:val="en-US"/>
        </w:rPr>
        <w:t>person;</w:t>
      </w:r>
      <w:proofErr w:type="gramEnd"/>
    </w:p>
    <w:p w14:paraId="37CCBADA" w14:textId="77777777" w:rsidR="00630A22" w:rsidRDefault="00557035">
      <w:pPr>
        <w:pStyle w:val="ListParagraph"/>
        <w:numPr>
          <w:ilvl w:val="2"/>
          <w:numId w:val="35"/>
        </w:numPr>
        <w:spacing w:before="120" w:after="240" w:line="240" w:lineRule="auto"/>
        <w:contextualSpacing w:val="0"/>
        <w:jc w:val="both"/>
        <w:rPr>
          <w:sz w:val="24"/>
          <w:szCs w:val="24"/>
        </w:rPr>
      </w:pPr>
      <w:r>
        <w:rPr>
          <w:sz w:val="24"/>
          <w:szCs w:val="24"/>
        </w:rPr>
        <w:t>“</w:t>
      </w:r>
      <w:r>
        <w:rPr>
          <w:b/>
          <w:bCs/>
          <w:sz w:val="24"/>
          <w:szCs w:val="24"/>
        </w:rPr>
        <w:t>Personal Data Breach</w:t>
      </w:r>
      <w:r>
        <w:rPr>
          <w:sz w:val="24"/>
          <w:szCs w:val="24"/>
        </w:rPr>
        <w:t xml:space="preserve">” </w:t>
      </w:r>
      <w:r>
        <w:rPr>
          <w:sz w:val="24"/>
          <w:szCs w:val="24"/>
          <w:lang w:val="en-US"/>
        </w:rPr>
        <w:t xml:space="preserve">means any breach of security leading to the accidental or unlawful destruction, loss, alteration, unauthorized disclosure of, or access to, Personal Data which Service Provider Processes on behalf of </w:t>
      </w:r>
      <w:proofErr w:type="spellStart"/>
      <w:r>
        <w:rPr>
          <w:sz w:val="24"/>
          <w:szCs w:val="24"/>
          <w:lang w:val="en-US"/>
        </w:rPr>
        <w:t>Billtrust</w:t>
      </w:r>
      <w:proofErr w:type="spellEnd"/>
      <w:r>
        <w:rPr>
          <w:sz w:val="24"/>
          <w:szCs w:val="24"/>
          <w:lang w:val="en-US"/>
        </w:rPr>
        <w:t xml:space="preserve"> in connection with the </w:t>
      </w:r>
      <w:proofErr w:type="gramStart"/>
      <w:r>
        <w:rPr>
          <w:sz w:val="24"/>
          <w:szCs w:val="24"/>
          <w:lang w:val="en-US"/>
        </w:rPr>
        <w:t>Agreement;</w:t>
      </w:r>
      <w:proofErr w:type="gramEnd"/>
    </w:p>
    <w:p w14:paraId="44290B0C" w14:textId="77777777" w:rsidR="00630A22" w:rsidRDefault="00557035">
      <w:pPr>
        <w:pStyle w:val="ListParagraph"/>
        <w:numPr>
          <w:ilvl w:val="2"/>
          <w:numId w:val="35"/>
        </w:numPr>
        <w:spacing w:before="120" w:after="240" w:line="240" w:lineRule="auto"/>
        <w:contextualSpacing w:val="0"/>
        <w:jc w:val="both"/>
        <w:rPr>
          <w:rFonts w:cstheme="minorHAnsi"/>
          <w:sz w:val="24"/>
          <w:szCs w:val="24"/>
        </w:rPr>
      </w:pPr>
      <w:r>
        <w:rPr>
          <w:sz w:val="24"/>
          <w:szCs w:val="24"/>
        </w:rPr>
        <w:lastRenderedPageBreak/>
        <w:t xml:space="preserve"> “</w:t>
      </w:r>
      <w:r>
        <w:rPr>
          <w:b/>
          <w:sz w:val="24"/>
          <w:szCs w:val="24"/>
        </w:rPr>
        <w:t>Service Provider</w:t>
      </w:r>
      <w:r>
        <w:rPr>
          <w:sz w:val="24"/>
          <w:szCs w:val="24"/>
        </w:rPr>
        <w:t xml:space="preserve">” means the party, as indicated in the opening paragraph of this Addendum, that has entered into the Agreement with </w:t>
      </w:r>
      <w:proofErr w:type="spellStart"/>
      <w:r>
        <w:rPr>
          <w:sz w:val="24"/>
          <w:szCs w:val="24"/>
          <w:lang w:val="en-US"/>
        </w:rPr>
        <w:t>Billtrust</w:t>
      </w:r>
      <w:proofErr w:type="spellEnd"/>
      <w:r>
        <w:rPr>
          <w:sz w:val="24"/>
          <w:szCs w:val="24"/>
        </w:rPr>
        <w:t xml:space="preserve">, including all affiliates of that entity that are </w:t>
      </w:r>
      <w:r>
        <w:rPr>
          <w:rFonts w:cstheme="minorHAnsi"/>
          <w:sz w:val="24"/>
          <w:szCs w:val="24"/>
        </w:rPr>
        <w:t xml:space="preserve">also bound by the Agreement, if </w:t>
      </w:r>
      <w:proofErr w:type="gramStart"/>
      <w:r>
        <w:rPr>
          <w:rFonts w:cstheme="minorHAnsi"/>
          <w:sz w:val="24"/>
          <w:szCs w:val="24"/>
        </w:rPr>
        <w:t>any;</w:t>
      </w:r>
      <w:proofErr w:type="gramEnd"/>
      <w:r>
        <w:rPr>
          <w:rFonts w:cstheme="minorHAnsi"/>
          <w:sz w:val="24"/>
          <w:szCs w:val="24"/>
        </w:rPr>
        <w:t xml:space="preserve"> </w:t>
      </w:r>
    </w:p>
    <w:p w14:paraId="75999AA1" w14:textId="1B7AAB87" w:rsidR="00630A22" w:rsidRDefault="00557035">
      <w:pPr>
        <w:pStyle w:val="ListParagraph"/>
        <w:numPr>
          <w:ilvl w:val="2"/>
          <w:numId w:val="35"/>
        </w:numPr>
        <w:spacing w:before="120" w:after="240" w:line="240" w:lineRule="auto"/>
        <w:contextualSpacing w:val="0"/>
        <w:jc w:val="both"/>
        <w:rPr>
          <w:sz w:val="24"/>
          <w:szCs w:val="24"/>
        </w:rPr>
      </w:pPr>
      <w:r>
        <w:rPr>
          <w:sz w:val="24"/>
          <w:szCs w:val="24"/>
        </w:rPr>
        <w:t>“</w:t>
      </w:r>
      <w:r>
        <w:rPr>
          <w:b/>
          <w:sz w:val="24"/>
          <w:szCs w:val="24"/>
        </w:rPr>
        <w:t>Services</w:t>
      </w:r>
      <w:r>
        <w:rPr>
          <w:sz w:val="24"/>
          <w:szCs w:val="24"/>
        </w:rPr>
        <w:t xml:space="preserve">” means the services and other activities carried out by or on behalf of Service Provider for </w:t>
      </w:r>
      <w:proofErr w:type="spellStart"/>
      <w:r>
        <w:rPr>
          <w:sz w:val="24"/>
          <w:szCs w:val="24"/>
          <w:lang w:val="en-US"/>
        </w:rPr>
        <w:t>Billtrust</w:t>
      </w:r>
      <w:proofErr w:type="spellEnd"/>
      <w:r>
        <w:rPr>
          <w:sz w:val="24"/>
          <w:szCs w:val="24"/>
        </w:rPr>
        <w:t xml:space="preserve"> pursuant to the Agreement.</w:t>
      </w:r>
    </w:p>
    <w:p w14:paraId="20A1D2B0" w14:textId="7A79E0B9" w:rsidR="00004843" w:rsidRDefault="00004843" w:rsidP="00004843">
      <w:pPr>
        <w:pStyle w:val="ListParagraph"/>
        <w:numPr>
          <w:ilvl w:val="2"/>
          <w:numId w:val="35"/>
        </w:numPr>
        <w:rPr>
          <w:sz w:val="24"/>
          <w:szCs w:val="24"/>
        </w:rPr>
      </w:pPr>
      <w:r w:rsidRPr="005845AF">
        <w:rPr>
          <w:b/>
          <w:sz w:val="24"/>
          <w:szCs w:val="24"/>
        </w:rPr>
        <w:t>“Standard Contractual Clauses”</w:t>
      </w:r>
      <w:r w:rsidRPr="00004843">
        <w:rPr>
          <w:sz w:val="24"/>
          <w:szCs w:val="24"/>
        </w:rPr>
        <w:t xml:space="preserve"> means the Standard Contractual Clauses approved by the European Commission in decision 2021/914, including the European Commission Decision C(2004)5721, SET II, Standard contractual clauses for the transfer of personal data from the Community to third countries (controller to controller transfers), or European Commission Decision C(2010)594, Standard contractual clauses (processors) for the purposes of Article 26(2) of Directive 95/46/EC for the transfer of personal data to processors established in third countries which do not ensure an adequate level of data protection, as applicable to each Party’s controllership role and geographic location for the relevant Processing activity (and as updated from time to time if required by law or at the choice of </w:t>
      </w:r>
      <w:proofErr w:type="spellStart"/>
      <w:r w:rsidRPr="00004843">
        <w:rPr>
          <w:sz w:val="24"/>
          <w:szCs w:val="24"/>
        </w:rPr>
        <w:t>Billtrust</w:t>
      </w:r>
      <w:proofErr w:type="spellEnd"/>
      <w:r w:rsidRPr="00004843">
        <w:rPr>
          <w:sz w:val="24"/>
          <w:szCs w:val="24"/>
        </w:rPr>
        <w:t xml:space="preserve"> to reflect the latest version adopted by the European Commission).</w:t>
      </w:r>
    </w:p>
    <w:p w14:paraId="30AF15F7" w14:textId="77777777" w:rsidR="005845AF" w:rsidRDefault="005845AF" w:rsidP="005845AF">
      <w:pPr>
        <w:pStyle w:val="ListParagraph"/>
        <w:ind w:left="1080"/>
        <w:rPr>
          <w:sz w:val="24"/>
          <w:szCs w:val="24"/>
        </w:rPr>
      </w:pPr>
    </w:p>
    <w:p w14:paraId="0F55DD17" w14:textId="49792151" w:rsidR="005845AF" w:rsidRDefault="005845AF" w:rsidP="005845AF">
      <w:pPr>
        <w:pStyle w:val="ListParagraph"/>
        <w:numPr>
          <w:ilvl w:val="2"/>
          <w:numId w:val="35"/>
        </w:numPr>
        <w:rPr>
          <w:sz w:val="24"/>
          <w:szCs w:val="24"/>
        </w:rPr>
      </w:pPr>
      <w:r w:rsidRPr="005845AF">
        <w:rPr>
          <w:sz w:val="24"/>
          <w:szCs w:val="24"/>
        </w:rPr>
        <w:t xml:space="preserve">Sub-Processor” means any third party appointed by or on behalf of Service Provider to Process Personal Data on behalf of </w:t>
      </w:r>
      <w:proofErr w:type="spellStart"/>
      <w:r w:rsidRPr="005845AF">
        <w:rPr>
          <w:sz w:val="24"/>
          <w:szCs w:val="24"/>
        </w:rPr>
        <w:t>Billtrust</w:t>
      </w:r>
      <w:proofErr w:type="spellEnd"/>
      <w:r w:rsidRPr="005845AF">
        <w:rPr>
          <w:sz w:val="24"/>
          <w:szCs w:val="24"/>
        </w:rPr>
        <w:t xml:space="preserve"> in connection with the </w:t>
      </w:r>
      <w:proofErr w:type="gramStart"/>
      <w:r w:rsidRPr="005845AF">
        <w:rPr>
          <w:sz w:val="24"/>
          <w:szCs w:val="24"/>
        </w:rPr>
        <w:t>Agreement;</w:t>
      </w:r>
      <w:proofErr w:type="gramEnd"/>
    </w:p>
    <w:p w14:paraId="59435C0B" w14:textId="77777777" w:rsidR="005845AF" w:rsidRPr="00004843" w:rsidRDefault="005845AF" w:rsidP="005845AF">
      <w:pPr>
        <w:pStyle w:val="ListParagraph"/>
        <w:ind w:left="792"/>
        <w:rPr>
          <w:sz w:val="24"/>
          <w:szCs w:val="24"/>
        </w:rPr>
      </w:pPr>
    </w:p>
    <w:p w14:paraId="4C132472" w14:textId="77777777" w:rsidR="00004843" w:rsidRDefault="00004843" w:rsidP="005845AF">
      <w:pPr>
        <w:pStyle w:val="ListParagraph"/>
        <w:spacing w:before="120" w:after="240" w:line="240" w:lineRule="auto"/>
        <w:ind w:left="1080"/>
        <w:contextualSpacing w:val="0"/>
        <w:jc w:val="both"/>
        <w:rPr>
          <w:sz w:val="24"/>
          <w:szCs w:val="24"/>
        </w:rPr>
      </w:pPr>
    </w:p>
    <w:p w14:paraId="20CE1970" w14:textId="77777777" w:rsidR="00630A22" w:rsidRDefault="00557035">
      <w:pPr>
        <w:pStyle w:val="Heading2"/>
        <w:numPr>
          <w:ilvl w:val="0"/>
          <w:numId w:val="35"/>
        </w:numPr>
        <w:spacing w:after="240"/>
        <w:jc w:val="both"/>
        <w:rPr>
          <w:rFonts w:ascii="Calibri" w:hAnsi="Calibri"/>
          <w:bCs w:val="0"/>
          <w:color w:val="auto"/>
          <w:sz w:val="24"/>
          <w:szCs w:val="24"/>
        </w:rPr>
      </w:pPr>
      <w:bookmarkStart w:id="1" w:name="_Ref483204556"/>
      <w:r>
        <w:rPr>
          <w:rFonts w:ascii="Calibri" w:hAnsi="Calibri"/>
          <w:bCs w:val="0"/>
          <w:color w:val="auto"/>
          <w:sz w:val="24"/>
          <w:szCs w:val="24"/>
        </w:rPr>
        <w:t>Applicability</w:t>
      </w:r>
    </w:p>
    <w:p w14:paraId="1DB29669" w14:textId="77777777" w:rsidR="00630A22" w:rsidRDefault="00557035">
      <w:pPr>
        <w:pStyle w:val="ListParagraph"/>
        <w:numPr>
          <w:ilvl w:val="1"/>
          <w:numId w:val="35"/>
        </w:numPr>
        <w:spacing w:after="240" w:line="240" w:lineRule="auto"/>
        <w:contextualSpacing w:val="0"/>
        <w:jc w:val="both"/>
        <w:rPr>
          <w:sz w:val="24"/>
          <w:szCs w:val="24"/>
        </w:rPr>
      </w:pPr>
      <w:r>
        <w:rPr>
          <w:sz w:val="24"/>
          <w:szCs w:val="24"/>
          <w:lang w:val="en-US"/>
        </w:rPr>
        <w:t>This Addendum will apply to the Processing of all Personal Data, regardless of country of origin, place of Processing, location of Data Subjects, or any other factor.</w:t>
      </w:r>
    </w:p>
    <w:p w14:paraId="674100E0" w14:textId="77777777" w:rsidR="00630A22" w:rsidRDefault="00557035">
      <w:pPr>
        <w:pStyle w:val="Heading2"/>
        <w:numPr>
          <w:ilvl w:val="0"/>
          <w:numId w:val="35"/>
        </w:numPr>
        <w:spacing w:after="240"/>
        <w:jc w:val="both"/>
        <w:rPr>
          <w:rFonts w:ascii="Calibri" w:hAnsi="Calibri"/>
          <w:bCs w:val="0"/>
          <w:color w:val="auto"/>
          <w:sz w:val="24"/>
          <w:szCs w:val="24"/>
        </w:rPr>
      </w:pPr>
      <w:bookmarkStart w:id="2" w:name="_Ref471499735"/>
      <w:bookmarkEnd w:id="1"/>
      <w:r>
        <w:rPr>
          <w:rFonts w:ascii="Calibri" w:hAnsi="Calibri"/>
          <w:bCs w:val="0"/>
          <w:color w:val="auto"/>
          <w:sz w:val="24"/>
          <w:szCs w:val="24"/>
        </w:rPr>
        <w:t xml:space="preserve">Processing of </w:t>
      </w:r>
      <w:bookmarkEnd w:id="2"/>
      <w:r>
        <w:rPr>
          <w:rFonts w:ascii="Calibri" w:hAnsi="Calibri"/>
          <w:bCs w:val="0"/>
          <w:color w:val="auto"/>
          <w:sz w:val="24"/>
          <w:szCs w:val="24"/>
        </w:rPr>
        <w:t>Personal Data</w:t>
      </w:r>
    </w:p>
    <w:p w14:paraId="43CB7D32" w14:textId="77777777" w:rsidR="00630A22" w:rsidRDefault="00557035">
      <w:pPr>
        <w:pStyle w:val="ListParagraph"/>
        <w:numPr>
          <w:ilvl w:val="1"/>
          <w:numId w:val="35"/>
        </w:numPr>
        <w:spacing w:after="240" w:line="240" w:lineRule="auto"/>
        <w:contextualSpacing w:val="0"/>
        <w:jc w:val="both"/>
        <w:rPr>
          <w:sz w:val="24"/>
          <w:szCs w:val="24"/>
          <w:lang w:val="en-US"/>
        </w:rPr>
      </w:pPr>
      <w:bookmarkStart w:id="3" w:name="_Ref471379220"/>
      <w:bookmarkStart w:id="4" w:name="_Ref472928106"/>
      <w:r>
        <w:rPr>
          <w:sz w:val="24"/>
          <w:szCs w:val="24"/>
        </w:rPr>
        <w:t xml:space="preserve">In </w:t>
      </w:r>
      <w:r>
        <w:rPr>
          <w:sz w:val="24"/>
          <w:szCs w:val="24"/>
          <w:lang w:val="en-US"/>
        </w:rPr>
        <w:t xml:space="preserve">the context of this Addendum and its appendices, </w:t>
      </w:r>
      <w:proofErr w:type="gramStart"/>
      <w:r>
        <w:rPr>
          <w:sz w:val="24"/>
          <w:szCs w:val="24"/>
          <w:lang w:val="en-US"/>
        </w:rPr>
        <w:t>with regard to</w:t>
      </w:r>
      <w:proofErr w:type="gramEnd"/>
      <w:r>
        <w:rPr>
          <w:sz w:val="24"/>
          <w:szCs w:val="24"/>
          <w:lang w:val="en-US"/>
        </w:rPr>
        <w:t xml:space="preserve"> the Processing of Personal Data, 1) when </w:t>
      </w:r>
      <w:proofErr w:type="spellStart"/>
      <w:r>
        <w:rPr>
          <w:sz w:val="24"/>
          <w:szCs w:val="24"/>
          <w:lang w:val="en-US"/>
        </w:rPr>
        <w:t>Billtrust</w:t>
      </w:r>
      <w:proofErr w:type="spellEnd"/>
      <w:r>
        <w:rPr>
          <w:sz w:val="24"/>
          <w:szCs w:val="24"/>
          <w:lang w:val="en-US"/>
        </w:rPr>
        <w:t xml:space="preserve"> acts as a Controller, Service Provider acts as a Processor; and 2) when </w:t>
      </w:r>
      <w:proofErr w:type="spellStart"/>
      <w:r>
        <w:rPr>
          <w:sz w:val="24"/>
          <w:szCs w:val="24"/>
          <w:lang w:val="en-US"/>
        </w:rPr>
        <w:t>Billtrust</w:t>
      </w:r>
      <w:proofErr w:type="spellEnd"/>
      <w:r>
        <w:rPr>
          <w:sz w:val="24"/>
          <w:szCs w:val="24"/>
          <w:lang w:val="en-US"/>
        </w:rPr>
        <w:t xml:space="preserve"> acts as a Processor, Service Provider acts as a sub-Processor. For the avoidance of doubt, both situations fall within the scope of and are covered by this Addendum.</w:t>
      </w:r>
    </w:p>
    <w:p w14:paraId="708ECF9D" w14:textId="77777777" w:rsidR="00630A22" w:rsidRDefault="00557035">
      <w:pPr>
        <w:pStyle w:val="ListParagraph"/>
        <w:numPr>
          <w:ilvl w:val="1"/>
          <w:numId w:val="35"/>
        </w:numPr>
        <w:spacing w:after="240" w:line="240" w:lineRule="auto"/>
        <w:contextualSpacing w:val="0"/>
        <w:jc w:val="both"/>
        <w:rPr>
          <w:sz w:val="24"/>
          <w:szCs w:val="24"/>
        </w:rPr>
      </w:pPr>
      <w:r>
        <w:rPr>
          <w:sz w:val="24"/>
          <w:szCs w:val="24"/>
        </w:rPr>
        <w:t>Service Provider warrants that it will:</w:t>
      </w:r>
    </w:p>
    <w:p w14:paraId="31BF9BD1" w14:textId="77777777" w:rsidR="00630A22" w:rsidRDefault="00557035">
      <w:pPr>
        <w:pStyle w:val="ListParagraph"/>
        <w:numPr>
          <w:ilvl w:val="2"/>
          <w:numId w:val="35"/>
        </w:numPr>
        <w:spacing w:after="240" w:line="240" w:lineRule="auto"/>
        <w:contextualSpacing w:val="0"/>
        <w:jc w:val="both"/>
        <w:rPr>
          <w:sz w:val="24"/>
          <w:szCs w:val="24"/>
        </w:rPr>
      </w:pPr>
      <w:r>
        <w:rPr>
          <w:sz w:val="24"/>
          <w:szCs w:val="24"/>
        </w:rPr>
        <w:t xml:space="preserve">comply with all Applicable Laws in the Processing of Personal </w:t>
      </w:r>
      <w:proofErr w:type="gramStart"/>
      <w:r>
        <w:rPr>
          <w:sz w:val="24"/>
          <w:szCs w:val="24"/>
        </w:rPr>
        <w:t>Data;</w:t>
      </w:r>
      <w:proofErr w:type="gramEnd"/>
    </w:p>
    <w:p w14:paraId="1EC97C6A" w14:textId="77777777" w:rsidR="00630A22" w:rsidRDefault="00557035">
      <w:pPr>
        <w:pStyle w:val="ListParagraph"/>
        <w:numPr>
          <w:ilvl w:val="2"/>
          <w:numId w:val="35"/>
        </w:numPr>
        <w:spacing w:after="240" w:line="240" w:lineRule="auto"/>
        <w:contextualSpacing w:val="0"/>
        <w:jc w:val="both"/>
        <w:rPr>
          <w:sz w:val="24"/>
          <w:szCs w:val="24"/>
        </w:rPr>
      </w:pPr>
      <w:r>
        <w:rPr>
          <w:sz w:val="24"/>
          <w:szCs w:val="24"/>
          <w:lang w:val="en-US"/>
        </w:rPr>
        <w:t>Process</w:t>
      </w:r>
      <w:r>
        <w:rPr>
          <w:rFonts w:eastAsia="Calibri" w:cs="Calibri"/>
          <w:sz w:val="24"/>
          <w:szCs w:val="24"/>
        </w:rPr>
        <w:t xml:space="preserve"> </w:t>
      </w:r>
      <w:r>
        <w:rPr>
          <w:sz w:val="24"/>
          <w:szCs w:val="24"/>
          <w:lang w:val="en-US"/>
        </w:rPr>
        <w:t xml:space="preserve">Personal Data only on </w:t>
      </w:r>
      <w:proofErr w:type="spellStart"/>
      <w:r>
        <w:rPr>
          <w:sz w:val="24"/>
          <w:szCs w:val="24"/>
          <w:lang w:val="en-US"/>
        </w:rPr>
        <w:t>Billtrust’s</w:t>
      </w:r>
      <w:proofErr w:type="spellEnd"/>
      <w:r>
        <w:rPr>
          <w:sz w:val="24"/>
          <w:szCs w:val="24"/>
          <w:lang w:val="en-US"/>
        </w:rPr>
        <w:t xml:space="preserve"> relevant documented instructions (including with regard to international transfers of</w:t>
      </w:r>
      <w:r>
        <w:rPr>
          <w:rFonts w:eastAsia="Calibri" w:cs="Calibri"/>
          <w:sz w:val="24"/>
          <w:szCs w:val="24"/>
        </w:rPr>
        <w:t xml:space="preserve"> </w:t>
      </w:r>
      <w:r>
        <w:rPr>
          <w:sz w:val="24"/>
          <w:szCs w:val="24"/>
          <w:lang w:val="en-US"/>
        </w:rPr>
        <w:t xml:space="preserve">Personal Data), unless such </w:t>
      </w:r>
      <w:r>
        <w:rPr>
          <w:sz w:val="24"/>
          <w:szCs w:val="24"/>
          <w:lang w:val="en-US"/>
        </w:rPr>
        <w:lastRenderedPageBreak/>
        <w:t xml:space="preserve">Processing is required by Applicable Laws to which the relevant Personal Data Recipient is subject, in which case Service Provider, shall to the extent permitted by Applicable Laws, inform </w:t>
      </w:r>
      <w:proofErr w:type="spellStart"/>
      <w:r>
        <w:rPr>
          <w:sz w:val="24"/>
          <w:szCs w:val="24"/>
          <w:lang w:val="en-US"/>
        </w:rPr>
        <w:t>Billtrust</w:t>
      </w:r>
      <w:proofErr w:type="spellEnd"/>
      <w:r>
        <w:rPr>
          <w:sz w:val="24"/>
          <w:szCs w:val="24"/>
          <w:lang w:val="en-US"/>
        </w:rPr>
        <w:t xml:space="preserve"> of that legal requirement before the respective act of Processing of that </w:t>
      </w:r>
      <w:bookmarkEnd w:id="3"/>
      <w:bookmarkEnd w:id="4"/>
      <w:r>
        <w:rPr>
          <w:sz w:val="24"/>
          <w:szCs w:val="24"/>
          <w:lang w:val="en-US"/>
        </w:rPr>
        <w:t xml:space="preserve">Personal </w:t>
      </w:r>
      <w:proofErr w:type="gramStart"/>
      <w:r>
        <w:rPr>
          <w:sz w:val="24"/>
          <w:szCs w:val="24"/>
          <w:lang w:val="en-US"/>
        </w:rPr>
        <w:t>Data</w:t>
      </w:r>
      <w:r>
        <w:rPr>
          <w:sz w:val="24"/>
          <w:szCs w:val="24"/>
        </w:rPr>
        <w:t>;</w:t>
      </w:r>
      <w:proofErr w:type="gramEnd"/>
    </w:p>
    <w:p w14:paraId="32B6C008" w14:textId="77777777" w:rsidR="00630A22" w:rsidRDefault="00557035">
      <w:pPr>
        <w:pStyle w:val="ListParagraph"/>
        <w:numPr>
          <w:ilvl w:val="2"/>
          <w:numId w:val="35"/>
        </w:numPr>
        <w:spacing w:after="240" w:line="240" w:lineRule="auto"/>
        <w:contextualSpacing w:val="0"/>
        <w:jc w:val="both"/>
        <w:rPr>
          <w:sz w:val="24"/>
          <w:szCs w:val="24"/>
        </w:rPr>
      </w:pPr>
      <w:r>
        <w:rPr>
          <w:sz w:val="24"/>
          <w:szCs w:val="24"/>
        </w:rPr>
        <w:t>only conduct transfers of Personal Data in compliance with all applicable conditions, as laid down in Applicable Laws; and</w:t>
      </w:r>
    </w:p>
    <w:p w14:paraId="27F1BE5C" w14:textId="77777777" w:rsidR="00630A22" w:rsidRDefault="00557035">
      <w:pPr>
        <w:pStyle w:val="ListParagraph"/>
        <w:numPr>
          <w:ilvl w:val="2"/>
          <w:numId w:val="35"/>
        </w:numPr>
        <w:spacing w:after="240" w:line="240" w:lineRule="auto"/>
        <w:contextualSpacing w:val="0"/>
        <w:jc w:val="both"/>
        <w:rPr>
          <w:sz w:val="24"/>
          <w:szCs w:val="24"/>
        </w:rPr>
      </w:pPr>
      <w:r>
        <w:rPr>
          <w:sz w:val="24"/>
          <w:szCs w:val="24"/>
        </w:rPr>
        <w:t xml:space="preserve">promptly update, when necessary, all information, as provided in </w:t>
      </w:r>
      <w:r>
        <w:rPr>
          <w:b/>
          <w:sz w:val="24"/>
          <w:szCs w:val="24"/>
          <w:u w:val="single"/>
        </w:rPr>
        <w:t>Exhibit A</w:t>
      </w:r>
      <w:r>
        <w:rPr>
          <w:sz w:val="24"/>
          <w:szCs w:val="24"/>
        </w:rPr>
        <w:t xml:space="preserve">, attached </w:t>
      </w:r>
      <w:proofErr w:type="gramStart"/>
      <w:r>
        <w:rPr>
          <w:sz w:val="24"/>
          <w:szCs w:val="24"/>
        </w:rPr>
        <w:t>hereto</w:t>
      </w:r>
      <w:proofErr w:type="gramEnd"/>
      <w:r>
        <w:rPr>
          <w:sz w:val="24"/>
          <w:szCs w:val="24"/>
        </w:rPr>
        <w:t xml:space="preserve"> and incorporated by reference, and keep all such information complete and up to date.</w:t>
      </w:r>
    </w:p>
    <w:p w14:paraId="0020A5E5" w14:textId="3D467B72" w:rsidR="00630A22" w:rsidRDefault="00557035">
      <w:pPr>
        <w:pStyle w:val="ListParagraph"/>
        <w:numPr>
          <w:ilvl w:val="1"/>
          <w:numId w:val="35"/>
        </w:numPr>
        <w:spacing w:after="240" w:line="240" w:lineRule="auto"/>
        <w:contextualSpacing w:val="0"/>
        <w:jc w:val="both"/>
        <w:rPr>
          <w:sz w:val="24"/>
          <w:szCs w:val="24"/>
        </w:rPr>
      </w:pPr>
      <w:proofErr w:type="spellStart"/>
      <w:r>
        <w:rPr>
          <w:sz w:val="24"/>
          <w:szCs w:val="24"/>
          <w:lang w:val="en-US"/>
        </w:rPr>
        <w:t>Billtrust</w:t>
      </w:r>
      <w:proofErr w:type="spellEnd"/>
      <w:r>
        <w:rPr>
          <w:sz w:val="24"/>
          <w:szCs w:val="24"/>
        </w:rPr>
        <w:t xml:space="preserve"> instructs Service Provider (and authorizes Service Provider to instruct each </w:t>
      </w:r>
      <w:r w:rsidR="00004843">
        <w:rPr>
          <w:sz w:val="24"/>
          <w:szCs w:val="24"/>
        </w:rPr>
        <w:t>Sub-</w:t>
      </w:r>
      <w:r>
        <w:rPr>
          <w:sz w:val="24"/>
          <w:szCs w:val="24"/>
        </w:rPr>
        <w:t xml:space="preserve"> Processor it engages) to Process Personal Data and</w:t>
      </w:r>
      <w:proofErr w:type="gramStart"/>
      <w:r>
        <w:rPr>
          <w:sz w:val="24"/>
          <w:szCs w:val="24"/>
        </w:rPr>
        <w:t>, in particular, transfer</w:t>
      </w:r>
      <w:proofErr w:type="gramEnd"/>
      <w:r>
        <w:rPr>
          <w:sz w:val="24"/>
          <w:szCs w:val="24"/>
        </w:rPr>
        <w:t xml:space="preserve"> Personal Data to any country or territory, only as reasonably necessary for the provision of the Services and consistent with the Agreement and this Addendum.</w:t>
      </w:r>
      <w:bookmarkStart w:id="5" w:name="_Ref482964294"/>
      <w:r>
        <w:rPr>
          <w:sz w:val="24"/>
          <w:szCs w:val="24"/>
        </w:rPr>
        <w:t xml:space="preserve"> </w:t>
      </w:r>
      <w:proofErr w:type="gramStart"/>
      <w:r>
        <w:rPr>
          <w:sz w:val="24"/>
          <w:szCs w:val="24"/>
        </w:rPr>
        <w:t>In the event that</w:t>
      </w:r>
      <w:proofErr w:type="gramEnd"/>
      <w:r>
        <w:rPr>
          <w:sz w:val="24"/>
          <w:szCs w:val="24"/>
        </w:rPr>
        <w:t xml:space="preserve">, in Service Provider’s opinion, a Processing instruction given by </w:t>
      </w:r>
      <w:proofErr w:type="spellStart"/>
      <w:r>
        <w:rPr>
          <w:sz w:val="24"/>
          <w:szCs w:val="24"/>
          <w:lang w:val="en-US"/>
        </w:rPr>
        <w:t>Billtrust</w:t>
      </w:r>
      <w:proofErr w:type="spellEnd"/>
      <w:r>
        <w:rPr>
          <w:sz w:val="24"/>
          <w:szCs w:val="24"/>
        </w:rPr>
        <w:t xml:space="preserve"> may infringe Applicable Laws, Service Provider shall immediately inform </w:t>
      </w:r>
      <w:proofErr w:type="spellStart"/>
      <w:r>
        <w:rPr>
          <w:sz w:val="24"/>
          <w:szCs w:val="24"/>
          <w:lang w:val="en-US"/>
        </w:rPr>
        <w:t>Billtrust</w:t>
      </w:r>
      <w:proofErr w:type="spellEnd"/>
      <w:r>
        <w:rPr>
          <w:sz w:val="24"/>
          <w:szCs w:val="24"/>
        </w:rPr>
        <w:t>.</w:t>
      </w:r>
    </w:p>
    <w:p w14:paraId="7F88E6D4" w14:textId="77777777" w:rsidR="00630A22" w:rsidRDefault="00557035">
      <w:pPr>
        <w:pStyle w:val="ListParagraph"/>
        <w:numPr>
          <w:ilvl w:val="1"/>
          <w:numId w:val="35"/>
        </w:numPr>
        <w:spacing w:after="240" w:line="240" w:lineRule="auto"/>
        <w:contextualSpacing w:val="0"/>
        <w:jc w:val="both"/>
        <w:rPr>
          <w:sz w:val="24"/>
          <w:szCs w:val="24"/>
          <w:lang w:val="en-US"/>
        </w:rPr>
      </w:pPr>
      <w:r>
        <w:rPr>
          <w:sz w:val="24"/>
          <w:szCs w:val="24"/>
          <w:lang w:val="en-US"/>
        </w:rPr>
        <w:t xml:space="preserve">Service Provider represents and warrants that it is not, and has never been, subject to civil or criminal litigation, or government investigation, or consent decree, judgment, or order, regarding data privacy or information security, and that it has not suffered any material security breach or, if it has, that it has disclosed information regarding such security breach(es) to </w:t>
      </w:r>
      <w:proofErr w:type="spellStart"/>
      <w:r>
        <w:rPr>
          <w:sz w:val="24"/>
          <w:szCs w:val="24"/>
          <w:lang w:val="en-US"/>
        </w:rPr>
        <w:t>Billtrust</w:t>
      </w:r>
      <w:proofErr w:type="spellEnd"/>
      <w:r>
        <w:rPr>
          <w:sz w:val="24"/>
          <w:szCs w:val="24"/>
          <w:lang w:val="en-US"/>
        </w:rPr>
        <w:t>.</w:t>
      </w:r>
    </w:p>
    <w:p w14:paraId="420C4C67" w14:textId="77777777" w:rsidR="00630A22" w:rsidRDefault="00557035">
      <w:pPr>
        <w:pStyle w:val="ListParagraph"/>
        <w:numPr>
          <w:ilvl w:val="1"/>
          <w:numId w:val="35"/>
        </w:numPr>
        <w:spacing w:after="240" w:line="240" w:lineRule="auto"/>
        <w:contextualSpacing w:val="0"/>
        <w:jc w:val="both"/>
        <w:rPr>
          <w:sz w:val="24"/>
          <w:szCs w:val="24"/>
          <w:lang w:val="en-US"/>
        </w:rPr>
      </w:pPr>
      <w:r>
        <w:rPr>
          <w:sz w:val="24"/>
          <w:szCs w:val="24"/>
          <w:lang w:val="en-US"/>
        </w:rPr>
        <w:t xml:space="preserve">Where </w:t>
      </w:r>
      <w:proofErr w:type="spellStart"/>
      <w:r>
        <w:rPr>
          <w:sz w:val="24"/>
          <w:szCs w:val="24"/>
          <w:lang w:val="en-US"/>
        </w:rPr>
        <w:t>Billtrust</w:t>
      </w:r>
      <w:proofErr w:type="spellEnd"/>
      <w:r>
        <w:rPr>
          <w:sz w:val="24"/>
          <w:szCs w:val="24"/>
          <w:lang w:val="en-US"/>
        </w:rPr>
        <w:t xml:space="preserve"> is acting as a Processor, it warrants that it:</w:t>
      </w:r>
    </w:p>
    <w:p w14:paraId="6CDBD72B" w14:textId="77777777" w:rsidR="00630A22" w:rsidRDefault="00557035">
      <w:pPr>
        <w:pStyle w:val="ListParagraph"/>
        <w:numPr>
          <w:ilvl w:val="2"/>
          <w:numId w:val="35"/>
        </w:numPr>
        <w:spacing w:after="240" w:line="240" w:lineRule="auto"/>
        <w:contextualSpacing w:val="0"/>
        <w:jc w:val="both"/>
        <w:rPr>
          <w:sz w:val="24"/>
          <w:szCs w:val="24"/>
          <w:lang w:val="en-US"/>
        </w:rPr>
      </w:pPr>
      <w:r>
        <w:rPr>
          <w:sz w:val="24"/>
          <w:szCs w:val="24"/>
          <w:lang w:val="en-US"/>
        </w:rPr>
        <w:t xml:space="preserve">Processes Personal Data only on behalf of its clients’ relevant documented instructions and, in turn, instructs Service Provider to carry out such Processing activities on behalf of </w:t>
      </w:r>
      <w:proofErr w:type="spellStart"/>
      <w:r>
        <w:rPr>
          <w:sz w:val="24"/>
          <w:szCs w:val="24"/>
          <w:lang w:val="en-US"/>
        </w:rPr>
        <w:t>Billtrust</w:t>
      </w:r>
      <w:proofErr w:type="spellEnd"/>
      <w:r>
        <w:rPr>
          <w:sz w:val="24"/>
          <w:szCs w:val="24"/>
          <w:lang w:val="en-US"/>
        </w:rPr>
        <w:t xml:space="preserve"> in accordance with said instructions of </w:t>
      </w:r>
      <w:proofErr w:type="spellStart"/>
      <w:r>
        <w:rPr>
          <w:sz w:val="24"/>
          <w:szCs w:val="24"/>
          <w:lang w:val="en-US"/>
        </w:rPr>
        <w:t>Billtrust’s</w:t>
      </w:r>
      <w:proofErr w:type="spellEnd"/>
      <w:r>
        <w:rPr>
          <w:sz w:val="24"/>
          <w:szCs w:val="24"/>
          <w:lang w:val="en-US"/>
        </w:rPr>
        <w:t xml:space="preserve"> clients; and</w:t>
      </w:r>
    </w:p>
    <w:p w14:paraId="48DA7EF6" w14:textId="53FA9CAE" w:rsidR="00630A22" w:rsidRDefault="00557035">
      <w:pPr>
        <w:pStyle w:val="ListParagraph"/>
        <w:numPr>
          <w:ilvl w:val="2"/>
          <w:numId w:val="35"/>
        </w:numPr>
        <w:spacing w:after="240" w:line="240" w:lineRule="auto"/>
        <w:contextualSpacing w:val="0"/>
        <w:jc w:val="both"/>
        <w:rPr>
          <w:sz w:val="24"/>
          <w:szCs w:val="24"/>
          <w:lang w:val="en-US"/>
        </w:rPr>
      </w:pPr>
      <w:r>
        <w:rPr>
          <w:sz w:val="24"/>
          <w:szCs w:val="24"/>
          <w:lang w:val="en-US"/>
        </w:rPr>
        <w:t xml:space="preserve">has obtained the prior authorization from its respective immediate client, who is typically acting as a Controller regarding the processing of Personal Data, for subcontracting its activities to Service Provider and </w:t>
      </w:r>
      <w:r w:rsidR="00004843">
        <w:rPr>
          <w:sz w:val="24"/>
          <w:szCs w:val="24"/>
          <w:lang w:val="en-US"/>
        </w:rPr>
        <w:t>Sub-</w:t>
      </w:r>
      <w:r>
        <w:rPr>
          <w:sz w:val="24"/>
          <w:szCs w:val="24"/>
          <w:lang w:val="en-US"/>
        </w:rPr>
        <w:t xml:space="preserve"> Processors.</w:t>
      </w:r>
    </w:p>
    <w:p w14:paraId="01458467" w14:textId="77777777" w:rsidR="00630A22" w:rsidRDefault="00557035">
      <w:pPr>
        <w:pStyle w:val="Heading2"/>
        <w:numPr>
          <w:ilvl w:val="0"/>
          <w:numId w:val="35"/>
        </w:numPr>
        <w:spacing w:after="240"/>
        <w:jc w:val="both"/>
        <w:rPr>
          <w:rFonts w:ascii="Calibri" w:hAnsi="Calibri"/>
          <w:bCs w:val="0"/>
          <w:color w:val="auto"/>
          <w:sz w:val="24"/>
          <w:szCs w:val="24"/>
        </w:rPr>
      </w:pPr>
      <w:bookmarkStart w:id="6" w:name="_Ref482964795"/>
      <w:bookmarkEnd w:id="5"/>
      <w:r>
        <w:rPr>
          <w:rFonts w:ascii="Calibri" w:hAnsi="Calibri"/>
          <w:bCs w:val="0"/>
          <w:color w:val="auto"/>
          <w:sz w:val="24"/>
          <w:szCs w:val="24"/>
        </w:rPr>
        <w:t>Service Provider Personnel</w:t>
      </w:r>
      <w:bookmarkEnd w:id="6"/>
    </w:p>
    <w:p w14:paraId="62F51F82" w14:textId="77777777" w:rsidR="00630A22" w:rsidRDefault="00557035">
      <w:pPr>
        <w:pStyle w:val="ListParagraph"/>
        <w:numPr>
          <w:ilvl w:val="1"/>
          <w:numId w:val="35"/>
        </w:numPr>
        <w:spacing w:after="240" w:line="240" w:lineRule="auto"/>
        <w:jc w:val="both"/>
        <w:rPr>
          <w:sz w:val="24"/>
          <w:szCs w:val="24"/>
          <w:lang w:val="en-US"/>
        </w:rPr>
      </w:pPr>
      <w:bookmarkStart w:id="7" w:name="_Ref482964468"/>
      <w:r>
        <w:rPr>
          <w:sz w:val="24"/>
          <w:szCs w:val="24"/>
          <w:lang w:val="en-US"/>
        </w:rPr>
        <w:t>Service Provider shall take reasonable steps to ensure the reliability of any of its employees, agents, or contractors who may have access to Personal Data.</w:t>
      </w:r>
    </w:p>
    <w:p w14:paraId="70C6B1FD" w14:textId="77777777" w:rsidR="00630A22" w:rsidRDefault="00630A22">
      <w:pPr>
        <w:pStyle w:val="ListParagraph"/>
        <w:spacing w:after="240" w:line="240" w:lineRule="auto"/>
        <w:ind w:left="792"/>
        <w:jc w:val="both"/>
        <w:rPr>
          <w:sz w:val="24"/>
          <w:szCs w:val="24"/>
          <w:lang w:val="en-US"/>
        </w:rPr>
      </w:pPr>
    </w:p>
    <w:p w14:paraId="11A73491" w14:textId="77777777" w:rsidR="00630A22" w:rsidRDefault="00557035">
      <w:pPr>
        <w:pStyle w:val="ListParagraph"/>
        <w:numPr>
          <w:ilvl w:val="1"/>
          <w:numId w:val="35"/>
        </w:numPr>
        <w:spacing w:after="240" w:line="240" w:lineRule="auto"/>
        <w:jc w:val="both"/>
        <w:rPr>
          <w:sz w:val="24"/>
          <w:szCs w:val="24"/>
          <w:lang w:val="en-US"/>
        </w:rPr>
      </w:pPr>
      <w:r>
        <w:rPr>
          <w:sz w:val="24"/>
          <w:szCs w:val="24"/>
          <w:lang w:val="en-US"/>
        </w:rPr>
        <w:t xml:space="preserve">Service Provider shall ensure that access to Personal Data is strictly limited to those individuals who need to know or access it, as strictly necessary to fulfill the documented Processing instructions given to Service Provider by </w:t>
      </w:r>
      <w:proofErr w:type="spellStart"/>
      <w:r>
        <w:rPr>
          <w:sz w:val="24"/>
          <w:szCs w:val="24"/>
          <w:lang w:val="en-US"/>
        </w:rPr>
        <w:t>Billtrust</w:t>
      </w:r>
      <w:proofErr w:type="spellEnd"/>
      <w:r>
        <w:rPr>
          <w:sz w:val="24"/>
          <w:szCs w:val="24"/>
          <w:lang w:val="en-US"/>
        </w:rPr>
        <w:t xml:space="preserve"> or to comply with Applicable Laws.</w:t>
      </w:r>
    </w:p>
    <w:p w14:paraId="569869AE" w14:textId="77777777" w:rsidR="00630A22" w:rsidRDefault="00630A22">
      <w:pPr>
        <w:pStyle w:val="ListParagraph"/>
        <w:jc w:val="both"/>
        <w:rPr>
          <w:sz w:val="24"/>
          <w:szCs w:val="24"/>
          <w:lang w:val="en-US"/>
        </w:rPr>
      </w:pPr>
    </w:p>
    <w:p w14:paraId="301B0B3C" w14:textId="77777777" w:rsidR="00630A22" w:rsidRDefault="00557035">
      <w:pPr>
        <w:pStyle w:val="ListParagraph"/>
        <w:numPr>
          <w:ilvl w:val="1"/>
          <w:numId w:val="35"/>
        </w:numPr>
        <w:spacing w:after="240" w:line="240" w:lineRule="auto"/>
        <w:jc w:val="both"/>
        <w:rPr>
          <w:sz w:val="24"/>
          <w:szCs w:val="24"/>
          <w:lang w:val="en-US"/>
        </w:rPr>
      </w:pPr>
      <w:r>
        <w:rPr>
          <w:sz w:val="24"/>
          <w:szCs w:val="24"/>
          <w:lang w:val="en-US"/>
        </w:rPr>
        <w:lastRenderedPageBreak/>
        <w:t>Service Provider shall ensure that all such individuals are subject to formal confidentiality undertakings, professional obligations of confidentiality, or statutory obligations of confidentiality.</w:t>
      </w:r>
    </w:p>
    <w:p w14:paraId="188ABA2A" w14:textId="77777777" w:rsidR="00630A22" w:rsidRDefault="00557035">
      <w:pPr>
        <w:pStyle w:val="Heading2"/>
        <w:numPr>
          <w:ilvl w:val="0"/>
          <w:numId w:val="35"/>
        </w:numPr>
        <w:spacing w:after="240"/>
        <w:jc w:val="both"/>
        <w:rPr>
          <w:rFonts w:ascii="Calibri" w:hAnsi="Calibri"/>
          <w:bCs w:val="0"/>
          <w:color w:val="auto"/>
          <w:sz w:val="24"/>
          <w:szCs w:val="24"/>
        </w:rPr>
      </w:pPr>
      <w:bookmarkStart w:id="8" w:name="_Ref464581166"/>
      <w:bookmarkStart w:id="9" w:name="_Ref472954229"/>
      <w:bookmarkStart w:id="10" w:name="_Ref482964888"/>
      <w:bookmarkStart w:id="11" w:name="_Ref464574438"/>
      <w:bookmarkEnd w:id="7"/>
      <w:r>
        <w:rPr>
          <w:rFonts w:ascii="Calibri" w:hAnsi="Calibri"/>
          <w:bCs w:val="0"/>
          <w:color w:val="auto"/>
          <w:sz w:val="24"/>
          <w:szCs w:val="24"/>
        </w:rPr>
        <w:t>Security</w:t>
      </w:r>
      <w:bookmarkEnd w:id="8"/>
      <w:bookmarkEnd w:id="9"/>
      <w:bookmarkEnd w:id="10"/>
      <w:r>
        <w:rPr>
          <w:rFonts w:ascii="Calibri" w:hAnsi="Calibri"/>
          <w:bCs w:val="0"/>
          <w:color w:val="auto"/>
          <w:sz w:val="24"/>
          <w:szCs w:val="24"/>
        </w:rPr>
        <w:t xml:space="preserve"> of Processing</w:t>
      </w:r>
    </w:p>
    <w:p w14:paraId="1D14AE08" w14:textId="77777777" w:rsidR="00630A22" w:rsidRDefault="00557035">
      <w:pPr>
        <w:pStyle w:val="ListParagraph"/>
        <w:numPr>
          <w:ilvl w:val="1"/>
          <w:numId w:val="35"/>
        </w:numPr>
        <w:spacing w:after="240" w:line="240" w:lineRule="auto"/>
        <w:contextualSpacing w:val="0"/>
        <w:jc w:val="both"/>
        <w:rPr>
          <w:sz w:val="24"/>
          <w:szCs w:val="24"/>
        </w:rPr>
      </w:pPr>
      <w:bookmarkStart w:id="12" w:name="_Ref472929157"/>
      <w:r>
        <w:rPr>
          <w:sz w:val="24"/>
          <w:szCs w:val="24"/>
        </w:rPr>
        <w:t xml:space="preserve">Taking into account the state of the art and the high sensitivity of the Personal Data, Service Provider shall, with regard to Personal Data, implement and maintain </w:t>
      </w:r>
      <w:hyperlink r:id="rId12" w:history="1">
        <w:r>
          <w:rPr>
            <w:sz w:val="24"/>
            <w:szCs w:val="24"/>
          </w:rPr>
          <w:t>appropriate technical and organizational security measures</w:t>
        </w:r>
      </w:hyperlink>
      <w:r>
        <w:rPr>
          <w:sz w:val="24"/>
          <w:szCs w:val="24"/>
        </w:rPr>
        <w:t xml:space="preserve"> to ensure a level of security appropriate to that risk (including, as appropriate, the measures referred to in Article 32(1) of the GDPR</w:t>
      </w:r>
      <w:bookmarkEnd w:id="12"/>
      <w:r>
        <w:rPr>
          <w:sz w:val="24"/>
          <w:szCs w:val="24"/>
        </w:rPr>
        <w:t xml:space="preserve">) as well as assist </w:t>
      </w:r>
      <w:proofErr w:type="spellStart"/>
      <w:r>
        <w:rPr>
          <w:sz w:val="24"/>
          <w:szCs w:val="24"/>
          <w:lang w:val="en-US"/>
        </w:rPr>
        <w:t>Billtrust</w:t>
      </w:r>
      <w:proofErr w:type="spellEnd"/>
      <w:r>
        <w:rPr>
          <w:sz w:val="24"/>
          <w:szCs w:val="24"/>
        </w:rPr>
        <w:t xml:space="preserve"> with regard to ensuring </w:t>
      </w:r>
      <w:proofErr w:type="spellStart"/>
      <w:r>
        <w:rPr>
          <w:sz w:val="24"/>
          <w:szCs w:val="24"/>
          <w:lang w:val="en-US"/>
        </w:rPr>
        <w:t>Billtrust</w:t>
      </w:r>
      <w:proofErr w:type="spellEnd"/>
      <w:r>
        <w:rPr>
          <w:sz w:val="24"/>
          <w:szCs w:val="24"/>
        </w:rPr>
        <w:t>’s compliance with its own obligations related to its security measures (including, without limitation, as required by Article 32 of the GDPR).</w:t>
      </w:r>
    </w:p>
    <w:p w14:paraId="3D653B67" w14:textId="77777777" w:rsidR="00630A22" w:rsidRDefault="00557035">
      <w:pPr>
        <w:pStyle w:val="ListParagraph"/>
        <w:numPr>
          <w:ilvl w:val="1"/>
          <w:numId w:val="35"/>
        </w:numPr>
        <w:spacing w:after="240" w:line="240" w:lineRule="auto"/>
        <w:contextualSpacing w:val="0"/>
        <w:jc w:val="both"/>
        <w:rPr>
          <w:sz w:val="24"/>
          <w:szCs w:val="24"/>
        </w:rPr>
      </w:pPr>
      <w:r>
        <w:rPr>
          <w:sz w:val="24"/>
          <w:szCs w:val="24"/>
        </w:rPr>
        <w:t>In assessing the appropriate level of security, Service Provider shall take account</w:t>
      </w:r>
      <w:proofErr w:type="gramStart"/>
      <w:r>
        <w:rPr>
          <w:sz w:val="24"/>
          <w:szCs w:val="24"/>
        </w:rPr>
        <w:t>, in particular, of</w:t>
      </w:r>
      <w:proofErr w:type="gramEnd"/>
      <w:r>
        <w:rPr>
          <w:sz w:val="24"/>
          <w:szCs w:val="24"/>
        </w:rPr>
        <w:t xml:space="preserve"> the risks that are presented by the nature of such Processing activities, and particularly those related to possible Personal Data Breaches.</w:t>
      </w:r>
    </w:p>
    <w:p w14:paraId="6FA4B7BB" w14:textId="77777777" w:rsidR="00630A22" w:rsidRDefault="00557035">
      <w:pPr>
        <w:pStyle w:val="Heading2"/>
        <w:numPr>
          <w:ilvl w:val="0"/>
          <w:numId w:val="35"/>
        </w:numPr>
        <w:spacing w:after="240"/>
        <w:jc w:val="both"/>
        <w:rPr>
          <w:color w:val="auto"/>
          <w:sz w:val="24"/>
          <w:szCs w:val="24"/>
        </w:rPr>
      </w:pPr>
      <w:bookmarkStart w:id="13" w:name="_Ref472956474"/>
      <w:proofErr w:type="spellStart"/>
      <w:r>
        <w:rPr>
          <w:rFonts w:ascii="Calibri" w:hAnsi="Calibri"/>
          <w:bCs w:val="0"/>
          <w:color w:val="auto"/>
          <w:sz w:val="24"/>
          <w:szCs w:val="24"/>
        </w:rPr>
        <w:t>Subprocessing</w:t>
      </w:r>
      <w:bookmarkEnd w:id="13"/>
      <w:proofErr w:type="spellEnd"/>
    </w:p>
    <w:p w14:paraId="1D296E8E" w14:textId="521BBC01" w:rsidR="00630A22" w:rsidRDefault="00557035">
      <w:pPr>
        <w:pStyle w:val="ListParagraph"/>
        <w:numPr>
          <w:ilvl w:val="1"/>
          <w:numId w:val="35"/>
        </w:numPr>
        <w:spacing w:after="240" w:line="240" w:lineRule="auto"/>
        <w:contextualSpacing w:val="0"/>
        <w:jc w:val="both"/>
        <w:rPr>
          <w:sz w:val="24"/>
          <w:szCs w:val="24"/>
        </w:rPr>
      </w:pPr>
      <w:bookmarkStart w:id="14" w:name="_Ref482964499"/>
      <w:bookmarkStart w:id="15" w:name="_Ref472933015"/>
      <w:proofErr w:type="spellStart"/>
      <w:r>
        <w:rPr>
          <w:sz w:val="24"/>
          <w:szCs w:val="24"/>
          <w:lang w:val="en-US"/>
        </w:rPr>
        <w:t>Billtrust</w:t>
      </w:r>
      <w:proofErr w:type="spellEnd"/>
      <w:r>
        <w:rPr>
          <w:sz w:val="24"/>
          <w:szCs w:val="24"/>
        </w:rPr>
        <w:t xml:space="preserve"> authorizes Service Provider to appoint (and permit each </w:t>
      </w:r>
      <w:r w:rsidR="00004843">
        <w:rPr>
          <w:sz w:val="24"/>
          <w:szCs w:val="24"/>
        </w:rPr>
        <w:t>Sub-</w:t>
      </w:r>
      <w:r>
        <w:rPr>
          <w:sz w:val="24"/>
          <w:szCs w:val="24"/>
        </w:rPr>
        <w:t xml:space="preserve">Processor appointed in accordance with this Section </w:t>
      </w:r>
      <w:hyperlink w:anchor="_Ref472956474" w:history="1">
        <w:r>
          <w:rPr>
            <w:sz w:val="24"/>
            <w:szCs w:val="24"/>
          </w:rPr>
          <w:t>6</w:t>
        </w:r>
      </w:hyperlink>
      <w:r>
        <w:rPr>
          <w:sz w:val="24"/>
          <w:szCs w:val="24"/>
        </w:rPr>
        <w:t xml:space="preserve"> to appoint) </w:t>
      </w:r>
      <w:r w:rsidR="00004843">
        <w:rPr>
          <w:sz w:val="24"/>
          <w:szCs w:val="24"/>
        </w:rPr>
        <w:t>Sub-</w:t>
      </w:r>
      <w:r>
        <w:rPr>
          <w:sz w:val="24"/>
          <w:szCs w:val="24"/>
        </w:rPr>
        <w:t xml:space="preserve"> Processors in accordance with this Section </w:t>
      </w:r>
      <w:hyperlink w:anchor="_Ref472956474" w:history="1">
        <w:r>
          <w:rPr>
            <w:sz w:val="24"/>
            <w:szCs w:val="24"/>
          </w:rPr>
          <w:t>6</w:t>
        </w:r>
      </w:hyperlink>
      <w:r>
        <w:rPr>
          <w:sz w:val="24"/>
          <w:szCs w:val="24"/>
        </w:rPr>
        <w:t xml:space="preserve"> and any possible further restrictions, as set out in the Agreement, as the case may be.</w:t>
      </w:r>
      <w:bookmarkStart w:id="16" w:name="_Ref472933585"/>
      <w:bookmarkEnd w:id="14"/>
    </w:p>
    <w:p w14:paraId="59830D88" w14:textId="5D01CA54" w:rsidR="00630A22" w:rsidRDefault="00557035">
      <w:pPr>
        <w:pStyle w:val="ListParagraph"/>
        <w:numPr>
          <w:ilvl w:val="1"/>
          <w:numId w:val="35"/>
        </w:numPr>
        <w:spacing w:after="240" w:line="240" w:lineRule="auto"/>
        <w:contextualSpacing w:val="0"/>
        <w:jc w:val="both"/>
        <w:rPr>
          <w:sz w:val="24"/>
          <w:szCs w:val="24"/>
        </w:rPr>
      </w:pPr>
      <w:r>
        <w:rPr>
          <w:sz w:val="24"/>
          <w:szCs w:val="24"/>
        </w:rPr>
        <w:t xml:space="preserve">Service Provider may continue to use those </w:t>
      </w:r>
      <w:r w:rsidR="00004843">
        <w:rPr>
          <w:sz w:val="24"/>
          <w:szCs w:val="24"/>
        </w:rPr>
        <w:t>Sub-</w:t>
      </w:r>
      <w:r>
        <w:rPr>
          <w:sz w:val="24"/>
          <w:szCs w:val="24"/>
        </w:rPr>
        <w:t>Processors already engaged by Service Provider as of the date of this Addendum, subject to Service Provider meeting the obligations set out in Section</w:t>
      </w:r>
      <w:r>
        <w:t xml:space="preserve"> </w:t>
      </w:r>
      <w:r>
        <w:fldChar w:fldCharType="begin"/>
      </w:r>
      <w:r>
        <w:instrText xml:space="preserve"> REF _Ref29310195 \r \h </w:instrText>
      </w:r>
      <w:r>
        <w:fldChar w:fldCharType="separate"/>
      </w:r>
      <w:r>
        <w:t>6.5</w:t>
      </w:r>
      <w:r>
        <w:fldChar w:fldCharType="end"/>
      </w:r>
      <w:r>
        <w:rPr>
          <w:sz w:val="24"/>
          <w:szCs w:val="24"/>
        </w:rPr>
        <w:t>.</w:t>
      </w:r>
      <w:bookmarkStart w:id="17" w:name="_Ref482966865"/>
      <w:bookmarkStart w:id="18" w:name="_Ref479850258"/>
      <w:bookmarkStart w:id="19" w:name="_Ref478108009"/>
      <w:bookmarkEnd w:id="16"/>
      <w:r>
        <w:rPr>
          <w:sz w:val="24"/>
          <w:szCs w:val="24"/>
        </w:rPr>
        <w:t xml:space="preserve"> The list of Service Provider’s </w:t>
      </w:r>
      <w:r w:rsidR="00004843">
        <w:rPr>
          <w:sz w:val="24"/>
          <w:szCs w:val="24"/>
        </w:rPr>
        <w:t>Sub-</w:t>
      </w:r>
      <w:r>
        <w:rPr>
          <w:sz w:val="24"/>
          <w:szCs w:val="24"/>
        </w:rPr>
        <w:t xml:space="preserve"> Processors as of the Effective Date is provided in </w:t>
      </w:r>
      <w:r>
        <w:rPr>
          <w:b/>
          <w:sz w:val="24"/>
          <w:szCs w:val="24"/>
          <w:u w:val="single"/>
        </w:rPr>
        <w:t>Exhibit B</w:t>
      </w:r>
      <w:r>
        <w:rPr>
          <w:sz w:val="24"/>
          <w:szCs w:val="24"/>
        </w:rPr>
        <w:t>.</w:t>
      </w:r>
    </w:p>
    <w:p w14:paraId="13AB1358" w14:textId="36FEC963" w:rsidR="00630A22" w:rsidRDefault="00557035">
      <w:pPr>
        <w:pStyle w:val="ListParagraph"/>
        <w:numPr>
          <w:ilvl w:val="1"/>
          <w:numId w:val="35"/>
        </w:numPr>
        <w:spacing w:after="240" w:line="240" w:lineRule="auto"/>
        <w:contextualSpacing w:val="0"/>
        <w:jc w:val="both"/>
        <w:rPr>
          <w:sz w:val="24"/>
          <w:szCs w:val="24"/>
        </w:rPr>
      </w:pPr>
      <w:bookmarkStart w:id="20" w:name="_Ref478107174"/>
      <w:bookmarkEnd w:id="17"/>
      <w:bookmarkEnd w:id="18"/>
      <w:bookmarkEnd w:id="19"/>
      <w:r>
        <w:rPr>
          <w:sz w:val="24"/>
          <w:szCs w:val="24"/>
        </w:rPr>
        <w:t xml:space="preserve">Service Provider shall provide </w:t>
      </w:r>
      <w:proofErr w:type="spellStart"/>
      <w:r>
        <w:rPr>
          <w:sz w:val="24"/>
          <w:szCs w:val="24"/>
          <w:lang w:val="en-US"/>
        </w:rPr>
        <w:t>Billtrust</w:t>
      </w:r>
      <w:proofErr w:type="spellEnd"/>
      <w:r>
        <w:rPr>
          <w:sz w:val="24"/>
          <w:szCs w:val="24"/>
        </w:rPr>
        <w:t xml:space="preserve"> prior written notice of the appointment of any new </w:t>
      </w:r>
      <w:r w:rsidR="00004843">
        <w:rPr>
          <w:sz w:val="24"/>
          <w:szCs w:val="24"/>
        </w:rPr>
        <w:t>Sub-</w:t>
      </w:r>
      <w:r>
        <w:rPr>
          <w:sz w:val="24"/>
          <w:szCs w:val="24"/>
        </w:rPr>
        <w:t xml:space="preserve">Processor by email to </w:t>
      </w:r>
      <w:hyperlink r:id="rId13" w:history="1">
        <w:r w:rsidR="00004843">
          <w:rPr>
            <w:rStyle w:val="Hyperlink"/>
            <w:sz w:val="24"/>
            <w:szCs w:val="24"/>
          </w:rPr>
          <w:t>privacy@billtrust.com</w:t>
        </w:r>
      </w:hyperlink>
      <w:r>
        <w:rPr>
          <w:sz w:val="24"/>
          <w:szCs w:val="24"/>
        </w:rPr>
        <w:t xml:space="preserve"> including full details of the Processing to be undertaken by that respective </w:t>
      </w:r>
      <w:r w:rsidR="00004843">
        <w:rPr>
          <w:sz w:val="24"/>
          <w:szCs w:val="24"/>
        </w:rPr>
        <w:t>Sub-</w:t>
      </w:r>
      <w:r>
        <w:rPr>
          <w:sz w:val="24"/>
          <w:szCs w:val="24"/>
        </w:rPr>
        <w:t xml:space="preserve"> Processor. </w:t>
      </w:r>
    </w:p>
    <w:p w14:paraId="2511D0E4" w14:textId="16784D07" w:rsidR="00630A22" w:rsidRDefault="00557035">
      <w:pPr>
        <w:pStyle w:val="ListParagraph"/>
        <w:numPr>
          <w:ilvl w:val="1"/>
          <w:numId w:val="35"/>
        </w:numPr>
        <w:spacing w:after="240" w:line="240" w:lineRule="auto"/>
        <w:contextualSpacing w:val="0"/>
        <w:jc w:val="both"/>
        <w:rPr>
          <w:sz w:val="24"/>
          <w:szCs w:val="24"/>
        </w:rPr>
      </w:pPr>
      <w:r>
        <w:rPr>
          <w:sz w:val="24"/>
          <w:szCs w:val="24"/>
        </w:rPr>
        <w:t xml:space="preserve">If </w:t>
      </w:r>
      <w:proofErr w:type="spellStart"/>
      <w:r>
        <w:rPr>
          <w:sz w:val="24"/>
          <w:szCs w:val="24"/>
          <w:lang w:val="en-US"/>
        </w:rPr>
        <w:t>Billtrust</w:t>
      </w:r>
      <w:proofErr w:type="spellEnd"/>
      <w:r>
        <w:rPr>
          <w:sz w:val="24"/>
          <w:szCs w:val="24"/>
        </w:rPr>
        <w:t xml:space="preserve"> does not explicitly notify Service Provider in writing of any objections to the proposed appointment within 14 days of the receipt of such notice, </w:t>
      </w:r>
      <w:proofErr w:type="spellStart"/>
      <w:r>
        <w:rPr>
          <w:sz w:val="24"/>
          <w:szCs w:val="24"/>
          <w:lang w:val="en-US"/>
        </w:rPr>
        <w:t>Billtrust</w:t>
      </w:r>
      <w:proofErr w:type="spellEnd"/>
      <w:r>
        <w:rPr>
          <w:sz w:val="24"/>
          <w:szCs w:val="24"/>
        </w:rPr>
        <w:t xml:space="preserve"> shall be deemed to have consented to the proposed appointment. </w:t>
      </w:r>
      <w:r>
        <w:rPr>
          <w:sz w:val="24"/>
          <w:szCs w:val="24"/>
          <w:lang w:val="en-US"/>
        </w:rPr>
        <w:t xml:space="preserve">If </w:t>
      </w:r>
      <w:proofErr w:type="spellStart"/>
      <w:r>
        <w:rPr>
          <w:sz w:val="24"/>
          <w:szCs w:val="24"/>
          <w:lang w:val="en-US"/>
        </w:rPr>
        <w:t>Billtrust</w:t>
      </w:r>
      <w:proofErr w:type="spellEnd"/>
      <w:r>
        <w:rPr>
          <w:sz w:val="24"/>
          <w:szCs w:val="24"/>
          <w:lang w:val="en-US"/>
        </w:rPr>
        <w:t xml:space="preserve"> objects to a proposed appointment, the Parties will, for a period of no more than 30 days from the date of </w:t>
      </w:r>
      <w:proofErr w:type="spellStart"/>
      <w:r>
        <w:rPr>
          <w:sz w:val="24"/>
          <w:szCs w:val="24"/>
          <w:lang w:val="en-US"/>
        </w:rPr>
        <w:t>Billtrust’s</w:t>
      </w:r>
      <w:proofErr w:type="spellEnd"/>
      <w:r>
        <w:rPr>
          <w:sz w:val="24"/>
          <w:szCs w:val="24"/>
          <w:lang w:val="en-US"/>
        </w:rPr>
        <w:t xml:space="preserve"> refusal, work together in good faith to attempt to find a commercially reasonable solution for </w:t>
      </w:r>
      <w:proofErr w:type="spellStart"/>
      <w:r>
        <w:rPr>
          <w:sz w:val="24"/>
          <w:szCs w:val="24"/>
          <w:lang w:val="en-US"/>
        </w:rPr>
        <w:t>Billtrust</w:t>
      </w:r>
      <w:proofErr w:type="spellEnd"/>
      <w:r>
        <w:rPr>
          <w:sz w:val="24"/>
          <w:szCs w:val="24"/>
          <w:lang w:val="en-US"/>
        </w:rPr>
        <w:t xml:space="preserve"> that avoids the use of the objected-to </w:t>
      </w:r>
      <w:r w:rsidR="00004843">
        <w:rPr>
          <w:sz w:val="24"/>
          <w:szCs w:val="24"/>
          <w:lang w:val="en-US"/>
        </w:rPr>
        <w:t>Sub-</w:t>
      </w:r>
      <w:r>
        <w:rPr>
          <w:sz w:val="24"/>
          <w:szCs w:val="24"/>
          <w:lang w:val="en-US"/>
        </w:rPr>
        <w:t xml:space="preserve"> Processor.</w:t>
      </w:r>
      <w:del w:id="21" w:author="Jason Gardner" w:date="2023-01-27T14:23:00Z">
        <w:r w:rsidDel="00C06C07">
          <w:rPr>
            <w:sz w:val="24"/>
            <w:szCs w:val="24"/>
            <w:lang w:val="en-US"/>
          </w:rPr>
          <w:delText xml:space="preserve"> If no solution can be found which is satisfactory to both parties, Billtrust, upon written notice to Service Provider, may terminate the Agreement immediately (or upon such date as Billtrust selects), with no further fees due, other than what has been accrued up to and including the date of termination.</w:delText>
        </w:r>
      </w:del>
    </w:p>
    <w:p w14:paraId="37877DF7" w14:textId="5062CBF9" w:rsidR="00630A22" w:rsidRDefault="00557035">
      <w:pPr>
        <w:pStyle w:val="ListParagraph"/>
        <w:numPr>
          <w:ilvl w:val="1"/>
          <w:numId w:val="35"/>
        </w:numPr>
        <w:spacing w:after="240" w:line="240" w:lineRule="auto"/>
        <w:contextualSpacing w:val="0"/>
        <w:jc w:val="both"/>
        <w:rPr>
          <w:sz w:val="24"/>
          <w:szCs w:val="24"/>
        </w:rPr>
      </w:pPr>
      <w:bookmarkStart w:id="22" w:name="_Ref29310195"/>
      <w:r>
        <w:rPr>
          <w:sz w:val="24"/>
          <w:szCs w:val="24"/>
        </w:rPr>
        <w:t xml:space="preserve">With respect to each </w:t>
      </w:r>
      <w:r w:rsidR="00004843">
        <w:rPr>
          <w:sz w:val="24"/>
          <w:szCs w:val="24"/>
        </w:rPr>
        <w:t>Sub-</w:t>
      </w:r>
      <w:r>
        <w:rPr>
          <w:sz w:val="24"/>
          <w:szCs w:val="24"/>
        </w:rPr>
        <w:t xml:space="preserve"> Processor, Service Provider shall:</w:t>
      </w:r>
      <w:bookmarkEnd w:id="15"/>
      <w:bookmarkEnd w:id="20"/>
      <w:bookmarkEnd w:id="22"/>
    </w:p>
    <w:p w14:paraId="63F83CFA" w14:textId="70686101" w:rsidR="00630A22" w:rsidRDefault="00557035">
      <w:pPr>
        <w:pStyle w:val="ListParagraph"/>
        <w:numPr>
          <w:ilvl w:val="2"/>
          <w:numId w:val="35"/>
        </w:numPr>
        <w:spacing w:after="240" w:line="240" w:lineRule="auto"/>
        <w:contextualSpacing w:val="0"/>
        <w:jc w:val="both"/>
        <w:rPr>
          <w:sz w:val="24"/>
          <w:szCs w:val="24"/>
        </w:rPr>
      </w:pPr>
      <w:r>
        <w:rPr>
          <w:sz w:val="24"/>
          <w:szCs w:val="24"/>
        </w:rPr>
        <w:lastRenderedPageBreak/>
        <w:t xml:space="preserve">before the </w:t>
      </w:r>
      <w:r w:rsidR="00004843">
        <w:rPr>
          <w:sz w:val="24"/>
          <w:szCs w:val="24"/>
        </w:rPr>
        <w:t>Sub-</w:t>
      </w:r>
      <w:r>
        <w:rPr>
          <w:sz w:val="24"/>
          <w:szCs w:val="24"/>
        </w:rPr>
        <w:t xml:space="preserve"> Processor first Processes Personal Data (or, where relevant, in accordance with Section </w:t>
      </w:r>
      <w:hyperlink w:anchor="_Ref472933585" w:history="1">
        <w:r>
          <w:rPr>
            <w:sz w:val="24"/>
            <w:szCs w:val="24"/>
          </w:rPr>
          <w:t>6.2</w:t>
        </w:r>
      </w:hyperlink>
      <w:r>
        <w:rPr>
          <w:sz w:val="24"/>
          <w:szCs w:val="24"/>
        </w:rPr>
        <w:t xml:space="preserve">), carry out adequate due diligence to ensure that the </w:t>
      </w:r>
      <w:r w:rsidR="00004843">
        <w:rPr>
          <w:sz w:val="24"/>
          <w:szCs w:val="24"/>
        </w:rPr>
        <w:t>Sub-</w:t>
      </w:r>
      <w:r>
        <w:rPr>
          <w:sz w:val="24"/>
          <w:szCs w:val="24"/>
        </w:rPr>
        <w:t xml:space="preserve"> Processor is capable of providing the level of protection and security for Personal Data required by this Addendum, the Agreement, and Applicable Laws; and must disclose the result of the conducted due diligence procedure to </w:t>
      </w:r>
      <w:proofErr w:type="spellStart"/>
      <w:r>
        <w:rPr>
          <w:sz w:val="24"/>
          <w:szCs w:val="24"/>
          <w:lang w:val="en-US"/>
        </w:rPr>
        <w:t>Billtrust</w:t>
      </w:r>
      <w:proofErr w:type="spellEnd"/>
      <w:r>
        <w:rPr>
          <w:sz w:val="24"/>
          <w:szCs w:val="24"/>
        </w:rPr>
        <w:t xml:space="preserve"> and provide </w:t>
      </w:r>
      <w:proofErr w:type="spellStart"/>
      <w:r>
        <w:rPr>
          <w:sz w:val="24"/>
          <w:szCs w:val="24"/>
          <w:lang w:val="en-US"/>
        </w:rPr>
        <w:t>Billtrust</w:t>
      </w:r>
      <w:proofErr w:type="spellEnd"/>
      <w:r>
        <w:rPr>
          <w:sz w:val="24"/>
          <w:szCs w:val="24"/>
        </w:rPr>
        <w:t xml:space="preserve"> with the documents used in the due diligence procedure upon request of </w:t>
      </w:r>
      <w:proofErr w:type="spellStart"/>
      <w:r>
        <w:rPr>
          <w:sz w:val="24"/>
          <w:szCs w:val="24"/>
          <w:lang w:val="en-US"/>
        </w:rPr>
        <w:t>Billtrust</w:t>
      </w:r>
      <w:proofErr w:type="spellEnd"/>
      <w:r>
        <w:rPr>
          <w:sz w:val="24"/>
          <w:szCs w:val="24"/>
        </w:rPr>
        <w:t>; and</w:t>
      </w:r>
    </w:p>
    <w:p w14:paraId="45483144" w14:textId="6F5E5361" w:rsidR="00630A22" w:rsidRDefault="00557035">
      <w:pPr>
        <w:pStyle w:val="ListParagraph"/>
        <w:numPr>
          <w:ilvl w:val="2"/>
          <w:numId w:val="35"/>
        </w:numPr>
        <w:spacing w:after="240" w:line="240" w:lineRule="auto"/>
        <w:contextualSpacing w:val="0"/>
        <w:jc w:val="both"/>
        <w:rPr>
          <w:sz w:val="24"/>
          <w:szCs w:val="24"/>
        </w:rPr>
      </w:pPr>
      <w:r>
        <w:rPr>
          <w:sz w:val="24"/>
          <w:szCs w:val="24"/>
          <w:lang w:val="en-US"/>
        </w:rPr>
        <w:t xml:space="preserve">ensure that the arrangement between Service Provider and the prospective </w:t>
      </w:r>
      <w:r w:rsidR="00004843">
        <w:rPr>
          <w:sz w:val="24"/>
          <w:szCs w:val="24"/>
          <w:lang w:val="en-US"/>
        </w:rPr>
        <w:t>Sub-</w:t>
      </w:r>
      <w:r>
        <w:rPr>
          <w:sz w:val="24"/>
          <w:szCs w:val="24"/>
          <w:lang w:val="en-US"/>
        </w:rPr>
        <w:t xml:space="preserve"> Processor is governed by a written contract that includes terms which offer at least the same level of protection for Personal Data as those set out in this Addendum, and that such terms meet the requirements of Applicable Laws</w:t>
      </w:r>
      <w:r>
        <w:rPr>
          <w:sz w:val="24"/>
          <w:szCs w:val="24"/>
        </w:rPr>
        <w:t>.</w:t>
      </w:r>
    </w:p>
    <w:p w14:paraId="7D96CD80" w14:textId="43371365" w:rsidR="00630A22" w:rsidRDefault="00557035">
      <w:pPr>
        <w:pStyle w:val="ListParagraph"/>
        <w:numPr>
          <w:ilvl w:val="1"/>
          <w:numId w:val="35"/>
        </w:numPr>
        <w:spacing w:after="240" w:line="240" w:lineRule="auto"/>
        <w:contextualSpacing w:val="0"/>
        <w:jc w:val="both"/>
        <w:rPr>
          <w:sz w:val="24"/>
          <w:szCs w:val="24"/>
        </w:rPr>
      </w:pPr>
      <w:r>
        <w:rPr>
          <w:sz w:val="24"/>
          <w:szCs w:val="24"/>
        </w:rPr>
        <w:t xml:space="preserve">Where any </w:t>
      </w:r>
      <w:r w:rsidR="00004843">
        <w:rPr>
          <w:sz w:val="24"/>
          <w:szCs w:val="24"/>
        </w:rPr>
        <w:t>Sub-</w:t>
      </w:r>
      <w:r>
        <w:rPr>
          <w:sz w:val="24"/>
          <w:szCs w:val="24"/>
        </w:rPr>
        <w:t xml:space="preserve"> Processor fails to </w:t>
      </w:r>
      <w:proofErr w:type="spellStart"/>
      <w:r>
        <w:rPr>
          <w:sz w:val="24"/>
          <w:szCs w:val="24"/>
        </w:rPr>
        <w:t>fulfill</w:t>
      </w:r>
      <w:proofErr w:type="spellEnd"/>
      <w:r>
        <w:rPr>
          <w:sz w:val="24"/>
          <w:szCs w:val="24"/>
        </w:rPr>
        <w:t xml:space="preserve"> its data protection obligations under such written contract (or in the absence thereof, as the case may be), Service Provider shall remain fully liable to </w:t>
      </w:r>
      <w:proofErr w:type="spellStart"/>
      <w:r>
        <w:rPr>
          <w:sz w:val="24"/>
          <w:szCs w:val="24"/>
          <w:lang w:val="en-US"/>
        </w:rPr>
        <w:t>Billtrust</w:t>
      </w:r>
      <w:proofErr w:type="spellEnd"/>
      <w:r>
        <w:rPr>
          <w:sz w:val="24"/>
          <w:szCs w:val="24"/>
        </w:rPr>
        <w:t xml:space="preserve"> for the performance of the respective </w:t>
      </w:r>
      <w:r w:rsidR="00004843">
        <w:rPr>
          <w:sz w:val="24"/>
          <w:szCs w:val="24"/>
        </w:rPr>
        <w:t>Sub-</w:t>
      </w:r>
      <w:r>
        <w:rPr>
          <w:sz w:val="24"/>
          <w:szCs w:val="24"/>
        </w:rPr>
        <w:t xml:space="preserve"> Processors’ obligations under such contract.</w:t>
      </w:r>
    </w:p>
    <w:p w14:paraId="1D569280" w14:textId="77777777" w:rsidR="00630A22" w:rsidRDefault="00557035">
      <w:pPr>
        <w:pStyle w:val="Heading2"/>
        <w:numPr>
          <w:ilvl w:val="0"/>
          <w:numId w:val="35"/>
        </w:numPr>
        <w:spacing w:after="240"/>
        <w:jc w:val="both"/>
        <w:rPr>
          <w:rFonts w:ascii="Calibri" w:hAnsi="Calibri"/>
          <w:bCs w:val="0"/>
          <w:color w:val="auto"/>
          <w:sz w:val="24"/>
          <w:szCs w:val="24"/>
        </w:rPr>
      </w:pPr>
      <w:bookmarkStart w:id="23" w:name="_Ref472935177"/>
      <w:bookmarkStart w:id="24" w:name="_Ref479256929"/>
      <w:r>
        <w:rPr>
          <w:rFonts w:ascii="Calibri" w:hAnsi="Calibri"/>
          <w:bCs w:val="0"/>
          <w:color w:val="auto"/>
          <w:sz w:val="24"/>
          <w:szCs w:val="24"/>
        </w:rPr>
        <w:t>Rights of the Data Subjects</w:t>
      </w:r>
      <w:bookmarkEnd w:id="11"/>
      <w:bookmarkEnd w:id="23"/>
      <w:bookmarkEnd w:id="24"/>
    </w:p>
    <w:p w14:paraId="1D3EFAAA" w14:textId="77777777" w:rsidR="00630A22" w:rsidRDefault="00557035">
      <w:pPr>
        <w:pStyle w:val="ListParagraph"/>
        <w:numPr>
          <w:ilvl w:val="1"/>
          <w:numId w:val="35"/>
        </w:numPr>
        <w:spacing w:after="240" w:line="240" w:lineRule="auto"/>
        <w:contextualSpacing w:val="0"/>
        <w:jc w:val="both"/>
        <w:rPr>
          <w:sz w:val="24"/>
          <w:szCs w:val="24"/>
        </w:rPr>
      </w:pPr>
      <w:bookmarkStart w:id="25" w:name="_Ref479246263"/>
      <w:proofErr w:type="gramStart"/>
      <w:r>
        <w:rPr>
          <w:sz w:val="24"/>
          <w:szCs w:val="24"/>
        </w:rPr>
        <w:t>Taking into account</w:t>
      </w:r>
      <w:proofErr w:type="gramEnd"/>
      <w:r>
        <w:rPr>
          <w:sz w:val="24"/>
          <w:szCs w:val="24"/>
        </w:rPr>
        <w:t xml:space="preserve"> the nature of the Processing, Service Provider shall assist </w:t>
      </w:r>
      <w:proofErr w:type="spellStart"/>
      <w:r>
        <w:rPr>
          <w:sz w:val="24"/>
          <w:szCs w:val="24"/>
          <w:lang w:val="en-US"/>
        </w:rPr>
        <w:t>Billtrust</w:t>
      </w:r>
      <w:proofErr w:type="spellEnd"/>
      <w:r>
        <w:rPr>
          <w:sz w:val="24"/>
          <w:szCs w:val="24"/>
        </w:rPr>
        <w:t xml:space="preserve"> by implementing appropriate technical and organizational measures, insofar as this is possible, to respond to requests to exercise rights of the Data Subjects under Applicable Laws.</w:t>
      </w:r>
      <w:bookmarkEnd w:id="25"/>
    </w:p>
    <w:p w14:paraId="14230E26" w14:textId="77777777" w:rsidR="00630A22" w:rsidRDefault="00557035">
      <w:pPr>
        <w:pStyle w:val="ListParagraph"/>
        <w:numPr>
          <w:ilvl w:val="1"/>
          <w:numId w:val="35"/>
        </w:numPr>
        <w:spacing w:after="240" w:line="240" w:lineRule="auto"/>
        <w:contextualSpacing w:val="0"/>
        <w:jc w:val="both"/>
        <w:rPr>
          <w:sz w:val="24"/>
          <w:szCs w:val="24"/>
        </w:rPr>
      </w:pPr>
      <w:bookmarkStart w:id="26" w:name="_Ref482964520"/>
      <w:proofErr w:type="gramStart"/>
      <w:r>
        <w:rPr>
          <w:sz w:val="24"/>
          <w:szCs w:val="24"/>
        </w:rPr>
        <w:t>With regard to</w:t>
      </w:r>
      <w:proofErr w:type="gramEnd"/>
      <w:r>
        <w:rPr>
          <w:sz w:val="24"/>
          <w:szCs w:val="24"/>
        </w:rPr>
        <w:t xml:space="preserve"> the rights of the Data Subjects within the scope of this Section 7, Service Provider shall:</w:t>
      </w:r>
    </w:p>
    <w:p w14:paraId="1FE278BC" w14:textId="77777777" w:rsidR="00630A22" w:rsidRDefault="00557035">
      <w:pPr>
        <w:pStyle w:val="ListParagraph"/>
        <w:numPr>
          <w:ilvl w:val="2"/>
          <w:numId w:val="35"/>
        </w:numPr>
        <w:tabs>
          <w:tab w:val="left" w:pos="1080"/>
        </w:tabs>
        <w:spacing w:after="240" w:line="240" w:lineRule="auto"/>
        <w:contextualSpacing w:val="0"/>
        <w:jc w:val="both"/>
        <w:rPr>
          <w:sz w:val="24"/>
          <w:szCs w:val="24"/>
        </w:rPr>
      </w:pPr>
      <w:r>
        <w:rPr>
          <w:sz w:val="24"/>
          <w:szCs w:val="24"/>
        </w:rPr>
        <w:t xml:space="preserve">promptly notify </w:t>
      </w:r>
      <w:proofErr w:type="spellStart"/>
      <w:r>
        <w:rPr>
          <w:sz w:val="24"/>
          <w:szCs w:val="24"/>
          <w:lang w:val="en-US"/>
        </w:rPr>
        <w:t>Billtrust</w:t>
      </w:r>
      <w:proofErr w:type="spellEnd"/>
      <w:r>
        <w:rPr>
          <w:sz w:val="24"/>
          <w:szCs w:val="24"/>
        </w:rPr>
        <w:t xml:space="preserve"> if any</w:t>
      </w:r>
      <w:r>
        <w:rPr>
          <w:rFonts w:eastAsia="Calibri" w:cs="Calibri"/>
          <w:sz w:val="24"/>
          <w:szCs w:val="24"/>
        </w:rPr>
        <w:t xml:space="preserve"> </w:t>
      </w:r>
      <w:r>
        <w:rPr>
          <w:sz w:val="24"/>
          <w:szCs w:val="24"/>
        </w:rPr>
        <w:t>Personal Data Recipient receives a request from a Data Subject under any Applicable Law with respect to</w:t>
      </w:r>
      <w:bookmarkEnd w:id="26"/>
      <w:r>
        <w:rPr>
          <w:rFonts w:eastAsia="Calibri" w:cs="Calibri"/>
          <w:sz w:val="24"/>
          <w:szCs w:val="24"/>
        </w:rPr>
        <w:t xml:space="preserve"> </w:t>
      </w:r>
      <w:r>
        <w:rPr>
          <w:sz w:val="24"/>
          <w:szCs w:val="24"/>
        </w:rPr>
        <w:t xml:space="preserve">Personal </w:t>
      </w:r>
      <w:proofErr w:type="gramStart"/>
      <w:r>
        <w:rPr>
          <w:sz w:val="24"/>
          <w:szCs w:val="24"/>
        </w:rPr>
        <w:t>Data;</w:t>
      </w:r>
      <w:proofErr w:type="gramEnd"/>
      <w:r>
        <w:rPr>
          <w:sz w:val="24"/>
          <w:szCs w:val="24"/>
        </w:rPr>
        <w:t xml:space="preserve"> </w:t>
      </w:r>
    </w:p>
    <w:p w14:paraId="4E3E8F3A" w14:textId="77777777" w:rsidR="00630A22" w:rsidRDefault="00557035">
      <w:pPr>
        <w:pStyle w:val="ListParagraph"/>
        <w:numPr>
          <w:ilvl w:val="2"/>
          <w:numId w:val="35"/>
        </w:numPr>
        <w:tabs>
          <w:tab w:val="left" w:pos="1080"/>
        </w:tabs>
        <w:spacing w:after="240" w:line="240" w:lineRule="auto"/>
        <w:contextualSpacing w:val="0"/>
        <w:jc w:val="both"/>
        <w:rPr>
          <w:sz w:val="24"/>
          <w:szCs w:val="24"/>
        </w:rPr>
      </w:pPr>
      <w:r>
        <w:rPr>
          <w:sz w:val="24"/>
          <w:szCs w:val="24"/>
        </w:rPr>
        <w:t xml:space="preserve">ensure that the Personal Data Recipient does not respond to that request, except on the documented instructions of </w:t>
      </w:r>
      <w:proofErr w:type="spellStart"/>
      <w:r>
        <w:rPr>
          <w:sz w:val="24"/>
          <w:szCs w:val="24"/>
          <w:lang w:val="en-US"/>
        </w:rPr>
        <w:t>Billtrust</w:t>
      </w:r>
      <w:proofErr w:type="spellEnd"/>
      <w:r>
        <w:rPr>
          <w:sz w:val="24"/>
          <w:szCs w:val="24"/>
        </w:rPr>
        <w:t xml:space="preserve">, or as required by Applicable Laws to which the Personal Data Recipient is subject, in which case Service Provider shall, to the extent permitted by Applicable Laws, inform </w:t>
      </w:r>
      <w:proofErr w:type="spellStart"/>
      <w:r>
        <w:rPr>
          <w:sz w:val="24"/>
          <w:szCs w:val="24"/>
          <w:lang w:val="en-US"/>
        </w:rPr>
        <w:t>Billtrust</w:t>
      </w:r>
      <w:proofErr w:type="spellEnd"/>
      <w:r>
        <w:rPr>
          <w:sz w:val="24"/>
          <w:szCs w:val="24"/>
        </w:rPr>
        <w:t xml:space="preserve"> of that legal requirement before the Personal Data Recipient responds to the request; and</w:t>
      </w:r>
    </w:p>
    <w:p w14:paraId="5109701F" w14:textId="77777777" w:rsidR="00630A22" w:rsidRDefault="00557035">
      <w:pPr>
        <w:pStyle w:val="ListParagraph"/>
        <w:numPr>
          <w:ilvl w:val="2"/>
          <w:numId w:val="35"/>
        </w:numPr>
        <w:spacing w:after="240" w:line="240" w:lineRule="auto"/>
        <w:contextualSpacing w:val="0"/>
        <w:rPr>
          <w:sz w:val="24"/>
          <w:szCs w:val="24"/>
          <w:lang w:val="en-US"/>
        </w:rPr>
      </w:pPr>
      <w:r>
        <w:rPr>
          <w:sz w:val="24"/>
          <w:szCs w:val="24"/>
          <w:lang w:val="en-US"/>
        </w:rPr>
        <w:t xml:space="preserve">promptly comply with any documented instructions from </w:t>
      </w:r>
      <w:proofErr w:type="spellStart"/>
      <w:r>
        <w:rPr>
          <w:sz w:val="24"/>
          <w:szCs w:val="24"/>
          <w:lang w:val="en-US"/>
        </w:rPr>
        <w:t>Billtrust</w:t>
      </w:r>
      <w:proofErr w:type="spellEnd"/>
      <w:r>
        <w:rPr>
          <w:sz w:val="24"/>
          <w:szCs w:val="24"/>
          <w:lang w:val="en-US"/>
        </w:rPr>
        <w:t xml:space="preserve"> regarding response to a request to exercise rights of the Data Subjects under Applicable Laws. </w:t>
      </w:r>
    </w:p>
    <w:p w14:paraId="721F3D1C" w14:textId="77777777" w:rsidR="00630A22" w:rsidRDefault="00557035">
      <w:pPr>
        <w:pStyle w:val="Heading2"/>
        <w:numPr>
          <w:ilvl w:val="0"/>
          <w:numId w:val="35"/>
        </w:numPr>
        <w:spacing w:after="240"/>
        <w:jc w:val="both"/>
        <w:rPr>
          <w:rFonts w:ascii="Calibri" w:hAnsi="Calibri"/>
          <w:bCs w:val="0"/>
          <w:color w:val="auto"/>
          <w:sz w:val="24"/>
          <w:szCs w:val="24"/>
        </w:rPr>
      </w:pPr>
      <w:bookmarkStart w:id="27" w:name="_DV_M576"/>
      <w:bookmarkStart w:id="28" w:name="_Ref464575151"/>
      <w:bookmarkStart w:id="29" w:name="_Ref483161556"/>
      <w:bookmarkEnd w:id="27"/>
      <w:r>
        <w:rPr>
          <w:rFonts w:ascii="Calibri" w:hAnsi="Calibri"/>
          <w:bCs w:val="0"/>
          <w:color w:val="auto"/>
          <w:sz w:val="24"/>
          <w:szCs w:val="24"/>
        </w:rPr>
        <w:t>Personal Data Breach</w:t>
      </w:r>
      <w:bookmarkEnd w:id="28"/>
      <w:bookmarkEnd w:id="29"/>
    </w:p>
    <w:p w14:paraId="337851EF" w14:textId="00954384" w:rsidR="00630A22" w:rsidRDefault="00557035">
      <w:pPr>
        <w:pStyle w:val="ListParagraph"/>
        <w:numPr>
          <w:ilvl w:val="1"/>
          <w:numId w:val="35"/>
        </w:numPr>
        <w:spacing w:after="240" w:line="240" w:lineRule="auto"/>
        <w:contextualSpacing w:val="0"/>
        <w:jc w:val="both"/>
        <w:rPr>
          <w:rFonts w:cstheme="minorHAnsi"/>
          <w:sz w:val="24"/>
          <w:szCs w:val="24"/>
        </w:rPr>
      </w:pPr>
      <w:r>
        <w:rPr>
          <w:sz w:val="24"/>
        </w:rPr>
        <w:t xml:space="preserve">If </w:t>
      </w:r>
      <w:r>
        <w:rPr>
          <w:sz w:val="24"/>
          <w:szCs w:val="24"/>
          <w:lang w:val="en-US"/>
        </w:rPr>
        <w:t xml:space="preserve">Service Provider discovers, is notified of, or has reason to suspect a Personal Data Breach affecting Personal Data, Service Provider will provide notice to </w:t>
      </w:r>
      <w:proofErr w:type="spellStart"/>
      <w:r>
        <w:rPr>
          <w:sz w:val="24"/>
          <w:szCs w:val="24"/>
          <w:lang w:val="en-US"/>
        </w:rPr>
        <w:t>Billtrust</w:t>
      </w:r>
      <w:proofErr w:type="spellEnd"/>
      <w:r>
        <w:rPr>
          <w:sz w:val="24"/>
          <w:szCs w:val="24"/>
          <w:lang w:val="en-US"/>
        </w:rPr>
        <w:t xml:space="preserve"> </w:t>
      </w:r>
      <w:r w:rsidR="00004843">
        <w:rPr>
          <w:sz w:val="24"/>
          <w:szCs w:val="24"/>
          <w:lang w:val="en-US"/>
        </w:rPr>
        <w:t>within 24 hours of becoming aware of a confirmed or suspected Personal Data Breach</w:t>
      </w:r>
      <w:r>
        <w:rPr>
          <w:sz w:val="24"/>
          <w:szCs w:val="24"/>
          <w:lang w:val="en-US"/>
        </w:rPr>
        <w:t>.</w:t>
      </w:r>
    </w:p>
    <w:p w14:paraId="29EC13EB" w14:textId="77777777" w:rsidR="00630A22" w:rsidRDefault="00557035">
      <w:pPr>
        <w:pStyle w:val="ListParagraph"/>
        <w:numPr>
          <w:ilvl w:val="1"/>
          <w:numId w:val="35"/>
        </w:numPr>
        <w:spacing w:after="240" w:line="240" w:lineRule="auto"/>
        <w:contextualSpacing w:val="0"/>
        <w:jc w:val="both"/>
        <w:rPr>
          <w:rFonts w:cstheme="minorHAnsi"/>
          <w:sz w:val="24"/>
          <w:szCs w:val="24"/>
        </w:rPr>
      </w:pPr>
      <w:r>
        <w:rPr>
          <w:sz w:val="24"/>
          <w:szCs w:val="24"/>
        </w:rPr>
        <w:lastRenderedPageBreak/>
        <w:t>Service Provider shall provide</w:t>
      </w:r>
      <w:r>
        <w:rPr>
          <w:rFonts w:cstheme="minorHAnsi"/>
          <w:sz w:val="24"/>
          <w:szCs w:val="24"/>
        </w:rPr>
        <w:t xml:space="preserve"> </w:t>
      </w:r>
      <w:proofErr w:type="spellStart"/>
      <w:r>
        <w:rPr>
          <w:sz w:val="24"/>
          <w:szCs w:val="24"/>
          <w:lang w:val="en-US"/>
        </w:rPr>
        <w:t>Billtrust</w:t>
      </w:r>
      <w:proofErr w:type="spellEnd"/>
      <w:r>
        <w:rPr>
          <w:rFonts w:cstheme="minorHAnsi"/>
          <w:sz w:val="24"/>
          <w:szCs w:val="24"/>
        </w:rPr>
        <w:t xml:space="preserve"> with sufficient information to assist </w:t>
      </w:r>
      <w:proofErr w:type="spellStart"/>
      <w:r>
        <w:rPr>
          <w:sz w:val="24"/>
          <w:szCs w:val="24"/>
          <w:lang w:val="en-US"/>
        </w:rPr>
        <w:t>Billtrust</w:t>
      </w:r>
      <w:proofErr w:type="spellEnd"/>
      <w:r>
        <w:rPr>
          <w:sz w:val="24"/>
          <w:szCs w:val="24"/>
          <w:lang w:val="en-US"/>
        </w:rPr>
        <w:t xml:space="preserve">, or to allow </w:t>
      </w:r>
      <w:proofErr w:type="spellStart"/>
      <w:r>
        <w:rPr>
          <w:sz w:val="24"/>
          <w:szCs w:val="24"/>
          <w:lang w:val="en-US"/>
        </w:rPr>
        <w:t>Billtrust</w:t>
      </w:r>
      <w:proofErr w:type="spellEnd"/>
      <w:r>
        <w:rPr>
          <w:sz w:val="24"/>
          <w:szCs w:val="24"/>
          <w:lang w:val="en-US"/>
        </w:rPr>
        <w:t xml:space="preserve"> to assist its clients, so that each affected entity can meet its respective obligations</w:t>
      </w:r>
      <w:r>
        <w:rPr>
          <w:rFonts w:cstheme="minorHAnsi"/>
          <w:sz w:val="24"/>
          <w:szCs w:val="24"/>
        </w:rPr>
        <w:t xml:space="preserve"> pursuant to Applicable Laws, including any obligations to report the Personal Data Breach to the competent supervisory authorities, and/or inform the Data Subjects.</w:t>
      </w:r>
      <w:bookmarkStart w:id="30" w:name="_DV_C398"/>
    </w:p>
    <w:p w14:paraId="60C4ECE5" w14:textId="77777777" w:rsidR="00630A22" w:rsidRDefault="00557035">
      <w:pPr>
        <w:pStyle w:val="ListParagraph"/>
        <w:numPr>
          <w:ilvl w:val="1"/>
          <w:numId w:val="35"/>
        </w:numPr>
        <w:spacing w:after="240" w:line="240" w:lineRule="auto"/>
        <w:contextualSpacing w:val="0"/>
        <w:jc w:val="both"/>
        <w:rPr>
          <w:sz w:val="24"/>
          <w:szCs w:val="24"/>
        </w:rPr>
      </w:pPr>
      <w:bookmarkStart w:id="31" w:name="_Ref482964994"/>
      <w:bookmarkEnd w:id="30"/>
      <w:r>
        <w:rPr>
          <w:sz w:val="24"/>
          <w:szCs w:val="24"/>
        </w:rPr>
        <w:t xml:space="preserve">Service Provider shall co-operate with </w:t>
      </w:r>
      <w:proofErr w:type="spellStart"/>
      <w:r>
        <w:rPr>
          <w:sz w:val="24"/>
          <w:szCs w:val="24"/>
          <w:lang w:val="en-US"/>
        </w:rPr>
        <w:t>Billtrust</w:t>
      </w:r>
      <w:proofErr w:type="spellEnd"/>
      <w:r>
        <w:rPr>
          <w:sz w:val="24"/>
          <w:szCs w:val="24"/>
        </w:rPr>
        <w:t xml:space="preserve"> and take all reasonable commercial steps (at Service Provider’s own expense) to assist</w:t>
      </w:r>
      <w:r>
        <w:rPr>
          <w:sz w:val="24"/>
          <w:szCs w:val="24"/>
          <w:lang w:val="en-US"/>
        </w:rPr>
        <w:t xml:space="preserve"> </w:t>
      </w:r>
      <w:proofErr w:type="spellStart"/>
      <w:r>
        <w:rPr>
          <w:sz w:val="24"/>
          <w:szCs w:val="24"/>
          <w:lang w:val="en-US"/>
        </w:rPr>
        <w:t>Billtrust</w:t>
      </w:r>
      <w:proofErr w:type="spellEnd"/>
      <w:r>
        <w:rPr>
          <w:sz w:val="24"/>
          <w:szCs w:val="24"/>
        </w:rPr>
        <w:t xml:space="preserve"> in the investigation, mitigation, and remediation of each such Personal Data Breach.</w:t>
      </w:r>
      <w:bookmarkEnd w:id="31"/>
    </w:p>
    <w:p w14:paraId="7DC0F4D0" w14:textId="3DEE947F" w:rsidR="00630A22" w:rsidRDefault="00187834">
      <w:pPr>
        <w:pStyle w:val="ListParagraph"/>
        <w:numPr>
          <w:ilvl w:val="1"/>
          <w:numId w:val="35"/>
        </w:numPr>
        <w:spacing w:after="240" w:line="240" w:lineRule="auto"/>
        <w:contextualSpacing w:val="0"/>
        <w:jc w:val="both"/>
        <w:rPr>
          <w:sz w:val="24"/>
          <w:szCs w:val="24"/>
          <w:lang w:val="en-US"/>
        </w:rPr>
      </w:pPr>
      <w:ins w:id="32" w:author="Jason Gardner" w:date="2023-01-27T14:30:00Z">
        <w:r>
          <w:rPr>
            <w:sz w:val="24"/>
            <w:szCs w:val="24"/>
            <w:lang w:val="en-US"/>
          </w:rPr>
          <w:t xml:space="preserve">[Intentionally Omitted] </w:t>
        </w:r>
      </w:ins>
      <w:commentRangeStart w:id="33"/>
      <w:del w:id="34" w:author="Jason Gardner" w:date="2023-01-27T14:30:00Z">
        <w:r w:rsidR="00557035" w:rsidDel="00187834">
          <w:rPr>
            <w:sz w:val="24"/>
            <w:szCs w:val="24"/>
            <w:lang w:val="en-US"/>
          </w:rPr>
          <w:delText>Service Provider will promptly reimburse Billtrust for all costs reasonably incurred by Billtrust in connection with the Personal Data Breach including, but not limited to, costs related to Billtrust’s provision of notice of the Personal Data Breach to supervisory authorities, Billtrust’s clients, or affected Data Subjects and costs related to offering credit monitoring services to affected Data Subjects (if determined appropriate by Billtrust or required by Applicable Laws)</w:delText>
        </w:r>
      </w:del>
      <w:commentRangeEnd w:id="33"/>
      <w:r>
        <w:rPr>
          <w:rStyle w:val="CommentReference"/>
          <w:lang w:val="x-none"/>
        </w:rPr>
        <w:commentReference w:id="33"/>
      </w:r>
      <w:del w:id="35" w:author="Jason Gardner" w:date="2023-01-27T14:30:00Z">
        <w:r w:rsidR="00557035" w:rsidDel="00187834">
          <w:rPr>
            <w:sz w:val="24"/>
            <w:szCs w:val="24"/>
            <w:lang w:val="en-US"/>
          </w:rPr>
          <w:delText>.</w:delText>
        </w:r>
      </w:del>
    </w:p>
    <w:p w14:paraId="6E7CD7C8" w14:textId="77777777" w:rsidR="00630A22" w:rsidRDefault="00557035">
      <w:pPr>
        <w:pStyle w:val="Heading2"/>
        <w:numPr>
          <w:ilvl w:val="0"/>
          <w:numId w:val="35"/>
        </w:numPr>
        <w:spacing w:after="240"/>
        <w:jc w:val="both"/>
        <w:rPr>
          <w:rFonts w:ascii="Calibri" w:hAnsi="Calibri"/>
          <w:bCs w:val="0"/>
          <w:color w:val="auto"/>
          <w:sz w:val="24"/>
          <w:szCs w:val="24"/>
        </w:rPr>
      </w:pPr>
      <w:bookmarkStart w:id="36" w:name="_Ref464575757"/>
      <w:r>
        <w:rPr>
          <w:rFonts w:ascii="Calibri" w:hAnsi="Calibri"/>
          <w:bCs w:val="0"/>
          <w:color w:val="auto"/>
          <w:sz w:val="24"/>
          <w:szCs w:val="24"/>
        </w:rPr>
        <w:t>Data Protection Impact Assessment and Prior Consultation</w:t>
      </w:r>
      <w:bookmarkEnd w:id="36"/>
    </w:p>
    <w:p w14:paraId="466EF630" w14:textId="77777777" w:rsidR="00630A22" w:rsidRDefault="00557035">
      <w:pPr>
        <w:pStyle w:val="ListParagraph"/>
        <w:numPr>
          <w:ilvl w:val="1"/>
          <w:numId w:val="35"/>
        </w:numPr>
        <w:spacing w:after="240" w:line="240" w:lineRule="auto"/>
        <w:contextualSpacing w:val="0"/>
        <w:jc w:val="both"/>
        <w:rPr>
          <w:sz w:val="24"/>
          <w:szCs w:val="24"/>
          <w:lang w:val="en-US"/>
        </w:rPr>
      </w:pPr>
      <w:r>
        <w:rPr>
          <w:sz w:val="24"/>
          <w:szCs w:val="24"/>
          <w:lang w:val="en-US"/>
        </w:rPr>
        <w:t xml:space="preserve">Service Provider shall provide </w:t>
      </w:r>
      <w:proofErr w:type="spellStart"/>
      <w:r>
        <w:rPr>
          <w:sz w:val="24"/>
          <w:szCs w:val="24"/>
          <w:lang w:val="en-US"/>
        </w:rPr>
        <w:t>Billtrust</w:t>
      </w:r>
      <w:proofErr w:type="spellEnd"/>
      <w:r>
        <w:rPr>
          <w:sz w:val="24"/>
          <w:szCs w:val="24"/>
          <w:lang w:val="en-US"/>
        </w:rPr>
        <w:t xml:space="preserve"> with relevant information and documentation, and assist </w:t>
      </w:r>
      <w:proofErr w:type="spellStart"/>
      <w:r>
        <w:rPr>
          <w:sz w:val="24"/>
          <w:szCs w:val="24"/>
          <w:lang w:val="en-US"/>
        </w:rPr>
        <w:t>Billtrust</w:t>
      </w:r>
      <w:proofErr w:type="spellEnd"/>
      <w:r>
        <w:rPr>
          <w:sz w:val="24"/>
          <w:szCs w:val="24"/>
          <w:lang w:val="en-US"/>
        </w:rPr>
        <w:t xml:space="preserve"> in complying with its obligations, with regard to any data protection impact assessments or prior consultations with supervisory authorities, when </w:t>
      </w:r>
      <w:proofErr w:type="spellStart"/>
      <w:r>
        <w:rPr>
          <w:sz w:val="24"/>
          <w:szCs w:val="24"/>
          <w:lang w:val="en-US"/>
        </w:rPr>
        <w:t>Billtrust</w:t>
      </w:r>
      <w:proofErr w:type="spellEnd"/>
      <w:r>
        <w:rPr>
          <w:sz w:val="24"/>
          <w:szCs w:val="24"/>
          <w:lang w:val="en-US"/>
        </w:rPr>
        <w:t xml:space="preserve"> determines that such data protection impact assessments or prior consultations are required pursuant to Applicable Laws (including, without limitation, Article 35 or 36 of the GDPR), but in each such case solely with regard to Processing of Personal Data by, and taking into account the nature of the Processing and information available to, the respective Personal Data Recipient.</w:t>
      </w:r>
    </w:p>
    <w:p w14:paraId="29E763E2" w14:textId="77777777" w:rsidR="00630A22" w:rsidRDefault="00557035">
      <w:pPr>
        <w:pStyle w:val="Heading2"/>
        <w:numPr>
          <w:ilvl w:val="0"/>
          <w:numId w:val="35"/>
        </w:numPr>
        <w:spacing w:after="240"/>
        <w:jc w:val="both"/>
        <w:rPr>
          <w:rFonts w:ascii="Calibri" w:hAnsi="Calibri"/>
          <w:bCs w:val="0"/>
          <w:color w:val="auto"/>
          <w:sz w:val="24"/>
          <w:szCs w:val="24"/>
        </w:rPr>
      </w:pPr>
      <w:bookmarkStart w:id="37" w:name="_Ref472960661"/>
      <w:bookmarkStart w:id="38" w:name="_Ref464578312"/>
      <w:r>
        <w:rPr>
          <w:rFonts w:ascii="Calibri" w:hAnsi="Calibri"/>
          <w:bCs w:val="0"/>
          <w:color w:val="auto"/>
          <w:sz w:val="24"/>
          <w:szCs w:val="24"/>
        </w:rPr>
        <w:t xml:space="preserve">Deletion or Return of </w:t>
      </w:r>
      <w:bookmarkEnd w:id="37"/>
      <w:r>
        <w:rPr>
          <w:rFonts w:ascii="Calibri" w:hAnsi="Calibri"/>
          <w:bCs w:val="0"/>
          <w:color w:val="auto"/>
          <w:sz w:val="24"/>
          <w:szCs w:val="24"/>
        </w:rPr>
        <w:t>Personal Data</w:t>
      </w:r>
    </w:p>
    <w:p w14:paraId="2CEFA3C7" w14:textId="77777777" w:rsidR="00630A22" w:rsidRDefault="00557035">
      <w:pPr>
        <w:pStyle w:val="ListParagraph"/>
        <w:numPr>
          <w:ilvl w:val="1"/>
          <w:numId w:val="35"/>
        </w:numPr>
        <w:tabs>
          <w:tab w:val="left" w:pos="900"/>
        </w:tabs>
        <w:spacing w:after="240" w:line="240" w:lineRule="auto"/>
        <w:contextualSpacing w:val="0"/>
        <w:jc w:val="both"/>
        <w:rPr>
          <w:sz w:val="24"/>
          <w:szCs w:val="24"/>
          <w:lang w:val="en-US"/>
        </w:rPr>
      </w:pPr>
      <w:bookmarkStart w:id="39" w:name="_Ref482964542"/>
      <w:bookmarkStart w:id="40" w:name="_Ref475523598"/>
      <w:r>
        <w:rPr>
          <w:sz w:val="24"/>
          <w:szCs w:val="24"/>
        </w:rPr>
        <w:t xml:space="preserve">Service Provider shall provide </w:t>
      </w:r>
      <w:proofErr w:type="spellStart"/>
      <w:r>
        <w:rPr>
          <w:sz w:val="24"/>
          <w:szCs w:val="24"/>
          <w:lang w:val="en-US"/>
        </w:rPr>
        <w:t>Billtrust</w:t>
      </w:r>
      <w:proofErr w:type="spellEnd"/>
      <w:r>
        <w:rPr>
          <w:sz w:val="24"/>
          <w:szCs w:val="24"/>
        </w:rPr>
        <w:t xml:space="preserve"> </w:t>
      </w:r>
      <w:r>
        <w:rPr>
          <w:sz w:val="24"/>
          <w:szCs w:val="24"/>
          <w:lang w:val="en-US"/>
        </w:rPr>
        <w:t xml:space="preserve">with the technical means, consistent with the way the Services are provided, to request the deletion of Personal Data upon the request of </w:t>
      </w:r>
      <w:proofErr w:type="spellStart"/>
      <w:r>
        <w:rPr>
          <w:sz w:val="24"/>
          <w:szCs w:val="24"/>
          <w:lang w:val="en-US"/>
        </w:rPr>
        <w:t>Billtrust</w:t>
      </w:r>
      <w:proofErr w:type="spellEnd"/>
      <w:r>
        <w:rPr>
          <w:sz w:val="24"/>
          <w:szCs w:val="24"/>
          <w:lang w:val="en-US"/>
        </w:rPr>
        <w:t>, unless Applicable Laws require storage of any such Personal Data.</w:t>
      </w:r>
    </w:p>
    <w:p w14:paraId="006AD87F" w14:textId="1A63E5D5" w:rsidR="00630A22" w:rsidRDefault="00557035">
      <w:pPr>
        <w:pStyle w:val="ListParagraph"/>
        <w:numPr>
          <w:ilvl w:val="1"/>
          <w:numId w:val="35"/>
        </w:numPr>
        <w:tabs>
          <w:tab w:val="left" w:pos="900"/>
        </w:tabs>
        <w:spacing w:after="240" w:line="240" w:lineRule="auto"/>
        <w:contextualSpacing w:val="0"/>
        <w:jc w:val="both"/>
        <w:rPr>
          <w:sz w:val="24"/>
          <w:szCs w:val="24"/>
        </w:rPr>
      </w:pPr>
      <w:r>
        <w:rPr>
          <w:sz w:val="24"/>
          <w:szCs w:val="24"/>
        </w:rPr>
        <w:t xml:space="preserve">Service Provider shall promptly, following the date of cessation of Services involving the Processing of Personal Data, at the choice of </w:t>
      </w:r>
      <w:proofErr w:type="spellStart"/>
      <w:r>
        <w:rPr>
          <w:sz w:val="24"/>
          <w:szCs w:val="24"/>
          <w:lang w:val="en-US"/>
        </w:rPr>
        <w:t>Billtrust</w:t>
      </w:r>
      <w:proofErr w:type="spellEnd"/>
      <w:r>
        <w:rPr>
          <w:sz w:val="24"/>
          <w:szCs w:val="24"/>
        </w:rPr>
        <w:t xml:space="preserve">, delete or return all Personal Data to </w:t>
      </w:r>
      <w:proofErr w:type="spellStart"/>
      <w:r>
        <w:rPr>
          <w:sz w:val="24"/>
          <w:szCs w:val="24"/>
          <w:lang w:val="en-US"/>
        </w:rPr>
        <w:t>Billtrust</w:t>
      </w:r>
      <w:proofErr w:type="spellEnd"/>
      <w:r>
        <w:rPr>
          <w:sz w:val="24"/>
          <w:szCs w:val="24"/>
        </w:rPr>
        <w:t xml:space="preserve">, as well as delete existing copies, unless Applicable Laws require storage of any such Personal Data. </w:t>
      </w:r>
      <w:proofErr w:type="gramStart"/>
      <w:r>
        <w:rPr>
          <w:sz w:val="24"/>
          <w:szCs w:val="24"/>
        </w:rPr>
        <w:t>In the event that</w:t>
      </w:r>
      <w:proofErr w:type="gramEnd"/>
      <w:r>
        <w:rPr>
          <w:sz w:val="24"/>
          <w:szCs w:val="24"/>
        </w:rPr>
        <w:t xml:space="preserve"> </w:t>
      </w:r>
      <w:proofErr w:type="spellStart"/>
      <w:r>
        <w:rPr>
          <w:sz w:val="24"/>
          <w:szCs w:val="24"/>
          <w:lang w:val="en-US"/>
        </w:rPr>
        <w:t>Billtrust</w:t>
      </w:r>
      <w:proofErr w:type="spellEnd"/>
      <w:r>
        <w:rPr>
          <w:sz w:val="24"/>
          <w:szCs w:val="24"/>
        </w:rPr>
        <w:t xml:space="preserve"> has not specified its choice, it shall be deemed that Service Provider is obliged to </w:t>
      </w:r>
      <w:del w:id="41" w:author="Jason Gardner" w:date="2023-01-27T14:37:00Z">
        <w:r w:rsidDel="00F34A07">
          <w:rPr>
            <w:sz w:val="24"/>
            <w:szCs w:val="24"/>
          </w:rPr>
          <w:delText xml:space="preserve">return </w:delText>
        </w:r>
      </w:del>
      <w:ins w:id="42" w:author="Jason Gardner" w:date="2023-01-27T14:37:00Z">
        <w:r w:rsidR="00F34A07">
          <w:rPr>
            <w:sz w:val="24"/>
            <w:szCs w:val="24"/>
          </w:rPr>
          <w:t>delete</w:t>
        </w:r>
        <w:r w:rsidR="00F34A07">
          <w:rPr>
            <w:sz w:val="24"/>
            <w:szCs w:val="24"/>
          </w:rPr>
          <w:t xml:space="preserve"> </w:t>
        </w:r>
      </w:ins>
      <w:r>
        <w:rPr>
          <w:sz w:val="24"/>
          <w:szCs w:val="24"/>
        </w:rPr>
        <w:t xml:space="preserve">all Personal Data </w:t>
      </w:r>
      <w:del w:id="43" w:author="Jason Gardner" w:date="2023-01-27T14:37:00Z">
        <w:r w:rsidDel="00F34A07">
          <w:rPr>
            <w:sz w:val="24"/>
            <w:szCs w:val="24"/>
          </w:rPr>
          <w:delText xml:space="preserve">to </w:delText>
        </w:r>
      </w:del>
      <w:ins w:id="44" w:author="Jason Gardner" w:date="2023-01-27T14:37:00Z">
        <w:r w:rsidR="00F34A07">
          <w:rPr>
            <w:sz w:val="24"/>
            <w:szCs w:val="24"/>
          </w:rPr>
          <w:t>from</w:t>
        </w:r>
        <w:r w:rsidR="00F34A07">
          <w:rPr>
            <w:sz w:val="24"/>
            <w:szCs w:val="24"/>
          </w:rPr>
          <w:t xml:space="preserve"> </w:t>
        </w:r>
      </w:ins>
      <w:proofErr w:type="spellStart"/>
      <w:r>
        <w:rPr>
          <w:sz w:val="24"/>
          <w:szCs w:val="24"/>
          <w:lang w:val="en-US"/>
        </w:rPr>
        <w:t>Billtrust</w:t>
      </w:r>
      <w:proofErr w:type="spellEnd"/>
      <w:r>
        <w:rPr>
          <w:sz w:val="24"/>
          <w:szCs w:val="24"/>
        </w:rPr>
        <w:t>.</w:t>
      </w:r>
    </w:p>
    <w:p w14:paraId="1E003364" w14:textId="794BD63F" w:rsidR="00630A22" w:rsidRDefault="00557035">
      <w:pPr>
        <w:pStyle w:val="ListParagraph"/>
        <w:numPr>
          <w:ilvl w:val="1"/>
          <w:numId w:val="35"/>
        </w:numPr>
        <w:tabs>
          <w:tab w:val="left" w:pos="900"/>
        </w:tabs>
        <w:spacing w:after="240" w:line="240" w:lineRule="auto"/>
        <w:contextualSpacing w:val="0"/>
        <w:jc w:val="both"/>
        <w:rPr>
          <w:sz w:val="24"/>
          <w:szCs w:val="24"/>
        </w:rPr>
      </w:pPr>
      <w:bookmarkStart w:id="45" w:name="_Ref471378903"/>
      <w:bookmarkStart w:id="46" w:name="_Ref472950243"/>
      <w:bookmarkEnd w:id="39"/>
      <w:bookmarkEnd w:id="40"/>
      <w:r>
        <w:rPr>
          <w:sz w:val="24"/>
          <w:szCs w:val="24"/>
        </w:rPr>
        <w:t xml:space="preserve">Service Provider shall also cause all </w:t>
      </w:r>
      <w:r w:rsidR="00004843">
        <w:rPr>
          <w:sz w:val="24"/>
          <w:szCs w:val="24"/>
        </w:rPr>
        <w:t>Sub-</w:t>
      </w:r>
      <w:r>
        <w:rPr>
          <w:sz w:val="24"/>
          <w:szCs w:val="24"/>
        </w:rPr>
        <w:t xml:space="preserve"> Processors that may have received any Personal Data to delete or return, as applicable, all such Personal Data without undue delay.</w:t>
      </w:r>
    </w:p>
    <w:p w14:paraId="08C0401A" w14:textId="77777777" w:rsidR="00630A22" w:rsidRDefault="00557035">
      <w:pPr>
        <w:pStyle w:val="Heading2"/>
        <w:numPr>
          <w:ilvl w:val="0"/>
          <w:numId w:val="35"/>
        </w:numPr>
        <w:spacing w:after="240"/>
        <w:jc w:val="both"/>
        <w:rPr>
          <w:rFonts w:ascii="Calibri" w:hAnsi="Calibri"/>
          <w:bCs w:val="0"/>
          <w:color w:val="auto"/>
          <w:sz w:val="24"/>
          <w:szCs w:val="24"/>
        </w:rPr>
      </w:pPr>
      <w:r>
        <w:rPr>
          <w:rFonts w:ascii="Calibri" w:hAnsi="Calibri"/>
          <w:bCs w:val="0"/>
          <w:color w:val="auto"/>
          <w:sz w:val="24"/>
          <w:szCs w:val="24"/>
        </w:rPr>
        <w:lastRenderedPageBreak/>
        <w:t>Audit</w:t>
      </w:r>
      <w:bookmarkEnd w:id="45"/>
      <w:r>
        <w:rPr>
          <w:rFonts w:ascii="Calibri" w:hAnsi="Calibri"/>
          <w:bCs w:val="0"/>
          <w:color w:val="auto"/>
          <w:sz w:val="24"/>
          <w:szCs w:val="24"/>
        </w:rPr>
        <w:t xml:space="preserve"> Rights</w:t>
      </w:r>
      <w:bookmarkEnd w:id="46"/>
    </w:p>
    <w:p w14:paraId="5267C9F9" w14:textId="77777777" w:rsidR="00630A22" w:rsidRDefault="00557035">
      <w:pPr>
        <w:pStyle w:val="ListParagraph"/>
        <w:numPr>
          <w:ilvl w:val="1"/>
          <w:numId w:val="35"/>
        </w:numPr>
        <w:tabs>
          <w:tab w:val="left" w:pos="900"/>
        </w:tabs>
        <w:spacing w:after="240" w:line="240" w:lineRule="auto"/>
        <w:contextualSpacing w:val="0"/>
        <w:jc w:val="both"/>
        <w:rPr>
          <w:sz w:val="24"/>
          <w:szCs w:val="24"/>
          <w:lang w:val="en-US"/>
        </w:rPr>
      </w:pPr>
      <w:bookmarkStart w:id="47" w:name="_Ref482970378"/>
      <w:proofErr w:type="spellStart"/>
      <w:r>
        <w:rPr>
          <w:sz w:val="24"/>
          <w:szCs w:val="24"/>
          <w:lang w:val="en-US"/>
        </w:rPr>
        <w:t>Billtrust</w:t>
      </w:r>
      <w:proofErr w:type="spellEnd"/>
      <w:r>
        <w:rPr>
          <w:sz w:val="24"/>
          <w:szCs w:val="24"/>
          <w:lang w:val="en-US"/>
        </w:rPr>
        <w:t xml:space="preserve"> may request, and Service Provider will provide (subject to obligations of confidentiality), a current SOC 2 audit report, ISO 27001 certificate, or other substantially similar audit report.</w:t>
      </w:r>
    </w:p>
    <w:p w14:paraId="72BC3134" w14:textId="2AD11F48" w:rsidR="00630A22" w:rsidRDefault="00557035">
      <w:pPr>
        <w:pStyle w:val="ListParagraph"/>
        <w:numPr>
          <w:ilvl w:val="1"/>
          <w:numId w:val="35"/>
        </w:numPr>
        <w:tabs>
          <w:tab w:val="left" w:pos="900"/>
        </w:tabs>
        <w:spacing w:after="240" w:line="240" w:lineRule="auto"/>
        <w:contextualSpacing w:val="0"/>
        <w:jc w:val="both"/>
        <w:rPr>
          <w:sz w:val="24"/>
          <w:szCs w:val="24"/>
          <w:lang w:val="en-US"/>
        </w:rPr>
      </w:pPr>
      <w:r>
        <w:rPr>
          <w:sz w:val="24"/>
          <w:szCs w:val="24"/>
          <w:lang w:val="en-US"/>
        </w:rPr>
        <w:t xml:space="preserve">If </w:t>
      </w:r>
      <w:proofErr w:type="spellStart"/>
      <w:r>
        <w:rPr>
          <w:sz w:val="24"/>
          <w:szCs w:val="24"/>
          <w:lang w:val="en-US"/>
        </w:rPr>
        <w:t>Billtrust</w:t>
      </w:r>
      <w:proofErr w:type="spellEnd"/>
      <w:r>
        <w:rPr>
          <w:sz w:val="24"/>
          <w:szCs w:val="24"/>
          <w:lang w:val="en-US"/>
        </w:rPr>
        <w:t xml:space="preserve"> after having reviewed such audit report(s), still deems that it requires additional information (for example, Service Provider’s policies and procedures regarding data protection, information from Service Provider’s </w:t>
      </w:r>
      <w:r w:rsidR="00004843">
        <w:rPr>
          <w:sz w:val="24"/>
          <w:szCs w:val="24"/>
          <w:lang w:val="en-US"/>
        </w:rPr>
        <w:t>Sub-</w:t>
      </w:r>
      <w:r>
        <w:rPr>
          <w:sz w:val="24"/>
          <w:szCs w:val="24"/>
          <w:lang w:val="en-US"/>
        </w:rPr>
        <w:t xml:space="preserve"> Processors, or any other relevant information) Service Provider shall further assist and make available to </w:t>
      </w:r>
      <w:proofErr w:type="spellStart"/>
      <w:r>
        <w:rPr>
          <w:sz w:val="24"/>
          <w:szCs w:val="24"/>
          <w:lang w:val="en-US"/>
        </w:rPr>
        <w:t>Billtrust</w:t>
      </w:r>
      <w:proofErr w:type="spellEnd"/>
      <w:r>
        <w:rPr>
          <w:sz w:val="24"/>
          <w:szCs w:val="24"/>
          <w:lang w:val="en-US"/>
        </w:rPr>
        <w:t xml:space="preserve"> all such additional information and/or documentation (including relevant provisions of contracts with </w:t>
      </w:r>
      <w:r w:rsidR="00004843">
        <w:rPr>
          <w:sz w:val="24"/>
          <w:szCs w:val="24"/>
          <w:lang w:val="en-US"/>
        </w:rPr>
        <w:t>Sub-</w:t>
      </w:r>
      <w:r>
        <w:rPr>
          <w:sz w:val="24"/>
          <w:szCs w:val="24"/>
          <w:lang w:val="en-US"/>
        </w:rPr>
        <w:t xml:space="preserve"> Processors) necessary to demonstrate compliance with this Addendum and/or Applicable Laws.</w:t>
      </w:r>
    </w:p>
    <w:p w14:paraId="38B89506" w14:textId="77777777" w:rsidR="00630A22" w:rsidRDefault="00557035">
      <w:pPr>
        <w:pStyle w:val="ListParagraph"/>
        <w:numPr>
          <w:ilvl w:val="1"/>
          <w:numId w:val="35"/>
        </w:numPr>
        <w:spacing w:after="240" w:line="240" w:lineRule="auto"/>
        <w:ind w:left="900" w:hanging="540"/>
        <w:contextualSpacing w:val="0"/>
        <w:jc w:val="both"/>
        <w:rPr>
          <w:sz w:val="24"/>
          <w:szCs w:val="24"/>
          <w:lang w:val="en-US"/>
        </w:rPr>
      </w:pPr>
      <w:r>
        <w:rPr>
          <w:sz w:val="24"/>
          <w:szCs w:val="24"/>
          <w:lang w:val="en-US"/>
        </w:rPr>
        <w:t xml:space="preserve">In addition, Service Provider shall allow for and contribute to audits, including remote inspections of the Services, by </w:t>
      </w:r>
      <w:proofErr w:type="spellStart"/>
      <w:r>
        <w:rPr>
          <w:sz w:val="24"/>
          <w:szCs w:val="24"/>
          <w:lang w:val="en-US"/>
        </w:rPr>
        <w:t>Billtrust</w:t>
      </w:r>
      <w:proofErr w:type="spellEnd"/>
      <w:r>
        <w:rPr>
          <w:sz w:val="24"/>
          <w:szCs w:val="24"/>
          <w:lang w:val="en-US"/>
        </w:rPr>
        <w:t xml:space="preserve"> (on behalf of itself or its clients) or an auditor mandated by </w:t>
      </w:r>
      <w:proofErr w:type="spellStart"/>
      <w:r>
        <w:rPr>
          <w:sz w:val="24"/>
          <w:szCs w:val="24"/>
          <w:lang w:val="en-US"/>
        </w:rPr>
        <w:t>Billtrust</w:t>
      </w:r>
      <w:proofErr w:type="spellEnd"/>
      <w:r>
        <w:rPr>
          <w:sz w:val="24"/>
          <w:szCs w:val="24"/>
          <w:lang w:val="en-US"/>
        </w:rPr>
        <w:t xml:space="preserve"> (on behalf of itself or its clients) </w:t>
      </w:r>
      <w:proofErr w:type="gramStart"/>
      <w:r>
        <w:rPr>
          <w:sz w:val="24"/>
          <w:szCs w:val="24"/>
          <w:lang w:val="en-US"/>
        </w:rPr>
        <w:t>with regard to</w:t>
      </w:r>
      <w:proofErr w:type="gramEnd"/>
      <w:r>
        <w:rPr>
          <w:sz w:val="24"/>
          <w:szCs w:val="24"/>
          <w:lang w:val="en-US"/>
        </w:rPr>
        <w:t xml:space="preserve"> the Processing of the Personal Data by the Personal Data Recipient.</w:t>
      </w:r>
    </w:p>
    <w:bookmarkEnd w:id="47"/>
    <w:p w14:paraId="1C39C7D8" w14:textId="77777777" w:rsidR="00630A22" w:rsidRDefault="00557035">
      <w:pPr>
        <w:pStyle w:val="ListParagraph"/>
        <w:keepNext/>
        <w:keepLines/>
        <w:numPr>
          <w:ilvl w:val="0"/>
          <w:numId w:val="35"/>
        </w:numPr>
        <w:spacing w:after="240" w:line="240" w:lineRule="auto"/>
        <w:jc w:val="both"/>
        <w:rPr>
          <w:b/>
          <w:bCs/>
          <w:sz w:val="24"/>
          <w:szCs w:val="24"/>
          <w:lang w:val="en-US" w:eastAsia="en-US"/>
        </w:rPr>
      </w:pPr>
      <w:r>
        <w:rPr>
          <w:b/>
          <w:bCs/>
          <w:sz w:val="24"/>
          <w:szCs w:val="24"/>
          <w:lang w:val="en-US" w:eastAsia="en-US"/>
        </w:rPr>
        <w:t>Jurisdiction Specific Terms</w:t>
      </w:r>
    </w:p>
    <w:p w14:paraId="6FB479F0" w14:textId="77777777" w:rsidR="00630A22" w:rsidRDefault="00630A22">
      <w:pPr>
        <w:pStyle w:val="ListParagraph"/>
        <w:keepNext/>
        <w:keepLines/>
        <w:spacing w:after="240" w:line="240" w:lineRule="auto"/>
        <w:ind w:left="900" w:hanging="540"/>
        <w:jc w:val="both"/>
        <w:rPr>
          <w:sz w:val="24"/>
          <w:szCs w:val="24"/>
          <w:lang w:val="en-US" w:eastAsia="en-US"/>
        </w:rPr>
      </w:pPr>
    </w:p>
    <w:p w14:paraId="79B6EF89" w14:textId="77777777" w:rsidR="00630A22" w:rsidRDefault="00557035">
      <w:pPr>
        <w:pStyle w:val="ListParagraph"/>
        <w:keepNext/>
        <w:keepLines/>
        <w:numPr>
          <w:ilvl w:val="1"/>
          <w:numId w:val="35"/>
        </w:numPr>
        <w:tabs>
          <w:tab w:val="left" w:pos="900"/>
        </w:tabs>
        <w:spacing w:after="240" w:line="240" w:lineRule="auto"/>
        <w:jc w:val="both"/>
        <w:rPr>
          <w:sz w:val="24"/>
          <w:szCs w:val="24"/>
          <w:lang w:val="en-US" w:eastAsia="en-US"/>
        </w:rPr>
      </w:pPr>
      <w:r>
        <w:rPr>
          <w:sz w:val="24"/>
          <w:szCs w:val="24"/>
          <w:lang w:val="en-US" w:eastAsia="en-US"/>
        </w:rPr>
        <w:t xml:space="preserve">To the extent Service Provider processes Personal Data originating from, or protected by, Applicable Laws in one of the jurisdictions listed in </w:t>
      </w:r>
      <w:r>
        <w:rPr>
          <w:b/>
          <w:bCs/>
          <w:sz w:val="24"/>
          <w:szCs w:val="24"/>
          <w:u w:val="single"/>
          <w:lang w:val="en-US" w:eastAsia="en-US"/>
        </w:rPr>
        <w:t>Exhibit C</w:t>
      </w:r>
      <w:r>
        <w:rPr>
          <w:sz w:val="24"/>
          <w:szCs w:val="24"/>
          <w:lang w:val="en-US" w:eastAsia="en-US"/>
        </w:rPr>
        <w:t xml:space="preserve">, then the terms specified in </w:t>
      </w:r>
      <w:r>
        <w:rPr>
          <w:b/>
          <w:bCs/>
          <w:sz w:val="24"/>
          <w:szCs w:val="24"/>
          <w:u w:val="single"/>
          <w:lang w:val="en-US" w:eastAsia="en-US"/>
        </w:rPr>
        <w:t>Exhibit C</w:t>
      </w:r>
      <w:r>
        <w:rPr>
          <w:sz w:val="24"/>
          <w:szCs w:val="24"/>
          <w:lang w:val="en-US" w:eastAsia="en-US"/>
        </w:rPr>
        <w:t xml:space="preserve"> with respect to the applicable jurisdiction(s) (“Jurisdiction Specific Terms”) shall apply in addition to the terms of this Addendum.</w:t>
      </w:r>
    </w:p>
    <w:p w14:paraId="7A1044A4" w14:textId="77777777" w:rsidR="00630A22" w:rsidRDefault="00630A22">
      <w:pPr>
        <w:pStyle w:val="ListParagraph"/>
        <w:tabs>
          <w:tab w:val="left" w:pos="900"/>
        </w:tabs>
        <w:spacing w:after="240" w:line="240" w:lineRule="auto"/>
        <w:ind w:left="792"/>
        <w:jc w:val="both"/>
        <w:rPr>
          <w:sz w:val="24"/>
          <w:szCs w:val="24"/>
          <w:lang w:val="en-US" w:eastAsia="en-US"/>
        </w:rPr>
      </w:pPr>
    </w:p>
    <w:p w14:paraId="5D263ABE" w14:textId="77777777" w:rsidR="00630A22" w:rsidRDefault="00557035">
      <w:pPr>
        <w:pStyle w:val="ListParagraph"/>
        <w:numPr>
          <w:ilvl w:val="1"/>
          <w:numId w:val="35"/>
        </w:numPr>
        <w:tabs>
          <w:tab w:val="left" w:pos="900"/>
        </w:tabs>
        <w:spacing w:after="240" w:line="240" w:lineRule="auto"/>
        <w:jc w:val="both"/>
        <w:rPr>
          <w:sz w:val="24"/>
          <w:szCs w:val="24"/>
          <w:lang w:val="en-US" w:eastAsia="en-US"/>
        </w:rPr>
      </w:pPr>
      <w:proofErr w:type="spellStart"/>
      <w:r>
        <w:rPr>
          <w:sz w:val="24"/>
          <w:szCs w:val="24"/>
          <w:lang w:val="en-US" w:eastAsia="en-US"/>
        </w:rPr>
        <w:t>Billtrust</w:t>
      </w:r>
      <w:proofErr w:type="spellEnd"/>
      <w:r>
        <w:rPr>
          <w:sz w:val="24"/>
          <w:szCs w:val="24"/>
          <w:lang w:val="en-US" w:eastAsia="en-US"/>
        </w:rPr>
        <w:t xml:space="preserve"> may update </w:t>
      </w:r>
      <w:r>
        <w:rPr>
          <w:b/>
          <w:bCs/>
          <w:sz w:val="24"/>
          <w:szCs w:val="24"/>
          <w:u w:val="single"/>
          <w:lang w:val="en-US" w:eastAsia="en-US"/>
        </w:rPr>
        <w:t>Exhibit C</w:t>
      </w:r>
      <w:r>
        <w:rPr>
          <w:sz w:val="24"/>
          <w:szCs w:val="24"/>
          <w:lang w:val="en-US" w:eastAsia="en-US"/>
        </w:rPr>
        <w:t xml:space="preserve"> from time to time, to reflect changes in or additions to Applicable Laws to which </w:t>
      </w:r>
      <w:proofErr w:type="spellStart"/>
      <w:r>
        <w:rPr>
          <w:sz w:val="24"/>
          <w:szCs w:val="24"/>
          <w:lang w:val="en-US" w:eastAsia="en-US"/>
        </w:rPr>
        <w:t>Billtrust</w:t>
      </w:r>
      <w:proofErr w:type="spellEnd"/>
      <w:r>
        <w:rPr>
          <w:sz w:val="24"/>
          <w:szCs w:val="24"/>
          <w:lang w:val="en-US" w:eastAsia="en-US"/>
        </w:rPr>
        <w:t xml:space="preserve"> is subject. If </w:t>
      </w:r>
      <w:proofErr w:type="spellStart"/>
      <w:r>
        <w:rPr>
          <w:sz w:val="24"/>
          <w:szCs w:val="24"/>
          <w:lang w:val="en-US" w:eastAsia="en-US"/>
        </w:rPr>
        <w:t>Billtrust</w:t>
      </w:r>
      <w:proofErr w:type="spellEnd"/>
      <w:r>
        <w:rPr>
          <w:sz w:val="24"/>
          <w:szCs w:val="24"/>
          <w:lang w:val="en-US" w:eastAsia="en-US"/>
        </w:rPr>
        <w:t xml:space="preserve"> updates </w:t>
      </w:r>
      <w:r>
        <w:rPr>
          <w:b/>
          <w:bCs/>
          <w:sz w:val="24"/>
          <w:szCs w:val="24"/>
          <w:u w:val="single"/>
          <w:lang w:val="en-US" w:eastAsia="en-US"/>
        </w:rPr>
        <w:t>Exhibit C</w:t>
      </w:r>
      <w:r>
        <w:rPr>
          <w:sz w:val="24"/>
          <w:szCs w:val="24"/>
          <w:lang w:val="en-US" w:eastAsia="en-US"/>
        </w:rPr>
        <w:t xml:space="preserve">, it will provide the updated </w:t>
      </w:r>
      <w:r>
        <w:rPr>
          <w:b/>
          <w:bCs/>
          <w:sz w:val="24"/>
          <w:szCs w:val="24"/>
          <w:u w:val="single"/>
          <w:lang w:val="en-US" w:eastAsia="en-US"/>
        </w:rPr>
        <w:t>Exhibit C</w:t>
      </w:r>
      <w:r>
        <w:rPr>
          <w:sz w:val="24"/>
          <w:szCs w:val="24"/>
          <w:lang w:val="en-US" w:eastAsia="en-US"/>
        </w:rPr>
        <w:t xml:space="preserve"> to Service Provider. If Service Provider does not object to the updated </w:t>
      </w:r>
      <w:r>
        <w:rPr>
          <w:b/>
          <w:bCs/>
          <w:sz w:val="24"/>
          <w:szCs w:val="24"/>
          <w:u w:val="single"/>
          <w:lang w:val="en-US" w:eastAsia="en-US"/>
        </w:rPr>
        <w:t>Exhibit C</w:t>
      </w:r>
      <w:r>
        <w:rPr>
          <w:sz w:val="24"/>
          <w:szCs w:val="24"/>
          <w:lang w:val="en-US" w:eastAsia="en-US"/>
        </w:rPr>
        <w:t xml:space="preserve"> within 14 days of receipt, Service Provider will be deemed to have consented to the updated </w:t>
      </w:r>
      <w:r>
        <w:rPr>
          <w:b/>
          <w:bCs/>
          <w:sz w:val="24"/>
          <w:szCs w:val="24"/>
          <w:u w:val="single"/>
          <w:lang w:val="en-US" w:eastAsia="en-US"/>
        </w:rPr>
        <w:t>Exhibit C</w:t>
      </w:r>
      <w:r>
        <w:rPr>
          <w:sz w:val="24"/>
          <w:szCs w:val="24"/>
          <w:lang w:val="en-US" w:eastAsia="en-US"/>
        </w:rPr>
        <w:t xml:space="preserve">. </w:t>
      </w:r>
    </w:p>
    <w:p w14:paraId="1EA86BE8" w14:textId="77777777" w:rsidR="00630A22" w:rsidRDefault="00630A22">
      <w:pPr>
        <w:pStyle w:val="ListParagraph"/>
        <w:tabs>
          <w:tab w:val="left" w:pos="900"/>
        </w:tabs>
        <w:spacing w:after="240" w:line="240" w:lineRule="auto"/>
        <w:ind w:left="792"/>
        <w:jc w:val="both"/>
        <w:rPr>
          <w:sz w:val="24"/>
          <w:szCs w:val="24"/>
          <w:lang w:val="en-US" w:eastAsia="en-US"/>
        </w:rPr>
      </w:pPr>
    </w:p>
    <w:p w14:paraId="3E4077CD" w14:textId="77777777" w:rsidR="00630A22" w:rsidRDefault="00557035">
      <w:pPr>
        <w:pStyle w:val="ListParagraph"/>
        <w:numPr>
          <w:ilvl w:val="1"/>
          <w:numId w:val="35"/>
        </w:numPr>
        <w:tabs>
          <w:tab w:val="left" w:pos="900"/>
        </w:tabs>
        <w:spacing w:after="240" w:line="240" w:lineRule="auto"/>
        <w:jc w:val="both"/>
        <w:rPr>
          <w:sz w:val="24"/>
          <w:szCs w:val="24"/>
          <w:lang w:val="en-US" w:eastAsia="en-US"/>
        </w:rPr>
      </w:pPr>
      <w:r>
        <w:rPr>
          <w:sz w:val="24"/>
          <w:szCs w:val="24"/>
          <w:lang w:val="en-US" w:eastAsia="en-US"/>
        </w:rPr>
        <w:t>In case of any conflict or ambiguity between the Jurisdiction Specific Terms and any other terms of this Addendum, the applicable Jurisdiction Specific Terms will take precedence.</w:t>
      </w:r>
    </w:p>
    <w:p w14:paraId="4A40C91E" w14:textId="77777777" w:rsidR="00630A22" w:rsidRDefault="00630A22">
      <w:pPr>
        <w:pStyle w:val="ListParagraph"/>
        <w:spacing w:after="240" w:line="240" w:lineRule="auto"/>
        <w:ind w:left="900" w:hanging="540"/>
        <w:jc w:val="both"/>
        <w:rPr>
          <w:sz w:val="24"/>
          <w:szCs w:val="24"/>
          <w:lang w:val="en-US" w:eastAsia="en-US"/>
        </w:rPr>
      </w:pPr>
    </w:p>
    <w:p w14:paraId="32704EFA" w14:textId="77777777" w:rsidR="00630A22" w:rsidRDefault="00557035">
      <w:pPr>
        <w:pStyle w:val="ListParagraph"/>
        <w:numPr>
          <w:ilvl w:val="0"/>
          <w:numId w:val="35"/>
        </w:numPr>
        <w:spacing w:after="240" w:line="240" w:lineRule="auto"/>
        <w:contextualSpacing w:val="0"/>
        <w:jc w:val="both"/>
        <w:rPr>
          <w:b/>
          <w:bCs/>
          <w:sz w:val="24"/>
          <w:szCs w:val="24"/>
          <w:lang w:val="en-US" w:eastAsia="en-US"/>
        </w:rPr>
      </w:pPr>
      <w:r>
        <w:rPr>
          <w:b/>
          <w:bCs/>
          <w:sz w:val="24"/>
          <w:szCs w:val="24"/>
          <w:lang w:val="en-US" w:eastAsia="en-US"/>
        </w:rPr>
        <w:t>No Selling of Personal Data</w:t>
      </w:r>
    </w:p>
    <w:p w14:paraId="1992A6D0" w14:textId="4618B418" w:rsidR="00630A22" w:rsidRDefault="00557035">
      <w:pPr>
        <w:pStyle w:val="ListParagraph"/>
        <w:numPr>
          <w:ilvl w:val="1"/>
          <w:numId w:val="35"/>
        </w:numPr>
        <w:tabs>
          <w:tab w:val="left" w:pos="900"/>
        </w:tabs>
        <w:spacing w:after="240" w:line="240" w:lineRule="auto"/>
        <w:contextualSpacing w:val="0"/>
        <w:jc w:val="both"/>
        <w:rPr>
          <w:sz w:val="24"/>
          <w:szCs w:val="24"/>
          <w:lang w:val="en-US" w:eastAsia="en-US"/>
        </w:rPr>
      </w:pPr>
      <w:r>
        <w:rPr>
          <w:sz w:val="24"/>
          <w:szCs w:val="24"/>
          <w:lang w:val="en-US" w:eastAsia="en-US"/>
        </w:rPr>
        <w:t xml:space="preserve">Service Provider acknowledges and confirms that it does not receive any Personal Data as consideration for any services or other items that Service Provider provides to </w:t>
      </w:r>
      <w:proofErr w:type="spellStart"/>
      <w:r>
        <w:rPr>
          <w:sz w:val="24"/>
          <w:szCs w:val="24"/>
          <w:lang w:val="en-US" w:eastAsia="en-US"/>
        </w:rPr>
        <w:t>Billtrust</w:t>
      </w:r>
      <w:proofErr w:type="spellEnd"/>
      <w:r>
        <w:rPr>
          <w:sz w:val="24"/>
          <w:szCs w:val="24"/>
          <w:lang w:val="en-US" w:eastAsia="en-US"/>
        </w:rPr>
        <w:t xml:space="preserve">. </w:t>
      </w:r>
      <w:proofErr w:type="spellStart"/>
      <w:r>
        <w:rPr>
          <w:sz w:val="24"/>
          <w:szCs w:val="24"/>
          <w:lang w:val="en-US" w:eastAsia="en-US"/>
        </w:rPr>
        <w:t>Billtrust</w:t>
      </w:r>
      <w:proofErr w:type="spellEnd"/>
      <w:r>
        <w:rPr>
          <w:sz w:val="24"/>
          <w:szCs w:val="24"/>
          <w:lang w:val="en-US" w:eastAsia="en-US"/>
        </w:rPr>
        <w:t xml:space="preserve"> retains all rights and interests in Personal Data. Service Provider agrees to refrain from taking any action that would cause any transfers of Personal Data to or from Service Provider to qualify as selling Personal Data under Applicable Laws.</w:t>
      </w:r>
    </w:p>
    <w:p w14:paraId="3CC1E9F7" w14:textId="77777777" w:rsidR="005845AF" w:rsidRDefault="005845AF" w:rsidP="005845AF">
      <w:pPr>
        <w:pStyle w:val="ListParagraph"/>
        <w:tabs>
          <w:tab w:val="left" w:pos="900"/>
        </w:tabs>
        <w:spacing w:after="240" w:line="240" w:lineRule="auto"/>
        <w:ind w:left="792"/>
        <w:contextualSpacing w:val="0"/>
        <w:jc w:val="both"/>
        <w:rPr>
          <w:sz w:val="24"/>
          <w:szCs w:val="24"/>
          <w:lang w:val="en-US" w:eastAsia="en-US"/>
        </w:rPr>
      </w:pPr>
    </w:p>
    <w:p w14:paraId="2A1632CF" w14:textId="77777777" w:rsidR="00630A22" w:rsidRDefault="00557035">
      <w:pPr>
        <w:pStyle w:val="ListParagraph"/>
        <w:numPr>
          <w:ilvl w:val="0"/>
          <w:numId w:val="35"/>
        </w:numPr>
        <w:spacing w:after="240" w:line="240" w:lineRule="auto"/>
        <w:jc w:val="both"/>
        <w:rPr>
          <w:rFonts w:ascii="Calibri" w:hAnsi="Calibri"/>
          <w:bCs/>
          <w:sz w:val="24"/>
          <w:szCs w:val="24"/>
        </w:rPr>
      </w:pPr>
      <w:r>
        <w:rPr>
          <w:rFonts w:ascii="Calibri" w:hAnsi="Calibri"/>
          <w:b/>
          <w:sz w:val="24"/>
          <w:szCs w:val="24"/>
        </w:rPr>
        <w:lastRenderedPageBreak/>
        <w:t>Liability</w:t>
      </w:r>
    </w:p>
    <w:p w14:paraId="30A80059" w14:textId="77777777" w:rsidR="00630A22" w:rsidRDefault="00630A22">
      <w:pPr>
        <w:pStyle w:val="ListParagraph"/>
        <w:spacing w:after="240" w:line="240" w:lineRule="auto"/>
        <w:ind w:left="900" w:hanging="540"/>
        <w:jc w:val="both"/>
        <w:rPr>
          <w:rFonts w:ascii="Calibri" w:hAnsi="Calibri"/>
          <w:bCs/>
          <w:sz w:val="24"/>
          <w:szCs w:val="24"/>
        </w:rPr>
      </w:pPr>
    </w:p>
    <w:p w14:paraId="3822254F" w14:textId="77777777" w:rsidR="00630A22" w:rsidRDefault="00557035">
      <w:pPr>
        <w:pStyle w:val="ListParagraph"/>
        <w:numPr>
          <w:ilvl w:val="1"/>
          <w:numId w:val="35"/>
        </w:numPr>
        <w:tabs>
          <w:tab w:val="left" w:pos="900"/>
        </w:tabs>
        <w:spacing w:after="240" w:line="240" w:lineRule="auto"/>
        <w:contextualSpacing w:val="0"/>
        <w:jc w:val="both"/>
        <w:rPr>
          <w:sz w:val="24"/>
          <w:szCs w:val="24"/>
        </w:rPr>
      </w:pPr>
      <w:r>
        <w:rPr>
          <w:sz w:val="24"/>
          <w:szCs w:val="24"/>
        </w:rPr>
        <w:t xml:space="preserve">Service Provider shall be fully liable to </w:t>
      </w:r>
      <w:proofErr w:type="spellStart"/>
      <w:r>
        <w:rPr>
          <w:sz w:val="24"/>
          <w:szCs w:val="24"/>
          <w:lang w:val="en-US"/>
        </w:rPr>
        <w:t>Billtrust</w:t>
      </w:r>
      <w:proofErr w:type="spellEnd"/>
      <w:r>
        <w:rPr>
          <w:sz w:val="24"/>
          <w:szCs w:val="24"/>
        </w:rPr>
        <w:t xml:space="preserve"> for any breach of the Agreement and this Addendum, and the obligations set out therein (including by means of additional contract, as the case may be), by any Personal Data Recipient, without prejudice to the liability of Service Provider in accordance with Applicable Laws.</w:t>
      </w:r>
    </w:p>
    <w:p w14:paraId="10FE0C69" w14:textId="77777777" w:rsidR="00630A22" w:rsidRDefault="00557035">
      <w:pPr>
        <w:pStyle w:val="Heading2"/>
        <w:numPr>
          <w:ilvl w:val="0"/>
          <w:numId w:val="35"/>
        </w:numPr>
        <w:spacing w:after="240"/>
        <w:jc w:val="both"/>
        <w:rPr>
          <w:rFonts w:ascii="Calibri" w:hAnsi="Calibri"/>
          <w:bCs w:val="0"/>
          <w:color w:val="auto"/>
          <w:sz w:val="24"/>
          <w:szCs w:val="24"/>
        </w:rPr>
      </w:pPr>
      <w:r>
        <w:rPr>
          <w:rFonts w:ascii="Calibri" w:hAnsi="Calibri"/>
          <w:bCs w:val="0"/>
          <w:color w:val="auto"/>
          <w:sz w:val="24"/>
          <w:szCs w:val="24"/>
        </w:rPr>
        <w:t>Indemnification</w:t>
      </w:r>
    </w:p>
    <w:p w14:paraId="7D2EE145" w14:textId="6D7AE4E0" w:rsidR="00630A22" w:rsidRDefault="002944DF">
      <w:pPr>
        <w:pStyle w:val="ListParagraph"/>
        <w:numPr>
          <w:ilvl w:val="1"/>
          <w:numId w:val="35"/>
        </w:numPr>
        <w:tabs>
          <w:tab w:val="left" w:pos="900"/>
        </w:tabs>
        <w:spacing w:after="240" w:line="240" w:lineRule="auto"/>
        <w:contextualSpacing w:val="0"/>
        <w:jc w:val="both"/>
        <w:rPr>
          <w:sz w:val="24"/>
          <w:szCs w:val="24"/>
        </w:rPr>
      </w:pPr>
      <w:ins w:id="48" w:author="Jason Gardner" w:date="2023-01-27T14:39:00Z">
        <w:r>
          <w:rPr>
            <w:sz w:val="24"/>
            <w:szCs w:val="24"/>
          </w:rPr>
          <w:t>[Intentionally Omitted]</w:t>
        </w:r>
      </w:ins>
      <w:commentRangeStart w:id="49"/>
      <w:del w:id="50" w:author="Jason Gardner" w:date="2023-01-27T14:39:00Z">
        <w:r w:rsidR="00557035" w:rsidDel="002944DF">
          <w:rPr>
            <w:sz w:val="24"/>
            <w:szCs w:val="24"/>
          </w:rPr>
          <w:delText xml:space="preserve">Service Provider agrees to indemnify and hold harmless </w:delText>
        </w:r>
        <w:r w:rsidR="00557035" w:rsidDel="002944DF">
          <w:rPr>
            <w:sz w:val="24"/>
            <w:szCs w:val="24"/>
            <w:lang w:val="en-US"/>
          </w:rPr>
          <w:delText>Billtrust</w:delText>
        </w:r>
        <w:r w:rsidR="00557035" w:rsidDel="002944DF">
          <w:rPr>
            <w:sz w:val="24"/>
            <w:szCs w:val="24"/>
          </w:rPr>
          <w:delText xml:space="preserve"> and its officers, directors, employees, agents, affiliates, successors, and permitted assigns against any and all losses, damages, liabilities, deficiencies, claims, actions, judgments, settlements, interest, awards, penalties, fines, costs, or expenses of whatever kind which </w:delText>
        </w:r>
        <w:r w:rsidR="00557035" w:rsidDel="002944DF">
          <w:rPr>
            <w:sz w:val="24"/>
            <w:szCs w:val="24"/>
            <w:lang w:val="en-US"/>
          </w:rPr>
          <w:delText>Billtrust</w:delText>
        </w:r>
        <w:r w:rsidR="00557035" w:rsidDel="002944DF">
          <w:rPr>
            <w:sz w:val="24"/>
            <w:szCs w:val="24"/>
          </w:rPr>
          <w:delText xml:space="preserve"> may sustain as a consequence of any breach by Service Provider (or the </w:delText>
        </w:r>
        <w:r w:rsidR="00004843" w:rsidDel="002944DF">
          <w:rPr>
            <w:sz w:val="24"/>
            <w:szCs w:val="24"/>
          </w:rPr>
          <w:delText>Sub-</w:delText>
        </w:r>
        <w:r w:rsidR="00557035" w:rsidDel="002944DF">
          <w:rPr>
            <w:sz w:val="24"/>
            <w:szCs w:val="24"/>
          </w:rPr>
          <w:delText xml:space="preserve"> Processors, as the case may be) of the provisions of this Addendum and its appendices.</w:delText>
        </w:r>
      </w:del>
      <w:commentRangeEnd w:id="49"/>
      <w:r>
        <w:rPr>
          <w:rStyle w:val="CommentReference"/>
          <w:lang w:val="x-none"/>
        </w:rPr>
        <w:commentReference w:id="49"/>
      </w:r>
    </w:p>
    <w:bookmarkEnd w:id="38"/>
    <w:p w14:paraId="0A851F10" w14:textId="77777777" w:rsidR="00630A22" w:rsidRDefault="00557035">
      <w:pPr>
        <w:pStyle w:val="Heading2"/>
        <w:numPr>
          <w:ilvl w:val="0"/>
          <w:numId w:val="35"/>
        </w:numPr>
        <w:spacing w:after="240"/>
        <w:jc w:val="both"/>
        <w:rPr>
          <w:rFonts w:ascii="Calibri" w:hAnsi="Calibri"/>
          <w:bCs w:val="0"/>
          <w:color w:val="auto"/>
          <w:sz w:val="24"/>
          <w:szCs w:val="24"/>
        </w:rPr>
      </w:pPr>
      <w:r>
        <w:rPr>
          <w:rFonts w:ascii="Calibri" w:hAnsi="Calibri"/>
          <w:bCs w:val="0"/>
          <w:color w:val="auto"/>
          <w:sz w:val="24"/>
          <w:szCs w:val="24"/>
        </w:rPr>
        <w:t>General Terms</w:t>
      </w:r>
    </w:p>
    <w:p w14:paraId="30055A31" w14:textId="77777777" w:rsidR="00630A22" w:rsidRDefault="00557035">
      <w:pPr>
        <w:numPr>
          <w:ilvl w:val="1"/>
          <w:numId w:val="35"/>
        </w:numPr>
        <w:pBdr>
          <w:top w:val="nil"/>
          <w:left w:val="nil"/>
          <w:bottom w:val="nil"/>
          <w:right w:val="nil"/>
          <w:between w:val="nil"/>
        </w:pBdr>
        <w:tabs>
          <w:tab w:val="left" w:pos="900"/>
        </w:tabs>
        <w:spacing w:after="240" w:line="240" w:lineRule="auto"/>
        <w:jc w:val="both"/>
        <w:rPr>
          <w:color w:val="000000"/>
          <w:sz w:val="24"/>
          <w:szCs w:val="24"/>
        </w:rPr>
      </w:pPr>
      <w:r>
        <w:rPr>
          <w:color w:val="000000"/>
          <w:sz w:val="24"/>
          <w:szCs w:val="24"/>
        </w:rPr>
        <w:t xml:space="preserve">This Addendum supersedes and replaces all prior and contemporaneous proposals, statements, sales materials or presentations and agreements, oral and written, </w:t>
      </w:r>
      <w:proofErr w:type="gramStart"/>
      <w:r>
        <w:rPr>
          <w:color w:val="000000"/>
          <w:sz w:val="24"/>
          <w:szCs w:val="24"/>
        </w:rPr>
        <w:t>with regard to</w:t>
      </w:r>
      <w:proofErr w:type="gramEnd"/>
      <w:r>
        <w:rPr>
          <w:color w:val="000000"/>
          <w:sz w:val="24"/>
          <w:szCs w:val="24"/>
        </w:rPr>
        <w:t xml:space="preserve"> the subject matter of this Addendum, including any prior data processing addenda entered into between the Service Provider and </w:t>
      </w:r>
      <w:proofErr w:type="spellStart"/>
      <w:r>
        <w:rPr>
          <w:color w:val="000000"/>
          <w:sz w:val="24"/>
          <w:szCs w:val="24"/>
        </w:rPr>
        <w:t>Billtrust</w:t>
      </w:r>
      <w:proofErr w:type="spellEnd"/>
      <w:r>
        <w:rPr>
          <w:color w:val="000000"/>
          <w:sz w:val="24"/>
          <w:szCs w:val="24"/>
        </w:rPr>
        <w:t>.</w:t>
      </w:r>
    </w:p>
    <w:p w14:paraId="5861D82D" w14:textId="77777777" w:rsidR="00630A22" w:rsidRDefault="00557035">
      <w:pPr>
        <w:pStyle w:val="ListParagraph"/>
        <w:numPr>
          <w:ilvl w:val="1"/>
          <w:numId w:val="35"/>
        </w:numPr>
        <w:tabs>
          <w:tab w:val="left" w:pos="900"/>
        </w:tabs>
        <w:spacing w:after="240" w:line="240" w:lineRule="auto"/>
        <w:contextualSpacing w:val="0"/>
        <w:jc w:val="both"/>
        <w:rPr>
          <w:sz w:val="24"/>
          <w:szCs w:val="24"/>
        </w:rPr>
      </w:pPr>
      <w:r>
        <w:rPr>
          <w:sz w:val="24"/>
          <w:szCs w:val="24"/>
        </w:rPr>
        <w:t xml:space="preserve">All clauses of the Agreement, that are not explicitly amended or supplemented by the clauses of this Addendum, and </w:t>
      </w:r>
      <w:proofErr w:type="gramStart"/>
      <w:r>
        <w:rPr>
          <w:sz w:val="24"/>
          <w:szCs w:val="24"/>
        </w:rPr>
        <w:t>as long as</w:t>
      </w:r>
      <w:proofErr w:type="gramEnd"/>
      <w:r>
        <w:rPr>
          <w:sz w:val="24"/>
          <w:szCs w:val="24"/>
        </w:rPr>
        <w:t xml:space="preserve"> this does not contradict with compulsory requirements of Applicable Laws under this Addendum, remain in full force and effect and shall apply.</w:t>
      </w:r>
    </w:p>
    <w:p w14:paraId="3CAF100A" w14:textId="77777777" w:rsidR="00630A22" w:rsidRDefault="00557035">
      <w:pPr>
        <w:pStyle w:val="ListParagraph"/>
        <w:numPr>
          <w:ilvl w:val="1"/>
          <w:numId w:val="35"/>
        </w:numPr>
        <w:tabs>
          <w:tab w:val="left" w:pos="900"/>
        </w:tabs>
        <w:spacing w:after="240" w:line="240" w:lineRule="auto"/>
        <w:contextualSpacing w:val="0"/>
        <w:jc w:val="both"/>
        <w:rPr>
          <w:sz w:val="24"/>
          <w:szCs w:val="24"/>
        </w:rPr>
      </w:pPr>
      <w:r>
        <w:rPr>
          <w:sz w:val="24"/>
          <w:szCs w:val="24"/>
        </w:rPr>
        <w:t>In the event of any conflict between the Agreement (including any annexes and appendices thereto) and this Addendum, the provisions of this Addendum shall control.</w:t>
      </w:r>
    </w:p>
    <w:p w14:paraId="2307135F" w14:textId="77777777" w:rsidR="00630A22" w:rsidRDefault="00557035">
      <w:pPr>
        <w:pStyle w:val="ListParagraph"/>
        <w:numPr>
          <w:ilvl w:val="1"/>
          <w:numId w:val="35"/>
        </w:numPr>
        <w:tabs>
          <w:tab w:val="left" w:pos="900"/>
        </w:tabs>
        <w:spacing w:before="240" w:after="240" w:line="240" w:lineRule="auto"/>
        <w:contextualSpacing w:val="0"/>
        <w:jc w:val="both"/>
        <w:rPr>
          <w:sz w:val="24"/>
          <w:szCs w:val="24"/>
        </w:rPr>
      </w:pPr>
      <w:r>
        <w:rPr>
          <w:sz w:val="24"/>
          <w:szCs w:val="24"/>
        </w:rPr>
        <w:t>Should any provision of this Addendum be found legally invalid or unenforceable, then the invalid or unenforceable provision will be deemed superseded by a valid, enforceable provision that most closely matches the intent of the original provision and the remainder of the Addendum will continue in effect.</w:t>
      </w:r>
    </w:p>
    <w:p w14:paraId="617EDEC7" w14:textId="77777777" w:rsidR="00630A22" w:rsidRDefault="00557035">
      <w:pPr>
        <w:pStyle w:val="ListParagraph"/>
        <w:numPr>
          <w:ilvl w:val="1"/>
          <w:numId w:val="35"/>
        </w:numPr>
        <w:tabs>
          <w:tab w:val="left" w:pos="900"/>
        </w:tabs>
        <w:spacing w:after="240" w:line="240" w:lineRule="auto"/>
        <w:contextualSpacing w:val="0"/>
        <w:jc w:val="both"/>
        <w:rPr>
          <w:sz w:val="24"/>
          <w:szCs w:val="24"/>
        </w:rPr>
      </w:pPr>
      <w:r>
        <w:rPr>
          <w:sz w:val="24"/>
          <w:szCs w:val="24"/>
        </w:rPr>
        <w:t xml:space="preserve">If Service Provider </w:t>
      </w:r>
      <w:proofErr w:type="gramStart"/>
      <w:r>
        <w:rPr>
          <w:sz w:val="24"/>
          <w:szCs w:val="24"/>
        </w:rPr>
        <w:t>makes a determination</w:t>
      </w:r>
      <w:proofErr w:type="gramEnd"/>
      <w:r>
        <w:rPr>
          <w:sz w:val="24"/>
          <w:szCs w:val="24"/>
        </w:rPr>
        <w:t xml:space="preserve"> that it can no longer meet any of its obligations in accordance with this Addendum, it shall promptly notify </w:t>
      </w:r>
      <w:proofErr w:type="spellStart"/>
      <w:r>
        <w:rPr>
          <w:sz w:val="24"/>
          <w:szCs w:val="24"/>
          <w:lang w:val="en-US"/>
        </w:rPr>
        <w:t>Billtrust</w:t>
      </w:r>
      <w:proofErr w:type="spellEnd"/>
      <w:r>
        <w:rPr>
          <w:sz w:val="24"/>
          <w:szCs w:val="24"/>
        </w:rPr>
        <w:t xml:space="preserve"> of that determination, and cease the Processing or take other reasonable and appropriate steps to remediate.</w:t>
      </w:r>
    </w:p>
    <w:p w14:paraId="5B356C21" w14:textId="77777777" w:rsidR="00630A22" w:rsidRDefault="00557035">
      <w:pPr>
        <w:pStyle w:val="ListParagraph"/>
        <w:numPr>
          <w:ilvl w:val="1"/>
          <w:numId w:val="35"/>
        </w:numPr>
        <w:tabs>
          <w:tab w:val="left" w:pos="900"/>
        </w:tabs>
        <w:spacing w:after="240" w:line="240" w:lineRule="auto"/>
        <w:contextualSpacing w:val="0"/>
        <w:jc w:val="both"/>
        <w:rPr>
          <w:sz w:val="24"/>
          <w:szCs w:val="24"/>
        </w:rPr>
      </w:pPr>
      <w:r>
        <w:rPr>
          <w:sz w:val="24"/>
          <w:szCs w:val="24"/>
        </w:rPr>
        <w:t xml:space="preserve">If you are accepting the terms of this Addendum on behalf of an entity, you represent and warrant to </w:t>
      </w:r>
      <w:proofErr w:type="spellStart"/>
      <w:r>
        <w:rPr>
          <w:sz w:val="24"/>
          <w:szCs w:val="24"/>
          <w:lang w:val="en-US"/>
        </w:rPr>
        <w:t>Billtrust</w:t>
      </w:r>
      <w:proofErr w:type="spellEnd"/>
      <w:r>
        <w:rPr>
          <w:sz w:val="24"/>
          <w:szCs w:val="24"/>
        </w:rPr>
        <w:t xml:space="preserve"> that you have the authority to bind that entity and its affiliates, where applicable, to the terms and conditions of this Addendum. </w:t>
      </w:r>
    </w:p>
    <w:p w14:paraId="2B822726" w14:textId="77777777" w:rsidR="00630A22" w:rsidRDefault="00557035">
      <w:pPr>
        <w:pStyle w:val="ListParagraph"/>
        <w:numPr>
          <w:ilvl w:val="1"/>
          <w:numId w:val="35"/>
        </w:numPr>
        <w:tabs>
          <w:tab w:val="left" w:pos="900"/>
        </w:tabs>
        <w:spacing w:after="240" w:line="240" w:lineRule="auto"/>
        <w:contextualSpacing w:val="0"/>
        <w:jc w:val="both"/>
        <w:rPr>
          <w:sz w:val="24"/>
          <w:szCs w:val="24"/>
        </w:rPr>
      </w:pPr>
      <w:proofErr w:type="gramStart"/>
      <w:r>
        <w:rPr>
          <w:sz w:val="24"/>
          <w:szCs w:val="24"/>
        </w:rPr>
        <w:lastRenderedPageBreak/>
        <w:t xml:space="preserve">In </w:t>
      </w:r>
      <w:r>
        <w:rPr>
          <w:sz w:val="24"/>
          <w:szCs w:val="24"/>
          <w:lang w:val="en-US"/>
        </w:rPr>
        <w:t>the event that</w:t>
      </w:r>
      <w:proofErr w:type="gramEnd"/>
      <w:r>
        <w:rPr>
          <w:sz w:val="24"/>
          <w:szCs w:val="24"/>
          <w:lang w:val="en-US"/>
        </w:rPr>
        <w:t xml:space="preserve"> Service Provider materially breaches this Addendum, or suffers a material Personal Data Breach, </w:t>
      </w:r>
      <w:proofErr w:type="spellStart"/>
      <w:r>
        <w:rPr>
          <w:sz w:val="24"/>
          <w:szCs w:val="24"/>
          <w:lang w:val="en-US"/>
        </w:rPr>
        <w:t>Billtrust</w:t>
      </w:r>
      <w:proofErr w:type="spellEnd"/>
      <w:r>
        <w:rPr>
          <w:sz w:val="24"/>
          <w:szCs w:val="24"/>
          <w:lang w:val="en-US"/>
        </w:rPr>
        <w:t xml:space="preserve"> may, upon written notice to the Service Provider, terminate the relevant Service Agreement immediately (or upon such date as </w:t>
      </w:r>
      <w:proofErr w:type="spellStart"/>
      <w:r>
        <w:rPr>
          <w:sz w:val="24"/>
          <w:szCs w:val="24"/>
          <w:lang w:val="en-US"/>
        </w:rPr>
        <w:t>Billtrust</w:t>
      </w:r>
      <w:proofErr w:type="spellEnd"/>
      <w:r>
        <w:rPr>
          <w:sz w:val="24"/>
          <w:szCs w:val="24"/>
          <w:lang w:val="en-US"/>
        </w:rPr>
        <w:t xml:space="preserve"> selects), with no further fees due, other than what has been accrued up to and including the date of termination.</w:t>
      </w:r>
    </w:p>
    <w:p w14:paraId="3B24ABA1" w14:textId="18514D43" w:rsidR="00630A22" w:rsidRDefault="00630A22">
      <w:pPr>
        <w:spacing w:after="240" w:line="240" w:lineRule="auto"/>
        <w:jc w:val="both"/>
        <w:rPr>
          <w:sz w:val="24"/>
          <w:szCs w:val="24"/>
        </w:rPr>
      </w:pPr>
    </w:p>
    <w:p w14:paraId="072F85F7" w14:textId="77777777" w:rsidR="00AB3E69" w:rsidRDefault="00AB3E69" w:rsidP="00AB3E69">
      <w:pPr>
        <w:pStyle w:val="Heading1"/>
        <w:rPr>
          <w:sz w:val="22"/>
          <w:szCs w:val="22"/>
        </w:rPr>
      </w:pPr>
      <w:commentRangeStart w:id="51"/>
      <w:r>
        <w:rPr>
          <w:sz w:val="22"/>
          <w:szCs w:val="22"/>
        </w:rPr>
        <w:t>Exhibit A: Details of Processing</w:t>
      </w:r>
      <w:commentRangeEnd w:id="51"/>
      <w:r w:rsidR="00D545D7">
        <w:rPr>
          <w:rStyle w:val="CommentReference"/>
          <w:rFonts w:asciiTheme="minorHAnsi" w:eastAsiaTheme="minorHAnsi" w:hAnsiTheme="minorHAnsi" w:cstheme="minorBidi"/>
          <w:color w:val="auto"/>
          <w:lang w:val="x-none"/>
        </w:rPr>
        <w:commentReference w:id="51"/>
      </w:r>
    </w:p>
    <w:p w14:paraId="4532FEFD" w14:textId="77777777" w:rsidR="00AB3E69" w:rsidRDefault="00AB3E69" w:rsidP="00AB3E69"/>
    <w:p w14:paraId="03EF82C7" w14:textId="77777777" w:rsidR="000E2DD2" w:rsidRPr="004D12E2" w:rsidRDefault="000E2DD2" w:rsidP="000E2DD2">
      <w:pPr>
        <w:pStyle w:val="NormalIndent"/>
        <w:widowControl w:val="0"/>
        <w:spacing w:line="240" w:lineRule="auto"/>
        <w:ind w:left="0"/>
        <w:rPr>
          <w:rFonts w:asciiTheme="minorHAnsi" w:hAnsiTheme="minorHAnsi"/>
          <w:sz w:val="20"/>
          <w:szCs w:val="20"/>
        </w:rPr>
      </w:pPr>
    </w:p>
    <w:p w14:paraId="1678CB3D" w14:textId="77777777" w:rsidR="000E2DD2" w:rsidRPr="005845AF" w:rsidRDefault="000E2DD2" w:rsidP="000E2DD2">
      <w:pPr>
        <w:pStyle w:val="Afsnitsniveau2"/>
        <w:widowControl w:val="0"/>
        <w:numPr>
          <w:ilvl w:val="0"/>
          <w:numId w:val="0"/>
        </w:numPr>
        <w:spacing w:line="240" w:lineRule="auto"/>
        <w:rPr>
          <w:rFonts w:asciiTheme="minorHAnsi" w:eastAsiaTheme="minorHAnsi" w:hAnsiTheme="minorHAnsi" w:cstheme="minorBidi"/>
          <w:spacing w:val="0"/>
          <w:sz w:val="24"/>
          <w:szCs w:val="24"/>
          <w:lang w:eastAsia="en-GB"/>
        </w:rPr>
      </w:pPr>
      <w:r w:rsidRPr="005845AF">
        <w:rPr>
          <w:rFonts w:asciiTheme="minorHAnsi" w:eastAsiaTheme="minorHAnsi" w:hAnsiTheme="minorHAnsi" w:cstheme="minorBidi"/>
          <w:spacing w:val="0"/>
          <w:sz w:val="24"/>
          <w:szCs w:val="24"/>
          <w:lang w:eastAsia="en-GB"/>
        </w:rPr>
        <w:t xml:space="preserve">I. </w:t>
      </w:r>
      <w:r w:rsidRPr="005845AF">
        <w:rPr>
          <w:rFonts w:asciiTheme="minorHAnsi" w:eastAsiaTheme="minorHAnsi" w:hAnsiTheme="minorHAnsi" w:cstheme="minorBidi"/>
          <w:spacing w:val="0"/>
          <w:sz w:val="24"/>
          <w:szCs w:val="24"/>
          <w:lang w:eastAsia="en-GB"/>
        </w:rPr>
        <w:tab/>
        <w:t xml:space="preserve">Categories of data, categories of data subjects and purposes of the Processing </w:t>
      </w:r>
    </w:p>
    <w:p w14:paraId="331991F3" w14:textId="77777777" w:rsidR="000E2DD2" w:rsidRPr="005845AF" w:rsidRDefault="000E2DD2" w:rsidP="000E2DD2">
      <w:pPr>
        <w:pStyle w:val="NormalIndent"/>
        <w:spacing w:line="240" w:lineRule="auto"/>
        <w:ind w:left="0"/>
        <w:rPr>
          <w:rFonts w:asciiTheme="minorHAnsi" w:hAnsiTheme="minorHAnsi"/>
          <w:spacing w:val="0"/>
          <w:sz w:val="24"/>
          <w:szCs w:val="24"/>
          <w:lang w:val="en-US" w:eastAsia="en-GB"/>
        </w:rPr>
      </w:pPr>
    </w:p>
    <w:p w14:paraId="7700E6FB" w14:textId="77777777" w:rsidR="000E2DD2" w:rsidRPr="005845AF" w:rsidRDefault="000E2DD2" w:rsidP="000E2DD2">
      <w:pPr>
        <w:pStyle w:val="NormalIndent"/>
        <w:widowControl w:val="0"/>
        <w:numPr>
          <w:ilvl w:val="1"/>
          <w:numId w:val="47"/>
        </w:numPr>
        <w:spacing w:line="240" w:lineRule="auto"/>
        <w:ind w:left="0" w:firstLine="0"/>
        <w:rPr>
          <w:rFonts w:asciiTheme="minorHAnsi" w:hAnsiTheme="minorHAnsi"/>
          <w:spacing w:val="0"/>
          <w:sz w:val="24"/>
          <w:szCs w:val="24"/>
          <w:lang w:val="en-US" w:eastAsia="en-GB"/>
        </w:rPr>
      </w:pPr>
      <w:bookmarkStart w:id="52" w:name="_Ref359061680"/>
      <w:r w:rsidRPr="005845AF">
        <w:rPr>
          <w:rFonts w:asciiTheme="minorHAnsi" w:hAnsiTheme="minorHAnsi"/>
          <w:spacing w:val="0"/>
          <w:sz w:val="24"/>
          <w:szCs w:val="24"/>
          <w:lang w:val="en-US" w:eastAsia="en-GB"/>
        </w:rPr>
        <w:t>Categories of Personal Data</w:t>
      </w:r>
    </w:p>
    <w:p w14:paraId="78AA1714" w14:textId="77777777" w:rsidR="000E2DD2" w:rsidRPr="005845AF" w:rsidRDefault="000E2DD2" w:rsidP="000E2DD2">
      <w:pPr>
        <w:pStyle w:val="NormalIndent"/>
        <w:widowControl w:val="0"/>
        <w:spacing w:line="240" w:lineRule="auto"/>
        <w:ind w:left="0"/>
        <w:rPr>
          <w:rFonts w:asciiTheme="minorHAnsi" w:hAnsiTheme="minorHAnsi"/>
          <w:spacing w:val="0"/>
          <w:sz w:val="24"/>
          <w:szCs w:val="24"/>
          <w:lang w:val="en-US" w:eastAsia="en-GB"/>
        </w:rPr>
      </w:pPr>
    </w:p>
    <w:p w14:paraId="304449AF" w14:textId="77777777" w:rsidR="000E2DD2" w:rsidRPr="005845AF" w:rsidRDefault="000E2DD2" w:rsidP="000E2DD2">
      <w:pPr>
        <w:pStyle w:val="BodyText"/>
        <w:rPr>
          <w:rFonts w:asciiTheme="minorHAnsi" w:eastAsiaTheme="minorHAnsi" w:hAnsiTheme="minorHAnsi"/>
          <w:lang w:eastAsia="en-GB"/>
        </w:rPr>
      </w:pPr>
      <w:r w:rsidRPr="005845AF">
        <w:rPr>
          <w:rFonts w:asciiTheme="minorHAnsi" w:eastAsiaTheme="minorHAnsi" w:hAnsiTheme="minorHAnsi"/>
          <w:lang w:eastAsia="en-GB"/>
        </w:rPr>
        <w:t>The Personal Data being Processed by Processor may concern the following categories of data:</w:t>
      </w:r>
    </w:p>
    <w:p w14:paraId="46CB9C4F" w14:textId="77777777" w:rsidR="000E2DD2" w:rsidRPr="005845AF" w:rsidRDefault="000E2DD2" w:rsidP="000E2DD2">
      <w:pPr>
        <w:pStyle w:val="BodyText"/>
        <w:rPr>
          <w:rFonts w:asciiTheme="minorHAnsi" w:eastAsiaTheme="minorHAnsi" w:hAnsiTheme="minorHAnsi"/>
          <w:lang w:eastAsia="en-GB"/>
        </w:rPr>
      </w:pPr>
    </w:p>
    <w:p w14:paraId="0C386575" w14:textId="3D5C58A8" w:rsidR="000E2DD2" w:rsidRPr="005845AF" w:rsidRDefault="00450FB4" w:rsidP="000E2DD2">
      <w:pPr>
        <w:pStyle w:val="Afsnitsniveau2"/>
        <w:widowControl w:val="0"/>
        <w:numPr>
          <w:ilvl w:val="0"/>
          <w:numId w:val="50"/>
        </w:numPr>
        <w:spacing w:line="240" w:lineRule="auto"/>
        <w:rPr>
          <w:rFonts w:asciiTheme="minorHAnsi" w:eastAsiaTheme="minorHAnsi" w:hAnsiTheme="minorHAnsi" w:cstheme="minorBidi"/>
          <w:spacing w:val="0"/>
          <w:sz w:val="24"/>
          <w:szCs w:val="24"/>
          <w:lang w:eastAsia="en-GB"/>
        </w:rPr>
      </w:pPr>
      <w:ins w:id="53" w:author="Jason Gardner" w:date="2023-01-27T14:46:00Z">
        <w:r w:rsidRPr="00450FB4">
          <w:rPr>
            <w:rFonts w:asciiTheme="minorHAnsi" w:eastAsiaTheme="minorHAnsi" w:hAnsiTheme="minorHAnsi" w:cstheme="minorBidi"/>
            <w:spacing w:val="0"/>
            <w:sz w:val="24"/>
            <w:szCs w:val="24"/>
            <w:lang w:val="en-GB" w:eastAsia="en-GB"/>
          </w:rPr>
          <w:t xml:space="preserve">With respect to personnel of the </w:t>
        </w:r>
        <w:proofErr w:type="spellStart"/>
        <w:r w:rsidR="002451E1">
          <w:rPr>
            <w:rFonts w:asciiTheme="minorHAnsi" w:eastAsiaTheme="minorHAnsi" w:hAnsiTheme="minorHAnsi" w:cstheme="minorBidi"/>
            <w:spacing w:val="0"/>
            <w:sz w:val="24"/>
            <w:szCs w:val="24"/>
            <w:lang w:val="en-GB" w:eastAsia="en-GB"/>
          </w:rPr>
          <w:t>Billtrust</w:t>
        </w:r>
        <w:proofErr w:type="spellEnd"/>
        <w:r w:rsidRPr="00450FB4">
          <w:rPr>
            <w:rFonts w:asciiTheme="minorHAnsi" w:eastAsiaTheme="minorHAnsi" w:hAnsiTheme="minorHAnsi" w:cstheme="minorBidi"/>
            <w:spacing w:val="0"/>
            <w:sz w:val="24"/>
            <w:szCs w:val="24"/>
            <w:lang w:val="en-GB" w:eastAsia="en-GB"/>
          </w:rPr>
          <w:t xml:space="preserve">, personal details, including information that identifies the data subject such as name, employer, address, e-mail, telephone number, </w:t>
        </w:r>
        <w:proofErr w:type="gramStart"/>
        <w:r w:rsidRPr="00450FB4">
          <w:rPr>
            <w:rFonts w:asciiTheme="minorHAnsi" w:eastAsiaTheme="minorHAnsi" w:hAnsiTheme="minorHAnsi" w:cstheme="minorBidi"/>
            <w:spacing w:val="0"/>
            <w:sz w:val="24"/>
            <w:szCs w:val="24"/>
            <w:lang w:val="en-GB" w:eastAsia="en-GB"/>
          </w:rPr>
          <w:t>location</w:t>
        </w:r>
        <w:proofErr w:type="gramEnd"/>
        <w:r w:rsidRPr="00450FB4">
          <w:rPr>
            <w:rFonts w:asciiTheme="minorHAnsi" w:eastAsiaTheme="minorHAnsi" w:hAnsiTheme="minorHAnsi" w:cstheme="minorBidi"/>
            <w:spacing w:val="0"/>
            <w:sz w:val="24"/>
            <w:szCs w:val="24"/>
            <w:lang w:val="en-GB" w:eastAsia="en-GB"/>
          </w:rPr>
          <w:t xml:space="preserve"> and other contact details. With respect to customers of </w:t>
        </w:r>
        <w:proofErr w:type="spellStart"/>
        <w:r w:rsidR="002451E1">
          <w:rPr>
            <w:rFonts w:asciiTheme="minorHAnsi" w:eastAsiaTheme="minorHAnsi" w:hAnsiTheme="minorHAnsi" w:cstheme="minorBidi"/>
            <w:spacing w:val="0"/>
            <w:sz w:val="24"/>
            <w:szCs w:val="24"/>
            <w:lang w:val="en-GB" w:eastAsia="en-GB"/>
          </w:rPr>
          <w:t>Billtrust</w:t>
        </w:r>
        <w:proofErr w:type="spellEnd"/>
        <w:r w:rsidRPr="00450FB4">
          <w:rPr>
            <w:rFonts w:asciiTheme="minorHAnsi" w:eastAsiaTheme="minorHAnsi" w:hAnsiTheme="minorHAnsi" w:cstheme="minorBidi"/>
            <w:spacing w:val="0"/>
            <w:sz w:val="24"/>
            <w:szCs w:val="24"/>
            <w:lang w:val="en-GB" w:eastAsia="en-GB"/>
          </w:rPr>
          <w:t>, name, address, e-mail, telephone number, location, and billing and payment details such as bank account and credit or debit card numbers.</w:t>
        </w:r>
      </w:ins>
      <w:del w:id="54" w:author="Jason Gardner" w:date="2023-01-27T14:46:00Z">
        <w:r w:rsidR="000E2DD2" w:rsidRPr="005845AF" w:rsidDel="00450FB4">
          <w:rPr>
            <w:rFonts w:asciiTheme="minorHAnsi" w:eastAsiaTheme="minorHAnsi" w:hAnsiTheme="minorHAnsi" w:cstheme="minorBidi"/>
            <w:spacing w:val="0"/>
            <w:sz w:val="24"/>
            <w:szCs w:val="24"/>
            <w:lang w:eastAsia="en-GB"/>
          </w:rPr>
          <w:delText>Learning, performance, recruiting, and/or HR data</w:delText>
        </w:r>
      </w:del>
    </w:p>
    <w:p w14:paraId="6A98FC6A" w14:textId="77777777" w:rsidR="000E2DD2" w:rsidRPr="005845AF" w:rsidRDefault="000E2DD2" w:rsidP="000E2DD2">
      <w:pPr>
        <w:pStyle w:val="NormalIndent"/>
        <w:rPr>
          <w:rFonts w:asciiTheme="minorHAnsi" w:hAnsiTheme="minorHAnsi"/>
          <w:spacing w:val="0"/>
          <w:sz w:val="24"/>
          <w:szCs w:val="24"/>
          <w:lang w:val="en-US" w:eastAsia="en-GB"/>
        </w:rPr>
      </w:pPr>
    </w:p>
    <w:p w14:paraId="0A185038" w14:textId="77777777" w:rsidR="000E2DD2" w:rsidRPr="005845AF" w:rsidRDefault="000E2DD2" w:rsidP="000E2DD2">
      <w:pPr>
        <w:pStyle w:val="Afsnitsniveau2"/>
        <w:widowControl w:val="0"/>
        <w:numPr>
          <w:ilvl w:val="1"/>
          <w:numId w:val="47"/>
        </w:numPr>
        <w:spacing w:line="240" w:lineRule="auto"/>
        <w:ind w:left="0" w:firstLine="0"/>
        <w:rPr>
          <w:rFonts w:asciiTheme="minorHAnsi" w:eastAsiaTheme="minorHAnsi" w:hAnsiTheme="minorHAnsi" w:cstheme="minorBidi"/>
          <w:spacing w:val="0"/>
          <w:sz w:val="24"/>
          <w:szCs w:val="24"/>
          <w:lang w:eastAsia="en-GB"/>
        </w:rPr>
      </w:pPr>
      <w:r w:rsidRPr="005845AF">
        <w:rPr>
          <w:rFonts w:asciiTheme="minorHAnsi" w:eastAsiaTheme="minorHAnsi" w:hAnsiTheme="minorHAnsi" w:cstheme="minorBidi"/>
          <w:spacing w:val="0"/>
          <w:sz w:val="24"/>
          <w:szCs w:val="24"/>
          <w:lang w:eastAsia="en-GB"/>
        </w:rPr>
        <w:t>Categories of data subjects</w:t>
      </w:r>
    </w:p>
    <w:p w14:paraId="61CA226C" w14:textId="77777777" w:rsidR="000E2DD2" w:rsidRPr="005845AF" w:rsidRDefault="000E2DD2" w:rsidP="000E2DD2">
      <w:pPr>
        <w:pStyle w:val="NormalIndent"/>
        <w:spacing w:line="240" w:lineRule="auto"/>
        <w:ind w:left="0"/>
        <w:rPr>
          <w:rFonts w:asciiTheme="minorHAnsi" w:hAnsiTheme="minorHAnsi"/>
          <w:spacing w:val="0"/>
          <w:sz w:val="24"/>
          <w:szCs w:val="24"/>
          <w:lang w:val="en-US" w:eastAsia="en-GB"/>
        </w:rPr>
      </w:pPr>
    </w:p>
    <w:p w14:paraId="22977E46" w14:textId="77777777" w:rsidR="000E2DD2" w:rsidRPr="005845AF" w:rsidRDefault="000E2DD2" w:rsidP="000E2DD2">
      <w:pPr>
        <w:pStyle w:val="BodyText"/>
        <w:rPr>
          <w:rFonts w:asciiTheme="minorHAnsi" w:eastAsiaTheme="minorHAnsi" w:hAnsiTheme="minorHAnsi"/>
          <w:lang w:eastAsia="en-GB"/>
        </w:rPr>
      </w:pPr>
      <w:r w:rsidRPr="005845AF">
        <w:rPr>
          <w:rFonts w:asciiTheme="minorHAnsi" w:eastAsiaTheme="minorHAnsi" w:hAnsiTheme="minorHAnsi"/>
          <w:lang w:eastAsia="en-GB"/>
        </w:rPr>
        <w:t>The Personal Data Processed by Processor may concern the following categories of data subjects:</w:t>
      </w:r>
    </w:p>
    <w:p w14:paraId="28D412A1" w14:textId="77777777" w:rsidR="000E2DD2" w:rsidRPr="005845AF" w:rsidRDefault="000E2DD2" w:rsidP="000E2DD2">
      <w:pPr>
        <w:pStyle w:val="Afsnitsniveau2"/>
        <w:widowControl w:val="0"/>
        <w:numPr>
          <w:ilvl w:val="0"/>
          <w:numId w:val="0"/>
        </w:numPr>
        <w:spacing w:line="240" w:lineRule="auto"/>
        <w:ind w:left="720"/>
        <w:rPr>
          <w:rFonts w:asciiTheme="minorHAnsi" w:eastAsiaTheme="minorHAnsi" w:hAnsiTheme="minorHAnsi" w:cstheme="minorBidi"/>
          <w:spacing w:val="0"/>
          <w:sz w:val="24"/>
          <w:szCs w:val="24"/>
          <w:lang w:eastAsia="en-GB"/>
        </w:rPr>
      </w:pPr>
    </w:p>
    <w:p w14:paraId="6ADB841A" w14:textId="77777777" w:rsidR="000E2DD2" w:rsidRPr="005845AF" w:rsidRDefault="000E2DD2" w:rsidP="000E2DD2">
      <w:pPr>
        <w:pStyle w:val="Afsnitsniveau2"/>
        <w:widowControl w:val="0"/>
        <w:numPr>
          <w:ilvl w:val="0"/>
          <w:numId w:val="49"/>
        </w:numPr>
        <w:spacing w:line="240" w:lineRule="auto"/>
        <w:rPr>
          <w:rFonts w:asciiTheme="minorHAnsi" w:eastAsiaTheme="minorHAnsi" w:hAnsiTheme="minorHAnsi" w:cstheme="minorBidi"/>
          <w:spacing w:val="0"/>
          <w:sz w:val="24"/>
          <w:szCs w:val="24"/>
          <w:lang w:eastAsia="en-GB"/>
        </w:rPr>
      </w:pPr>
      <w:r w:rsidRPr="005845AF">
        <w:rPr>
          <w:rFonts w:asciiTheme="minorHAnsi" w:eastAsiaTheme="minorHAnsi" w:hAnsiTheme="minorHAnsi" w:cstheme="minorBidi"/>
          <w:spacing w:val="0"/>
          <w:sz w:val="24"/>
          <w:szCs w:val="24"/>
          <w:lang w:eastAsia="en-GB"/>
        </w:rPr>
        <w:t>Employees, suppliers, contractors, agents, directors, officers, customers, members, and/or partners of the Controller and/or its affiliates</w:t>
      </w:r>
    </w:p>
    <w:p w14:paraId="0267BC94" w14:textId="77777777" w:rsidR="000E2DD2" w:rsidRPr="005845AF" w:rsidRDefault="000E2DD2" w:rsidP="000E2DD2">
      <w:pPr>
        <w:pStyle w:val="NormalIndent"/>
        <w:rPr>
          <w:rFonts w:asciiTheme="minorHAnsi" w:hAnsiTheme="minorHAnsi"/>
          <w:spacing w:val="0"/>
          <w:sz w:val="24"/>
          <w:szCs w:val="24"/>
          <w:lang w:val="en-US" w:eastAsia="en-GB"/>
        </w:rPr>
      </w:pPr>
    </w:p>
    <w:p w14:paraId="60BA393A" w14:textId="77777777" w:rsidR="000E2DD2" w:rsidRPr="005845AF" w:rsidRDefault="000E2DD2" w:rsidP="000E2DD2">
      <w:pPr>
        <w:pStyle w:val="Afsnitsniveau2"/>
        <w:widowControl w:val="0"/>
        <w:numPr>
          <w:ilvl w:val="1"/>
          <w:numId w:val="47"/>
        </w:numPr>
        <w:spacing w:line="240" w:lineRule="auto"/>
        <w:ind w:left="0" w:firstLine="0"/>
        <w:rPr>
          <w:rFonts w:asciiTheme="minorHAnsi" w:eastAsiaTheme="minorHAnsi" w:hAnsiTheme="minorHAnsi" w:cstheme="minorBidi"/>
          <w:spacing w:val="0"/>
          <w:sz w:val="24"/>
          <w:szCs w:val="24"/>
          <w:lang w:eastAsia="en-GB"/>
        </w:rPr>
      </w:pPr>
      <w:r w:rsidRPr="005845AF">
        <w:rPr>
          <w:rFonts w:asciiTheme="minorHAnsi" w:eastAsiaTheme="minorHAnsi" w:hAnsiTheme="minorHAnsi" w:cstheme="minorBidi"/>
          <w:spacing w:val="0"/>
          <w:sz w:val="24"/>
          <w:szCs w:val="24"/>
          <w:lang w:eastAsia="en-GB"/>
        </w:rPr>
        <w:t>Purpose and nature of the Processing operations</w:t>
      </w:r>
      <w:bookmarkEnd w:id="52"/>
      <w:r w:rsidRPr="005845AF">
        <w:rPr>
          <w:rFonts w:asciiTheme="minorHAnsi" w:eastAsiaTheme="minorHAnsi" w:hAnsiTheme="minorHAnsi" w:cstheme="minorBidi"/>
          <w:spacing w:val="0"/>
          <w:sz w:val="24"/>
          <w:szCs w:val="24"/>
          <w:lang w:eastAsia="en-GB"/>
        </w:rPr>
        <w:t xml:space="preserve"> </w:t>
      </w:r>
    </w:p>
    <w:p w14:paraId="63326081" w14:textId="77777777" w:rsidR="000E2DD2" w:rsidRPr="005845AF" w:rsidRDefault="000E2DD2" w:rsidP="000E2DD2">
      <w:pPr>
        <w:pStyle w:val="NormalIndent"/>
        <w:spacing w:line="240" w:lineRule="auto"/>
        <w:ind w:left="0"/>
        <w:rPr>
          <w:rFonts w:asciiTheme="minorHAnsi" w:hAnsiTheme="minorHAnsi"/>
          <w:spacing w:val="0"/>
          <w:sz w:val="24"/>
          <w:szCs w:val="24"/>
          <w:lang w:val="en-US" w:eastAsia="en-GB"/>
        </w:rPr>
      </w:pPr>
    </w:p>
    <w:p w14:paraId="1EAD1E11" w14:textId="77777777" w:rsidR="000E2DD2" w:rsidRPr="005845AF" w:rsidRDefault="000E2DD2" w:rsidP="000E2DD2">
      <w:pPr>
        <w:pStyle w:val="Afsnitsniveau2"/>
        <w:widowControl w:val="0"/>
        <w:numPr>
          <w:ilvl w:val="0"/>
          <w:numId w:val="0"/>
        </w:numPr>
        <w:spacing w:line="240" w:lineRule="auto"/>
        <w:rPr>
          <w:rFonts w:asciiTheme="minorHAnsi" w:eastAsiaTheme="minorHAnsi" w:hAnsiTheme="minorHAnsi" w:cstheme="minorBidi"/>
          <w:spacing w:val="0"/>
          <w:sz w:val="24"/>
          <w:szCs w:val="24"/>
          <w:lang w:eastAsia="en-GB"/>
        </w:rPr>
      </w:pPr>
      <w:r w:rsidRPr="005845AF">
        <w:rPr>
          <w:rFonts w:asciiTheme="minorHAnsi" w:eastAsiaTheme="minorHAnsi" w:hAnsiTheme="minorHAnsi" w:cstheme="minorBidi"/>
          <w:spacing w:val="0"/>
          <w:sz w:val="24"/>
          <w:szCs w:val="24"/>
          <w:lang w:eastAsia="en-GB"/>
        </w:rPr>
        <w:t>Personal Data may be Processed by Processor for the following purposes:</w:t>
      </w:r>
    </w:p>
    <w:p w14:paraId="7267268C" w14:textId="5A115B5A" w:rsidR="000E2DD2" w:rsidRPr="005845AF" w:rsidDel="00580D49" w:rsidRDefault="00580D49" w:rsidP="00580D49">
      <w:pPr>
        <w:pStyle w:val="Afsnitsniveau2"/>
        <w:widowControl w:val="0"/>
        <w:numPr>
          <w:ilvl w:val="0"/>
          <w:numId w:val="48"/>
        </w:numPr>
        <w:spacing w:line="240" w:lineRule="auto"/>
        <w:rPr>
          <w:del w:id="55" w:author="Jason Gardner" w:date="2023-01-27T14:48:00Z"/>
          <w:rFonts w:asciiTheme="minorHAnsi" w:eastAsiaTheme="minorHAnsi" w:hAnsiTheme="minorHAnsi" w:cstheme="minorBidi"/>
          <w:spacing w:val="0"/>
          <w:sz w:val="24"/>
          <w:szCs w:val="24"/>
          <w:lang w:eastAsia="en-GB"/>
        </w:rPr>
      </w:pPr>
      <w:ins w:id="56" w:author="Jason Gardner" w:date="2023-01-27T14:47:00Z">
        <w:r>
          <w:rPr>
            <w:rFonts w:asciiTheme="minorHAnsi" w:eastAsiaTheme="minorHAnsi" w:hAnsiTheme="minorHAnsi" w:cstheme="minorBidi"/>
            <w:spacing w:val="0"/>
            <w:sz w:val="24"/>
            <w:szCs w:val="24"/>
            <w:lang w:eastAsia="en-GB"/>
          </w:rPr>
          <w:t>All processing o</w:t>
        </w:r>
      </w:ins>
      <w:ins w:id="57" w:author="Jason Gardner" w:date="2023-01-27T14:48:00Z">
        <w:r>
          <w:rPr>
            <w:rFonts w:asciiTheme="minorHAnsi" w:eastAsiaTheme="minorHAnsi" w:hAnsiTheme="minorHAnsi" w:cstheme="minorBidi"/>
            <w:spacing w:val="0"/>
            <w:sz w:val="24"/>
            <w:szCs w:val="24"/>
            <w:lang w:eastAsia="en-GB"/>
          </w:rPr>
          <w:t>perations required to facilitate provision of software and services to the Controller in accordance with the Agreement.</w:t>
        </w:r>
      </w:ins>
      <w:del w:id="58" w:author="Jason Gardner" w:date="2023-01-27T14:48:00Z">
        <w:r w:rsidR="000E2DD2" w:rsidRPr="005845AF" w:rsidDel="00580D49">
          <w:rPr>
            <w:rFonts w:asciiTheme="minorHAnsi" w:eastAsiaTheme="minorHAnsi" w:hAnsiTheme="minorHAnsi" w:cstheme="minorBidi"/>
            <w:spacing w:val="0"/>
            <w:sz w:val="24"/>
            <w:szCs w:val="24"/>
            <w:lang w:eastAsia="en-GB"/>
          </w:rPr>
          <w:delText xml:space="preserve">Delivery and use of human capital management software; </w:delText>
        </w:r>
      </w:del>
    </w:p>
    <w:p w14:paraId="7A3EC7C9" w14:textId="33B9F17D" w:rsidR="000E2DD2" w:rsidRPr="005845AF" w:rsidDel="00580D49" w:rsidRDefault="000E2DD2" w:rsidP="00580D49">
      <w:pPr>
        <w:pStyle w:val="Afsnitsniveau2"/>
        <w:widowControl w:val="0"/>
        <w:numPr>
          <w:ilvl w:val="0"/>
          <w:numId w:val="48"/>
        </w:numPr>
        <w:spacing w:line="240" w:lineRule="auto"/>
        <w:rPr>
          <w:del w:id="59" w:author="Jason Gardner" w:date="2023-01-27T14:48:00Z"/>
          <w:rFonts w:asciiTheme="minorHAnsi" w:eastAsiaTheme="minorHAnsi" w:hAnsiTheme="minorHAnsi" w:cstheme="minorBidi"/>
          <w:spacing w:val="0"/>
          <w:sz w:val="24"/>
          <w:szCs w:val="24"/>
          <w:lang w:eastAsia="en-GB"/>
        </w:rPr>
      </w:pPr>
      <w:del w:id="60" w:author="Jason Gardner" w:date="2023-01-27T14:48:00Z">
        <w:r w:rsidRPr="005845AF" w:rsidDel="00580D49">
          <w:rPr>
            <w:rFonts w:asciiTheme="minorHAnsi" w:eastAsiaTheme="minorHAnsi" w:hAnsiTheme="minorHAnsi" w:cstheme="minorBidi"/>
            <w:spacing w:val="0"/>
            <w:sz w:val="24"/>
            <w:szCs w:val="24"/>
            <w:lang w:eastAsia="en-GB"/>
          </w:rPr>
          <w:delText xml:space="preserve">Implementation services related to configuration of human capital management software;  </w:delText>
        </w:r>
      </w:del>
    </w:p>
    <w:p w14:paraId="55835ED5" w14:textId="57E0CB33" w:rsidR="000E2DD2" w:rsidRPr="005845AF" w:rsidDel="00580D49" w:rsidRDefault="000E2DD2" w:rsidP="00580D49">
      <w:pPr>
        <w:pStyle w:val="Afsnitsniveau2"/>
        <w:widowControl w:val="0"/>
        <w:numPr>
          <w:ilvl w:val="0"/>
          <w:numId w:val="48"/>
        </w:numPr>
        <w:spacing w:line="240" w:lineRule="auto"/>
        <w:rPr>
          <w:del w:id="61" w:author="Jason Gardner" w:date="2023-01-27T14:48:00Z"/>
          <w:rFonts w:asciiTheme="minorHAnsi" w:eastAsiaTheme="minorHAnsi" w:hAnsiTheme="minorHAnsi" w:cstheme="minorBidi"/>
          <w:spacing w:val="0"/>
          <w:sz w:val="24"/>
          <w:szCs w:val="24"/>
          <w:lang w:eastAsia="en-GB"/>
        </w:rPr>
      </w:pPr>
      <w:del w:id="62" w:author="Jason Gardner" w:date="2023-01-27T14:48:00Z">
        <w:r w:rsidRPr="005845AF" w:rsidDel="00580D49">
          <w:rPr>
            <w:rFonts w:asciiTheme="minorHAnsi" w:eastAsiaTheme="minorHAnsi" w:hAnsiTheme="minorHAnsi" w:cstheme="minorBidi"/>
            <w:spacing w:val="0"/>
            <w:sz w:val="24"/>
            <w:szCs w:val="24"/>
            <w:lang w:eastAsia="en-GB"/>
          </w:rPr>
          <w:delText>Product support; and</w:delText>
        </w:r>
      </w:del>
    </w:p>
    <w:p w14:paraId="2BD9F21D" w14:textId="65E03845" w:rsidR="000E2DD2" w:rsidRPr="005845AF" w:rsidRDefault="000E2DD2" w:rsidP="00580D49">
      <w:pPr>
        <w:pStyle w:val="Afsnitsniveau2"/>
        <w:widowControl w:val="0"/>
        <w:numPr>
          <w:ilvl w:val="0"/>
          <w:numId w:val="48"/>
        </w:numPr>
        <w:spacing w:line="240" w:lineRule="auto"/>
        <w:rPr>
          <w:rFonts w:asciiTheme="minorHAnsi" w:eastAsiaTheme="minorHAnsi" w:hAnsiTheme="minorHAnsi" w:cstheme="minorBidi"/>
          <w:spacing w:val="0"/>
          <w:sz w:val="24"/>
          <w:szCs w:val="24"/>
          <w:lang w:eastAsia="en-GB"/>
        </w:rPr>
      </w:pPr>
      <w:del w:id="63" w:author="Jason Gardner" w:date="2023-01-27T14:48:00Z">
        <w:r w:rsidRPr="005845AF" w:rsidDel="00580D49">
          <w:rPr>
            <w:rFonts w:asciiTheme="minorHAnsi" w:eastAsiaTheme="minorHAnsi" w:hAnsiTheme="minorHAnsi" w:cstheme="minorBidi"/>
            <w:spacing w:val="0"/>
            <w:sz w:val="24"/>
            <w:szCs w:val="24"/>
            <w:lang w:eastAsia="en-GB"/>
          </w:rPr>
          <w:delText>Technical projects</w:delText>
        </w:r>
      </w:del>
      <w:r w:rsidRPr="005845AF">
        <w:rPr>
          <w:rFonts w:asciiTheme="minorHAnsi" w:eastAsiaTheme="minorHAnsi" w:hAnsiTheme="minorHAnsi" w:cstheme="minorBidi"/>
          <w:spacing w:val="0"/>
          <w:sz w:val="24"/>
          <w:szCs w:val="24"/>
          <w:lang w:eastAsia="en-GB"/>
        </w:rPr>
        <w:t xml:space="preserve"> </w:t>
      </w:r>
    </w:p>
    <w:p w14:paraId="632A091E" w14:textId="77777777" w:rsidR="000E2DD2" w:rsidRPr="005845AF" w:rsidRDefault="000E2DD2" w:rsidP="000E2DD2">
      <w:pPr>
        <w:pStyle w:val="Afsnitsniveau2"/>
        <w:widowControl w:val="0"/>
        <w:numPr>
          <w:ilvl w:val="0"/>
          <w:numId w:val="0"/>
        </w:numPr>
        <w:spacing w:line="240" w:lineRule="auto"/>
        <w:rPr>
          <w:rFonts w:asciiTheme="minorHAnsi" w:eastAsiaTheme="minorHAnsi" w:hAnsiTheme="minorHAnsi" w:cstheme="minorBidi"/>
          <w:spacing w:val="0"/>
          <w:sz w:val="24"/>
          <w:szCs w:val="24"/>
          <w:lang w:eastAsia="en-GB"/>
        </w:rPr>
      </w:pPr>
    </w:p>
    <w:p w14:paraId="5EACA1C8" w14:textId="77777777" w:rsidR="000E2DD2" w:rsidRPr="005845AF" w:rsidRDefault="000E2DD2" w:rsidP="000E2DD2">
      <w:pPr>
        <w:pStyle w:val="Afsnitsniveau2"/>
        <w:widowControl w:val="0"/>
        <w:numPr>
          <w:ilvl w:val="0"/>
          <w:numId w:val="0"/>
        </w:numPr>
        <w:spacing w:line="240" w:lineRule="auto"/>
        <w:rPr>
          <w:rFonts w:asciiTheme="minorHAnsi" w:eastAsiaTheme="minorHAnsi" w:hAnsiTheme="minorHAnsi" w:cstheme="minorBidi"/>
          <w:spacing w:val="0"/>
          <w:sz w:val="24"/>
          <w:szCs w:val="24"/>
          <w:lang w:eastAsia="en-GB"/>
        </w:rPr>
      </w:pPr>
      <w:r w:rsidRPr="005845AF">
        <w:rPr>
          <w:rFonts w:asciiTheme="minorHAnsi" w:eastAsiaTheme="minorHAnsi" w:hAnsiTheme="minorHAnsi" w:cstheme="minorBidi"/>
          <w:spacing w:val="0"/>
          <w:sz w:val="24"/>
          <w:szCs w:val="24"/>
          <w:lang w:eastAsia="en-GB"/>
        </w:rPr>
        <w:lastRenderedPageBreak/>
        <w:t>as further described in Processor’s audit reports and IT security policy.</w:t>
      </w:r>
    </w:p>
    <w:p w14:paraId="1FC7665A" w14:textId="77777777" w:rsidR="000E2DD2" w:rsidRPr="005845AF" w:rsidRDefault="000E2DD2" w:rsidP="000E2DD2">
      <w:pPr>
        <w:widowControl w:val="0"/>
        <w:spacing w:after="0" w:line="240" w:lineRule="auto"/>
        <w:rPr>
          <w:sz w:val="24"/>
          <w:szCs w:val="24"/>
          <w:lang w:val="en-US"/>
        </w:rPr>
      </w:pPr>
    </w:p>
    <w:p w14:paraId="3FAE455D" w14:textId="77777777" w:rsidR="000E2DD2" w:rsidRPr="005845AF" w:rsidRDefault="000E2DD2" w:rsidP="000E2DD2">
      <w:pPr>
        <w:pStyle w:val="NormalIndent"/>
        <w:widowControl w:val="0"/>
        <w:numPr>
          <w:ilvl w:val="1"/>
          <w:numId w:val="47"/>
        </w:numPr>
        <w:spacing w:line="240" w:lineRule="auto"/>
        <w:ind w:left="0" w:firstLine="0"/>
        <w:rPr>
          <w:rFonts w:asciiTheme="minorHAnsi" w:hAnsiTheme="minorHAnsi"/>
          <w:spacing w:val="0"/>
          <w:sz w:val="24"/>
          <w:szCs w:val="24"/>
          <w:lang w:val="en-US" w:eastAsia="en-GB"/>
        </w:rPr>
      </w:pPr>
      <w:bookmarkStart w:id="64" w:name="_Ref359061601"/>
      <w:r w:rsidRPr="005845AF">
        <w:rPr>
          <w:rFonts w:asciiTheme="minorHAnsi" w:hAnsiTheme="minorHAnsi"/>
          <w:spacing w:val="0"/>
          <w:sz w:val="24"/>
          <w:szCs w:val="24"/>
          <w:lang w:val="en-US" w:eastAsia="en-GB"/>
        </w:rPr>
        <w:t>Special categories of data</w:t>
      </w:r>
      <w:bookmarkEnd w:id="64"/>
    </w:p>
    <w:p w14:paraId="1BA7E33E" w14:textId="77777777" w:rsidR="000E2DD2" w:rsidRPr="005845AF" w:rsidRDefault="000E2DD2" w:rsidP="000E2DD2">
      <w:pPr>
        <w:pStyle w:val="NormalIndent"/>
        <w:widowControl w:val="0"/>
        <w:spacing w:line="240" w:lineRule="auto"/>
        <w:ind w:left="0"/>
        <w:rPr>
          <w:rFonts w:asciiTheme="minorHAnsi" w:hAnsiTheme="minorHAnsi"/>
          <w:spacing w:val="0"/>
          <w:sz w:val="24"/>
          <w:szCs w:val="24"/>
          <w:lang w:val="en-US" w:eastAsia="en-GB"/>
        </w:rPr>
      </w:pPr>
    </w:p>
    <w:p w14:paraId="12C58EED" w14:textId="77777777" w:rsidR="000E2DD2" w:rsidRPr="005845AF" w:rsidRDefault="000E2DD2" w:rsidP="000E2DD2">
      <w:pPr>
        <w:pStyle w:val="NormalIndent"/>
        <w:widowControl w:val="0"/>
        <w:spacing w:line="240" w:lineRule="auto"/>
        <w:ind w:left="0"/>
        <w:rPr>
          <w:rFonts w:asciiTheme="minorHAnsi" w:hAnsiTheme="minorHAnsi"/>
          <w:spacing w:val="0"/>
          <w:sz w:val="24"/>
          <w:szCs w:val="24"/>
          <w:lang w:val="en-US" w:eastAsia="en-GB"/>
        </w:rPr>
      </w:pPr>
      <w:r w:rsidRPr="005845AF">
        <w:rPr>
          <w:rFonts w:asciiTheme="minorHAnsi" w:hAnsiTheme="minorHAnsi"/>
          <w:spacing w:val="0"/>
          <w:sz w:val="24"/>
          <w:szCs w:val="24"/>
          <w:lang w:val="en-US" w:eastAsia="en-GB"/>
        </w:rPr>
        <w:t>None.</w:t>
      </w:r>
    </w:p>
    <w:p w14:paraId="4008E5ED" w14:textId="77777777" w:rsidR="000E2DD2" w:rsidRDefault="000E2DD2" w:rsidP="000E2DD2">
      <w:pPr>
        <w:spacing w:after="0" w:line="240" w:lineRule="auto"/>
        <w:rPr>
          <w:sz w:val="20"/>
          <w:szCs w:val="20"/>
        </w:rPr>
      </w:pPr>
    </w:p>
    <w:p w14:paraId="04AB3EF1" w14:textId="3C1151CB" w:rsidR="00AB3E69" w:rsidRDefault="00AB3E69" w:rsidP="00AB3E69">
      <w:pPr>
        <w:jc w:val="center"/>
        <w:rPr>
          <w:b/>
        </w:rPr>
      </w:pPr>
    </w:p>
    <w:p w14:paraId="325FAD82" w14:textId="77777777" w:rsidR="00AB3E69" w:rsidRDefault="00AB3E69" w:rsidP="00AB3E69">
      <w:pPr>
        <w:pStyle w:val="Heading1"/>
        <w:rPr>
          <w:sz w:val="22"/>
          <w:szCs w:val="22"/>
        </w:rPr>
      </w:pPr>
      <w:r>
        <w:rPr>
          <w:sz w:val="22"/>
          <w:szCs w:val="22"/>
        </w:rPr>
        <w:t>Exhibit B: Jurisdiction-Specific Terms</w:t>
      </w:r>
    </w:p>
    <w:p w14:paraId="1B901604" w14:textId="77777777" w:rsidR="00AB3E69" w:rsidRDefault="00AB3E69" w:rsidP="00AB3E69">
      <w:pPr>
        <w:rPr>
          <w:b/>
        </w:rPr>
      </w:pPr>
    </w:p>
    <w:p w14:paraId="01A95D5E" w14:textId="77777777" w:rsidR="00AB3E69" w:rsidRDefault="00AB3E69" w:rsidP="00AB3E69">
      <w:pPr>
        <w:pStyle w:val="Heading2"/>
        <w:numPr>
          <w:ilvl w:val="0"/>
          <w:numId w:val="43"/>
        </w:numPr>
        <w:spacing w:before="40" w:after="240"/>
        <w:rPr>
          <w:sz w:val="22"/>
          <w:szCs w:val="22"/>
        </w:rPr>
      </w:pPr>
      <w:r>
        <w:rPr>
          <w:sz w:val="22"/>
          <w:szCs w:val="22"/>
        </w:rPr>
        <w:t>Transfers of EEA Personal Data</w:t>
      </w:r>
    </w:p>
    <w:p w14:paraId="596F7E51" w14:textId="77777777" w:rsidR="00AB3E69" w:rsidRDefault="00AB3E69" w:rsidP="00AB3E69">
      <w:pPr>
        <w:numPr>
          <w:ilvl w:val="1"/>
          <w:numId w:val="43"/>
        </w:numPr>
        <w:pBdr>
          <w:top w:val="nil"/>
          <w:left w:val="nil"/>
          <w:bottom w:val="nil"/>
          <w:right w:val="nil"/>
          <w:between w:val="nil"/>
        </w:pBdr>
        <w:spacing w:after="240" w:line="259" w:lineRule="auto"/>
      </w:pPr>
      <w:r>
        <w:rPr>
          <w:color w:val="000000"/>
        </w:rPr>
        <w:t>Definitions:</w:t>
      </w:r>
    </w:p>
    <w:p w14:paraId="254DD8D9" w14:textId="77777777" w:rsidR="00AB3E69" w:rsidRDefault="00AB3E69" w:rsidP="00AB3E69">
      <w:pPr>
        <w:numPr>
          <w:ilvl w:val="2"/>
          <w:numId w:val="43"/>
        </w:numPr>
        <w:pBdr>
          <w:top w:val="nil"/>
          <w:left w:val="nil"/>
          <w:bottom w:val="nil"/>
          <w:right w:val="nil"/>
          <w:between w:val="nil"/>
        </w:pBdr>
        <w:spacing w:after="240"/>
        <w:jc w:val="both"/>
        <w:rPr>
          <w:color w:val="000000"/>
        </w:rPr>
      </w:pPr>
      <w:proofErr w:type="gramStart"/>
      <w:r>
        <w:rPr>
          <w:color w:val="000000"/>
        </w:rPr>
        <w:t>For the purpose of</w:t>
      </w:r>
      <w:proofErr w:type="gramEnd"/>
      <w:r>
        <w:rPr>
          <w:color w:val="000000"/>
        </w:rPr>
        <w:t xml:space="preserve"> interpreting the Addendum, the following terms shall have the meanings set out below:</w:t>
      </w:r>
    </w:p>
    <w:p w14:paraId="3684BF98" w14:textId="77777777" w:rsidR="00AB3E69" w:rsidRDefault="00AB3E69" w:rsidP="00AB3E69">
      <w:pPr>
        <w:numPr>
          <w:ilvl w:val="3"/>
          <w:numId w:val="43"/>
        </w:numPr>
        <w:pBdr>
          <w:top w:val="nil"/>
          <w:left w:val="nil"/>
          <w:bottom w:val="nil"/>
          <w:right w:val="nil"/>
          <w:between w:val="nil"/>
        </w:pBdr>
        <w:spacing w:after="240"/>
        <w:jc w:val="both"/>
        <w:rPr>
          <w:color w:val="000000"/>
        </w:rPr>
      </w:pPr>
      <w:r>
        <w:t>“</w:t>
      </w:r>
      <w:r>
        <w:rPr>
          <w:b/>
        </w:rPr>
        <w:t>EEA</w:t>
      </w:r>
      <w:r>
        <w:t>” means the European Economic Area, consisting of the EU Member States, and Iceland, Liechtenstein, and Norway.</w:t>
      </w:r>
    </w:p>
    <w:p w14:paraId="1DB6FDFE" w14:textId="77777777" w:rsidR="00AB3E69" w:rsidRDefault="00AB3E69" w:rsidP="00AB3E69">
      <w:pPr>
        <w:numPr>
          <w:ilvl w:val="3"/>
          <w:numId w:val="43"/>
        </w:numPr>
        <w:pBdr>
          <w:top w:val="nil"/>
          <w:left w:val="nil"/>
          <w:bottom w:val="nil"/>
          <w:right w:val="nil"/>
          <w:between w:val="nil"/>
        </w:pBdr>
        <w:spacing w:after="240"/>
        <w:jc w:val="both"/>
        <w:rPr>
          <w:color w:val="000000"/>
        </w:rPr>
      </w:pPr>
      <w:r>
        <w:rPr>
          <w:color w:val="000000"/>
        </w:rPr>
        <w:t>“</w:t>
      </w:r>
      <w:r>
        <w:rPr>
          <w:b/>
          <w:color w:val="000000"/>
        </w:rPr>
        <w:t>EEA Restricted Transfer</w:t>
      </w:r>
      <w:r>
        <w:rPr>
          <w:color w:val="000000"/>
        </w:rPr>
        <w:t>” includes any transfer of Personal Data subject to the GDPR (including data storage on foreign servers) which is undergoing Processing or is intended for Processing after transfer, to a Third Country (as defined below) or to an international organization.</w:t>
      </w:r>
    </w:p>
    <w:p w14:paraId="103AAF9A" w14:textId="77777777" w:rsidR="00AB3E69" w:rsidRDefault="00AB3E69" w:rsidP="00AB3E69">
      <w:pPr>
        <w:numPr>
          <w:ilvl w:val="3"/>
          <w:numId w:val="43"/>
        </w:numPr>
        <w:pBdr>
          <w:top w:val="nil"/>
          <w:left w:val="nil"/>
          <w:bottom w:val="nil"/>
          <w:right w:val="nil"/>
          <w:between w:val="nil"/>
        </w:pBdr>
        <w:spacing w:after="240"/>
        <w:jc w:val="both"/>
        <w:rPr>
          <w:color w:val="000000"/>
        </w:rPr>
      </w:pPr>
      <w:r>
        <w:rPr>
          <w:color w:val="000000"/>
        </w:rPr>
        <w:t>“</w:t>
      </w:r>
      <w:r>
        <w:rPr>
          <w:b/>
          <w:color w:val="000000"/>
        </w:rPr>
        <w:t>Third Country</w:t>
      </w:r>
      <w:r>
        <w:rPr>
          <w:color w:val="000000"/>
        </w:rPr>
        <w:t>” (as used in this Section) means a country outside of the EEA.</w:t>
      </w:r>
    </w:p>
    <w:p w14:paraId="366F4E82" w14:textId="77777777" w:rsidR="00AB3E69" w:rsidRDefault="00AB3E69" w:rsidP="00AB3E69">
      <w:pPr>
        <w:numPr>
          <w:ilvl w:val="1"/>
          <w:numId w:val="43"/>
        </w:numPr>
        <w:pBdr>
          <w:top w:val="nil"/>
          <w:left w:val="nil"/>
          <w:bottom w:val="nil"/>
          <w:right w:val="nil"/>
          <w:between w:val="nil"/>
        </w:pBdr>
        <w:spacing w:before="40" w:after="240"/>
        <w:jc w:val="both"/>
        <w:rPr>
          <w:color w:val="000000"/>
        </w:rPr>
      </w:pPr>
      <w:r>
        <w:rPr>
          <w:color w:val="000000"/>
        </w:rPr>
        <w:t>Transfer Mechanisms:</w:t>
      </w:r>
    </w:p>
    <w:p w14:paraId="6723A778" w14:textId="77777777" w:rsidR="00AB3E69" w:rsidRDefault="00AB3E69" w:rsidP="00AB3E69">
      <w:pPr>
        <w:numPr>
          <w:ilvl w:val="2"/>
          <w:numId w:val="43"/>
        </w:numPr>
        <w:pBdr>
          <w:top w:val="nil"/>
          <w:left w:val="nil"/>
          <w:bottom w:val="nil"/>
          <w:right w:val="nil"/>
          <w:between w:val="nil"/>
        </w:pBdr>
        <w:spacing w:before="40" w:after="240"/>
        <w:jc w:val="both"/>
        <w:rPr>
          <w:color w:val="000000"/>
        </w:rPr>
      </w:pPr>
      <w:proofErr w:type="gramStart"/>
      <w:r>
        <w:rPr>
          <w:color w:val="000000"/>
        </w:rPr>
        <w:t>With regard to</w:t>
      </w:r>
      <w:proofErr w:type="gramEnd"/>
      <w:r>
        <w:rPr>
          <w:color w:val="000000"/>
        </w:rPr>
        <w:t xml:space="preserve"> any EEA Restricted Transfer from Customer to </w:t>
      </w:r>
      <w:proofErr w:type="spellStart"/>
      <w:r>
        <w:rPr>
          <w:color w:val="000000"/>
        </w:rPr>
        <w:t>Billtrust</w:t>
      </w:r>
      <w:proofErr w:type="spellEnd"/>
      <w:r>
        <w:rPr>
          <w:color w:val="000000"/>
        </w:rPr>
        <w:t xml:space="preserve"> within the scope of this Addendum, one of the following transfer mechanisms shall apply, in the following order of precedence:</w:t>
      </w:r>
    </w:p>
    <w:p w14:paraId="5DDC830E" w14:textId="77777777" w:rsidR="00AB3E69" w:rsidRDefault="00AB3E69" w:rsidP="00AB3E69">
      <w:pPr>
        <w:numPr>
          <w:ilvl w:val="3"/>
          <w:numId w:val="43"/>
        </w:numPr>
        <w:pBdr>
          <w:top w:val="nil"/>
          <w:left w:val="nil"/>
          <w:bottom w:val="nil"/>
          <w:right w:val="nil"/>
          <w:between w:val="nil"/>
        </w:pBdr>
        <w:spacing w:after="240"/>
        <w:jc w:val="both"/>
        <w:rPr>
          <w:color w:val="000000"/>
        </w:rPr>
      </w:pPr>
      <w:r>
        <w:rPr>
          <w:color w:val="000000"/>
        </w:rPr>
        <w:t xml:space="preserve">a valid adequacy decision pursuant to the requirements under the GDPR that provides that the third country, a territory or one or more specified sectors within that third country, or the international organization in question to which Customer Personal Data is to be transferred ensures an adequate level of data </w:t>
      </w:r>
      <w:proofErr w:type="gramStart"/>
      <w:r>
        <w:rPr>
          <w:color w:val="000000"/>
        </w:rPr>
        <w:t>protection;</w:t>
      </w:r>
      <w:proofErr w:type="gramEnd"/>
    </w:p>
    <w:p w14:paraId="6F9C8F78" w14:textId="77777777" w:rsidR="00AB3E69" w:rsidRDefault="00AB3E69" w:rsidP="00AB3E69">
      <w:pPr>
        <w:numPr>
          <w:ilvl w:val="3"/>
          <w:numId w:val="43"/>
        </w:numPr>
        <w:pBdr>
          <w:top w:val="nil"/>
          <w:left w:val="nil"/>
          <w:bottom w:val="nil"/>
          <w:right w:val="nil"/>
          <w:between w:val="nil"/>
        </w:pBdr>
        <w:spacing w:after="240"/>
        <w:jc w:val="both"/>
        <w:rPr>
          <w:color w:val="000000"/>
        </w:rPr>
      </w:pPr>
      <w:proofErr w:type="spellStart"/>
      <w:r>
        <w:rPr>
          <w:color w:val="000000"/>
        </w:rPr>
        <w:t>Billtrust’s</w:t>
      </w:r>
      <w:proofErr w:type="spellEnd"/>
      <w:r>
        <w:rPr>
          <w:color w:val="000000"/>
        </w:rPr>
        <w:t xml:space="preserve"> certification to any successor to the Privacy Shield Framework (only to the extent that such self-certification constitutes an “appropriate safeguard” pursuant to the GDPR, as the case may be), provided that the Services are covered by the self-certification, if </w:t>
      </w:r>
      <w:proofErr w:type="gramStart"/>
      <w:r>
        <w:rPr>
          <w:color w:val="000000"/>
        </w:rPr>
        <w:t>applicable;</w:t>
      </w:r>
      <w:proofErr w:type="gramEnd"/>
    </w:p>
    <w:p w14:paraId="6438D133" w14:textId="77777777" w:rsidR="00AB3E69" w:rsidRDefault="00AB3E69" w:rsidP="00AB3E69">
      <w:pPr>
        <w:numPr>
          <w:ilvl w:val="3"/>
          <w:numId w:val="43"/>
        </w:numPr>
        <w:pBdr>
          <w:top w:val="nil"/>
          <w:left w:val="nil"/>
          <w:bottom w:val="nil"/>
          <w:right w:val="nil"/>
          <w:between w:val="nil"/>
        </w:pBdr>
        <w:spacing w:after="240"/>
        <w:jc w:val="both"/>
        <w:rPr>
          <w:color w:val="000000"/>
        </w:rPr>
      </w:pPr>
      <w:r>
        <w:rPr>
          <w:color w:val="000000"/>
        </w:rPr>
        <w:t>the Standard Contractual Clauses (insofar as their use constitutes an “appropriate safeguard” under the GDPR, as the case may be); or</w:t>
      </w:r>
    </w:p>
    <w:p w14:paraId="72BE6CDD" w14:textId="77777777" w:rsidR="00AB3E69" w:rsidRDefault="00AB3E69" w:rsidP="00AB3E69">
      <w:pPr>
        <w:numPr>
          <w:ilvl w:val="3"/>
          <w:numId w:val="43"/>
        </w:numPr>
        <w:pBdr>
          <w:top w:val="nil"/>
          <w:left w:val="nil"/>
          <w:bottom w:val="nil"/>
          <w:right w:val="nil"/>
          <w:between w:val="nil"/>
        </w:pBdr>
        <w:spacing w:after="240"/>
        <w:jc w:val="both"/>
        <w:rPr>
          <w:color w:val="000000"/>
        </w:rPr>
      </w:pPr>
      <w:r>
        <w:rPr>
          <w:color w:val="000000"/>
        </w:rPr>
        <w:lastRenderedPageBreak/>
        <w:t xml:space="preserve">any other lawful basis, as laid down in the </w:t>
      </w:r>
      <w:proofErr w:type="gramStart"/>
      <w:r>
        <w:rPr>
          <w:color w:val="000000"/>
        </w:rPr>
        <w:t>GDPR, as the case may be</w:t>
      </w:r>
      <w:proofErr w:type="gramEnd"/>
      <w:r>
        <w:rPr>
          <w:color w:val="000000"/>
        </w:rPr>
        <w:t>.</w:t>
      </w:r>
    </w:p>
    <w:p w14:paraId="0E63443D" w14:textId="77777777" w:rsidR="00AB3E69" w:rsidRDefault="00AB3E69" w:rsidP="00AB3E69">
      <w:pPr>
        <w:numPr>
          <w:ilvl w:val="1"/>
          <w:numId w:val="43"/>
        </w:numPr>
        <w:pBdr>
          <w:top w:val="nil"/>
          <w:left w:val="nil"/>
          <w:bottom w:val="nil"/>
          <w:right w:val="nil"/>
          <w:between w:val="nil"/>
        </w:pBdr>
        <w:spacing w:after="240"/>
        <w:jc w:val="both"/>
        <w:rPr>
          <w:color w:val="000000"/>
        </w:rPr>
      </w:pPr>
      <w:r>
        <w:rPr>
          <w:color w:val="000000"/>
        </w:rPr>
        <w:t>Standard Contractual Clauses:</w:t>
      </w:r>
    </w:p>
    <w:p w14:paraId="113D85A5" w14:textId="77777777" w:rsidR="00AB3E69" w:rsidRDefault="00AB3E69" w:rsidP="00AB3E69">
      <w:pPr>
        <w:numPr>
          <w:ilvl w:val="2"/>
          <w:numId w:val="43"/>
        </w:numPr>
        <w:pBdr>
          <w:top w:val="nil"/>
          <w:left w:val="nil"/>
          <w:bottom w:val="nil"/>
          <w:right w:val="nil"/>
          <w:between w:val="nil"/>
        </w:pBdr>
        <w:spacing w:after="240"/>
        <w:jc w:val="both"/>
        <w:rPr>
          <w:color w:val="000000"/>
        </w:rPr>
      </w:pPr>
      <w:r>
        <w:rPr>
          <w:color w:val="000000"/>
        </w:rPr>
        <w:t xml:space="preserve">Customer (which will take on the obligations of “data exporter” for the purposes of the Standard Contractual Clauses) and </w:t>
      </w:r>
      <w:proofErr w:type="spellStart"/>
      <w:r>
        <w:rPr>
          <w:color w:val="000000"/>
        </w:rPr>
        <w:t>Billtrust</w:t>
      </w:r>
      <w:proofErr w:type="spellEnd"/>
      <w:r>
        <w:rPr>
          <w:color w:val="000000"/>
        </w:rPr>
        <w:t xml:space="preserve"> (which will take on the obligations of “data importer” for the purposes of the Standard Contractual Clauses) hereby enter into, the Standard Contractual Clauses (including their additional constituent elements, as set out in </w:t>
      </w:r>
      <w:r>
        <w:rPr>
          <w:b/>
          <w:color w:val="000000"/>
          <w:u w:val="single"/>
        </w:rPr>
        <w:t xml:space="preserve">Exhibit A </w:t>
      </w:r>
      <w:r>
        <w:rPr>
          <w:color w:val="000000"/>
        </w:rPr>
        <w:t xml:space="preserve">to this Addendum, as applicable), which are incorporated by this reference and constitute an integral part of this Addendum. The Parties are deemed to have signed, accepted, and executed the Standard Contractual Clauses in their entirety, including the appendices as of the Effective Date. The text contained in </w:t>
      </w:r>
      <w:r>
        <w:rPr>
          <w:b/>
          <w:color w:val="000000"/>
          <w:u w:val="single"/>
        </w:rPr>
        <w:t>Exhibit C</w:t>
      </w:r>
      <w:r>
        <w:rPr>
          <w:color w:val="000000"/>
        </w:rPr>
        <w:t xml:space="preserve"> to this Addendum serves to supplement the Standard Contractual Clauses.</w:t>
      </w:r>
    </w:p>
    <w:p w14:paraId="003CC83D" w14:textId="77777777" w:rsidR="00AB3E69" w:rsidRDefault="00AB3E69" w:rsidP="00AB3E69">
      <w:pPr>
        <w:numPr>
          <w:ilvl w:val="2"/>
          <w:numId w:val="43"/>
        </w:numPr>
        <w:pBdr>
          <w:top w:val="nil"/>
          <w:left w:val="nil"/>
          <w:bottom w:val="nil"/>
          <w:right w:val="nil"/>
          <w:between w:val="nil"/>
        </w:pBdr>
        <w:spacing w:after="240"/>
        <w:jc w:val="both"/>
        <w:rPr>
          <w:color w:val="000000"/>
        </w:rPr>
      </w:pPr>
      <w:r>
        <w:rPr>
          <w:color w:val="000000"/>
        </w:rPr>
        <w:t>In cases where the Standard Contractual Clauses apply, and there is a conflict between the terms of the Addendum and the terms of the Standard Contractual Clauses, the terms of the Standard Contractual Clauses shall prevail.</w:t>
      </w:r>
    </w:p>
    <w:p w14:paraId="36DA6F9A" w14:textId="77777777" w:rsidR="00AB3E69" w:rsidRDefault="00AB3E69" w:rsidP="00AB3E69">
      <w:pPr>
        <w:pStyle w:val="Heading2"/>
        <w:numPr>
          <w:ilvl w:val="0"/>
          <w:numId w:val="43"/>
        </w:numPr>
        <w:pBdr>
          <w:top w:val="nil"/>
          <w:left w:val="nil"/>
          <w:bottom w:val="nil"/>
          <w:right w:val="nil"/>
          <w:between w:val="nil"/>
        </w:pBdr>
        <w:spacing w:before="40" w:after="240" w:line="274" w:lineRule="auto"/>
        <w:jc w:val="both"/>
        <w:rPr>
          <w:sz w:val="22"/>
          <w:szCs w:val="22"/>
        </w:rPr>
      </w:pPr>
      <w:r>
        <w:rPr>
          <w:sz w:val="22"/>
          <w:szCs w:val="22"/>
        </w:rPr>
        <w:t>California</w:t>
      </w:r>
    </w:p>
    <w:p w14:paraId="74F83D90" w14:textId="77777777" w:rsidR="00AB3E69" w:rsidRDefault="00AB3E69" w:rsidP="00AB3E69">
      <w:pPr>
        <w:numPr>
          <w:ilvl w:val="1"/>
          <w:numId w:val="43"/>
        </w:numPr>
        <w:pBdr>
          <w:top w:val="nil"/>
          <w:left w:val="nil"/>
          <w:bottom w:val="nil"/>
          <w:right w:val="nil"/>
          <w:between w:val="nil"/>
        </w:pBdr>
        <w:spacing w:after="240" w:line="259" w:lineRule="auto"/>
        <w:ind w:left="788" w:hanging="431"/>
        <w:rPr>
          <w:color w:val="000000"/>
        </w:rPr>
      </w:pPr>
      <w:r>
        <w:rPr>
          <w:color w:val="000000"/>
        </w:rPr>
        <w:t>Definitions:</w:t>
      </w:r>
    </w:p>
    <w:p w14:paraId="725EA4A3" w14:textId="77777777" w:rsidR="00AB3E69" w:rsidRDefault="00AB3E69" w:rsidP="00AB3E69">
      <w:pPr>
        <w:numPr>
          <w:ilvl w:val="2"/>
          <w:numId w:val="45"/>
        </w:numPr>
        <w:pBdr>
          <w:top w:val="nil"/>
          <w:left w:val="nil"/>
          <w:bottom w:val="nil"/>
          <w:right w:val="nil"/>
          <w:between w:val="nil"/>
        </w:pBdr>
        <w:spacing w:before="240" w:after="240" w:line="240" w:lineRule="auto"/>
        <w:ind w:left="1077" w:right="-181" w:hanging="357"/>
        <w:rPr>
          <w:color w:val="000000"/>
        </w:rPr>
      </w:pPr>
      <w:proofErr w:type="gramStart"/>
      <w:r>
        <w:rPr>
          <w:color w:val="000000"/>
        </w:rPr>
        <w:t>For the purpose of</w:t>
      </w:r>
      <w:proofErr w:type="gramEnd"/>
      <w:r>
        <w:rPr>
          <w:color w:val="000000"/>
        </w:rPr>
        <w:t xml:space="preserve"> interpreting the Addendum, the following terms shall have the meanings set out below:</w:t>
      </w:r>
    </w:p>
    <w:p w14:paraId="33DEEDA3" w14:textId="77777777" w:rsidR="00AB3E69" w:rsidRDefault="00AB3E69" w:rsidP="00AB3E69">
      <w:pPr>
        <w:numPr>
          <w:ilvl w:val="3"/>
          <w:numId w:val="41"/>
        </w:numPr>
        <w:pBdr>
          <w:top w:val="nil"/>
          <w:left w:val="nil"/>
          <w:bottom w:val="nil"/>
          <w:right w:val="nil"/>
          <w:between w:val="nil"/>
        </w:pBdr>
        <w:spacing w:before="240" w:after="240" w:line="240" w:lineRule="auto"/>
        <w:ind w:left="1723" w:hanging="646"/>
        <w:jc w:val="both"/>
        <w:rPr>
          <w:color w:val="000000"/>
        </w:rPr>
      </w:pPr>
      <w:r>
        <w:rPr>
          <w:color w:val="000000"/>
        </w:rPr>
        <w:t>“</w:t>
      </w:r>
      <w:r>
        <w:rPr>
          <w:b/>
          <w:color w:val="000000"/>
        </w:rPr>
        <w:t>Applicable Data Protection Laws</w:t>
      </w:r>
      <w:r>
        <w:rPr>
          <w:color w:val="000000"/>
        </w:rPr>
        <w:t>” includes the CCPA (as defined below) and the CCPA Regulations as may be amended from time to time.</w:t>
      </w:r>
    </w:p>
    <w:p w14:paraId="0A4F59C3" w14:textId="77777777" w:rsidR="00AB3E69" w:rsidRDefault="00AB3E69" w:rsidP="00AB3E69">
      <w:pPr>
        <w:numPr>
          <w:ilvl w:val="3"/>
          <w:numId w:val="41"/>
        </w:numPr>
        <w:pBdr>
          <w:top w:val="nil"/>
          <w:left w:val="nil"/>
          <w:bottom w:val="nil"/>
          <w:right w:val="nil"/>
          <w:between w:val="nil"/>
        </w:pBdr>
        <w:spacing w:before="240" w:after="240" w:line="240" w:lineRule="auto"/>
        <w:ind w:left="1723" w:hanging="646"/>
        <w:jc w:val="both"/>
        <w:rPr>
          <w:color w:val="000000"/>
        </w:rPr>
      </w:pPr>
      <w:r>
        <w:rPr>
          <w:color w:val="000000"/>
        </w:rPr>
        <w:t>“</w:t>
      </w:r>
      <w:r>
        <w:rPr>
          <w:b/>
          <w:color w:val="000000"/>
        </w:rPr>
        <w:t>CCPA</w:t>
      </w:r>
      <w:r>
        <w:rPr>
          <w:color w:val="000000"/>
        </w:rPr>
        <w:t xml:space="preserve">” means the California Consumer Privacy Act of </w:t>
      </w:r>
      <w:proofErr w:type="gramStart"/>
      <w:r>
        <w:rPr>
          <w:color w:val="000000"/>
        </w:rPr>
        <w:t>2018;</w:t>
      </w:r>
      <w:proofErr w:type="gramEnd"/>
    </w:p>
    <w:p w14:paraId="213355A0" w14:textId="77777777" w:rsidR="00AB3E69" w:rsidRDefault="00AB3E69" w:rsidP="00AB3E69">
      <w:pPr>
        <w:numPr>
          <w:ilvl w:val="3"/>
          <w:numId w:val="41"/>
        </w:numPr>
        <w:pBdr>
          <w:top w:val="nil"/>
          <w:left w:val="nil"/>
          <w:bottom w:val="nil"/>
          <w:right w:val="nil"/>
          <w:between w:val="nil"/>
        </w:pBdr>
        <w:spacing w:before="240" w:after="240" w:line="240" w:lineRule="auto"/>
        <w:ind w:left="1723" w:hanging="646"/>
        <w:jc w:val="both"/>
        <w:rPr>
          <w:color w:val="000000"/>
        </w:rPr>
      </w:pPr>
      <w:r>
        <w:rPr>
          <w:color w:val="000000"/>
        </w:rPr>
        <w:t>“</w:t>
      </w:r>
      <w:r>
        <w:rPr>
          <w:b/>
          <w:color w:val="000000"/>
        </w:rPr>
        <w:t>CCPA Regulations</w:t>
      </w:r>
      <w:r>
        <w:rPr>
          <w:color w:val="000000"/>
        </w:rPr>
        <w:t xml:space="preserve">” means the California Consumer Privacy Act </w:t>
      </w:r>
      <w:proofErr w:type="gramStart"/>
      <w:r>
        <w:rPr>
          <w:color w:val="000000"/>
        </w:rPr>
        <w:t>Regulations;</w:t>
      </w:r>
      <w:proofErr w:type="gramEnd"/>
    </w:p>
    <w:p w14:paraId="49688F0D" w14:textId="77777777" w:rsidR="00AB3E69" w:rsidRDefault="00AB3E69" w:rsidP="00AB3E69">
      <w:pPr>
        <w:numPr>
          <w:ilvl w:val="2"/>
          <w:numId w:val="45"/>
        </w:numPr>
        <w:pBdr>
          <w:top w:val="nil"/>
          <w:left w:val="nil"/>
          <w:bottom w:val="nil"/>
          <w:right w:val="nil"/>
          <w:between w:val="nil"/>
        </w:pBdr>
        <w:spacing w:before="240" w:after="240" w:line="240" w:lineRule="auto"/>
        <w:jc w:val="both"/>
        <w:rPr>
          <w:color w:val="000000"/>
        </w:rPr>
      </w:pPr>
      <w:r>
        <w:rPr>
          <w:color w:val="000000"/>
        </w:rPr>
        <w:t>The terms “</w:t>
      </w:r>
      <w:r>
        <w:rPr>
          <w:b/>
          <w:color w:val="000000"/>
        </w:rPr>
        <w:t>Business Purpose</w:t>
      </w:r>
      <w:r>
        <w:rPr>
          <w:color w:val="000000"/>
        </w:rPr>
        <w:t>”, “</w:t>
      </w:r>
      <w:r>
        <w:rPr>
          <w:b/>
          <w:color w:val="000000"/>
        </w:rPr>
        <w:t>Commercial Purpose</w:t>
      </w:r>
      <w:r>
        <w:rPr>
          <w:color w:val="000000"/>
        </w:rPr>
        <w:t>”, “</w:t>
      </w:r>
      <w:r>
        <w:rPr>
          <w:b/>
          <w:color w:val="000000"/>
        </w:rPr>
        <w:t>Sale</w:t>
      </w:r>
      <w:r>
        <w:rPr>
          <w:color w:val="000000"/>
        </w:rPr>
        <w:t>”, “</w:t>
      </w:r>
      <w:r>
        <w:rPr>
          <w:b/>
          <w:color w:val="000000"/>
        </w:rPr>
        <w:t>Sell</w:t>
      </w:r>
      <w:r>
        <w:rPr>
          <w:color w:val="000000"/>
        </w:rPr>
        <w:t>”, along with their cognates whether capitalized or not, shall have the same meaning as in the CCPA, and their related terms shall be construed accordingly.</w:t>
      </w:r>
    </w:p>
    <w:p w14:paraId="4B44BAD7" w14:textId="77777777" w:rsidR="00AB3E69" w:rsidRDefault="00AB3E69" w:rsidP="00AB3E69">
      <w:pPr>
        <w:numPr>
          <w:ilvl w:val="2"/>
          <w:numId w:val="45"/>
        </w:numPr>
        <w:pBdr>
          <w:top w:val="nil"/>
          <w:left w:val="nil"/>
          <w:bottom w:val="nil"/>
          <w:right w:val="nil"/>
          <w:between w:val="nil"/>
        </w:pBdr>
        <w:spacing w:before="240" w:after="240" w:line="240" w:lineRule="auto"/>
        <w:ind w:left="1077" w:hanging="357"/>
        <w:jc w:val="both"/>
        <w:rPr>
          <w:color w:val="000000"/>
        </w:rPr>
      </w:pPr>
      <w:proofErr w:type="gramStart"/>
      <w:r>
        <w:rPr>
          <w:color w:val="000000"/>
        </w:rPr>
        <w:t>For the purpose of</w:t>
      </w:r>
      <w:proofErr w:type="gramEnd"/>
      <w:r>
        <w:rPr>
          <w:color w:val="000000"/>
        </w:rPr>
        <w:t xml:space="preserve"> interpreting this Addendum, the following terms shall be interpreted as follows:</w:t>
      </w:r>
    </w:p>
    <w:p w14:paraId="26C0B122" w14:textId="77777777" w:rsidR="00AB3E69" w:rsidRDefault="00AB3E69" w:rsidP="00AB3E69">
      <w:pPr>
        <w:numPr>
          <w:ilvl w:val="3"/>
          <w:numId w:val="42"/>
        </w:numPr>
        <w:pBdr>
          <w:top w:val="nil"/>
          <w:left w:val="nil"/>
          <w:bottom w:val="nil"/>
          <w:right w:val="nil"/>
          <w:between w:val="nil"/>
        </w:pBdr>
        <w:spacing w:before="240" w:after="240" w:line="240" w:lineRule="auto"/>
        <w:ind w:left="1723" w:hanging="646"/>
        <w:jc w:val="both"/>
        <w:rPr>
          <w:color w:val="000000"/>
        </w:rPr>
      </w:pPr>
      <w:r>
        <w:rPr>
          <w:color w:val="000000"/>
        </w:rPr>
        <w:t>“</w:t>
      </w:r>
      <w:r>
        <w:rPr>
          <w:b/>
          <w:color w:val="000000"/>
        </w:rPr>
        <w:t>Controller</w:t>
      </w:r>
      <w:r>
        <w:rPr>
          <w:color w:val="000000"/>
        </w:rPr>
        <w:t>” includes “</w:t>
      </w:r>
      <w:r>
        <w:rPr>
          <w:b/>
          <w:color w:val="000000"/>
        </w:rPr>
        <w:t>Business</w:t>
      </w:r>
      <w:r>
        <w:rPr>
          <w:color w:val="000000"/>
        </w:rPr>
        <w:t xml:space="preserve">” as defined under the </w:t>
      </w:r>
      <w:proofErr w:type="gramStart"/>
      <w:r>
        <w:rPr>
          <w:color w:val="000000"/>
        </w:rPr>
        <w:t>CCPA;</w:t>
      </w:r>
      <w:proofErr w:type="gramEnd"/>
    </w:p>
    <w:p w14:paraId="495835D3" w14:textId="77777777" w:rsidR="00AB3E69" w:rsidRDefault="00AB3E69" w:rsidP="00AB3E69">
      <w:pPr>
        <w:numPr>
          <w:ilvl w:val="3"/>
          <w:numId w:val="42"/>
        </w:numPr>
        <w:pBdr>
          <w:top w:val="nil"/>
          <w:left w:val="nil"/>
          <w:bottom w:val="nil"/>
          <w:right w:val="nil"/>
          <w:between w:val="nil"/>
        </w:pBdr>
        <w:spacing w:before="240" w:after="240" w:line="240" w:lineRule="auto"/>
        <w:ind w:left="1723" w:hanging="646"/>
        <w:jc w:val="both"/>
        <w:rPr>
          <w:color w:val="000000"/>
        </w:rPr>
      </w:pPr>
      <w:r>
        <w:rPr>
          <w:color w:val="000000"/>
        </w:rPr>
        <w:t>“</w:t>
      </w:r>
      <w:r>
        <w:rPr>
          <w:b/>
          <w:color w:val="000000"/>
        </w:rPr>
        <w:t>Data Subject</w:t>
      </w:r>
      <w:r>
        <w:rPr>
          <w:color w:val="000000"/>
        </w:rPr>
        <w:t>” includes “</w:t>
      </w:r>
      <w:r>
        <w:rPr>
          <w:b/>
          <w:color w:val="000000"/>
        </w:rPr>
        <w:t>Consumer</w:t>
      </w:r>
      <w:r>
        <w:rPr>
          <w:color w:val="000000"/>
        </w:rPr>
        <w:t xml:space="preserve">” as defined under the </w:t>
      </w:r>
      <w:proofErr w:type="gramStart"/>
      <w:r>
        <w:rPr>
          <w:color w:val="000000"/>
        </w:rPr>
        <w:t>CCPA;</w:t>
      </w:r>
      <w:proofErr w:type="gramEnd"/>
    </w:p>
    <w:p w14:paraId="5815BCA3" w14:textId="77777777" w:rsidR="00AB3E69" w:rsidRDefault="00AB3E69" w:rsidP="00AB3E69">
      <w:pPr>
        <w:numPr>
          <w:ilvl w:val="3"/>
          <w:numId w:val="42"/>
        </w:numPr>
        <w:pBdr>
          <w:top w:val="nil"/>
          <w:left w:val="nil"/>
          <w:bottom w:val="nil"/>
          <w:right w:val="nil"/>
          <w:between w:val="nil"/>
        </w:pBdr>
        <w:spacing w:before="240" w:after="240" w:line="240" w:lineRule="auto"/>
        <w:ind w:left="1723" w:hanging="646"/>
        <w:jc w:val="both"/>
        <w:rPr>
          <w:color w:val="000000"/>
        </w:rPr>
      </w:pPr>
      <w:r>
        <w:rPr>
          <w:color w:val="000000"/>
        </w:rPr>
        <w:t>“</w:t>
      </w:r>
      <w:r>
        <w:rPr>
          <w:b/>
          <w:color w:val="000000"/>
        </w:rPr>
        <w:t>Personal Data</w:t>
      </w:r>
      <w:r>
        <w:rPr>
          <w:color w:val="000000"/>
        </w:rPr>
        <w:t>” includes “</w:t>
      </w:r>
      <w:r>
        <w:rPr>
          <w:b/>
          <w:color w:val="000000"/>
        </w:rPr>
        <w:t>Personal Information</w:t>
      </w:r>
      <w:r>
        <w:rPr>
          <w:color w:val="000000"/>
        </w:rPr>
        <w:t xml:space="preserve">” as defined under the </w:t>
      </w:r>
      <w:proofErr w:type="gramStart"/>
      <w:r>
        <w:rPr>
          <w:color w:val="000000"/>
        </w:rPr>
        <w:t>CCPA;</w:t>
      </w:r>
      <w:proofErr w:type="gramEnd"/>
    </w:p>
    <w:p w14:paraId="54F2A303" w14:textId="77777777" w:rsidR="00AB3E69" w:rsidRDefault="00AB3E69" w:rsidP="00AB3E69">
      <w:pPr>
        <w:numPr>
          <w:ilvl w:val="3"/>
          <w:numId w:val="42"/>
        </w:numPr>
        <w:pBdr>
          <w:top w:val="nil"/>
          <w:left w:val="nil"/>
          <w:bottom w:val="nil"/>
          <w:right w:val="nil"/>
          <w:between w:val="nil"/>
        </w:pBdr>
        <w:spacing w:before="240" w:after="240" w:line="240" w:lineRule="auto"/>
        <w:ind w:left="1723" w:hanging="646"/>
        <w:jc w:val="both"/>
        <w:rPr>
          <w:color w:val="000000"/>
        </w:rPr>
      </w:pPr>
      <w:r>
        <w:rPr>
          <w:color w:val="000000"/>
        </w:rPr>
        <w:t>“</w:t>
      </w:r>
      <w:r>
        <w:rPr>
          <w:b/>
          <w:color w:val="000000"/>
        </w:rPr>
        <w:t>Personal Data Breach</w:t>
      </w:r>
      <w:r>
        <w:rPr>
          <w:color w:val="000000"/>
        </w:rPr>
        <w:t>” includes “</w:t>
      </w:r>
      <w:r>
        <w:rPr>
          <w:b/>
          <w:color w:val="000000"/>
        </w:rPr>
        <w:t>Breach of the Security of the System</w:t>
      </w:r>
      <w:r>
        <w:rPr>
          <w:color w:val="000000"/>
        </w:rPr>
        <w:t xml:space="preserve">” as defined in Section 1798.8 of the California Civil </w:t>
      </w:r>
      <w:proofErr w:type="gramStart"/>
      <w:r>
        <w:rPr>
          <w:color w:val="000000"/>
        </w:rPr>
        <w:t>Code;</w:t>
      </w:r>
      <w:proofErr w:type="gramEnd"/>
    </w:p>
    <w:p w14:paraId="7B649635" w14:textId="77777777" w:rsidR="00AB3E69" w:rsidRDefault="00AB3E69" w:rsidP="00AB3E69">
      <w:pPr>
        <w:numPr>
          <w:ilvl w:val="3"/>
          <w:numId w:val="42"/>
        </w:numPr>
        <w:pBdr>
          <w:top w:val="nil"/>
          <w:left w:val="nil"/>
          <w:bottom w:val="nil"/>
          <w:right w:val="nil"/>
          <w:between w:val="nil"/>
        </w:pBdr>
        <w:spacing w:before="240" w:after="240" w:line="240" w:lineRule="auto"/>
        <w:ind w:left="1723" w:hanging="646"/>
        <w:jc w:val="both"/>
        <w:rPr>
          <w:color w:val="000000"/>
        </w:rPr>
      </w:pPr>
      <w:r>
        <w:rPr>
          <w:color w:val="000000"/>
        </w:rPr>
        <w:t>“</w:t>
      </w:r>
      <w:r>
        <w:rPr>
          <w:b/>
          <w:color w:val="000000"/>
        </w:rPr>
        <w:t>Processor</w:t>
      </w:r>
      <w:r>
        <w:rPr>
          <w:color w:val="000000"/>
        </w:rPr>
        <w:t>” includes “</w:t>
      </w:r>
      <w:r>
        <w:rPr>
          <w:b/>
          <w:color w:val="000000"/>
        </w:rPr>
        <w:t>Service Provider</w:t>
      </w:r>
      <w:r>
        <w:rPr>
          <w:color w:val="000000"/>
        </w:rPr>
        <w:t xml:space="preserve">” as defined under the </w:t>
      </w:r>
      <w:proofErr w:type="gramStart"/>
      <w:r>
        <w:rPr>
          <w:color w:val="000000"/>
        </w:rPr>
        <w:t>CCPA;</w:t>
      </w:r>
      <w:proofErr w:type="gramEnd"/>
    </w:p>
    <w:p w14:paraId="5CE37393" w14:textId="77777777" w:rsidR="00AB3E69" w:rsidRDefault="00AB3E69" w:rsidP="00AB3E69">
      <w:pPr>
        <w:numPr>
          <w:ilvl w:val="1"/>
          <w:numId w:val="43"/>
        </w:numPr>
        <w:pBdr>
          <w:top w:val="nil"/>
          <w:left w:val="nil"/>
          <w:bottom w:val="nil"/>
          <w:right w:val="nil"/>
          <w:between w:val="nil"/>
        </w:pBdr>
        <w:spacing w:before="240" w:after="0" w:line="276" w:lineRule="auto"/>
        <w:rPr>
          <w:color w:val="000000"/>
        </w:rPr>
      </w:pPr>
      <w:proofErr w:type="spellStart"/>
      <w:r>
        <w:rPr>
          <w:color w:val="000000"/>
        </w:rPr>
        <w:lastRenderedPageBreak/>
        <w:t>Billtrust</w:t>
      </w:r>
      <w:proofErr w:type="spellEnd"/>
      <w:r>
        <w:rPr>
          <w:color w:val="000000"/>
        </w:rPr>
        <w:t xml:space="preserve"> as a Service Provider:</w:t>
      </w:r>
    </w:p>
    <w:p w14:paraId="1CD5C637" w14:textId="77777777" w:rsidR="00AB3E69" w:rsidRDefault="00AB3E69" w:rsidP="00AB3E69">
      <w:pPr>
        <w:numPr>
          <w:ilvl w:val="2"/>
          <w:numId w:val="43"/>
        </w:numPr>
        <w:pBdr>
          <w:top w:val="nil"/>
          <w:left w:val="nil"/>
          <w:bottom w:val="nil"/>
          <w:right w:val="nil"/>
          <w:between w:val="nil"/>
        </w:pBdr>
        <w:spacing w:after="240" w:line="276" w:lineRule="auto"/>
        <w:rPr>
          <w:color w:val="000000"/>
        </w:rPr>
      </w:pPr>
      <w:r>
        <w:rPr>
          <w:color w:val="000000"/>
        </w:rPr>
        <w:t xml:space="preserve">Where </w:t>
      </w:r>
      <w:proofErr w:type="spellStart"/>
      <w:r>
        <w:rPr>
          <w:color w:val="000000"/>
        </w:rPr>
        <w:t>Billtrust</w:t>
      </w:r>
      <w:proofErr w:type="spellEnd"/>
      <w:r>
        <w:rPr>
          <w:color w:val="000000"/>
        </w:rPr>
        <w:t xml:space="preserve"> acts as a Data Processor or a sub-Processor on behalf of Customer in accordance with Section 3.1 of the Addendum:</w:t>
      </w:r>
    </w:p>
    <w:p w14:paraId="5021F077" w14:textId="77777777" w:rsidR="00AB3E69" w:rsidRDefault="00AB3E69" w:rsidP="00AB3E69">
      <w:pPr>
        <w:numPr>
          <w:ilvl w:val="3"/>
          <w:numId w:val="43"/>
        </w:numPr>
        <w:pBdr>
          <w:top w:val="nil"/>
          <w:left w:val="nil"/>
          <w:bottom w:val="nil"/>
          <w:right w:val="nil"/>
          <w:between w:val="nil"/>
        </w:pBdr>
        <w:spacing w:before="240" w:after="240" w:line="276" w:lineRule="auto"/>
        <w:jc w:val="both"/>
        <w:rPr>
          <w:color w:val="000000"/>
        </w:rPr>
      </w:pPr>
      <w:r>
        <w:rPr>
          <w:color w:val="000000"/>
        </w:rPr>
        <w:t xml:space="preserve">Customer discloses Customer Personal Data to </w:t>
      </w:r>
      <w:proofErr w:type="spellStart"/>
      <w:r>
        <w:rPr>
          <w:color w:val="000000"/>
        </w:rPr>
        <w:t>Billtrust</w:t>
      </w:r>
      <w:proofErr w:type="spellEnd"/>
      <w:r>
        <w:rPr>
          <w:color w:val="000000"/>
        </w:rPr>
        <w:t xml:space="preserve"> solely for: (</w:t>
      </w:r>
      <w:proofErr w:type="spellStart"/>
      <w:r>
        <w:rPr>
          <w:color w:val="000000"/>
        </w:rPr>
        <w:t>i</w:t>
      </w:r>
      <w:proofErr w:type="spellEnd"/>
      <w:r>
        <w:rPr>
          <w:color w:val="000000"/>
        </w:rPr>
        <w:t xml:space="preserve">) valid Business Purposes; and (ii) to enable </w:t>
      </w:r>
      <w:proofErr w:type="spellStart"/>
      <w:r>
        <w:rPr>
          <w:color w:val="000000"/>
        </w:rPr>
        <w:t>Billtrust</w:t>
      </w:r>
      <w:proofErr w:type="spellEnd"/>
      <w:r>
        <w:rPr>
          <w:color w:val="000000"/>
        </w:rPr>
        <w:t xml:space="preserve"> to perform the Processor Services under the Agreement(s).</w:t>
      </w:r>
    </w:p>
    <w:p w14:paraId="4112DFD2" w14:textId="77777777" w:rsidR="00AB3E69" w:rsidRDefault="00AB3E69" w:rsidP="00AB3E69">
      <w:pPr>
        <w:numPr>
          <w:ilvl w:val="3"/>
          <w:numId w:val="43"/>
        </w:numPr>
        <w:pBdr>
          <w:top w:val="nil"/>
          <w:left w:val="nil"/>
          <w:bottom w:val="nil"/>
          <w:right w:val="nil"/>
          <w:between w:val="nil"/>
        </w:pBdr>
        <w:spacing w:before="240" w:after="240" w:line="240" w:lineRule="auto"/>
        <w:jc w:val="both"/>
        <w:rPr>
          <w:color w:val="000000"/>
        </w:rPr>
      </w:pPr>
      <w:proofErr w:type="spellStart"/>
      <w:r>
        <w:rPr>
          <w:color w:val="000000"/>
        </w:rPr>
        <w:t>Billtrust</w:t>
      </w:r>
      <w:proofErr w:type="spellEnd"/>
      <w:r>
        <w:rPr>
          <w:color w:val="000000"/>
        </w:rPr>
        <w:t xml:space="preserve"> shall not: (</w:t>
      </w:r>
      <w:proofErr w:type="spellStart"/>
      <w:r>
        <w:rPr>
          <w:color w:val="000000"/>
        </w:rPr>
        <w:t>i</w:t>
      </w:r>
      <w:proofErr w:type="spellEnd"/>
      <w:r>
        <w:rPr>
          <w:color w:val="000000"/>
        </w:rPr>
        <w:t xml:space="preserve">) sell Personal Data; (ii) retain, </w:t>
      </w:r>
      <w:proofErr w:type="gramStart"/>
      <w:r>
        <w:rPr>
          <w:color w:val="000000"/>
        </w:rPr>
        <w:t>use</w:t>
      </w:r>
      <w:proofErr w:type="gramEnd"/>
      <w:r>
        <w:rPr>
          <w:color w:val="000000"/>
        </w:rPr>
        <w:t xml:space="preserve"> or disclose Customer Personal Data for any purpose other than providing the Processor Services specified in the Agreement(s) or as otherwise permitted by the CCPA and the CCPA Regulations. </w:t>
      </w:r>
      <w:proofErr w:type="spellStart"/>
      <w:r>
        <w:rPr>
          <w:color w:val="000000"/>
        </w:rPr>
        <w:t>Billtrust</w:t>
      </w:r>
      <w:proofErr w:type="spellEnd"/>
      <w:r>
        <w:rPr>
          <w:color w:val="000000"/>
        </w:rPr>
        <w:t xml:space="preserve"> certifies that it understands these restrictions and will comply with them.</w:t>
      </w:r>
    </w:p>
    <w:p w14:paraId="0C2145EC" w14:textId="77777777" w:rsidR="00AB3E69" w:rsidRDefault="00AB3E69" w:rsidP="00AB3E69">
      <w:pPr>
        <w:pStyle w:val="Heading2"/>
        <w:numPr>
          <w:ilvl w:val="0"/>
          <w:numId w:val="43"/>
        </w:numPr>
        <w:spacing w:before="40" w:after="240"/>
        <w:rPr>
          <w:sz w:val="22"/>
          <w:szCs w:val="22"/>
        </w:rPr>
      </w:pPr>
      <w:r>
        <w:rPr>
          <w:sz w:val="22"/>
          <w:szCs w:val="22"/>
        </w:rPr>
        <w:t>Canada</w:t>
      </w:r>
    </w:p>
    <w:p w14:paraId="73841EE9" w14:textId="77777777" w:rsidR="00AB3E69" w:rsidRDefault="00AB3E69" w:rsidP="00AB3E69">
      <w:pPr>
        <w:numPr>
          <w:ilvl w:val="1"/>
          <w:numId w:val="43"/>
        </w:numPr>
        <w:pBdr>
          <w:top w:val="nil"/>
          <w:left w:val="nil"/>
          <w:bottom w:val="nil"/>
          <w:right w:val="nil"/>
          <w:between w:val="nil"/>
        </w:pBdr>
        <w:spacing w:before="240" w:after="240" w:line="240" w:lineRule="auto"/>
        <w:ind w:right="720"/>
        <w:rPr>
          <w:color w:val="000000"/>
        </w:rPr>
      </w:pPr>
      <w:r>
        <w:rPr>
          <w:b/>
          <w:color w:val="000000"/>
        </w:rPr>
        <w:t>Definitions</w:t>
      </w:r>
      <w:r>
        <w:rPr>
          <w:color w:val="000000"/>
        </w:rPr>
        <w:t>.:</w:t>
      </w:r>
    </w:p>
    <w:p w14:paraId="2EA2C8FB" w14:textId="77777777" w:rsidR="00AB3E69" w:rsidRDefault="00AB3E69" w:rsidP="00AB3E69">
      <w:pPr>
        <w:numPr>
          <w:ilvl w:val="2"/>
          <w:numId w:val="43"/>
        </w:numPr>
        <w:pBdr>
          <w:top w:val="nil"/>
          <w:left w:val="nil"/>
          <w:bottom w:val="nil"/>
          <w:right w:val="nil"/>
          <w:between w:val="nil"/>
        </w:pBdr>
        <w:spacing w:before="240" w:after="240" w:line="240" w:lineRule="auto"/>
        <w:ind w:right="-180"/>
        <w:rPr>
          <w:color w:val="000000"/>
        </w:rPr>
      </w:pPr>
      <w:proofErr w:type="gramStart"/>
      <w:r>
        <w:rPr>
          <w:color w:val="000000"/>
        </w:rPr>
        <w:t>For the purpose of</w:t>
      </w:r>
      <w:proofErr w:type="gramEnd"/>
      <w:r>
        <w:rPr>
          <w:color w:val="000000"/>
        </w:rPr>
        <w:t xml:space="preserve"> interpreting this Addendum, the following terms shall have the meanings set out below:</w:t>
      </w:r>
    </w:p>
    <w:p w14:paraId="3605143C" w14:textId="77777777" w:rsidR="00AB3E69" w:rsidRDefault="00AB3E69" w:rsidP="00AB3E69">
      <w:pPr>
        <w:numPr>
          <w:ilvl w:val="3"/>
          <w:numId w:val="43"/>
        </w:numPr>
        <w:pBdr>
          <w:top w:val="nil"/>
          <w:left w:val="nil"/>
          <w:bottom w:val="nil"/>
          <w:right w:val="nil"/>
          <w:between w:val="nil"/>
        </w:pBdr>
        <w:spacing w:before="240" w:after="240" w:line="240" w:lineRule="auto"/>
        <w:ind w:left="1723" w:right="-62" w:hanging="646"/>
        <w:rPr>
          <w:color w:val="000000"/>
        </w:rPr>
      </w:pPr>
      <w:r>
        <w:rPr>
          <w:color w:val="000000"/>
        </w:rPr>
        <w:t>“</w:t>
      </w:r>
      <w:r>
        <w:rPr>
          <w:b/>
          <w:color w:val="000000"/>
        </w:rPr>
        <w:t>Applicable Data Protection Laws</w:t>
      </w:r>
      <w:r>
        <w:rPr>
          <w:color w:val="000000"/>
        </w:rPr>
        <w:t>” includes PIPEDA (as defined below).</w:t>
      </w:r>
    </w:p>
    <w:p w14:paraId="7BE60D79" w14:textId="77777777" w:rsidR="00AB3E69" w:rsidRDefault="00AB3E69" w:rsidP="00AB3E69">
      <w:pPr>
        <w:numPr>
          <w:ilvl w:val="3"/>
          <w:numId w:val="43"/>
        </w:numPr>
        <w:pBdr>
          <w:top w:val="nil"/>
          <w:left w:val="nil"/>
          <w:bottom w:val="nil"/>
          <w:right w:val="nil"/>
          <w:between w:val="nil"/>
        </w:pBdr>
        <w:spacing w:before="240" w:after="240" w:line="240" w:lineRule="auto"/>
        <w:ind w:left="1723" w:right="-62" w:hanging="646"/>
        <w:rPr>
          <w:color w:val="000000"/>
        </w:rPr>
      </w:pPr>
      <w:r>
        <w:rPr>
          <w:color w:val="000000"/>
        </w:rPr>
        <w:t>“</w:t>
      </w:r>
      <w:r>
        <w:rPr>
          <w:b/>
          <w:color w:val="000000"/>
        </w:rPr>
        <w:t>Personal Data</w:t>
      </w:r>
      <w:r>
        <w:rPr>
          <w:color w:val="000000"/>
        </w:rPr>
        <w:t>” includes “</w:t>
      </w:r>
      <w:r>
        <w:rPr>
          <w:b/>
          <w:color w:val="000000"/>
        </w:rPr>
        <w:t>Personal Information</w:t>
      </w:r>
      <w:r>
        <w:rPr>
          <w:color w:val="000000"/>
        </w:rPr>
        <w:t>” as defined under PIPEDA (as defined below).</w:t>
      </w:r>
    </w:p>
    <w:p w14:paraId="439FC654" w14:textId="77777777" w:rsidR="00AB3E69" w:rsidRDefault="00AB3E69" w:rsidP="00AB3E69">
      <w:pPr>
        <w:numPr>
          <w:ilvl w:val="3"/>
          <w:numId w:val="43"/>
        </w:numPr>
        <w:pBdr>
          <w:top w:val="nil"/>
          <w:left w:val="nil"/>
          <w:bottom w:val="nil"/>
          <w:right w:val="nil"/>
          <w:between w:val="nil"/>
        </w:pBdr>
        <w:spacing w:before="240" w:after="240" w:line="240" w:lineRule="auto"/>
        <w:ind w:left="1723" w:right="-62" w:hanging="646"/>
        <w:rPr>
          <w:color w:val="000000"/>
        </w:rPr>
      </w:pPr>
      <w:r>
        <w:rPr>
          <w:color w:val="000000"/>
        </w:rPr>
        <w:t>“</w:t>
      </w:r>
      <w:r>
        <w:rPr>
          <w:b/>
          <w:color w:val="000000"/>
        </w:rPr>
        <w:t>Personal Data Breach</w:t>
      </w:r>
      <w:r>
        <w:rPr>
          <w:color w:val="000000"/>
        </w:rPr>
        <w:t>” includes “</w:t>
      </w:r>
      <w:r>
        <w:rPr>
          <w:b/>
          <w:color w:val="000000"/>
        </w:rPr>
        <w:t>Breach of Security Safeguards</w:t>
      </w:r>
      <w:r>
        <w:rPr>
          <w:color w:val="000000"/>
        </w:rPr>
        <w:t>” as defined under PIPEDA (as defined below).</w:t>
      </w:r>
    </w:p>
    <w:p w14:paraId="63886998" w14:textId="77777777" w:rsidR="00AB3E69" w:rsidRDefault="00AB3E69" w:rsidP="00AB3E69">
      <w:pPr>
        <w:numPr>
          <w:ilvl w:val="3"/>
          <w:numId w:val="43"/>
        </w:numPr>
        <w:pBdr>
          <w:top w:val="nil"/>
          <w:left w:val="nil"/>
          <w:bottom w:val="nil"/>
          <w:right w:val="nil"/>
          <w:between w:val="nil"/>
        </w:pBdr>
        <w:spacing w:before="240" w:after="240" w:line="240" w:lineRule="auto"/>
        <w:ind w:left="1723" w:right="-62" w:hanging="646"/>
        <w:rPr>
          <w:color w:val="000000"/>
        </w:rPr>
      </w:pPr>
      <w:r>
        <w:rPr>
          <w:color w:val="000000"/>
        </w:rPr>
        <w:t>"</w:t>
      </w:r>
      <w:r>
        <w:rPr>
          <w:b/>
          <w:color w:val="000000"/>
        </w:rPr>
        <w:t>PIPEDA</w:t>
      </w:r>
      <w:r>
        <w:rPr>
          <w:color w:val="000000"/>
        </w:rPr>
        <w:t>" means the Federal Personal Information Protection and Electronic Documents Act.</w:t>
      </w:r>
    </w:p>
    <w:p w14:paraId="0347C756" w14:textId="77777777" w:rsidR="00AB3E69" w:rsidRDefault="00AB3E69" w:rsidP="00AB3E69">
      <w:pPr>
        <w:numPr>
          <w:ilvl w:val="3"/>
          <w:numId w:val="43"/>
        </w:numPr>
        <w:pBdr>
          <w:top w:val="nil"/>
          <w:left w:val="nil"/>
          <w:bottom w:val="nil"/>
          <w:right w:val="nil"/>
          <w:between w:val="nil"/>
        </w:pBdr>
        <w:spacing w:before="240" w:after="240" w:line="240" w:lineRule="auto"/>
        <w:ind w:left="1723" w:right="-62" w:hanging="646"/>
        <w:rPr>
          <w:color w:val="000000"/>
        </w:rPr>
      </w:pPr>
      <w:r>
        <w:rPr>
          <w:b/>
          <w:color w:val="000000"/>
        </w:rPr>
        <w:t>“Sub-Processor</w:t>
      </w:r>
      <w:r>
        <w:rPr>
          <w:color w:val="000000"/>
        </w:rPr>
        <w:t>” and “</w:t>
      </w:r>
      <w:r>
        <w:rPr>
          <w:b/>
          <w:color w:val="000000"/>
        </w:rPr>
        <w:t>Sub-processor</w:t>
      </w:r>
      <w:r>
        <w:rPr>
          <w:color w:val="000000"/>
        </w:rPr>
        <w:t>” include “</w:t>
      </w:r>
      <w:r>
        <w:rPr>
          <w:b/>
          <w:color w:val="000000"/>
        </w:rPr>
        <w:t>Third Party Organization</w:t>
      </w:r>
      <w:r>
        <w:rPr>
          <w:color w:val="000000"/>
        </w:rPr>
        <w:t>” as defined under PIPEDA.</w:t>
      </w:r>
    </w:p>
    <w:p w14:paraId="73B6DCEB" w14:textId="77777777" w:rsidR="00AB3E69" w:rsidRDefault="00AB3E69" w:rsidP="00AB3E69">
      <w:pPr>
        <w:numPr>
          <w:ilvl w:val="1"/>
          <w:numId w:val="43"/>
        </w:numPr>
        <w:pBdr>
          <w:top w:val="nil"/>
          <w:left w:val="nil"/>
          <w:bottom w:val="nil"/>
          <w:right w:val="nil"/>
          <w:between w:val="nil"/>
        </w:pBdr>
        <w:spacing w:before="240" w:after="240" w:line="240" w:lineRule="auto"/>
        <w:ind w:right="-61"/>
        <w:rPr>
          <w:color w:val="000000"/>
        </w:rPr>
      </w:pPr>
      <w:r>
        <w:rPr>
          <w:b/>
          <w:color w:val="000000"/>
        </w:rPr>
        <w:t>Necessary Consent.</w:t>
      </w:r>
      <w:r>
        <w:rPr>
          <w:color w:val="000000"/>
        </w:rPr>
        <w:t xml:space="preserve"> Customer confirms that is has obtained a valid consent (as defined under PIPEDA), where necessary to Process Personal Data of each Data Subject.</w:t>
      </w:r>
    </w:p>
    <w:p w14:paraId="494629CB" w14:textId="77777777" w:rsidR="00AB3E69" w:rsidRDefault="00AB3E69" w:rsidP="00AB3E69">
      <w:pPr>
        <w:pStyle w:val="Heading2"/>
        <w:numPr>
          <w:ilvl w:val="0"/>
          <w:numId w:val="43"/>
        </w:numPr>
        <w:spacing w:before="40" w:after="240"/>
        <w:rPr>
          <w:sz w:val="22"/>
          <w:szCs w:val="22"/>
        </w:rPr>
      </w:pPr>
      <w:r>
        <w:rPr>
          <w:color w:val="000000"/>
          <w:sz w:val="22"/>
          <w:szCs w:val="22"/>
        </w:rPr>
        <w:t>Switzerland</w:t>
      </w:r>
    </w:p>
    <w:p w14:paraId="23BE3C6C" w14:textId="77777777" w:rsidR="00AB3E69" w:rsidRDefault="00AB3E69" w:rsidP="00AB3E69">
      <w:pPr>
        <w:keepNext/>
        <w:keepLines/>
        <w:numPr>
          <w:ilvl w:val="1"/>
          <w:numId w:val="43"/>
        </w:numPr>
        <w:spacing w:before="240" w:after="240" w:line="240" w:lineRule="auto"/>
        <w:jc w:val="both"/>
        <w:rPr>
          <w:color w:val="000000"/>
        </w:rPr>
      </w:pPr>
      <w:r>
        <w:rPr>
          <w:color w:val="000000"/>
        </w:rPr>
        <w:t>Definitions:</w:t>
      </w:r>
    </w:p>
    <w:p w14:paraId="5420AF62" w14:textId="77777777" w:rsidR="00AB3E69" w:rsidRDefault="00AB3E69" w:rsidP="00AB3E69">
      <w:pPr>
        <w:numPr>
          <w:ilvl w:val="2"/>
          <w:numId w:val="43"/>
        </w:numPr>
        <w:pBdr>
          <w:top w:val="nil"/>
          <w:left w:val="nil"/>
          <w:bottom w:val="nil"/>
          <w:right w:val="nil"/>
          <w:between w:val="nil"/>
        </w:pBdr>
        <w:spacing w:before="240" w:after="240" w:line="240" w:lineRule="auto"/>
        <w:ind w:right="-180"/>
        <w:rPr>
          <w:color w:val="000000"/>
        </w:rPr>
      </w:pPr>
      <w:proofErr w:type="gramStart"/>
      <w:r>
        <w:rPr>
          <w:color w:val="000000"/>
        </w:rPr>
        <w:t>For the purpose of</w:t>
      </w:r>
      <w:proofErr w:type="gramEnd"/>
      <w:r>
        <w:rPr>
          <w:color w:val="000000"/>
        </w:rPr>
        <w:t xml:space="preserve"> interpreting this Addendum, the following terms shall have the meanings set out below:</w:t>
      </w:r>
    </w:p>
    <w:p w14:paraId="04F52CA1" w14:textId="77777777" w:rsidR="00AB3E69" w:rsidRDefault="00AB3E69" w:rsidP="00AB3E69">
      <w:pPr>
        <w:numPr>
          <w:ilvl w:val="3"/>
          <w:numId w:val="43"/>
        </w:numPr>
        <w:pBdr>
          <w:top w:val="nil"/>
          <w:left w:val="nil"/>
          <w:bottom w:val="nil"/>
          <w:right w:val="nil"/>
          <w:between w:val="nil"/>
        </w:pBdr>
        <w:spacing w:before="240" w:after="240" w:line="240" w:lineRule="auto"/>
        <w:ind w:left="1723" w:right="-62" w:hanging="646"/>
        <w:rPr>
          <w:color w:val="000000"/>
        </w:rPr>
      </w:pPr>
      <w:r>
        <w:rPr>
          <w:color w:val="000000"/>
        </w:rPr>
        <w:t>“</w:t>
      </w:r>
      <w:r>
        <w:rPr>
          <w:b/>
          <w:color w:val="000000"/>
        </w:rPr>
        <w:t>Applicable Data Protection Laws</w:t>
      </w:r>
      <w:r>
        <w:rPr>
          <w:color w:val="000000"/>
        </w:rPr>
        <w:t>” includes the FADP (as defined below) and the OFADP (as defined below), as may be amended from time to time.</w:t>
      </w:r>
    </w:p>
    <w:p w14:paraId="4CBDD0CA" w14:textId="77777777" w:rsidR="00AB3E69" w:rsidRDefault="00AB3E69" w:rsidP="00AB3E69">
      <w:pPr>
        <w:numPr>
          <w:ilvl w:val="3"/>
          <w:numId w:val="43"/>
        </w:numPr>
        <w:pBdr>
          <w:top w:val="nil"/>
          <w:left w:val="nil"/>
          <w:bottom w:val="nil"/>
          <w:right w:val="nil"/>
          <w:between w:val="nil"/>
        </w:pBdr>
        <w:spacing w:before="240" w:after="240" w:line="240" w:lineRule="auto"/>
        <w:ind w:left="1723" w:right="-62" w:hanging="646"/>
        <w:rPr>
          <w:color w:val="000000"/>
        </w:rPr>
      </w:pPr>
      <w:r>
        <w:rPr>
          <w:color w:val="000000"/>
        </w:rPr>
        <w:t>“</w:t>
      </w:r>
      <w:r>
        <w:rPr>
          <w:b/>
          <w:color w:val="000000"/>
        </w:rPr>
        <w:t>Controller”</w:t>
      </w:r>
      <w:r>
        <w:rPr>
          <w:color w:val="000000"/>
        </w:rPr>
        <w:t xml:space="preserve"> includes “Controller of the Data File” as defined under the FADP (as defined below).</w:t>
      </w:r>
    </w:p>
    <w:p w14:paraId="28FFA6FB" w14:textId="77777777" w:rsidR="00AB3E69" w:rsidRDefault="00AB3E69" w:rsidP="00AB3E69">
      <w:pPr>
        <w:numPr>
          <w:ilvl w:val="3"/>
          <w:numId w:val="43"/>
        </w:numPr>
        <w:pBdr>
          <w:top w:val="nil"/>
          <w:left w:val="nil"/>
          <w:bottom w:val="nil"/>
          <w:right w:val="nil"/>
          <w:between w:val="nil"/>
        </w:pBdr>
        <w:spacing w:before="240" w:after="240" w:line="240" w:lineRule="auto"/>
        <w:ind w:left="1723" w:right="-62" w:hanging="646"/>
        <w:rPr>
          <w:color w:val="000000"/>
        </w:rPr>
      </w:pPr>
      <w:r>
        <w:rPr>
          <w:color w:val="000000"/>
        </w:rPr>
        <w:lastRenderedPageBreak/>
        <w:t>“</w:t>
      </w:r>
      <w:r>
        <w:rPr>
          <w:b/>
          <w:color w:val="000000"/>
        </w:rPr>
        <w:t>Data Subject</w:t>
      </w:r>
      <w:r>
        <w:rPr>
          <w:color w:val="000000"/>
        </w:rPr>
        <w:t>” includes the natural persons whose Personal Data is Processed.</w:t>
      </w:r>
    </w:p>
    <w:p w14:paraId="72B5BD9A" w14:textId="77777777" w:rsidR="00AB3E69" w:rsidRDefault="00AB3E69" w:rsidP="00AB3E69">
      <w:pPr>
        <w:numPr>
          <w:ilvl w:val="3"/>
          <w:numId w:val="43"/>
        </w:numPr>
        <w:pBdr>
          <w:top w:val="nil"/>
          <w:left w:val="nil"/>
          <w:bottom w:val="nil"/>
          <w:right w:val="nil"/>
          <w:between w:val="nil"/>
        </w:pBdr>
        <w:spacing w:before="240" w:after="240" w:line="240" w:lineRule="auto"/>
        <w:ind w:left="1723" w:right="-62" w:hanging="646"/>
        <w:rPr>
          <w:color w:val="000000"/>
        </w:rPr>
      </w:pPr>
      <w:r>
        <w:rPr>
          <w:color w:val="000000"/>
        </w:rPr>
        <w:t>“</w:t>
      </w:r>
      <w:r>
        <w:rPr>
          <w:b/>
          <w:color w:val="000000"/>
        </w:rPr>
        <w:t>FADP</w:t>
      </w:r>
      <w:r>
        <w:rPr>
          <w:color w:val="000000"/>
        </w:rPr>
        <w:t>” means the Swiss Federal Act on Data Protection of 19 June 1992.</w:t>
      </w:r>
    </w:p>
    <w:p w14:paraId="4137B5A8" w14:textId="77777777" w:rsidR="00AB3E69" w:rsidRDefault="00AB3E69" w:rsidP="00AB3E69">
      <w:pPr>
        <w:numPr>
          <w:ilvl w:val="3"/>
          <w:numId w:val="43"/>
        </w:numPr>
        <w:pBdr>
          <w:top w:val="nil"/>
          <w:left w:val="nil"/>
          <w:bottom w:val="nil"/>
          <w:right w:val="nil"/>
          <w:between w:val="nil"/>
        </w:pBdr>
        <w:spacing w:before="240" w:after="240" w:line="240" w:lineRule="auto"/>
        <w:ind w:left="1723" w:right="-62" w:hanging="646"/>
        <w:rPr>
          <w:color w:val="000000"/>
        </w:rPr>
      </w:pPr>
      <w:r>
        <w:rPr>
          <w:color w:val="000000"/>
        </w:rPr>
        <w:t>“</w:t>
      </w:r>
      <w:r>
        <w:rPr>
          <w:b/>
          <w:color w:val="000000"/>
        </w:rPr>
        <w:t>OFADP</w:t>
      </w:r>
      <w:r>
        <w:rPr>
          <w:color w:val="000000"/>
        </w:rPr>
        <w:t>” means the Ordinance to the Federal Act on Data Protection (“OFADP”)</w:t>
      </w:r>
    </w:p>
    <w:p w14:paraId="1140B97D" w14:textId="77777777" w:rsidR="00AB3E69" w:rsidRDefault="00AB3E69" w:rsidP="00AB3E69">
      <w:pPr>
        <w:numPr>
          <w:ilvl w:val="3"/>
          <w:numId w:val="43"/>
        </w:numPr>
        <w:pBdr>
          <w:top w:val="nil"/>
          <w:left w:val="nil"/>
          <w:bottom w:val="nil"/>
          <w:right w:val="nil"/>
          <w:between w:val="nil"/>
        </w:pBdr>
        <w:spacing w:before="240" w:after="240" w:line="240" w:lineRule="auto"/>
        <w:ind w:left="1723" w:right="-62" w:hanging="646"/>
        <w:rPr>
          <w:color w:val="000000"/>
        </w:rPr>
      </w:pPr>
      <w:r>
        <w:rPr>
          <w:color w:val="000000"/>
        </w:rPr>
        <w:t>“</w:t>
      </w:r>
      <w:r>
        <w:rPr>
          <w:b/>
          <w:color w:val="000000"/>
        </w:rPr>
        <w:t>Personal Data</w:t>
      </w:r>
      <w:r>
        <w:rPr>
          <w:color w:val="000000"/>
        </w:rPr>
        <w:t>” includes “</w:t>
      </w:r>
      <w:r>
        <w:rPr>
          <w:b/>
          <w:color w:val="000000"/>
        </w:rPr>
        <w:t>Personal Data</w:t>
      </w:r>
      <w:r>
        <w:rPr>
          <w:color w:val="000000"/>
        </w:rPr>
        <w:t>” as defined under the FADP.</w:t>
      </w:r>
    </w:p>
    <w:p w14:paraId="7B18A083" w14:textId="77777777" w:rsidR="00AB3E69" w:rsidRDefault="00AB3E69" w:rsidP="00AB3E69">
      <w:pPr>
        <w:numPr>
          <w:ilvl w:val="3"/>
          <w:numId w:val="43"/>
        </w:numPr>
        <w:pBdr>
          <w:top w:val="nil"/>
          <w:left w:val="nil"/>
          <w:bottom w:val="nil"/>
          <w:right w:val="nil"/>
          <w:between w:val="nil"/>
        </w:pBdr>
        <w:spacing w:before="240" w:after="240" w:line="240" w:lineRule="auto"/>
        <w:ind w:left="1723" w:right="-62" w:hanging="646"/>
        <w:rPr>
          <w:color w:val="000000"/>
        </w:rPr>
      </w:pPr>
      <w:r>
        <w:rPr>
          <w:color w:val="000000"/>
        </w:rPr>
        <w:t>“</w:t>
      </w:r>
      <w:r>
        <w:rPr>
          <w:b/>
          <w:color w:val="000000"/>
        </w:rPr>
        <w:t>Processing</w:t>
      </w:r>
      <w:r>
        <w:rPr>
          <w:color w:val="000000"/>
        </w:rPr>
        <w:t>” includes “</w:t>
      </w:r>
      <w:r>
        <w:rPr>
          <w:b/>
          <w:color w:val="000000"/>
        </w:rPr>
        <w:t>Processing</w:t>
      </w:r>
      <w:r>
        <w:rPr>
          <w:color w:val="000000"/>
        </w:rPr>
        <w:t>” as defined under the FADP.</w:t>
      </w:r>
    </w:p>
    <w:p w14:paraId="7AD2B2F4" w14:textId="77777777" w:rsidR="00AB3E69" w:rsidRDefault="00AB3E69" w:rsidP="00AB3E69">
      <w:pPr>
        <w:numPr>
          <w:ilvl w:val="3"/>
          <w:numId w:val="43"/>
        </w:numPr>
        <w:pBdr>
          <w:top w:val="nil"/>
          <w:left w:val="nil"/>
          <w:bottom w:val="nil"/>
          <w:right w:val="nil"/>
          <w:between w:val="nil"/>
        </w:pBdr>
        <w:spacing w:before="240" w:after="240" w:line="240" w:lineRule="auto"/>
        <w:ind w:left="1723" w:right="-62" w:hanging="646"/>
        <w:rPr>
          <w:color w:val="000000"/>
        </w:rPr>
      </w:pPr>
      <w:r>
        <w:rPr>
          <w:color w:val="000000"/>
        </w:rPr>
        <w:t>“</w:t>
      </w:r>
      <w:r>
        <w:rPr>
          <w:b/>
          <w:color w:val="000000"/>
        </w:rPr>
        <w:t>Swiss Restricted Transfer</w:t>
      </w:r>
      <w:r>
        <w:rPr>
          <w:color w:val="000000"/>
        </w:rPr>
        <w:t>” includes any transfer of Personal Data (including data storage in foreign servers) subject to the FADP to a Third Country (as defined below) or an international organization.</w:t>
      </w:r>
    </w:p>
    <w:p w14:paraId="0028341B" w14:textId="77777777" w:rsidR="00AB3E69" w:rsidRDefault="00AB3E69" w:rsidP="00AB3E69">
      <w:pPr>
        <w:numPr>
          <w:ilvl w:val="1"/>
          <w:numId w:val="43"/>
        </w:numPr>
        <w:tabs>
          <w:tab w:val="left" w:pos="851"/>
        </w:tabs>
        <w:spacing w:before="240" w:after="240" w:line="240" w:lineRule="auto"/>
        <w:jc w:val="both"/>
        <w:rPr>
          <w:color w:val="000000"/>
        </w:rPr>
      </w:pPr>
      <w:r>
        <w:rPr>
          <w:b/>
          <w:color w:val="000000"/>
        </w:rPr>
        <w:t>Swiss Restricted Transfers.</w:t>
      </w:r>
      <w:r>
        <w:rPr>
          <w:color w:val="000000"/>
        </w:rPr>
        <w:t xml:space="preserve"> </w:t>
      </w:r>
      <w:proofErr w:type="gramStart"/>
      <w:r>
        <w:rPr>
          <w:color w:val="000000"/>
        </w:rPr>
        <w:t>With regard to</w:t>
      </w:r>
      <w:proofErr w:type="gramEnd"/>
      <w:r>
        <w:rPr>
          <w:color w:val="000000"/>
        </w:rPr>
        <w:t xml:space="preserve"> any Swiss Restricted Transfer from Customer to </w:t>
      </w:r>
      <w:proofErr w:type="spellStart"/>
      <w:r>
        <w:rPr>
          <w:color w:val="000000"/>
        </w:rPr>
        <w:t>Billtrust</w:t>
      </w:r>
      <w:proofErr w:type="spellEnd"/>
      <w:r>
        <w:rPr>
          <w:color w:val="000000"/>
        </w:rPr>
        <w:t xml:space="preserve"> within the scope of this Addendum, one of the following transfer mechanisms shall apply, in the following order of precedence:</w:t>
      </w:r>
    </w:p>
    <w:p w14:paraId="21638DDB" w14:textId="77777777" w:rsidR="00AB3E69" w:rsidRDefault="00AB3E69" w:rsidP="00AB3E69">
      <w:pPr>
        <w:numPr>
          <w:ilvl w:val="2"/>
          <w:numId w:val="43"/>
        </w:numPr>
        <w:pBdr>
          <w:top w:val="nil"/>
          <w:left w:val="nil"/>
          <w:bottom w:val="nil"/>
          <w:right w:val="nil"/>
          <w:between w:val="nil"/>
        </w:pBdr>
        <w:spacing w:before="240" w:after="240" w:line="240" w:lineRule="auto"/>
        <w:jc w:val="both"/>
        <w:rPr>
          <w:color w:val="000000"/>
        </w:rPr>
      </w:pPr>
      <w:r>
        <w:rPr>
          <w:color w:val="000000"/>
        </w:rPr>
        <w:t xml:space="preserve">the inclusion of the Third Country, a territory or one or more specified sectors within that Third Country, or the international organization in question to which Personal Data is to be transferred in the list published by the Swiss Federal Data Protection and Information Commissioner of States that provide an adequate level of protection for Personal Data within the meaning of the </w:t>
      </w:r>
      <w:proofErr w:type="gramStart"/>
      <w:r>
        <w:rPr>
          <w:color w:val="000000"/>
        </w:rPr>
        <w:t>FADP;</w:t>
      </w:r>
      <w:proofErr w:type="gramEnd"/>
    </w:p>
    <w:p w14:paraId="0345DE2F" w14:textId="77777777" w:rsidR="00AB3E69" w:rsidRDefault="00AB3E69" w:rsidP="00AB3E69">
      <w:pPr>
        <w:numPr>
          <w:ilvl w:val="2"/>
          <w:numId w:val="43"/>
        </w:numPr>
        <w:pBdr>
          <w:top w:val="nil"/>
          <w:left w:val="nil"/>
          <w:bottom w:val="nil"/>
          <w:right w:val="nil"/>
          <w:between w:val="nil"/>
        </w:pBdr>
        <w:spacing w:before="240" w:after="240" w:line="240" w:lineRule="auto"/>
        <w:ind w:right="-180"/>
        <w:rPr>
          <w:color w:val="000000"/>
        </w:rPr>
      </w:pPr>
      <w:proofErr w:type="spellStart"/>
      <w:r>
        <w:rPr>
          <w:color w:val="000000"/>
        </w:rPr>
        <w:t>Billtrust’s</w:t>
      </w:r>
      <w:proofErr w:type="spellEnd"/>
      <w:r>
        <w:rPr>
          <w:color w:val="000000"/>
        </w:rPr>
        <w:t xml:space="preserve"> certification to any successor to the Privacy Shield Framework (only to the extent that such self-certification constitutes an “appropriate safeguard” pursuant to the FADP and the OFADP, as the case may be), provided that the Services are covered by the self-certification, if </w:t>
      </w:r>
      <w:proofErr w:type="gramStart"/>
      <w:r>
        <w:rPr>
          <w:color w:val="000000"/>
        </w:rPr>
        <w:t>applicable;</w:t>
      </w:r>
      <w:proofErr w:type="gramEnd"/>
    </w:p>
    <w:p w14:paraId="2A6967D9" w14:textId="77777777" w:rsidR="00AB3E69" w:rsidRDefault="00AB3E69" w:rsidP="00AB3E69">
      <w:pPr>
        <w:numPr>
          <w:ilvl w:val="2"/>
          <w:numId w:val="43"/>
        </w:numPr>
        <w:pBdr>
          <w:top w:val="nil"/>
          <w:left w:val="nil"/>
          <w:bottom w:val="nil"/>
          <w:right w:val="nil"/>
          <w:between w:val="nil"/>
        </w:pBdr>
        <w:spacing w:before="240" w:after="240" w:line="240" w:lineRule="auto"/>
        <w:jc w:val="both"/>
        <w:rPr>
          <w:color w:val="000000"/>
        </w:rPr>
      </w:pPr>
      <w:r>
        <w:rPr>
          <w:color w:val="000000"/>
        </w:rPr>
        <w:t>the Standard Contractual Clauses (insofar as their use constitutes an “appropriate safeguard” under the FADP and the OFADP, as the case may be); or</w:t>
      </w:r>
    </w:p>
    <w:p w14:paraId="28C1C135" w14:textId="77777777" w:rsidR="00AB3E69" w:rsidRDefault="00AB3E69" w:rsidP="00AB3E69">
      <w:pPr>
        <w:numPr>
          <w:ilvl w:val="2"/>
          <w:numId w:val="43"/>
        </w:numPr>
        <w:pBdr>
          <w:top w:val="nil"/>
          <w:left w:val="nil"/>
          <w:bottom w:val="nil"/>
          <w:right w:val="nil"/>
          <w:between w:val="nil"/>
        </w:pBdr>
        <w:spacing w:before="240" w:after="240" w:line="240" w:lineRule="auto"/>
        <w:jc w:val="both"/>
        <w:rPr>
          <w:color w:val="000000"/>
        </w:rPr>
      </w:pPr>
      <w:r>
        <w:rPr>
          <w:color w:val="000000"/>
        </w:rPr>
        <w:t xml:space="preserve">any other lawful basis, as laid down in FADP and the </w:t>
      </w:r>
      <w:proofErr w:type="gramStart"/>
      <w:r>
        <w:rPr>
          <w:color w:val="000000"/>
        </w:rPr>
        <w:t>OFADP, as the case may be</w:t>
      </w:r>
      <w:proofErr w:type="gramEnd"/>
      <w:r>
        <w:rPr>
          <w:color w:val="000000"/>
        </w:rPr>
        <w:t>.</w:t>
      </w:r>
    </w:p>
    <w:p w14:paraId="2C1DE2C6" w14:textId="77777777" w:rsidR="00AB3E69" w:rsidRDefault="00AB3E69" w:rsidP="00AB3E69">
      <w:pPr>
        <w:numPr>
          <w:ilvl w:val="1"/>
          <w:numId w:val="43"/>
        </w:numPr>
        <w:tabs>
          <w:tab w:val="left" w:pos="851"/>
        </w:tabs>
        <w:spacing w:before="240" w:after="240" w:line="240" w:lineRule="auto"/>
        <w:jc w:val="both"/>
        <w:rPr>
          <w:color w:val="000000"/>
        </w:rPr>
      </w:pPr>
      <w:r>
        <w:rPr>
          <w:color w:val="000000"/>
        </w:rPr>
        <w:t>Standard Contractual Clauses:</w:t>
      </w:r>
    </w:p>
    <w:p w14:paraId="11919B93" w14:textId="77777777" w:rsidR="00AB3E69" w:rsidRDefault="00AB3E69" w:rsidP="00AB3E69">
      <w:pPr>
        <w:numPr>
          <w:ilvl w:val="2"/>
          <w:numId w:val="43"/>
        </w:numPr>
        <w:pBdr>
          <w:top w:val="nil"/>
          <w:left w:val="nil"/>
          <w:bottom w:val="nil"/>
          <w:right w:val="nil"/>
          <w:between w:val="nil"/>
        </w:pBdr>
        <w:spacing w:after="240"/>
        <w:jc w:val="both"/>
        <w:rPr>
          <w:color w:val="000000"/>
        </w:rPr>
      </w:pPr>
      <w:r>
        <w:rPr>
          <w:color w:val="000000"/>
        </w:rPr>
        <w:t xml:space="preserve">Customer (which will take on the obligations of “data exporter” for the purposes of the Standard Contractual Clauses) and </w:t>
      </w:r>
      <w:proofErr w:type="spellStart"/>
      <w:r>
        <w:rPr>
          <w:color w:val="000000"/>
        </w:rPr>
        <w:t>Billtrust</w:t>
      </w:r>
      <w:proofErr w:type="spellEnd"/>
      <w:r>
        <w:rPr>
          <w:color w:val="000000"/>
        </w:rPr>
        <w:t xml:space="preserve"> (which will take on the obligations of “data importer” for the purposes of the Standard Contractual Clauses) hereby enter into, the Standard Contractual Clauses (including their additional constituent elements, as set out in </w:t>
      </w:r>
      <w:r>
        <w:rPr>
          <w:b/>
          <w:color w:val="000000"/>
          <w:u w:val="single"/>
        </w:rPr>
        <w:t xml:space="preserve">Exhibit A </w:t>
      </w:r>
      <w:r>
        <w:rPr>
          <w:color w:val="000000"/>
        </w:rPr>
        <w:t xml:space="preserve">to this Addendum, as applicable), which are incorporated by this reference and constitute an integral part of this Addendum. The Parties are deemed to have signed, accepted, and executed the Standard Contractual Clauses in their entirety, including the </w:t>
      </w:r>
      <w:proofErr w:type="spellStart"/>
      <w:r>
        <w:rPr>
          <w:color w:val="000000"/>
        </w:rPr>
        <w:t>appendices</w:t>
      </w:r>
      <w:r w:rsidRPr="00750768">
        <w:rPr>
          <w:color w:val="000000"/>
        </w:rPr>
        <w:t>as</w:t>
      </w:r>
      <w:proofErr w:type="spellEnd"/>
      <w:r w:rsidRPr="00750768">
        <w:rPr>
          <w:color w:val="000000"/>
        </w:rPr>
        <w:t xml:space="preserve"> of the </w:t>
      </w:r>
      <w:r>
        <w:rPr>
          <w:color w:val="000000"/>
        </w:rPr>
        <w:t>E</w:t>
      </w:r>
      <w:r w:rsidRPr="00750768">
        <w:rPr>
          <w:color w:val="000000"/>
        </w:rPr>
        <w:t xml:space="preserve">ffective </w:t>
      </w:r>
      <w:r>
        <w:rPr>
          <w:color w:val="000000"/>
        </w:rPr>
        <w:t>D</w:t>
      </w:r>
      <w:r w:rsidRPr="00750768">
        <w:rPr>
          <w:color w:val="000000"/>
        </w:rPr>
        <w:t>ate.</w:t>
      </w:r>
      <w:r>
        <w:rPr>
          <w:color w:val="000000"/>
        </w:rPr>
        <w:t xml:space="preserve"> The text contained in </w:t>
      </w:r>
      <w:r>
        <w:rPr>
          <w:b/>
          <w:color w:val="000000"/>
          <w:u w:val="single"/>
        </w:rPr>
        <w:t>Exhibit C</w:t>
      </w:r>
      <w:r>
        <w:rPr>
          <w:color w:val="000000"/>
        </w:rPr>
        <w:t xml:space="preserve"> to this Addendum serves to supplement the Standard Contractual Clauses.</w:t>
      </w:r>
    </w:p>
    <w:p w14:paraId="1A0A217C" w14:textId="77777777" w:rsidR="00AB3E69" w:rsidRDefault="00AB3E69" w:rsidP="00AB3E69">
      <w:pPr>
        <w:numPr>
          <w:ilvl w:val="2"/>
          <w:numId w:val="43"/>
        </w:numPr>
        <w:pBdr>
          <w:top w:val="nil"/>
          <w:left w:val="nil"/>
          <w:bottom w:val="nil"/>
          <w:right w:val="nil"/>
          <w:between w:val="nil"/>
        </w:pBdr>
        <w:spacing w:after="240"/>
        <w:jc w:val="both"/>
        <w:rPr>
          <w:color w:val="000000"/>
        </w:rPr>
      </w:pPr>
      <w:r>
        <w:rPr>
          <w:color w:val="000000"/>
        </w:rPr>
        <w:t>In cases where the Standard Contractual Clauses apply, and there is a conflict between the terms of the Addendum and the terms of the Standard Contractual Clauses, the terms of the Standard Contractual Clauses shall prevail.</w:t>
      </w:r>
    </w:p>
    <w:p w14:paraId="11B345AD" w14:textId="668F4CE6" w:rsidR="00AB3E69" w:rsidRPr="005845AF" w:rsidRDefault="00AB3E69" w:rsidP="00AB3E69">
      <w:pPr>
        <w:numPr>
          <w:ilvl w:val="2"/>
          <w:numId w:val="43"/>
        </w:numPr>
        <w:tabs>
          <w:tab w:val="left" w:pos="851"/>
        </w:tabs>
        <w:spacing w:before="240" w:after="240" w:line="240" w:lineRule="auto"/>
        <w:jc w:val="both"/>
        <w:rPr>
          <w:color w:val="000000"/>
        </w:rPr>
      </w:pPr>
      <w:r>
        <w:rPr>
          <w:color w:val="000000"/>
        </w:rPr>
        <w:lastRenderedPageBreak/>
        <w:t xml:space="preserve">Where the Standard Contractual Clauses apply, Customer shall inform the Federal Data Protection and Information Commissioner about the use of the Standard Contractual Clauses </w:t>
      </w:r>
      <w:r>
        <w:t>before transferring the data outside the Swiss Confederation, when possible.</w:t>
      </w:r>
    </w:p>
    <w:p w14:paraId="2285F94F" w14:textId="0DA78D7A" w:rsidR="005845AF" w:rsidRDefault="005845AF" w:rsidP="005845AF">
      <w:pPr>
        <w:tabs>
          <w:tab w:val="left" w:pos="851"/>
        </w:tabs>
        <w:spacing w:before="240" w:after="240" w:line="240" w:lineRule="auto"/>
        <w:ind w:left="1080"/>
        <w:jc w:val="both"/>
      </w:pPr>
    </w:p>
    <w:p w14:paraId="6FEB2A87" w14:textId="77777777" w:rsidR="005845AF" w:rsidRDefault="005845AF" w:rsidP="005845AF">
      <w:pPr>
        <w:tabs>
          <w:tab w:val="left" w:pos="851"/>
        </w:tabs>
        <w:spacing w:before="240" w:after="240" w:line="240" w:lineRule="auto"/>
        <w:ind w:left="1080"/>
        <w:jc w:val="both"/>
        <w:rPr>
          <w:color w:val="000000"/>
        </w:rPr>
      </w:pPr>
    </w:p>
    <w:p w14:paraId="2584B718" w14:textId="77777777" w:rsidR="00AB3E69" w:rsidRDefault="00AB3E69" w:rsidP="00AB3E69">
      <w:pPr>
        <w:pStyle w:val="Heading2"/>
        <w:numPr>
          <w:ilvl w:val="0"/>
          <w:numId w:val="43"/>
        </w:numPr>
        <w:spacing w:before="40" w:after="240"/>
        <w:rPr>
          <w:sz w:val="22"/>
          <w:szCs w:val="22"/>
        </w:rPr>
      </w:pPr>
      <w:r>
        <w:rPr>
          <w:color w:val="000000"/>
          <w:sz w:val="22"/>
          <w:szCs w:val="22"/>
        </w:rPr>
        <w:t xml:space="preserve">United Kingdom </w:t>
      </w:r>
    </w:p>
    <w:p w14:paraId="6F70E4DD" w14:textId="77777777" w:rsidR="00AB3E69" w:rsidRDefault="00AB3E69" w:rsidP="00AB3E69">
      <w:pPr>
        <w:numPr>
          <w:ilvl w:val="1"/>
          <w:numId w:val="43"/>
        </w:numPr>
        <w:pBdr>
          <w:top w:val="nil"/>
          <w:left w:val="nil"/>
          <w:bottom w:val="nil"/>
          <w:right w:val="nil"/>
          <w:between w:val="nil"/>
        </w:pBdr>
        <w:spacing w:before="240" w:after="240" w:line="240" w:lineRule="auto"/>
        <w:rPr>
          <w:color w:val="000000"/>
        </w:rPr>
      </w:pPr>
      <w:r>
        <w:rPr>
          <w:color w:val="000000"/>
        </w:rPr>
        <w:t>Definitions:</w:t>
      </w:r>
    </w:p>
    <w:p w14:paraId="5908E79F" w14:textId="77777777" w:rsidR="00AB3E69" w:rsidRDefault="00AB3E69" w:rsidP="00AB3E69">
      <w:pPr>
        <w:spacing w:before="240" w:line="240" w:lineRule="auto"/>
        <w:ind w:left="851" w:right="-180"/>
      </w:pPr>
      <w:proofErr w:type="gramStart"/>
      <w:r>
        <w:t>For the purpose of</w:t>
      </w:r>
      <w:proofErr w:type="gramEnd"/>
      <w:r>
        <w:t xml:space="preserve"> interpreting this Addendum, the following terms shall have the meanings set out below:</w:t>
      </w:r>
    </w:p>
    <w:p w14:paraId="45AAA9FC" w14:textId="77777777" w:rsidR="00AB3E69" w:rsidRDefault="00AB3E69" w:rsidP="00AB3E69">
      <w:pPr>
        <w:numPr>
          <w:ilvl w:val="2"/>
          <w:numId w:val="43"/>
        </w:numPr>
        <w:pBdr>
          <w:top w:val="nil"/>
          <w:left w:val="nil"/>
          <w:bottom w:val="nil"/>
          <w:right w:val="nil"/>
          <w:between w:val="nil"/>
        </w:pBdr>
        <w:spacing w:before="240" w:after="240" w:line="240" w:lineRule="auto"/>
        <w:ind w:right="-180"/>
        <w:rPr>
          <w:color w:val="000000"/>
        </w:rPr>
      </w:pPr>
      <w:r>
        <w:rPr>
          <w:color w:val="000000"/>
        </w:rPr>
        <w:t>“</w:t>
      </w:r>
      <w:r>
        <w:rPr>
          <w:b/>
          <w:color w:val="000000"/>
        </w:rPr>
        <w:t>Applicable Data Protection Laws</w:t>
      </w:r>
      <w:r>
        <w:rPr>
          <w:color w:val="000000"/>
        </w:rPr>
        <w:t>” includes the Data Protection Act 2018 and, when in full force and effect, the UK GDPR (as defined below).</w:t>
      </w:r>
    </w:p>
    <w:p w14:paraId="3F47FF9D" w14:textId="77777777" w:rsidR="00AB3E69" w:rsidRDefault="00AB3E69" w:rsidP="00AB3E69">
      <w:pPr>
        <w:numPr>
          <w:ilvl w:val="2"/>
          <w:numId w:val="43"/>
        </w:numPr>
        <w:pBdr>
          <w:top w:val="nil"/>
          <w:left w:val="nil"/>
          <w:bottom w:val="nil"/>
          <w:right w:val="nil"/>
          <w:between w:val="nil"/>
        </w:pBdr>
        <w:spacing w:before="240" w:after="240" w:line="240" w:lineRule="auto"/>
        <w:ind w:right="-180"/>
        <w:rPr>
          <w:color w:val="000000"/>
        </w:rPr>
      </w:pPr>
      <w:r>
        <w:rPr>
          <w:color w:val="000000"/>
        </w:rPr>
        <w:t>“</w:t>
      </w:r>
      <w:r>
        <w:rPr>
          <w:b/>
          <w:color w:val="000000"/>
        </w:rPr>
        <w:t>UK GDPR</w:t>
      </w:r>
      <w:r>
        <w:rPr>
          <w:color w:val="000000"/>
        </w:rPr>
        <w:t>” means Regulation (EU) 2016/679 of the European Parliament and of the Council of 27 April 2016 “on the Protection of Natural Persons with Regard to the Processing of Personal Data and on the Free Movement of Such Data (General Data Protection Regulation)” as has been amended, adopted, and forming part of the law of England, Wales, Scotland, and Northern Ireland by virtue of Section 3 of the European Union (Withdraw) Act 2020.</w:t>
      </w:r>
    </w:p>
    <w:p w14:paraId="4826066C" w14:textId="77777777" w:rsidR="00AB3E69" w:rsidRDefault="00AB3E69" w:rsidP="00AB3E69">
      <w:pPr>
        <w:numPr>
          <w:ilvl w:val="2"/>
          <w:numId w:val="43"/>
        </w:numPr>
        <w:pBdr>
          <w:top w:val="nil"/>
          <w:left w:val="nil"/>
          <w:bottom w:val="nil"/>
          <w:right w:val="nil"/>
          <w:between w:val="nil"/>
        </w:pBdr>
        <w:spacing w:before="240" w:after="240" w:line="240" w:lineRule="auto"/>
        <w:ind w:right="-180"/>
        <w:rPr>
          <w:color w:val="000000"/>
        </w:rPr>
      </w:pPr>
      <w:r>
        <w:rPr>
          <w:color w:val="000000"/>
        </w:rPr>
        <w:t>“</w:t>
      </w:r>
      <w:r>
        <w:rPr>
          <w:b/>
          <w:color w:val="000000"/>
        </w:rPr>
        <w:t>UK Restricted Transfer</w:t>
      </w:r>
      <w:r>
        <w:rPr>
          <w:color w:val="000000"/>
        </w:rPr>
        <w:t>” includes any transfer of Personal Data (including data storage in foreign servers) subject to the UK GDPR to a third country outside of the UK or an international organization.</w:t>
      </w:r>
    </w:p>
    <w:p w14:paraId="75D135A6" w14:textId="77777777" w:rsidR="00AB3E69" w:rsidRDefault="00AB3E69" w:rsidP="00AB3E69">
      <w:pPr>
        <w:numPr>
          <w:ilvl w:val="1"/>
          <w:numId w:val="43"/>
        </w:numPr>
        <w:tabs>
          <w:tab w:val="left" w:pos="851"/>
        </w:tabs>
        <w:spacing w:before="240" w:after="240" w:line="240" w:lineRule="auto"/>
        <w:jc w:val="both"/>
        <w:rPr>
          <w:color w:val="000000"/>
        </w:rPr>
      </w:pPr>
      <w:r>
        <w:t>UK Restricted Transfers:</w:t>
      </w:r>
    </w:p>
    <w:p w14:paraId="76040807" w14:textId="77777777" w:rsidR="00AB3E69" w:rsidRDefault="00AB3E69" w:rsidP="00AB3E69">
      <w:pPr>
        <w:numPr>
          <w:ilvl w:val="2"/>
          <w:numId w:val="43"/>
        </w:numPr>
        <w:tabs>
          <w:tab w:val="left" w:pos="851"/>
        </w:tabs>
        <w:spacing w:before="240" w:after="240" w:line="240" w:lineRule="auto"/>
        <w:jc w:val="both"/>
        <w:rPr>
          <w:color w:val="000000"/>
        </w:rPr>
      </w:pPr>
      <w:proofErr w:type="gramStart"/>
      <w:r>
        <w:rPr>
          <w:color w:val="000000"/>
        </w:rPr>
        <w:t>With regard to</w:t>
      </w:r>
      <w:proofErr w:type="gramEnd"/>
      <w:r>
        <w:rPr>
          <w:color w:val="000000"/>
        </w:rPr>
        <w:t xml:space="preserve"> any UK Restricted Transfer from Customer to </w:t>
      </w:r>
      <w:proofErr w:type="spellStart"/>
      <w:r>
        <w:rPr>
          <w:color w:val="000000"/>
        </w:rPr>
        <w:t>Billtrust</w:t>
      </w:r>
      <w:proofErr w:type="spellEnd"/>
      <w:r>
        <w:rPr>
          <w:color w:val="000000"/>
        </w:rPr>
        <w:t xml:space="preserve"> within the scope of this Addendum, one of the following transfer mechanisms shall apply, in the following order of precedence:</w:t>
      </w:r>
    </w:p>
    <w:p w14:paraId="13B4F5F2" w14:textId="77777777" w:rsidR="00AB3E69" w:rsidRDefault="00AB3E69" w:rsidP="00AB3E69">
      <w:pPr>
        <w:numPr>
          <w:ilvl w:val="3"/>
          <w:numId w:val="43"/>
        </w:numPr>
        <w:pBdr>
          <w:top w:val="nil"/>
          <w:left w:val="nil"/>
          <w:bottom w:val="nil"/>
          <w:right w:val="nil"/>
          <w:between w:val="nil"/>
        </w:pBdr>
        <w:spacing w:before="240" w:after="240" w:line="240" w:lineRule="auto"/>
        <w:jc w:val="both"/>
        <w:rPr>
          <w:color w:val="000000"/>
        </w:rPr>
      </w:pPr>
      <w:r>
        <w:rPr>
          <w:color w:val="000000"/>
        </w:rPr>
        <w:t xml:space="preserve">a valid adequacy decision pursuant to the requirements under the UK GDPR and the Data Protection Act 2018 that provides that the third country, a territory or one or more specified sectors within that third country, or the international organization in question to which Personal Data is to be transferred ensures an adequate level of data </w:t>
      </w:r>
      <w:proofErr w:type="gramStart"/>
      <w:r>
        <w:rPr>
          <w:color w:val="000000"/>
        </w:rPr>
        <w:t>protection;</w:t>
      </w:r>
      <w:proofErr w:type="gramEnd"/>
    </w:p>
    <w:p w14:paraId="204C1311" w14:textId="77777777" w:rsidR="00AB3E69" w:rsidRDefault="00AB3E69" w:rsidP="00AB3E69">
      <w:pPr>
        <w:numPr>
          <w:ilvl w:val="3"/>
          <w:numId w:val="43"/>
        </w:numPr>
        <w:pBdr>
          <w:top w:val="nil"/>
          <w:left w:val="nil"/>
          <w:bottom w:val="nil"/>
          <w:right w:val="nil"/>
          <w:between w:val="nil"/>
        </w:pBdr>
        <w:spacing w:before="240" w:after="240" w:line="240" w:lineRule="auto"/>
        <w:jc w:val="both"/>
        <w:rPr>
          <w:color w:val="000000"/>
        </w:rPr>
      </w:pPr>
      <w:r>
        <w:rPr>
          <w:color w:val="000000"/>
        </w:rPr>
        <w:t xml:space="preserve">Service Provider’s self-certifications to the E.U.-U.S. Privacy Shield Framework or any successor to the Privacy Shield Framework (only to the extent that such self-certification constitutes an “appropriate safeguard” pursuant to the UK GDPR and the Data Protection Act 2018, as the case may be), provided that the Services are covered by the self-certification, if </w:t>
      </w:r>
      <w:proofErr w:type="gramStart"/>
      <w:r>
        <w:rPr>
          <w:color w:val="000000"/>
        </w:rPr>
        <w:t>applicable;</w:t>
      </w:r>
      <w:proofErr w:type="gramEnd"/>
    </w:p>
    <w:p w14:paraId="218437F6" w14:textId="77777777" w:rsidR="00AB3E69" w:rsidRDefault="00AB3E69" w:rsidP="00AB3E69">
      <w:pPr>
        <w:numPr>
          <w:ilvl w:val="3"/>
          <w:numId w:val="43"/>
        </w:numPr>
        <w:pBdr>
          <w:top w:val="nil"/>
          <w:left w:val="nil"/>
          <w:bottom w:val="nil"/>
          <w:right w:val="nil"/>
          <w:between w:val="nil"/>
        </w:pBdr>
        <w:spacing w:before="240" w:after="240" w:line="240" w:lineRule="auto"/>
        <w:jc w:val="both"/>
        <w:rPr>
          <w:color w:val="000000"/>
        </w:rPr>
      </w:pPr>
      <w:r>
        <w:rPr>
          <w:color w:val="000000"/>
        </w:rPr>
        <w:t>the Standard Contractual Clauses (insofar as their use constitutes an “appropriate safeguard” under the UK GDPR and the Data Protection Act 2018); or</w:t>
      </w:r>
    </w:p>
    <w:p w14:paraId="6863A877" w14:textId="77777777" w:rsidR="00AB3E69" w:rsidRDefault="00AB3E69" w:rsidP="00AB3E69">
      <w:pPr>
        <w:numPr>
          <w:ilvl w:val="3"/>
          <w:numId w:val="43"/>
        </w:numPr>
        <w:pBdr>
          <w:top w:val="nil"/>
          <w:left w:val="nil"/>
          <w:bottom w:val="nil"/>
          <w:right w:val="nil"/>
          <w:between w:val="nil"/>
        </w:pBdr>
        <w:spacing w:before="240" w:after="240" w:line="240" w:lineRule="auto"/>
        <w:jc w:val="both"/>
        <w:rPr>
          <w:color w:val="000000"/>
        </w:rPr>
      </w:pPr>
      <w:r>
        <w:rPr>
          <w:color w:val="000000"/>
        </w:rPr>
        <w:lastRenderedPageBreak/>
        <w:t xml:space="preserve">any other lawful basis, as laid down in the UK GDPR and the Data Protection Act </w:t>
      </w:r>
      <w:proofErr w:type="gramStart"/>
      <w:r>
        <w:rPr>
          <w:color w:val="000000"/>
        </w:rPr>
        <w:t>2018, as the case may be</w:t>
      </w:r>
      <w:proofErr w:type="gramEnd"/>
      <w:r>
        <w:rPr>
          <w:color w:val="000000"/>
        </w:rPr>
        <w:t>.</w:t>
      </w:r>
    </w:p>
    <w:p w14:paraId="5242BDBD" w14:textId="77777777" w:rsidR="00AB3E69" w:rsidRDefault="00AB3E69" w:rsidP="00AB3E69">
      <w:pPr>
        <w:numPr>
          <w:ilvl w:val="1"/>
          <w:numId w:val="43"/>
        </w:numPr>
        <w:pBdr>
          <w:top w:val="nil"/>
          <w:left w:val="nil"/>
          <w:bottom w:val="nil"/>
          <w:right w:val="nil"/>
          <w:between w:val="nil"/>
        </w:pBdr>
        <w:spacing w:before="240" w:after="240" w:line="240" w:lineRule="auto"/>
        <w:jc w:val="both"/>
        <w:rPr>
          <w:color w:val="000000"/>
        </w:rPr>
      </w:pPr>
      <w:r>
        <w:rPr>
          <w:color w:val="000000"/>
        </w:rPr>
        <w:t>Standard Contractual Clauses:</w:t>
      </w:r>
    </w:p>
    <w:p w14:paraId="6575D3B3" w14:textId="77777777" w:rsidR="00AB3E69" w:rsidRDefault="00AB3E69" w:rsidP="00AB3E69">
      <w:pPr>
        <w:numPr>
          <w:ilvl w:val="2"/>
          <w:numId w:val="43"/>
        </w:numPr>
        <w:pBdr>
          <w:top w:val="nil"/>
          <w:left w:val="nil"/>
          <w:bottom w:val="nil"/>
          <w:right w:val="nil"/>
          <w:between w:val="nil"/>
        </w:pBdr>
        <w:spacing w:after="240"/>
        <w:jc w:val="both"/>
        <w:rPr>
          <w:color w:val="000000"/>
        </w:rPr>
      </w:pPr>
      <w:r>
        <w:rPr>
          <w:color w:val="000000"/>
        </w:rPr>
        <w:t xml:space="preserve">Customer (which will take on the obligations of “data exporter” for the purposes of the Standard Contractual Clauses) and </w:t>
      </w:r>
      <w:proofErr w:type="spellStart"/>
      <w:r>
        <w:rPr>
          <w:color w:val="000000"/>
        </w:rPr>
        <w:t>Billtrust</w:t>
      </w:r>
      <w:proofErr w:type="spellEnd"/>
      <w:r>
        <w:rPr>
          <w:color w:val="000000"/>
        </w:rPr>
        <w:t xml:space="preserve"> (which will take on the obligations of “data importer” for the purposes of the Standard Contractual Clauses) hereby enter into, the Standard Contractual Clauses (including their additional constituent elements, as set out in </w:t>
      </w:r>
      <w:r>
        <w:rPr>
          <w:b/>
          <w:color w:val="000000"/>
          <w:u w:val="single"/>
        </w:rPr>
        <w:t xml:space="preserve">Exhibit A </w:t>
      </w:r>
      <w:r>
        <w:rPr>
          <w:color w:val="000000"/>
        </w:rPr>
        <w:t xml:space="preserve">to this Addendum, as applicable), which are incorporated by this reference and constitute an integral part of this Addendum. The Parties are deemed to have signed, accepted, and executed the Standard Contractual Clauses in their entirety, including the appendices as of the Effective Date. The text contained in </w:t>
      </w:r>
      <w:r>
        <w:rPr>
          <w:b/>
          <w:color w:val="000000"/>
          <w:u w:val="single"/>
        </w:rPr>
        <w:t>Exhibit C</w:t>
      </w:r>
      <w:r>
        <w:rPr>
          <w:color w:val="000000"/>
        </w:rPr>
        <w:t xml:space="preserve"> to this Addendum serves to supplement the Standard Contractual Clauses.</w:t>
      </w:r>
    </w:p>
    <w:p w14:paraId="020DBEE9" w14:textId="74476446" w:rsidR="00AB3E69" w:rsidRDefault="00AB3E69" w:rsidP="00AB3E69">
      <w:pPr>
        <w:spacing w:after="240" w:line="240" w:lineRule="auto"/>
        <w:jc w:val="both"/>
        <w:rPr>
          <w:sz w:val="24"/>
          <w:szCs w:val="24"/>
        </w:rPr>
      </w:pPr>
      <w:r>
        <w:rPr>
          <w:color w:val="000000"/>
        </w:rPr>
        <w:t>In cases where the Standard Contractual Clauses apply, and there is a conflict between the terms of the Addendum and the terms of the Standard Contractual Clauses, the terms of the Standard Contractual Clauses shall prevail.</w:t>
      </w:r>
    </w:p>
    <w:p w14:paraId="566B1EC4" w14:textId="77777777" w:rsidR="00AB3E69" w:rsidRDefault="00AB3E69" w:rsidP="005845AF">
      <w:pPr>
        <w:pStyle w:val="Heading1"/>
        <w:rPr>
          <w:sz w:val="22"/>
          <w:szCs w:val="22"/>
        </w:rPr>
      </w:pPr>
      <w:r>
        <w:rPr>
          <w:sz w:val="22"/>
          <w:szCs w:val="22"/>
        </w:rPr>
        <w:t>EXHIBIT C: Supplemental Clauses to the Standard Contractual Clauses</w:t>
      </w:r>
    </w:p>
    <w:p w14:paraId="66882064" w14:textId="77777777" w:rsidR="00AB3E69" w:rsidRDefault="00AB3E69" w:rsidP="00AB3E69">
      <w:pPr>
        <w:spacing w:line="240" w:lineRule="auto"/>
        <w:jc w:val="both"/>
      </w:pPr>
      <w:r>
        <w:t xml:space="preserve">By this </w:t>
      </w:r>
      <w:r>
        <w:rPr>
          <w:b/>
          <w:u w:val="single"/>
        </w:rPr>
        <w:t>Exhibit C</w:t>
      </w:r>
      <w:r>
        <w:t xml:space="preserve"> (this “Exhibit”), the Parties provide additional safeguards to and additional redress to the Data Subjects to whom transferred Customer Personal Data pursuant to Standard Contractual Clauses relates. This Exhibit supplements and is made part of, but is not in variation or modification of, the Standard Contractual Clauses that may be applicable to the Restricted Transfer.</w:t>
      </w:r>
    </w:p>
    <w:p w14:paraId="0F4F7858" w14:textId="77777777" w:rsidR="00AB3E69" w:rsidRDefault="00AB3E69" w:rsidP="00AB3E69">
      <w:pPr>
        <w:numPr>
          <w:ilvl w:val="0"/>
          <w:numId w:val="40"/>
        </w:numPr>
        <w:pBdr>
          <w:top w:val="nil"/>
          <w:left w:val="nil"/>
          <w:bottom w:val="nil"/>
          <w:right w:val="nil"/>
          <w:between w:val="nil"/>
        </w:pBdr>
        <w:spacing w:after="240" w:line="240" w:lineRule="auto"/>
        <w:jc w:val="both"/>
      </w:pPr>
      <w:r>
        <w:rPr>
          <w:b/>
          <w:color w:val="000000"/>
        </w:rPr>
        <w:t>Applicability of this Exhibit</w:t>
      </w:r>
    </w:p>
    <w:p w14:paraId="76C87D8A" w14:textId="77777777" w:rsidR="00AB3E69" w:rsidRDefault="00AB3E69" w:rsidP="00AB3E69">
      <w:pPr>
        <w:numPr>
          <w:ilvl w:val="1"/>
          <w:numId w:val="40"/>
        </w:numPr>
        <w:pBdr>
          <w:top w:val="nil"/>
          <w:left w:val="nil"/>
          <w:bottom w:val="nil"/>
          <w:right w:val="nil"/>
          <w:between w:val="nil"/>
        </w:pBdr>
        <w:spacing w:after="240" w:line="240" w:lineRule="auto"/>
        <w:jc w:val="both"/>
        <w:rPr>
          <w:color w:val="000000"/>
        </w:rPr>
      </w:pPr>
      <w:r>
        <w:rPr>
          <w:color w:val="000000"/>
        </w:rPr>
        <w:t xml:space="preserve">This Exhibit only applies with respect to Restricted Transfers when the Parties have concluded the Standard Contractual Clauses pursuant to the Addendum and its Exhibits. </w:t>
      </w:r>
    </w:p>
    <w:p w14:paraId="04851278" w14:textId="77777777" w:rsidR="00AB3E69" w:rsidRDefault="00AB3E69" w:rsidP="00AB3E69">
      <w:pPr>
        <w:numPr>
          <w:ilvl w:val="0"/>
          <w:numId w:val="40"/>
        </w:numPr>
        <w:pBdr>
          <w:top w:val="nil"/>
          <w:left w:val="nil"/>
          <w:bottom w:val="nil"/>
          <w:right w:val="nil"/>
          <w:between w:val="nil"/>
        </w:pBdr>
        <w:spacing w:after="240" w:line="240" w:lineRule="auto"/>
        <w:jc w:val="both"/>
      </w:pPr>
      <w:r>
        <w:rPr>
          <w:b/>
          <w:color w:val="000000"/>
        </w:rPr>
        <w:t>Definitions</w:t>
      </w:r>
    </w:p>
    <w:p w14:paraId="00223879" w14:textId="77777777" w:rsidR="00AB3E69" w:rsidRDefault="00AB3E69" w:rsidP="00AB3E69">
      <w:pPr>
        <w:numPr>
          <w:ilvl w:val="1"/>
          <w:numId w:val="40"/>
        </w:numPr>
        <w:pBdr>
          <w:top w:val="nil"/>
          <w:left w:val="nil"/>
          <w:bottom w:val="nil"/>
          <w:right w:val="nil"/>
          <w:between w:val="nil"/>
        </w:pBdr>
        <w:spacing w:before="240" w:after="240" w:line="240" w:lineRule="auto"/>
        <w:ind w:right="-180"/>
        <w:rPr>
          <w:color w:val="000000"/>
        </w:rPr>
      </w:pPr>
      <w:proofErr w:type="gramStart"/>
      <w:r>
        <w:rPr>
          <w:color w:val="000000"/>
        </w:rPr>
        <w:t>For the purpose of</w:t>
      </w:r>
      <w:proofErr w:type="gramEnd"/>
      <w:r>
        <w:rPr>
          <w:color w:val="000000"/>
        </w:rPr>
        <w:t xml:space="preserve"> interpreting this Section, the following terms shall have the meanings set out below:</w:t>
      </w:r>
    </w:p>
    <w:p w14:paraId="3BDD3A3F" w14:textId="77777777" w:rsidR="00AB3E69" w:rsidRDefault="00AB3E69" w:rsidP="00AB3E69">
      <w:pPr>
        <w:numPr>
          <w:ilvl w:val="2"/>
          <w:numId w:val="40"/>
        </w:numPr>
        <w:pBdr>
          <w:top w:val="nil"/>
          <w:left w:val="nil"/>
          <w:bottom w:val="nil"/>
          <w:right w:val="nil"/>
          <w:between w:val="nil"/>
        </w:pBdr>
        <w:spacing w:before="240" w:after="240" w:line="240" w:lineRule="auto"/>
        <w:ind w:right="-180"/>
        <w:rPr>
          <w:color w:val="000000"/>
        </w:rPr>
      </w:pPr>
      <w:r>
        <w:rPr>
          <w:color w:val="000000"/>
        </w:rPr>
        <w:t>“</w:t>
      </w:r>
      <w:r>
        <w:rPr>
          <w:b/>
          <w:color w:val="000000"/>
        </w:rPr>
        <w:t>Data Importer</w:t>
      </w:r>
      <w:r>
        <w:rPr>
          <w:color w:val="000000"/>
        </w:rPr>
        <w:t>” and “</w:t>
      </w:r>
      <w:r>
        <w:rPr>
          <w:b/>
          <w:color w:val="000000"/>
        </w:rPr>
        <w:t>Data Exporter</w:t>
      </w:r>
      <w:r>
        <w:rPr>
          <w:color w:val="000000"/>
        </w:rPr>
        <w:t>” shall have the same meaning assigned to them in the Standard Contractual Clauses concluded by the Parties.</w:t>
      </w:r>
    </w:p>
    <w:p w14:paraId="311056E2" w14:textId="77777777" w:rsidR="00AB3E69" w:rsidRDefault="00AB3E69" w:rsidP="00AB3E69">
      <w:pPr>
        <w:numPr>
          <w:ilvl w:val="2"/>
          <w:numId w:val="40"/>
        </w:numPr>
        <w:pBdr>
          <w:top w:val="nil"/>
          <w:left w:val="nil"/>
          <w:bottom w:val="nil"/>
          <w:right w:val="nil"/>
          <w:between w:val="nil"/>
        </w:pBdr>
        <w:spacing w:before="240" w:after="240" w:line="240" w:lineRule="auto"/>
        <w:ind w:right="-180"/>
        <w:rPr>
          <w:color w:val="000000"/>
        </w:rPr>
      </w:pPr>
      <w:r>
        <w:rPr>
          <w:color w:val="000000"/>
        </w:rPr>
        <w:t>“</w:t>
      </w:r>
      <w:r>
        <w:rPr>
          <w:b/>
          <w:color w:val="000000"/>
        </w:rPr>
        <w:t>FISA</w:t>
      </w:r>
      <w:r>
        <w:rPr>
          <w:color w:val="000000"/>
        </w:rPr>
        <w:t>” means the U.S. Foreign Intelligence Surveillance Act.</w:t>
      </w:r>
    </w:p>
    <w:p w14:paraId="5AE1F5B7" w14:textId="77777777" w:rsidR="00AB3E69" w:rsidRDefault="00AB3E69" w:rsidP="00AB3E69">
      <w:pPr>
        <w:numPr>
          <w:ilvl w:val="2"/>
          <w:numId w:val="40"/>
        </w:numPr>
        <w:pBdr>
          <w:top w:val="nil"/>
          <w:left w:val="nil"/>
          <w:bottom w:val="nil"/>
          <w:right w:val="nil"/>
          <w:between w:val="nil"/>
        </w:pBdr>
        <w:spacing w:before="240" w:after="240" w:line="240" w:lineRule="auto"/>
        <w:ind w:right="-180"/>
        <w:rPr>
          <w:color w:val="000000"/>
        </w:rPr>
      </w:pPr>
      <w:r>
        <w:rPr>
          <w:color w:val="000000"/>
        </w:rPr>
        <w:t>“</w:t>
      </w:r>
      <w:r>
        <w:rPr>
          <w:b/>
          <w:color w:val="000000"/>
        </w:rPr>
        <w:t>Schrems II Judgment</w:t>
      </w:r>
      <w:r>
        <w:rPr>
          <w:color w:val="000000"/>
        </w:rPr>
        <w:t>” means the judgment of the European Court of Justice in Case C-311/18, Data Protection Commissioner v Facebook Ireland Limited and Maximilian Schrems.</w:t>
      </w:r>
    </w:p>
    <w:p w14:paraId="299C509D" w14:textId="77777777" w:rsidR="00AB3E69" w:rsidRDefault="00AB3E69" w:rsidP="00AB3E69">
      <w:pPr>
        <w:numPr>
          <w:ilvl w:val="0"/>
          <w:numId w:val="40"/>
        </w:numPr>
        <w:pBdr>
          <w:top w:val="nil"/>
          <w:left w:val="nil"/>
          <w:bottom w:val="nil"/>
          <w:right w:val="nil"/>
          <w:between w:val="nil"/>
        </w:pBdr>
        <w:spacing w:after="240" w:line="240" w:lineRule="auto"/>
        <w:jc w:val="both"/>
      </w:pPr>
      <w:r>
        <w:rPr>
          <w:b/>
          <w:color w:val="000000"/>
        </w:rPr>
        <w:t>Applicability of Surveillance Laws to Data Importer and its Sub-processors</w:t>
      </w:r>
    </w:p>
    <w:p w14:paraId="6CCD566C" w14:textId="0635CB98" w:rsidR="00AB3E69" w:rsidRDefault="00AB3E69" w:rsidP="00AB3E69">
      <w:pPr>
        <w:numPr>
          <w:ilvl w:val="1"/>
          <w:numId w:val="40"/>
        </w:numPr>
        <w:pBdr>
          <w:top w:val="nil"/>
          <w:left w:val="nil"/>
          <w:bottom w:val="nil"/>
          <w:right w:val="nil"/>
          <w:between w:val="nil"/>
        </w:pBdr>
        <w:spacing w:after="0" w:line="240" w:lineRule="auto"/>
        <w:jc w:val="both"/>
        <w:rPr>
          <w:color w:val="000000"/>
        </w:rPr>
      </w:pPr>
      <w:r>
        <w:rPr>
          <w:color w:val="000000"/>
        </w:rPr>
        <w:t>Service Provider (hereinafter, the “</w:t>
      </w:r>
      <w:r>
        <w:rPr>
          <w:b/>
          <w:color w:val="000000"/>
        </w:rPr>
        <w:t>Data Importer</w:t>
      </w:r>
      <w:r>
        <w:rPr>
          <w:color w:val="000000"/>
        </w:rPr>
        <w:t xml:space="preserve">”) represents and warrants that, as of the Effective Date of this Agreement(s), it has not received any national security orders of the type described in </w:t>
      </w:r>
      <w:r>
        <w:t>p</w:t>
      </w:r>
      <w:r>
        <w:rPr>
          <w:color w:val="000000"/>
        </w:rPr>
        <w:t>aragraphs 150-202 of the Schrems II judgment.</w:t>
      </w:r>
    </w:p>
    <w:p w14:paraId="1C7960B4" w14:textId="77777777" w:rsidR="00AB3E69" w:rsidRDefault="00AB3E69" w:rsidP="00AB3E69">
      <w:pPr>
        <w:pBdr>
          <w:top w:val="nil"/>
          <w:left w:val="nil"/>
          <w:bottom w:val="nil"/>
          <w:right w:val="nil"/>
          <w:between w:val="nil"/>
        </w:pBdr>
        <w:spacing w:after="0" w:line="240" w:lineRule="auto"/>
        <w:ind w:left="792"/>
        <w:jc w:val="both"/>
        <w:rPr>
          <w:color w:val="000000"/>
        </w:rPr>
      </w:pPr>
    </w:p>
    <w:p w14:paraId="777F896B" w14:textId="77777777" w:rsidR="00AB3E69" w:rsidRDefault="00AB3E69" w:rsidP="00AB3E69">
      <w:pPr>
        <w:numPr>
          <w:ilvl w:val="1"/>
          <w:numId w:val="40"/>
        </w:numPr>
        <w:pBdr>
          <w:top w:val="nil"/>
          <w:left w:val="nil"/>
          <w:bottom w:val="nil"/>
          <w:right w:val="nil"/>
          <w:between w:val="nil"/>
        </w:pBdr>
        <w:spacing w:after="0" w:line="240" w:lineRule="auto"/>
        <w:jc w:val="both"/>
        <w:rPr>
          <w:color w:val="000000"/>
        </w:rPr>
      </w:pPr>
      <w:r>
        <w:rPr>
          <w:color w:val="000000"/>
        </w:rPr>
        <w:lastRenderedPageBreak/>
        <w:t xml:space="preserve">Data Importer represents that it </w:t>
      </w:r>
      <w:r w:rsidRPr="00C72B1C">
        <w:t>does not expect to receive requests to disclose Customer Personal Data under FISA Section 702 because</w:t>
      </w:r>
      <w:r>
        <w:rPr>
          <w:color w:val="000000"/>
        </w:rPr>
        <w:t>:</w:t>
      </w:r>
    </w:p>
    <w:p w14:paraId="72C7B844" w14:textId="77777777" w:rsidR="00AB3E69" w:rsidRDefault="00AB3E69" w:rsidP="00AB3E69">
      <w:pPr>
        <w:pBdr>
          <w:top w:val="nil"/>
          <w:left w:val="nil"/>
          <w:bottom w:val="nil"/>
          <w:right w:val="nil"/>
          <w:between w:val="nil"/>
        </w:pBdr>
        <w:spacing w:after="0" w:line="240" w:lineRule="auto"/>
        <w:ind w:left="792"/>
        <w:jc w:val="both"/>
        <w:rPr>
          <w:color w:val="000000"/>
        </w:rPr>
      </w:pPr>
    </w:p>
    <w:p w14:paraId="72F50635" w14:textId="77777777" w:rsidR="00AB3E69" w:rsidRPr="00C72B1C" w:rsidRDefault="00AB3E69" w:rsidP="00AB3E69">
      <w:pPr>
        <w:numPr>
          <w:ilvl w:val="1"/>
          <w:numId w:val="38"/>
        </w:numPr>
        <w:pBdr>
          <w:top w:val="nil"/>
          <w:left w:val="nil"/>
          <w:bottom w:val="nil"/>
          <w:right w:val="nil"/>
          <w:between w:val="nil"/>
        </w:pBdr>
        <w:spacing w:after="240" w:line="240" w:lineRule="auto"/>
        <w:jc w:val="both"/>
      </w:pPr>
      <w:r w:rsidRPr="00C72B1C">
        <w:t>Data Importer is not, (</w:t>
      </w:r>
      <w:proofErr w:type="spellStart"/>
      <w:r w:rsidRPr="00C72B1C">
        <w:t>i</w:t>
      </w:r>
      <w:proofErr w:type="spellEnd"/>
      <w:r w:rsidRPr="00C72B1C">
        <w:t>) a telecommunications carrier, (ii) a provider of electronic communication service; (iii) a provider of processing services by means of an electronic communications system to the general public, given the nature of its business-to-business services; (iv) any other communication service provider who has access to wire or electronic communications either as such communications are transmitted or as such communications are stored; nor any other type of “electronic communications service provider” within the meaning of 50 U.S.C. § 1881(b)(4).“</w:t>
      </w:r>
      <w:r w:rsidRPr="00C72B1C">
        <w:rPr>
          <w:highlight w:val="white"/>
        </w:rPr>
        <w:t>.</w:t>
      </w:r>
    </w:p>
    <w:p w14:paraId="3CFC02AF" w14:textId="77777777" w:rsidR="00AB3E69" w:rsidRDefault="00AB3E69" w:rsidP="00AB3E69">
      <w:pPr>
        <w:numPr>
          <w:ilvl w:val="1"/>
          <w:numId w:val="38"/>
        </w:numPr>
        <w:pBdr>
          <w:top w:val="nil"/>
          <w:left w:val="nil"/>
          <w:bottom w:val="nil"/>
          <w:right w:val="nil"/>
          <w:between w:val="nil"/>
        </w:pBdr>
        <w:spacing w:after="240" w:line="240" w:lineRule="auto"/>
        <w:jc w:val="both"/>
        <w:rPr>
          <w:color w:val="000000"/>
        </w:rPr>
      </w:pPr>
      <w:r>
        <w:rPr>
          <w:color w:val="000000"/>
        </w:rPr>
        <w:t>If Data Importer were to be found eligible for FISA Section 702, which it believes it is not, it is nevertheless also not the type of provider that is eligible to be subject to UPSTREAM collection pursuant to FISA Section 702, as described in paragraphs 62 and 179 of the Schrems II judgment.</w:t>
      </w:r>
    </w:p>
    <w:p w14:paraId="2AFFCEEA" w14:textId="77777777" w:rsidR="00AB3E69" w:rsidRDefault="00AB3E69" w:rsidP="00AB3E69">
      <w:pPr>
        <w:numPr>
          <w:ilvl w:val="1"/>
          <w:numId w:val="38"/>
        </w:numPr>
        <w:pBdr>
          <w:top w:val="nil"/>
          <w:left w:val="nil"/>
          <w:bottom w:val="nil"/>
          <w:right w:val="nil"/>
          <w:between w:val="nil"/>
        </w:pBdr>
        <w:spacing w:after="240" w:line="240" w:lineRule="auto"/>
        <w:jc w:val="both"/>
        <w:rPr>
          <w:color w:val="000000"/>
        </w:rPr>
      </w:pPr>
      <w:r>
        <w:rPr>
          <w:color w:val="000000"/>
        </w:rPr>
        <w:t>Data Importer is not aware that companies operating in the same sector as Data Importer receive requests to disclose personal data.</w:t>
      </w:r>
    </w:p>
    <w:p w14:paraId="32B1AA98" w14:textId="77777777" w:rsidR="00AB3E69" w:rsidRDefault="00AB3E69" w:rsidP="00AB3E69">
      <w:pPr>
        <w:numPr>
          <w:ilvl w:val="0"/>
          <w:numId w:val="40"/>
        </w:numPr>
        <w:pBdr>
          <w:top w:val="nil"/>
          <w:left w:val="nil"/>
          <w:bottom w:val="nil"/>
          <w:right w:val="nil"/>
          <w:between w:val="nil"/>
        </w:pBdr>
        <w:spacing w:after="240" w:line="240" w:lineRule="auto"/>
        <w:jc w:val="both"/>
      </w:pPr>
      <w:bookmarkStart w:id="65" w:name="_3whwml4" w:colFirst="0" w:colLast="0"/>
      <w:bookmarkEnd w:id="65"/>
      <w:r>
        <w:rPr>
          <w:color w:val="000000"/>
        </w:rPr>
        <w:t xml:space="preserve">Executive Order 12333 does not provide the U.S. government the ability to order or demand Data Importer to provide assistance for the bulk collection of information and Data Importer shall take no action pursuant to </w:t>
      </w:r>
      <w:r>
        <w:t>Executive Order 12333</w:t>
      </w:r>
      <w:r>
        <w:rPr>
          <w:color w:val="000000"/>
        </w:rPr>
        <w:t>.</w:t>
      </w:r>
    </w:p>
    <w:p w14:paraId="64EA5CE9" w14:textId="77777777" w:rsidR="00AB3E69" w:rsidRDefault="00AB3E69" w:rsidP="00AB3E69">
      <w:pPr>
        <w:numPr>
          <w:ilvl w:val="0"/>
          <w:numId w:val="40"/>
        </w:numPr>
        <w:pBdr>
          <w:top w:val="nil"/>
          <w:left w:val="nil"/>
          <w:bottom w:val="nil"/>
          <w:right w:val="nil"/>
          <w:between w:val="nil"/>
        </w:pBdr>
        <w:spacing w:after="240" w:line="240" w:lineRule="auto"/>
        <w:jc w:val="both"/>
      </w:pPr>
      <w:r>
        <w:rPr>
          <w:color w:val="000000"/>
        </w:rPr>
        <w:t xml:space="preserve">Data Importer commits to provide </w:t>
      </w:r>
      <w:r w:rsidRPr="00C72B1C">
        <w:t xml:space="preserve">upon reasonable request </w:t>
      </w:r>
      <w:r>
        <w:rPr>
          <w:color w:val="000000"/>
        </w:rPr>
        <w:t xml:space="preserve">information about the laws and regulations in the destination countries of the transferred Customer Personal </w:t>
      </w:r>
      <w:r>
        <w:t>D</w:t>
      </w:r>
      <w:r>
        <w:rPr>
          <w:color w:val="000000"/>
        </w:rPr>
        <w:t>ata applicable to Data Importer that would permit access by public authorities to the transferred Customer Personal Data, in particular in the areas of intelligence, law enforcement, administrative and regulatory supervision applicable to the transferred data. The Data Importer providing the information referred to in this subparagraph 4 may choose the means to provide the information. Data Exporter agrees to cover the costs associated with this research.</w:t>
      </w:r>
    </w:p>
    <w:p w14:paraId="0DFB52BB" w14:textId="77777777" w:rsidR="00AB3E69" w:rsidRDefault="00AB3E69" w:rsidP="00AB3E69">
      <w:pPr>
        <w:numPr>
          <w:ilvl w:val="0"/>
          <w:numId w:val="40"/>
        </w:numPr>
        <w:pBdr>
          <w:top w:val="nil"/>
          <w:left w:val="nil"/>
          <w:bottom w:val="nil"/>
          <w:right w:val="nil"/>
          <w:between w:val="nil"/>
        </w:pBdr>
        <w:spacing w:after="240" w:line="240" w:lineRule="auto"/>
        <w:jc w:val="both"/>
      </w:pPr>
      <w:r>
        <w:rPr>
          <w:color w:val="000000"/>
        </w:rPr>
        <w:t xml:space="preserve">Data Importer shall monitor any legal or policy developments that </w:t>
      </w:r>
      <w:r w:rsidRPr="00C72B1C">
        <w:t>impact</w:t>
      </w:r>
      <w:r>
        <w:rPr>
          <w:color w:val="000000"/>
        </w:rPr>
        <w:t xml:space="preserve"> its inability to comply with its obligations under the Standard Contractual Clauses and this Exhibit, and promptly inform the Data Exporter of any such changes and developments. When possible, the Data Importer shall inform the Data Exporter of any such changes and developments ahead of their implementation.</w:t>
      </w:r>
    </w:p>
    <w:p w14:paraId="7DA17B9D" w14:textId="77777777" w:rsidR="00AB3E69" w:rsidRDefault="00AB3E69" w:rsidP="00AB3E69">
      <w:pPr>
        <w:numPr>
          <w:ilvl w:val="0"/>
          <w:numId w:val="40"/>
        </w:numPr>
        <w:pBdr>
          <w:top w:val="nil"/>
          <w:left w:val="nil"/>
          <w:bottom w:val="nil"/>
          <w:right w:val="nil"/>
          <w:between w:val="nil"/>
        </w:pBdr>
        <w:spacing w:after="100" w:line="240" w:lineRule="auto"/>
        <w:ind w:left="357" w:hanging="357"/>
        <w:jc w:val="both"/>
      </w:pPr>
      <w:r>
        <w:rPr>
          <w:b/>
          <w:color w:val="000000"/>
        </w:rPr>
        <w:t>Obligations on the Data Importer Related to Orders for Compelled Disclosure of Customer Personal Data</w:t>
      </w:r>
    </w:p>
    <w:p w14:paraId="37103244" w14:textId="77777777" w:rsidR="00AB3E69" w:rsidRDefault="00AB3E69" w:rsidP="00AB3E69">
      <w:pPr>
        <w:numPr>
          <w:ilvl w:val="1"/>
          <w:numId w:val="40"/>
        </w:numPr>
        <w:pBdr>
          <w:top w:val="nil"/>
          <w:left w:val="nil"/>
          <w:bottom w:val="nil"/>
          <w:right w:val="nil"/>
          <w:between w:val="nil"/>
        </w:pBdr>
        <w:spacing w:after="100" w:line="240" w:lineRule="auto"/>
        <w:jc w:val="both"/>
        <w:rPr>
          <w:color w:val="000000"/>
        </w:rPr>
      </w:pPr>
      <w:r>
        <w:rPr>
          <w:color w:val="000000"/>
        </w:rPr>
        <w:t>In the event Data Importer receives an order from any third party for compelled disclosure of any personal data that has been transferred under the Standard Contractual Clauses, Data Importer shall:</w:t>
      </w:r>
    </w:p>
    <w:p w14:paraId="03653AD7" w14:textId="77777777" w:rsidR="00AB3E69" w:rsidRDefault="00AB3E69" w:rsidP="00AB3E69">
      <w:pPr>
        <w:numPr>
          <w:ilvl w:val="2"/>
          <w:numId w:val="39"/>
        </w:numPr>
        <w:pBdr>
          <w:top w:val="nil"/>
          <w:left w:val="nil"/>
          <w:bottom w:val="nil"/>
          <w:right w:val="nil"/>
          <w:between w:val="nil"/>
        </w:pBdr>
        <w:spacing w:after="100" w:line="240" w:lineRule="auto"/>
        <w:jc w:val="both"/>
        <w:rPr>
          <w:color w:val="000000"/>
        </w:rPr>
      </w:pPr>
      <w:r>
        <w:rPr>
          <w:color w:val="000000"/>
        </w:rPr>
        <w:t xml:space="preserve">promptly notify the Data Exporter, unless prohibited under the law applicable to Data Importer, and, if prohibited from notifying the Data Exporter, use all lawful efforts to obtain the right to waive the prohibition </w:t>
      </w:r>
      <w:proofErr w:type="gramStart"/>
      <w:r>
        <w:rPr>
          <w:color w:val="000000"/>
        </w:rPr>
        <w:t>in order to</w:t>
      </w:r>
      <w:proofErr w:type="gramEnd"/>
      <w:r>
        <w:rPr>
          <w:color w:val="000000"/>
        </w:rPr>
        <w:t xml:space="preserve"> communicate as much information to the Data Exporter as soon as possible. This includes but it is not limited to informing the requesting public authority of the incompatibility of the order with the safeguards contained in Standard Contractual Clauses and the resulting conflict of obligations for Data Importer and documenting this </w:t>
      </w:r>
      <w:proofErr w:type="gramStart"/>
      <w:r>
        <w:rPr>
          <w:color w:val="000000"/>
        </w:rPr>
        <w:t>communication;</w:t>
      </w:r>
      <w:proofErr w:type="gramEnd"/>
      <w:r>
        <w:rPr>
          <w:color w:val="000000"/>
        </w:rPr>
        <w:t xml:space="preserve"> </w:t>
      </w:r>
    </w:p>
    <w:p w14:paraId="5D8EFF4E" w14:textId="77777777" w:rsidR="00AB3E69" w:rsidRPr="00C72B1C" w:rsidRDefault="00AB3E69" w:rsidP="00AB3E69">
      <w:pPr>
        <w:numPr>
          <w:ilvl w:val="2"/>
          <w:numId w:val="39"/>
        </w:numPr>
        <w:pBdr>
          <w:top w:val="nil"/>
          <w:left w:val="nil"/>
          <w:bottom w:val="nil"/>
          <w:right w:val="nil"/>
          <w:between w:val="nil"/>
        </w:pBdr>
        <w:spacing w:after="240" w:line="240" w:lineRule="auto"/>
        <w:jc w:val="both"/>
      </w:pPr>
      <w:r>
        <w:rPr>
          <w:color w:val="000000"/>
        </w:rPr>
        <w:t xml:space="preserve">use </w:t>
      </w:r>
      <w:r>
        <w:t>reasonable</w:t>
      </w:r>
      <w:r>
        <w:rPr>
          <w:color w:val="000000"/>
        </w:rPr>
        <w:t xml:space="preserve"> lawful efforts to challenge the order for disclosure </w:t>
      </w:r>
      <w:proofErr w:type="gramStart"/>
      <w:r>
        <w:rPr>
          <w:color w:val="000000"/>
        </w:rPr>
        <w:t>on the basis of</w:t>
      </w:r>
      <w:proofErr w:type="gramEnd"/>
      <w:r>
        <w:rPr>
          <w:color w:val="000000"/>
        </w:rPr>
        <w:t xml:space="preserve"> any legal deficiencies under the laws of the requesting party or any relevant conflicts with the law </w:t>
      </w:r>
      <w:r>
        <w:rPr>
          <w:color w:val="000000"/>
        </w:rPr>
        <w:lastRenderedPageBreak/>
        <w:t>of the European Union or applicable EEA Member State law or any other Applicable Data Protection Laws.</w:t>
      </w:r>
      <w:r>
        <w:t xml:space="preserve"> L</w:t>
      </w:r>
      <w:r>
        <w:rPr>
          <w:color w:val="000000"/>
        </w:rPr>
        <w:t>awful efforts do not include actions that would result in civil or criminal penalty such as contempt of court under the laws of the relevant ju</w:t>
      </w:r>
      <w:r w:rsidRPr="00C72B1C">
        <w:t xml:space="preserve">risdiction. Data Exporter agrees to cover the costs of any associated legal </w:t>
      </w:r>
      <w:proofErr w:type="gramStart"/>
      <w:r w:rsidRPr="00C72B1C">
        <w:t>actions;</w:t>
      </w:r>
      <w:proofErr w:type="gramEnd"/>
    </w:p>
    <w:p w14:paraId="51E52BD3" w14:textId="77777777" w:rsidR="00AB3E69" w:rsidRDefault="00AB3E69" w:rsidP="00AB3E69">
      <w:pPr>
        <w:numPr>
          <w:ilvl w:val="2"/>
          <w:numId w:val="39"/>
        </w:numPr>
        <w:pBdr>
          <w:top w:val="nil"/>
          <w:left w:val="nil"/>
          <w:bottom w:val="nil"/>
          <w:right w:val="nil"/>
          <w:between w:val="nil"/>
        </w:pBdr>
        <w:spacing w:after="240" w:line="240" w:lineRule="auto"/>
        <w:jc w:val="both"/>
        <w:rPr>
          <w:color w:val="000000"/>
        </w:rPr>
      </w:pPr>
      <w:r w:rsidRPr="00C72B1C">
        <w:t xml:space="preserve">where possible, seek </w:t>
      </w:r>
      <w:r>
        <w:rPr>
          <w:color w:val="000000"/>
        </w:rPr>
        <w:t xml:space="preserve">interim measures with a view to suspend the effects of the order until the competent court has decided on the </w:t>
      </w:r>
      <w:proofErr w:type="gramStart"/>
      <w:r>
        <w:rPr>
          <w:color w:val="000000"/>
        </w:rPr>
        <w:t>merits;</w:t>
      </w:r>
      <w:proofErr w:type="gramEnd"/>
    </w:p>
    <w:p w14:paraId="5FCF2B59" w14:textId="77777777" w:rsidR="00AB3E69" w:rsidRDefault="00AB3E69" w:rsidP="00AB3E69">
      <w:pPr>
        <w:numPr>
          <w:ilvl w:val="2"/>
          <w:numId w:val="39"/>
        </w:numPr>
        <w:pBdr>
          <w:top w:val="nil"/>
          <w:left w:val="nil"/>
          <w:bottom w:val="nil"/>
          <w:right w:val="nil"/>
          <w:between w:val="nil"/>
        </w:pBdr>
        <w:spacing w:after="240" w:line="240" w:lineRule="auto"/>
        <w:jc w:val="both"/>
        <w:rPr>
          <w:color w:val="000000"/>
        </w:rPr>
      </w:pPr>
      <w:r>
        <w:rPr>
          <w:color w:val="000000"/>
        </w:rPr>
        <w:t xml:space="preserve">not disclose the requested Customer Personal Data until required to do so under the applicable procedural </w:t>
      </w:r>
      <w:proofErr w:type="gramStart"/>
      <w:r>
        <w:rPr>
          <w:color w:val="000000"/>
        </w:rPr>
        <w:t>rules;</w:t>
      </w:r>
      <w:proofErr w:type="gramEnd"/>
    </w:p>
    <w:p w14:paraId="29BECC2D" w14:textId="77777777" w:rsidR="00AB3E69" w:rsidRDefault="00AB3E69" w:rsidP="00AB3E69">
      <w:pPr>
        <w:numPr>
          <w:ilvl w:val="2"/>
          <w:numId w:val="39"/>
        </w:numPr>
        <w:pBdr>
          <w:top w:val="nil"/>
          <w:left w:val="nil"/>
          <w:bottom w:val="nil"/>
          <w:right w:val="nil"/>
          <w:between w:val="nil"/>
        </w:pBdr>
        <w:spacing w:after="240" w:line="240" w:lineRule="auto"/>
        <w:jc w:val="both"/>
        <w:rPr>
          <w:color w:val="000000"/>
        </w:rPr>
      </w:pPr>
      <w:r>
        <w:rPr>
          <w:color w:val="000000"/>
        </w:rPr>
        <w:t xml:space="preserve">provide the minimum amount of information permissible when responding to the request, based on a reasonable interpretation of the request. </w:t>
      </w:r>
    </w:p>
    <w:p w14:paraId="17ABA1D5" w14:textId="77777777" w:rsidR="00AB3E69" w:rsidRDefault="00AB3E69" w:rsidP="00AB3E69">
      <w:pPr>
        <w:numPr>
          <w:ilvl w:val="0"/>
          <w:numId w:val="40"/>
        </w:numPr>
        <w:pBdr>
          <w:top w:val="nil"/>
          <w:left w:val="nil"/>
          <w:bottom w:val="nil"/>
          <w:right w:val="nil"/>
          <w:between w:val="nil"/>
        </w:pBdr>
        <w:spacing w:after="240" w:line="240" w:lineRule="auto"/>
        <w:ind w:left="357" w:hanging="357"/>
        <w:jc w:val="both"/>
      </w:pPr>
      <w:bookmarkStart w:id="66" w:name="_2bn6wsx" w:colFirst="0" w:colLast="0"/>
      <w:bookmarkEnd w:id="66"/>
      <w:r>
        <w:rPr>
          <w:b/>
          <w:color w:val="000000"/>
        </w:rPr>
        <w:t>Redirection of the Request to the Data Exporter</w:t>
      </w:r>
    </w:p>
    <w:p w14:paraId="2E6C26CC" w14:textId="77777777" w:rsidR="00AB3E69" w:rsidRDefault="00AB3E69" w:rsidP="00AB3E69">
      <w:pPr>
        <w:numPr>
          <w:ilvl w:val="1"/>
          <w:numId w:val="40"/>
        </w:numPr>
        <w:pBdr>
          <w:top w:val="nil"/>
          <w:left w:val="nil"/>
          <w:bottom w:val="nil"/>
          <w:right w:val="nil"/>
          <w:between w:val="nil"/>
        </w:pBdr>
        <w:spacing w:after="240" w:line="240" w:lineRule="auto"/>
        <w:jc w:val="both"/>
        <w:rPr>
          <w:color w:val="000000"/>
        </w:rPr>
      </w:pPr>
      <w:r>
        <w:rPr>
          <w:color w:val="000000"/>
        </w:rPr>
        <w:t>Unless prohibited under the law applicable to the requesting third party, Data Importer shall use every reasonable effort to redirect the third party requesting the disclosure of any Customer Personal Data subject to the Standard Contractual Clauses that has been transferred to Data Importer to request data directly from Data Exporter.</w:t>
      </w:r>
    </w:p>
    <w:p w14:paraId="06191F5A" w14:textId="77777777" w:rsidR="00AB3E69" w:rsidRDefault="00AB3E69" w:rsidP="00AB3E69">
      <w:pPr>
        <w:numPr>
          <w:ilvl w:val="0"/>
          <w:numId w:val="40"/>
        </w:numPr>
        <w:pBdr>
          <w:top w:val="nil"/>
          <w:left w:val="nil"/>
          <w:bottom w:val="nil"/>
          <w:right w:val="nil"/>
          <w:between w:val="nil"/>
        </w:pBdr>
        <w:spacing w:after="240" w:line="240" w:lineRule="auto"/>
        <w:ind w:left="357" w:hanging="357"/>
        <w:jc w:val="both"/>
      </w:pPr>
      <w:r>
        <w:rPr>
          <w:b/>
          <w:color w:val="000000"/>
        </w:rPr>
        <w:t>Information on Requests of Access to Personal Data by Public Authorities</w:t>
      </w:r>
    </w:p>
    <w:p w14:paraId="0CD47EDD" w14:textId="77777777" w:rsidR="00AB3E69" w:rsidRDefault="00AB3E69" w:rsidP="00AB3E69">
      <w:pPr>
        <w:numPr>
          <w:ilvl w:val="1"/>
          <w:numId w:val="40"/>
        </w:numPr>
        <w:pBdr>
          <w:top w:val="nil"/>
          <w:left w:val="nil"/>
          <w:bottom w:val="nil"/>
          <w:right w:val="nil"/>
          <w:between w:val="nil"/>
        </w:pBdr>
        <w:spacing w:after="240" w:line="240" w:lineRule="auto"/>
        <w:jc w:val="both"/>
        <w:rPr>
          <w:color w:val="000000"/>
        </w:rPr>
      </w:pPr>
      <w:r>
        <w:rPr>
          <w:color w:val="000000"/>
        </w:rPr>
        <w:t xml:space="preserve">Where allowed by law, Data Importer commits to provide Data Exporter with sufficiently detailed information on all requests of access to Personal Data by public authorities which the Data Importer has received over a specified </w:t>
      </w:r>
      <w:proofErr w:type="gramStart"/>
      <w:r>
        <w:rPr>
          <w:color w:val="000000"/>
        </w:rPr>
        <w:t>period of time</w:t>
      </w:r>
      <w:proofErr w:type="gramEnd"/>
      <w:r>
        <w:rPr>
          <w:color w:val="000000"/>
        </w:rPr>
        <w:t xml:space="preserve"> (if any)</w:t>
      </w:r>
      <w:r w:rsidRPr="00C72B1C">
        <w:rPr>
          <w:color w:val="000000"/>
        </w:rPr>
        <w:t xml:space="preserve">. </w:t>
      </w:r>
      <w:r>
        <w:rPr>
          <w:color w:val="000000"/>
        </w:rPr>
        <w:t xml:space="preserve">Data Importer may choose the means to provide this information. </w:t>
      </w:r>
    </w:p>
    <w:p w14:paraId="4F139C7B" w14:textId="77777777" w:rsidR="00AB3E69" w:rsidRDefault="00AB3E69" w:rsidP="00AB3E69">
      <w:pPr>
        <w:numPr>
          <w:ilvl w:val="0"/>
          <w:numId w:val="40"/>
        </w:numPr>
        <w:pBdr>
          <w:top w:val="nil"/>
          <w:left w:val="nil"/>
          <w:bottom w:val="nil"/>
          <w:right w:val="nil"/>
          <w:between w:val="nil"/>
        </w:pBdr>
        <w:spacing w:after="240" w:line="240" w:lineRule="auto"/>
        <w:ind w:left="357" w:hanging="357"/>
        <w:jc w:val="both"/>
      </w:pPr>
      <w:bookmarkStart w:id="67" w:name="_qsh70q" w:colFirst="0" w:colLast="0"/>
      <w:bookmarkEnd w:id="67"/>
      <w:r>
        <w:rPr>
          <w:b/>
          <w:color w:val="000000"/>
        </w:rPr>
        <w:t>Back doors</w:t>
      </w:r>
    </w:p>
    <w:p w14:paraId="3E66FD5D" w14:textId="77777777" w:rsidR="00AB3E69" w:rsidRDefault="00AB3E69" w:rsidP="00AB3E69">
      <w:pPr>
        <w:numPr>
          <w:ilvl w:val="1"/>
          <w:numId w:val="40"/>
        </w:numPr>
        <w:pBdr>
          <w:top w:val="nil"/>
          <w:left w:val="nil"/>
          <w:bottom w:val="nil"/>
          <w:right w:val="nil"/>
          <w:between w:val="nil"/>
        </w:pBdr>
        <w:spacing w:after="240" w:line="240" w:lineRule="auto"/>
        <w:ind w:left="567"/>
        <w:jc w:val="both"/>
        <w:rPr>
          <w:color w:val="000000"/>
        </w:rPr>
      </w:pPr>
      <w:r>
        <w:rPr>
          <w:color w:val="000000"/>
        </w:rPr>
        <w:t>Data Importer certifies that:</w:t>
      </w:r>
    </w:p>
    <w:p w14:paraId="1012BB18" w14:textId="77777777" w:rsidR="00AB3E69" w:rsidRDefault="00AB3E69" w:rsidP="00AB3E69">
      <w:pPr>
        <w:numPr>
          <w:ilvl w:val="2"/>
          <w:numId w:val="40"/>
        </w:numPr>
        <w:pBdr>
          <w:top w:val="nil"/>
          <w:left w:val="nil"/>
          <w:bottom w:val="nil"/>
          <w:right w:val="nil"/>
          <w:between w:val="nil"/>
        </w:pBdr>
        <w:spacing w:after="240" w:line="240" w:lineRule="auto"/>
        <w:jc w:val="both"/>
        <w:rPr>
          <w:color w:val="000000"/>
        </w:rPr>
      </w:pPr>
      <w:r>
        <w:rPr>
          <w:color w:val="000000"/>
        </w:rPr>
        <w:t xml:space="preserve">it has not purposefully created back doors or similar programming that could be used to access Data Importer’s Systems or Customer Personal Data subject to the Standard Contractual </w:t>
      </w:r>
      <w:proofErr w:type="gramStart"/>
      <w:r>
        <w:rPr>
          <w:color w:val="000000"/>
        </w:rPr>
        <w:t>Clauses;</w:t>
      </w:r>
      <w:proofErr w:type="gramEnd"/>
    </w:p>
    <w:p w14:paraId="39A0472F" w14:textId="77777777" w:rsidR="00AB3E69" w:rsidRDefault="00AB3E69" w:rsidP="00AB3E69">
      <w:pPr>
        <w:numPr>
          <w:ilvl w:val="2"/>
          <w:numId w:val="40"/>
        </w:numPr>
        <w:pBdr>
          <w:top w:val="nil"/>
          <w:left w:val="nil"/>
          <w:bottom w:val="nil"/>
          <w:right w:val="nil"/>
          <w:between w:val="nil"/>
        </w:pBdr>
        <w:spacing w:after="240" w:line="240" w:lineRule="auto"/>
        <w:jc w:val="both"/>
        <w:rPr>
          <w:color w:val="000000"/>
        </w:rPr>
      </w:pPr>
      <w:r>
        <w:rPr>
          <w:color w:val="000000"/>
        </w:rPr>
        <w:t xml:space="preserve">it has not purposefully created or changed its business processes in a manner that facilitates access to Personal Data or systems, and </w:t>
      </w:r>
    </w:p>
    <w:p w14:paraId="54D7AA25" w14:textId="77777777" w:rsidR="00AB3E69" w:rsidRDefault="00AB3E69" w:rsidP="00AB3E69">
      <w:pPr>
        <w:numPr>
          <w:ilvl w:val="2"/>
          <w:numId w:val="40"/>
        </w:numPr>
        <w:pBdr>
          <w:top w:val="nil"/>
          <w:left w:val="nil"/>
          <w:bottom w:val="nil"/>
          <w:right w:val="nil"/>
          <w:between w:val="nil"/>
        </w:pBdr>
        <w:spacing w:after="240" w:line="240" w:lineRule="auto"/>
        <w:jc w:val="both"/>
        <w:rPr>
          <w:color w:val="000000"/>
        </w:rPr>
      </w:pPr>
      <w:r>
        <w:rPr>
          <w:color w:val="000000"/>
        </w:rPr>
        <w:t>that national law or government policy does not require Data Importer to create or maintain back doors or to facilitate access to Personal Data or systems.</w:t>
      </w:r>
    </w:p>
    <w:p w14:paraId="70A71FA3" w14:textId="77777777" w:rsidR="00AB3E69" w:rsidRDefault="00AB3E69" w:rsidP="00AB3E69">
      <w:pPr>
        <w:numPr>
          <w:ilvl w:val="1"/>
          <w:numId w:val="40"/>
        </w:numPr>
        <w:pBdr>
          <w:top w:val="nil"/>
          <w:left w:val="nil"/>
          <w:bottom w:val="nil"/>
          <w:right w:val="nil"/>
          <w:between w:val="nil"/>
        </w:pBdr>
        <w:spacing w:after="240" w:line="240" w:lineRule="auto"/>
        <w:ind w:left="567"/>
        <w:jc w:val="both"/>
        <w:rPr>
          <w:color w:val="000000"/>
        </w:rPr>
      </w:pPr>
      <w:r>
        <w:rPr>
          <w:color w:val="000000"/>
        </w:rPr>
        <w:t>Data Exporter will be entitled to terminate the contract on short notice in those cases in which Data Importer does not reveal the existence of a back door or similar programming or manipulated business processes or any requirement to implement any of these or fails to promptly inform Data Exporter once their existence comes to its knowledge.</w:t>
      </w:r>
    </w:p>
    <w:p w14:paraId="56759405" w14:textId="77777777" w:rsidR="00AB3E69" w:rsidRDefault="00AB3E69" w:rsidP="00AB3E69">
      <w:pPr>
        <w:numPr>
          <w:ilvl w:val="0"/>
          <w:numId w:val="40"/>
        </w:numPr>
        <w:pBdr>
          <w:top w:val="nil"/>
          <w:left w:val="nil"/>
          <w:bottom w:val="nil"/>
          <w:right w:val="nil"/>
          <w:between w:val="nil"/>
        </w:pBdr>
        <w:spacing w:after="240" w:line="240" w:lineRule="auto"/>
        <w:jc w:val="both"/>
      </w:pPr>
      <w:r>
        <w:rPr>
          <w:b/>
          <w:color w:val="000000"/>
        </w:rPr>
        <w:t xml:space="preserve">Information </w:t>
      </w:r>
      <w:r>
        <w:rPr>
          <w:b/>
        </w:rPr>
        <w:t>a</w:t>
      </w:r>
      <w:r>
        <w:rPr>
          <w:b/>
          <w:color w:val="000000"/>
        </w:rPr>
        <w:t>bout Legal Prohibitions</w:t>
      </w:r>
    </w:p>
    <w:p w14:paraId="77BC5B8E" w14:textId="77777777" w:rsidR="00AB3E69" w:rsidRDefault="00AB3E69" w:rsidP="00AB3E69">
      <w:pPr>
        <w:numPr>
          <w:ilvl w:val="1"/>
          <w:numId w:val="40"/>
        </w:numPr>
        <w:pBdr>
          <w:top w:val="nil"/>
          <w:left w:val="nil"/>
          <w:bottom w:val="nil"/>
          <w:right w:val="nil"/>
          <w:between w:val="nil"/>
        </w:pBdr>
        <w:spacing w:after="240" w:line="240" w:lineRule="auto"/>
        <w:ind w:left="567"/>
        <w:jc w:val="both"/>
        <w:rPr>
          <w:color w:val="000000"/>
        </w:rPr>
      </w:pPr>
      <w:r>
        <w:rPr>
          <w:color w:val="000000"/>
        </w:rPr>
        <w:t>Data Importer will provide the Data Exporter information about the legal prohibitions on Data Importer to provide information under Sections 7 through 9 of this Exhibit above. Data Importer may choose the means to provide this information.</w:t>
      </w:r>
    </w:p>
    <w:p w14:paraId="10114B54" w14:textId="77777777" w:rsidR="00AB3E69" w:rsidRDefault="00AB3E69" w:rsidP="00AB3E69">
      <w:pPr>
        <w:numPr>
          <w:ilvl w:val="0"/>
          <w:numId w:val="40"/>
        </w:numPr>
        <w:pBdr>
          <w:top w:val="nil"/>
          <w:left w:val="nil"/>
          <w:bottom w:val="nil"/>
          <w:right w:val="nil"/>
          <w:between w:val="nil"/>
        </w:pBdr>
        <w:spacing w:after="100" w:line="240" w:lineRule="auto"/>
        <w:jc w:val="both"/>
      </w:pPr>
      <w:r>
        <w:rPr>
          <w:b/>
          <w:color w:val="000000"/>
        </w:rPr>
        <w:lastRenderedPageBreak/>
        <w:t>Other Measures to Prevent Authorities from Accessing Personal Data</w:t>
      </w:r>
    </w:p>
    <w:p w14:paraId="028388FF" w14:textId="77777777" w:rsidR="00AB3E69" w:rsidRDefault="00AB3E69" w:rsidP="005845AF">
      <w:pPr>
        <w:numPr>
          <w:ilvl w:val="1"/>
          <w:numId w:val="40"/>
        </w:numPr>
        <w:pBdr>
          <w:top w:val="nil"/>
          <w:left w:val="nil"/>
          <w:bottom w:val="nil"/>
          <w:right w:val="nil"/>
          <w:between w:val="nil"/>
        </w:pBdr>
        <w:spacing w:after="100" w:line="240" w:lineRule="auto"/>
        <w:ind w:left="630" w:hanging="495"/>
        <w:jc w:val="both"/>
        <w:rPr>
          <w:color w:val="000000"/>
        </w:rPr>
      </w:pPr>
      <w:r>
        <w:rPr>
          <w:color w:val="000000"/>
        </w:rPr>
        <w:t>Notwithstanding the application of the security measures set forth in the Addendum, Data Importer will implement:</w:t>
      </w:r>
    </w:p>
    <w:p w14:paraId="0B2B49F3" w14:textId="77777777" w:rsidR="00AB3E69" w:rsidRDefault="00AB3E69" w:rsidP="00AB3E69">
      <w:pPr>
        <w:numPr>
          <w:ilvl w:val="2"/>
          <w:numId w:val="40"/>
        </w:numPr>
        <w:pBdr>
          <w:top w:val="nil"/>
          <w:left w:val="nil"/>
          <w:bottom w:val="nil"/>
          <w:right w:val="nil"/>
          <w:between w:val="nil"/>
        </w:pBdr>
        <w:spacing w:after="100" w:line="240" w:lineRule="auto"/>
        <w:jc w:val="both"/>
        <w:rPr>
          <w:color w:val="000000"/>
        </w:rPr>
      </w:pPr>
      <w:r>
        <w:rPr>
          <w:color w:val="000000"/>
        </w:rPr>
        <w:t xml:space="preserve">The technical, organizational, administrative, and physical measures described in </w:t>
      </w:r>
      <w:r>
        <w:rPr>
          <w:b/>
          <w:color w:val="000000"/>
          <w:u w:val="single"/>
        </w:rPr>
        <w:t>Exhibit A</w:t>
      </w:r>
      <w:r>
        <w:rPr>
          <w:color w:val="000000"/>
        </w:rPr>
        <w:t xml:space="preserve"> of the Subscription Agreement </w:t>
      </w:r>
      <w:r>
        <w:t xml:space="preserve">entitled </w:t>
      </w:r>
      <w:r>
        <w:rPr>
          <w:color w:val="000000"/>
        </w:rPr>
        <w:t>Security designed to protect the transferred Personal Data from unauthorized disclosure and access.</w:t>
      </w:r>
    </w:p>
    <w:p w14:paraId="16C0A24F" w14:textId="77777777" w:rsidR="00AB3E69" w:rsidRDefault="00AB3E69" w:rsidP="00AB3E69">
      <w:pPr>
        <w:numPr>
          <w:ilvl w:val="2"/>
          <w:numId w:val="40"/>
        </w:numPr>
        <w:pBdr>
          <w:top w:val="nil"/>
          <w:left w:val="nil"/>
          <w:bottom w:val="nil"/>
          <w:right w:val="nil"/>
          <w:between w:val="nil"/>
        </w:pBdr>
        <w:spacing w:after="100" w:line="240" w:lineRule="auto"/>
        <w:jc w:val="both"/>
        <w:rPr>
          <w:color w:val="000000"/>
        </w:rPr>
      </w:pPr>
      <w:r>
        <w:rPr>
          <w:color w:val="000000"/>
        </w:rPr>
        <w:t>Internal policies or procedures establishing that:</w:t>
      </w:r>
    </w:p>
    <w:p w14:paraId="1508DB73" w14:textId="410EB218" w:rsidR="00AB3E69" w:rsidRPr="005845AF" w:rsidRDefault="00AB3E69" w:rsidP="005845AF">
      <w:pPr>
        <w:pBdr>
          <w:top w:val="nil"/>
          <w:left w:val="nil"/>
          <w:bottom w:val="nil"/>
          <w:right w:val="nil"/>
          <w:between w:val="nil"/>
        </w:pBdr>
        <w:spacing w:after="100" w:line="240" w:lineRule="auto"/>
        <w:ind w:left="1081"/>
        <w:jc w:val="both"/>
        <w:rPr>
          <w:b/>
          <w:color w:val="000000"/>
        </w:rPr>
      </w:pPr>
      <w:r w:rsidRPr="005845AF">
        <w:rPr>
          <w:color w:val="000000"/>
        </w:rPr>
        <w:t xml:space="preserve">where Data Importer is prohibited by law from notifying the Data Exporter of an order from a public authority for transferred Personal Data, the Data Importer shall take into account the laws of other jurisdictions and use best efforts to request that any confidentiality requirements be waived to enable it to notify the competent Supervisory Authorities; the Data Importer’s </w:t>
      </w:r>
      <w:r>
        <w:t>legal</w:t>
      </w:r>
      <w:r w:rsidRPr="005845AF">
        <w:rPr>
          <w:color w:val="000000"/>
        </w:rPr>
        <w:t xml:space="preserve"> team shall scrutinize requests for legal validity and, as part of that procedure, will reject any request Data Importer considers to be invalid; and</w:t>
      </w:r>
      <w:r w:rsidR="005845AF">
        <w:rPr>
          <w:color w:val="000000"/>
        </w:rPr>
        <w:t xml:space="preserve"> </w:t>
      </w:r>
      <w:r w:rsidRPr="005845AF">
        <w:rPr>
          <w:color w:val="000000"/>
        </w:rPr>
        <w:t>if Data Importer is legally required to comply with an order, it will respond as narrowly as possible to the specific request.</w:t>
      </w:r>
    </w:p>
    <w:p w14:paraId="0FD78A52" w14:textId="77777777" w:rsidR="00AB3E69" w:rsidRDefault="00AB3E69" w:rsidP="00AB3E69">
      <w:pPr>
        <w:numPr>
          <w:ilvl w:val="0"/>
          <w:numId w:val="40"/>
        </w:numPr>
        <w:pBdr>
          <w:top w:val="nil"/>
          <w:left w:val="nil"/>
          <w:bottom w:val="nil"/>
          <w:right w:val="nil"/>
          <w:between w:val="nil"/>
        </w:pBdr>
        <w:spacing w:after="240" w:line="240" w:lineRule="auto"/>
        <w:jc w:val="both"/>
      </w:pPr>
      <w:r>
        <w:rPr>
          <w:b/>
          <w:color w:val="000000"/>
        </w:rPr>
        <w:t>Termination</w:t>
      </w:r>
    </w:p>
    <w:p w14:paraId="5AE22076" w14:textId="77777777" w:rsidR="00AB3E69" w:rsidRDefault="00AB3E69" w:rsidP="00AB3E69">
      <w:pPr>
        <w:numPr>
          <w:ilvl w:val="1"/>
          <w:numId w:val="40"/>
        </w:numPr>
        <w:pBdr>
          <w:top w:val="nil"/>
          <w:left w:val="nil"/>
          <w:bottom w:val="nil"/>
          <w:right w:val="nil"/>
          <w:between w:val="nil"/>
        </w:pBdr>
        <w:spacing w:after="240" w:line="240" w:lineRule="auto"/>
        <w:ind w:hanging="508"/>
        <w:jc w:val="both"/>
        <w:rPr>
          <w:color w:val="000000"/>
        </w:rPr>
      </w:pPr>
      <w:bookmarkStart w:id="68" w:name="_3as4poj" w:colFirst="0" w:colLast="0"/>
      <w:bookmarkEnd w:id="68"/>
      <w:r>
        <w:rPr>
          <w:color w:val="000000"/>
        </w:rPr>
        <w:t>This Exhibit shall automatically terminate if the European Commission, a competent Member State Supervisory Authority, or an EEA or competent Member State court approves a different lawful transfer mechanism that would be applicable to the data transfers covered by the Standard Contractual Clauses (and if such mechanism applies only to some of the data transfers, this Addendum will terminate only with respect to those transfers) and that does not require the additional safeguards set forth in this Addendum.</w:t>
      </w:r>
    </w:p>
    <w:p w14:paraId="19593E76" w14:textId="77777777" w:rsidR="00AB3E69" w:rsidRDefault="00AB3E69">
      <w:pPr>
        <w:spacing w:after="240" w:line="240" w:lineRule="auto"/>
        <w:jc w:val="both"/>
        <w:rPr>
          <w:sz w:val="24"/>
          <w:szCs w:val="24"/>
        </w:rPr>
      </w:pPr>
    </w:p>
    <w:p w14:paraId="08D91CA1" w14:textId="77777777" w:rsidR="00630A22" w:rsidRDefault="00557035">
      <w:pPr>
        <w:shd w:val="clear" w:color="auto" w:fill="FFFFFF"/>
        <w:spacing w:before="225" w:after="225"/>
        <w:jc w:val="center"/>
        <w:rPr>
          <w:rFonts w:ascii="Calibri" w:hAnsi="Calibri" w:cs="Times New Roman"/>
          <w:b/>
          <w:sz w:val="24"/>
          <w:szCs w:val="24"/>
        </w:rPr>
      </w:pPr>
      <w:r>
        <w:rPr>
          <w:rFonts w:ascii="Calibri" w:hAnsi="Calibri" w:cs="Times New Roman"/>
          <w:b/>
          <w:sz w:val="24"/>
          <w:szCs w:val="24"/>
        </w:rPr>
        <w:t xml:space="preserve">[ THE REMAINDER OF THIS PAGE IS INTENTIONALLY LEFT </w:t>
      </w:r>
      <w:proofErr w:type="gramStart"/>
      <w:r>
        <w:rPr>
          <w:rFonts w:ascii="Calibri" w:hAnsi="Calibri" w:cs="Times New Roman"/>
          <w:b/>
          <w:sz w:val="24"/>
          <w:szCs w:val="24"/>
        </w:rPr>
        <w:t>BLANK ]</w:t>
      </w:r>
      <w:proofErr w:type="gramEnd"/>
    </w:p>
    <w:p w14:paraId="0C2BF780" w14:textId="77777777" w:rsidR="00630A22" w:rsidRDefault="00557035">
      <w:pPr>
        <w:jc w:val="center"/>
        <w:rPr>
          <w:rFonts w:ascii="Calibri" w:hAnsi="Calibri"/>
          <w:b/>
          <w:sz w:val="24"/>
          <w:szCs w:val="24"/>
        </w:rPr>
      </w:pPr>
      <w:r>
        <w:rPr>
          <w:rFonts w:ascii="Calibri" w:hAnsi="Calibri"/>
          <w:b/>
          <w:sz w:val="24"/>
          <w:szCs w:val="24"/>
        </w:rPr>
        <w:t xml:space="preserve">[ SIGNATURE PAGE </w:t>
      </w:r>
      <w:r>
        <w:rPr>
          <w:b/>
          <w:noProof/>
          <w:spacing w:val="-1"/>
          <w:sz w:val="24"/>
          <w:szCs w:val="24"/>
          <w:lang w:val="en-US"/>
        </w:rPr>
        <w:t xml:space="preserve">TO THE </w:t>
      </w:r>
      <w:r>
        <w:rPr>
          <w:b/>
          <w:bCs/>
          <w:sz w:val="24"/>
          <w:szCs w:val="24"/>
          <w:lang w:val="en-US"/>
        </w:rPr>
        <w:t xml:space="preserve">BILLTRUST </w:t>
      </w:r>
      <w:r>
        <w:rPr>
          <w:b/>
          <w:noProof/>
          <w:spacing w:val="-1"/>
          <w:sz w:val="24"/>
          <w:szCs w:val="24"/>
          <w:lang w:val="en-US"/>
        </w:rPr>
        <w:t xml:space="preserve">DATA PROCESSING ADDENDUM </w:t>
      </w:r>
      <w:proofErr w:type="gramStart"/>
      <w:r>
        <w:rPr>
          <w:rFonts w:ascii="Calibri" w:hAnsi="Calibri"/>
          <w:b/>
          <w:sz w:val="24"/>
          <w:szCs w:val="24"/>
        </w:rPr>
        <w:t>FOLLOWS ]</w:t>
      </w:r>
      <w:proofErr w:type="gramEnd"/>
    </w:p>
    <w:p w14:paraId="0DC2A705" w14:textId="77777777" w:rsidR="00630A22" w:rsidRDefault="00557035">
      <w:pPr>
        <w:spacing w:after="0" w:line="240" w:lineRule="auto"/>
        <w:rPr>
          <w:rFonts w:ascii="Calibri" w:hAnsi="Calibri" w:cs="Times New Roman"/>
          <w:sz w:val="24"/>
          <w:szCs w:val="24"/>
        </w:rPr>
      </w:pPr>
      <w:r>
        <w:rPr>
          <w:rFonts w:ascii="Calibri" w:hAnsi="Calibri" w:cs="Times New Roman"/>
          <w:sz w:val="24"/>
          <w:szCs w:val="24"/>
        </w:rPr>
        <w:br w:type="page"/>
      </w:r>
    </w:p>
    <w:p w14:paraId="7F8E2329" w14:textId="77777777" w:rsidR="00630A22" w:rsidRDefault="00557035">
      <w:pPr>
        <w:spacing w:after="0" w:line="240" w:lineRule="auto"/>
        <w:jc w:val="both"/>
        <w:rPr>
          <w:rFonts w:ascii="Calibri" w:hAnsi="Calibri" w:cs="Times New Roman"/>
          <w:sz w:val="24"/>
          <w:szCs w:val="24"/>
        </w:rPr>
      </w:pPr>
      <w:r>
        <w:rPr>
          <w:rFonts w:ascii="Calibri" w:hAnsi="Calibri" w:cs="Times New Roman"/>
          <w:sz w:val="24"/>
          <w:szCs w:val="24"/>
        </w:rPr>
        <w:lastRenderedPageBreak/>
        <w:t xml:space="preserve">Each Party is signing this Addendum on the date stated below that Party’s signature. </w:t>
      </w:r>
    </w:p>
    <w:p w14:paraId="0AE7CC84" w14:textId="77777777" w:rsidR="00630A22" w:rsidRDefault="00630A22">
      <w:pPr>
        <w:spacing w:after="240"/>
        <w:jc w:val="both"/>
        <w:rPr>
          <w:rStyle w:val="Heading3Char"/>
          <w:rFonts w:ascii="Calibri" w:hAnsi="Calibri"/>
          <w:b w:val="0"/>
          <w:sz w:val="24"/>
          <w:szCs w:val="24"/>
        </w:rPr>
      </w:pPr>
    </w:p>
    <w:tbl>
      <w:tblPr>
        <w:tblStyle w:val="TableGrid"/>
        <w:tblW w:w="0" w:type="auto"/>
        <w:tblLook w:val="04A0" w:firstRow="1" w:lastRow="0" w:firstColumn="1" w:lastColumn="0" w:noHBand="0" w:noVBand="1"/>
      </w:tblPr>
      <w:tblGrid>
        <w:gridCol w:w="450"/>
        <w:gridCol w:w="3522"/>
        <w:gridCol w:w="450"/>
        <w:gridCol w:w="462"/>
        <w:gridCol w:w="3972"/>
      </w:tblGrid>
      <w:tr w:rsidR="00630A22" w14:paraId="5970214D" w14:textId="77777777">
        <w:tc>
          <w:tcPr>
            <w:tcW w:w="3972" w:type="dxa"/>
            <w:gridSpan w:val="2"/>
            <w:tcBorders>
              <w:top w:val="nil"/>
              <w:left w:val="nil"/>
              <w:bottom w:val="nil"/>
              <w:right w:val="nil"/>
            </w:tcBorders>
          </w:tcPr>
          <w:p w14:paraId="799D97BA" w14:textId="77777777" w:rsidR="00630A22" w:rsidRDefault="00CD41E7">
            <w:pPr>
              <w:spacing w:after="240"/>
              <w:jc w:val="both"/>
              <w:rPr>
                <w:rStyle w:val="Heading3Char"/>
                <w:rFonts w:ascii="Calibri" w:hAnsi="Calibri"/>
                <w:b w:val="0"/>
                <w:sz w:val="24"/>
                <w:szCs w:val="24"/>
              </w:rPr>
            </w:pPr>
            <w:r w:rsidRPr="00CD41E7">
              <w:rPr>
                <w:b/>
                <w:bCs/>
                <w:sz w:val="24"/>
                <w:szCs w:val="24"/>
                <w:lang w:val="en-US"/>
              </w:rPr>
              <w:t xml:space="preserve">Factor Systems, LLC </w:t>
            </w:r>
            <w:r w:rsidR="00557035">
              <w:rPr>
                <w:b/>
                <w:bCs/>
                <w:sz w:val="24"/>
                <w:szCs w:val="24"/>
                <w:lang w:val="en-US"/>
              </w:rPr>
              <w:t xml:space="preserve">dba </w:t>
            </w:r>
            <w:proofErr w:type="spellStart"/>
            <w:r w:rsidR="00557035">
              <w:rPr>
                <w:b/>
                <w:bCs/>
                <w:sz w:val="24"/>
                <w:szCs w:val="24"/>
                <w:lang w:val="en-US"/>
              </w:rPr>
              <w:t>Billtrust</w:t>
            </w:r>
            <w:proofErr w:type="spellEnd"/>
          </w:p>
        </w:tc>
        <w:tc>
          <w:tcPr>
            <w:tcW w:w="450" w:type="dxa"/>
            <w:tcBorders>
              <w:top w:val="nil"/>
              <w:left w:val="nil"/>
              <w:bottom w:val="nil"/>
              <w:right w:val="nil"/>
            </w:tcBorders>
          </w:tcPr>
          <w:p w14:paraId="2DD2A81E" w14:textId="77777777" w:rsidR="00630A22" w:rsidRDefault="00630A22">
            <w:pPr>
              <w:spacing w:after="240"/>
              <w:jc w:val="both"/>
              <w:rPr>
                <w:rStyle w:val="Heading3Char"/>
                <w:rFonts w:ascii="Calibri" w:hAnsi="Calibri"/>
                <w:b w:val="0"/>
                <w:sz w:val="24"/>
                <w:szCs w:val="24"/>
              </w:rPr>
            </w:pPr>
          </w:p>
        </w:tc>
        <w:tc>
          <w:tcPr>
            <w:tcW w:w="4434" w:type="dxa"/>
            <w:gridSpan w:val="2"/>
            <w:tcBorders>
              <w:top w:val="nil"/>
              <w:left w:val="nil"/>
              <w:bottom w:val="nil"/>
              <w:right w:val="nil"/>
            </w:tcBorders>
          </w:tcPr>
          <w:p w14:paraId="05884FF5" w14:textId="77777777" w:rsidR="00630A22" w:rsidRDefault="00557035">
            <w:pPr>
              <w:spacing w:after="240"/>
              <w:jc w:val="both"/>
              <w:rPr>
                <w:rStyle w:val="Heading3Char"/>
                <w:rFonts w:ascii="Calibri" w:hAnsi="Calibri"/>
                <w:sz w:val="24"/>
                <w:szCs w:val="24"/>
              </w:rPr>
            </w:pPr>
            <w:r>
              <w:rPr>
                <w:rStyle w:val="Heading3Char"/>
                <w:rFonts w:ascii="Calibri" w:hAnsi="Calibri"/>
                <w:sz w:val="24"/>
                <w:szCs w:val="24"/>
              </w:rPr>
              <w:t>[</w:t>
            </w:r>
            <w:r>
              <w:rPr>
                <w:rStyle w:val="Heading3Char"/>
                <w:rFonts w:ascii="Calibri" w:hAnsi="Calibri"/>
                <w:sz w:val="24"/>
                <w:szCs w:val="24"/>
                <w:highlight w:val="yellow"/>
              </w:rPr>
              <w:t>Service Provider Legal Company Name</w:t>
            </w:r>
            <w:r>
              <w:rPr>
                <w:rStyle w:val="Heading3Char"/>
                <w:rFonts w:ascii="Calibri" w:hAnsi="Calibri"/>
                <w:sz w:val="24"/>
                <w:szCs w:val="24"/>
              </w:rPr>
              <w:t>] (Service Provider)</w:t>
            </w:r>
          </w:p>
        </w:tc>
      </w:tr>
      <w:tr w:rsidR="00630A22" w14:paraId="07A3C4F0" w14:textId="77777777">
        <w:trPr>
          <w:trHeight w:val="540"/>
        </w:trPr>
        <w:tc>
          <w:tcPr>
            <w:tcW w:w="3972" w:type="dxa"/>
            <w:gridSpan w:val="2"/>
            <w:tcBorders>
              <w:top w:val="nil"/>
              <w:left w:val="nil"/>
              <w:bottom w:val="single" w:sz="4" w:space="0" w:color="auto"/>
              <w:right w:val="nil"/>
            </w:tcBorders>
          </w:tcPr>
          <w:p w14:paraId="3DBA62C3" w14:textId="77777777" w:rsidR="00630A22" w:rsidRDefault="00630A22">
            <w:pPr>
              <w:spacing w:after="240"/>
              <w:jc w:val="both"/>
              <w:rPr>
                <w:rStyle w:val="Heading3Char"/>
                <w:rFonts w:ascii="Calibri" w:hAnsi="Calibri"/>
                <w:b w:val="0"/>
                <w:sz w:val="24"/>
                <w:szCs w:val="24"/>
              </w:rPr>
            </w:pPr>
          </w:p>
        </w:tc>
        <w:tc>
          <w:tcPr>
            <w:tcW w:w="450" w:type="dxa"/>
            <w:tcBorders>
              <w:top w:val="nil"/>
              <w:left w:val="nil"/>
              <w:bottom w:val="nil"/>
              <w:right w:val="nil"/>
            </w:tcBorders>
          </w:tcPr>
          <w:p w14:paraId="326B99DF" w14:textId="77777777" w:rsidR="00630A22" w:rsidRDefault="00630A22">
            <w:pPr>
              <w:spacing w:after="240"/>
              <w:jc w:val="both"/>
              <w:rPr>
                <w:rFonts w:ascii="Calibri" w:hAnsi="Calibri"/>
                <w:sz w:val="24"/>
                <w:szCs w:val="24"/>
              </w:rPr>
            </w:pPr>
          </w:p>
        </w:tc>
        <w:tc>
          <w:tcPr>
            <w:tcW w:w="4434" w:type="dxa"/>
            <w:gridSpan w:val="2"/>
            <w:tcBorders>
              <w:top w:val="nil"/>
              <w:left w:val="nil"/>
              <w:bottom w:val="single" w:sz="4" w:space="0" w:color="auto"/>
              <w:right w:val="nil"/>
            </w:tcBorders>
          </w:tcPr>
          <w:p w14:paraId="64FAE157" w14:textId="77777777" w:rsidR="00630A22" w:rsidRDefault="00630A22">
            <w:pPr>
              <w:spacing w:after="240"/>
              <w:jc w:val="both"/>
              <w:rPr>
                <w:rStyle w:val="Heading3Char"/>
                <w:rFonts w:ascii="Calibri" w:hAnsi="Calibri"/>
                <w:b w:val="0"/>
                <w:sz w:val="24"/>
                <w:szCs w:val="24"/>
              </w:rPr>
            </w:pPr>
          </w:p>
        </w:tc>
      </w:tr>
      <w:tr w:rsidR="00630A22" w14:paraId="45B1DE78" w14:textId="77777777">
        <w:tc>
          <w:tcPr>
            <w:tcW w:w="3972" w:type="dxa"/>
            <w:gridSpan w:val="2"/>
            <w:tcBorders>
              <w:top w:val="single" w:sz="4" w:space="0" w:color="auto"/>
              <w:left w:val="nil"/>
              <w:bottom w:val="nil"/>
              <w:right w:val="nil"/>
            </w:tcBorders>
          </w:tcPr>
          <w:p w14:paraId="30C6E81B" w14:textId="77777777" w:rsidR="00630A22" w:rsidRDefault="00557035">
            <w:pPr>
              <w:spacing w:after="240"/>
              <w:jc w:val="both"/>
              <w:rPr>
                <w:rStyle w:val="Heading3Char"/>
                <w:rFonts w:ascii="Calibri" w:hAnsi="Calibri"/>
                <w:b w:val="0"/>
                <w:sz w:val="24"/>
                <w:szCs w:val="24"/>
              </w:rPr>
            </w:pPr>
            <w:r>
              <w:rPr>
                <w:rStyle w:val="Heading3Char"/>
                <w:rFonts w:ascii="Calibri" w:hAnsi="Calibri"/>
                <w:sz w:val="24"/>
                <w:szCs w:val="24"/>
              </w:rPr>
              <w:t>Signature</w:t>
            </w:r>
          </w:p>
        </w:tc>
        <w:tc>
          <w:tcPr>
            <w:tcW w:w="450" w:type="dxa"/>
            <w:tcBorders>
              <w:top w:val="nil"/>
              <w:left w:val="nil"/>
              <w:bottom w:val="nil"/>
              <w:right w:val="nil"/>
            </w:tcBorders>
          </w:tcPr>
          <w:p w14:paraId="59C32122" w14:textId="77777777" w:rsidR="00630A22" w:rsidRDefault="00630A22">
            <w:pPr>
              <w:spacing w:after="240"/>
              <w:jc w:val="both"/>
              <w:rPr>
                <w:rStyle w:val="Heading3Char"/>
                <w:rFonts w:ascii="Calibri" w:hAnsi="Calibri"/>
                <w:b w:val="0"/>
                <w:sz w:val="24"/>
                <w:szCs w:val="24"/>
              </w:rPr>
            </w:pPr>
          </w:p>
        </w:tc>
        <w:tc>
          <w:tcPr>
            <w:tcW w:w="4434" w:type="dxa"/>
            <w:gridSpan w:val="2"/>
            <w:tcBorders>
              <w:left w:val="nil"/>
              <w:bottom w:val="nil"/>
              <w:right w:val="nil"/>
            </w:tcBorders>
          </w:tcPr>
          <w:p w14:paraId="2DDB0093" w14:textId="77777777" w:rsidR="00630A22" w:rsidRDefault="00557035">
            <w:pPr>
              <w:spacing w:after="240"/>
              <w:jc w:val="both"/>
              <w:rPr>
                <w:rStyle w:val="Heading3Char"/>
                <w:rFonts w:ascii="Calibri" w:hAnsi="Calibri"/>
                <w:b w:val="0"/>
                <w:sz w:val="24"/>
                <w:szCs w:val="24"/>
              </w:rPr>
            </w:pPr>
            <w:r>
              <w:rPr>
                <w:rStyle w:val="Heading3Char"/>
                <w:rFonts w:ascii="Calibri" w:hAnsi="Calibri"/>
                <w:sz w:val="24"/>
                <w:szCs w:val="24"/>
              </w:rPr>
              <w:t>Signature</w:t>
            </w:r>
          </w:p>
        </w:tc>
      </w:tr>
      <w:tr w:rsidR="00630A22" w14:paraId="39AE03AA" w14:textId="77777777">
        <w:tc>
          <w:tcPr>
            <w:tcW w:w="3972" w:type="dxa"/>
            <w:gridSpan w:val="2"/>
            <w:tcBorders>
              <w:top w:val="nil"/>
              <w:left w:val="nil"/>
              <w:bottom w:val="single" w:sz="4" w:space="0" w:color="auto"/>
              <w:right w:val="nil"/>
            </w:tcBorders>
          </w:tcPr>
          <w:p w14:paraId="53B07DFB" w14:textId="77777777" w:rsidR="00630A22" w:rsidRDefault="00630A22">
            <w:pPr>
              <w:spacing w:after="240"/>
              <w:jc w:val="both"/>
              <w:rPr>
                <w:rStyle w:val="Heading3Char"/>
                <w:rFonts w:ascii="Calibri" w:hAnsi="Calibri"/>
                <w:b w:val="0"/>
                <w:sz w:val="24"/>
                <w:szCs w:val="24"/>
              </w:rPr>
            </w:pPr>
          </w:p>
        </w:tc>
        <w:tc>
          <w:tcPr>
            <w:tcW w:w="450" w:type="dxa"/>
            <w:tcBorders>
              <w:top w:val="nil"/>
              <w:left w:val="nil"/>
              <w:bottom w:val="nil"/>
              <w:right w:val="nil"/>
            </w:tcBorders>
          </w:tcPr>
          <w:p w14:paraId="34DDDE9A" w14:textId="77777777" w:rsidR="00630A22" w:rsidRDefault="00630A22">
            <w:pPr>
              <w:spacing w:after="240"/>
              <w:jc w:val="both"/>
              <w:rPr>
                <w:rFonts w:ascii="Calibri" w:hAnsi="Calibri"/>
                <w:sz w:val="24"/>
                <w:szCs w:val="24"/>
              </w:rPr>
            </w:pPr>
          </w:p>
        </w:tc>
        <w:tc>
          <w:tcPr>
            <w:tcW w:w="4434" w:type="dxa"/>
            <w:gridSpan w:val="2"/>
            <w:tcBorders>
              <w:top w:val="nil"/>
              <w:left w:val="nil"/>
              <w:bottom w:val="single" w:sz="4" w:space="0" w:color="auto"/>
              <w:right w:val="nil"/>
            </w:tcBorders>
          </w:tcPr>
          <w:p w14:paraId="3EB17A4F" w14:textId="77777777" w:rsidR="00630A22" w:rsidRDefault="00630A22">
            <w:pPr>
              <w:spacing w:after="240"/>
              <w:jc w:val="both"/>
              <w:rPr>
                <w:rStyle w:val="Heading3Char"/>
                <w:rFonts w:ascii="Calibri" w:hAnsi="Calibri"/>
                <w:b w:val="0"/>
                <w:sz w:val="24"/>
                <w:szCs w:val="24"/>
              </w:rPr>
            </w:pPr>
          </w:p>
        </w:tc>
      </w:tr>
      <w:tr w:rsidR="00630A22" w14:paraId="241685E6" w14:textId="77777777">
        <w:tc>
          <w:tcPr>
            <w:tcW w:w="3972" w:type="dxa"/>
            <w:gridSpan w:val="2"/>
            <w:tcBorders>
              <w:left w:val="nil"/>
              <w:bottom w:val="nil"/>
              <w:right w:val="nil"/>
            </w:tcBorders>
          </w:tcPr>
          <w:p w14:paraId="63CF57DD" w14:textId="77777777" w:rsidR="00630A22" w:rsidRDefault="00557035">
            <w:pPr>
              <w:spacing w:after="240"/>
              <w:jc w:val="both"/>
              <w:rPr>
                <w:rStyle w:val="Heading3Char"/>
                <w:rFonts w:ascii="Calibri" w:hAnsi="Calibri"/>
                <w:b w:val="0"/>
                <w:sz w:val="24"/>
                <w:szCs w:val="24"/>
              </w:rPr>
            </w:pPr>
            <w:r>
              <w:rPr>
                <w:rStyle w:val="Heading3Char"/>
                <w:rFonts w:ascii="Calibri" w:hAnsi="Calibri"/>
                <w:sz w:val="24"/>
                <w:szCs w:val="24"/>
              </w:rPr>
              <w:t>Name</w:t>
            </w:r>
          </w:p>
        </w:tc>
        <w:tc>
          <w:tcPr>
            <w:tcW w:w="450" w:type="dxa"/>
            <w:tcBorders>
              <w:top w:val="nil"/>
              <w:left w:val="nil"/>
              <w:bottom w:val="nil"/>
              <w:right w:val="nil"/>
            </w:tcBorders>
          </w:tcPr>
          <w:p w14:paraId="246AA196" w14:textId="77777777" w:rsidR="00630A22" w:rsidRDefault="00630A22">
            <w:pPr>
              <w:spacing w:after="240"/>
              <w:jc w:val="both"/>
              <w:rPr>
                <w:rStyle w:val="Heading3Char"/>
                <w:rFonts w:ascii="Calibri" w:hAnsi="Calibri"/>
                <w:b w:val="0"/>
                <w:sz w:val="24"/>
                <w:szCs w:val="24"/>
              </w:rPr>
            </w:pPr>
          </w:p>
        </w:tc>
        <w:tc>
          <w:tcPr>
            <w:tcW w:w="4434" w:type="dxa"/>
            <w:gridSpan w:val="2"/>
            <w:tcBorders>
              <w:left w:val="nil"/>
              <w:bottom w:val="nil"/>
              <w:right w:val="nil"/>
            </w:tcBorders>
          </w:tcPr>
          <w:p w14:paraId="29C5CB57" w14:textId="77777777" w:rsidR="00630A22" w:rsidRDefault="00557035">
            <w:pPr>
              <w:spacing w:after="240"/>
              <w:jc w:val="both"/>
              <w:rPr>
                <w:rStyle w:val="Heading3Char"/>
                <w:rFonts w:ascii="Calibri" w:hAnsi="Calibri"/>
                <w:b w:val="0"/>
                <w:sz w:val="24"/>
                <w:szCs w:val="24"/>
              </w:rPr>
            </w:pPr>
            <w:r>
              <w:rPr>
                <w:rStyle w:val="Heading3Char"/>
                <w:rFonts w:ascii="Calibri" w:hAnsi="Calibri"/>
                <w:sz w:val="24"/>
                <w:szCs w:val="24"/>
              </w:rPr>
              <w:t>Name</w:t>
            </w:r>
          </w:p>
        </w:tc>
      </w:tr>
      <w:tr w:rsidR="00630A22" w14:paraId="0C0A442F" w14:textId="77777777">
        <w:tc>
          <w:tcPr>
            <w:tcW w:w="3972" w:type="dxa"/>
            <w:gridSpan w:val="2"/>
            <w:tcBorders>
              <w:top w:val="nil"/>
              <w:left w:val="nil"/>
              <w:bottom w:val="single" w:sz="4" w:space="0" w:color="auto"/>
              <w:right w:val="nil"/>
            </w:tcBorders>
          </w:tcPr>
          <w:p w14:paraId="0F1B925D" w14:textId="77777777" w:rsidR="00630A22" w:rsidRDefault="00630A22">
            <w:pPr>
              <w:spacing w:after="240"/>
              <w:jc w:val="both"/>
              <w:rPr>
                <w:rStyle w:val="Heading3Char"/>
                <w:rFonts w:ascii="Calibri" w:hAnsi="Calibri"/>
                <w:b w:val="0"/>
                <w:sz w:val="24"/>
                <w:szCs w:val="24"/>
              </w:rPr>
            </w:pPr>
          </w:p>
        </w:tc>
        <w:tc>
          <w:tcPr>
            <w:tcW w:w="450" w:type="dxa"/>
            <w:tcBorders>
              <w:top w:val="nil"/>
              <w:left w:val="nil"/>
              <w:bottom w:val="nil"/>
              <w:right w:val="nil"/>
            </w:tcBorders>
          </w:tcPr>
          <w:p w14:paraId="2FCAAA0A" w14:textId="77777777" w:rsidR="00630A22" w:rsidRDefault="00630A22">
            <w:pPr>
              <w:spacing w:after="240"/>
              <w:jc w:val="both"/>
              <w:rPr>
                <w:rStyle w:val="Heading3Char"/>
                <w:rFonts w:ascii="Calibri" w:hAnsi="Calibri"/>
                <w:b w:val="0"/>
                <w:sz w:val="24"/>
                <w:szCs w:val="24"/>
              </w:rPr>
            </w:pPr>
          </w:p>
        </w:tc>
        <w:tc>
          <w:tcPr>
            <w:tcW w:w="4434" w:type="dxa"/>
            <w:gridSpan w:val="2"/>
            <w:tcBorders>
              <w:top w:val="nil"/>
              <w:left w:val="nil"/>
              <w:bottom w:val="single" w:sz="4" w:space="0" w:color="auto"/>
              <w:right w:val="nil"/>
            </w:tcBorders>
          </w:tcPr>
          <w:p w14:paraId="0CEA1A93" w14:textId="77777777" w:rsidR="00630A22" w:rsidRDefault="00630A22">
            <w:pPr>
              <w:spacing w:after="240"/>
              <w:jc w:val="both"/>
              <w:rPr>
                <w:rStyle w:val="Heading3Char"/>
                <w:rFonts w:ascii="Calibri" w:hAnsi="Calibri"/>
                <w:b w:val="0"/>
                <w:sz w:val="24"/>
                <w:szCs w:val="24"/>
              </w:rPr>
            </w:pPr>
          </w:p>
        </w:tc>
      </w:tr>
      <w:tr w:rsidR="00630A22" w14:paraId="3EB728A6" w14:textId="77777777">
        <w:tc>
          <w:tcPr>
            <w:tcW w:w="3972" w:type="dxa"/>
            <w:gridSpan w:val="2"/>
            <w:tcBorders>
              <w:top w:val="single" w:sz="4" w:space="0" w:color="auto"/>
              <w:left w:val="nil"/>
              <w:bottom w:val="nil"/>
              <w:right w:val="nil"/>
            </w:tcBorders>
          </w:tcPr>
          <w:p w14:paraId="00E67D32" w14:textId="77777777" w:rsidR="00630A22" w:rsidRDefault="00557035">
            <w:pPr>
              <w:spacing w:after="240"/>
              <w:jc w:val="both"/>
              <w:rPr>
                <w:rStyle w:val="Heading3Char"/>
                <w:rFonts w:ascii="Calibri" w:hAnsi="Calibri"/>
                <w:b w:val="0"/>
                <w:sz w:val="24"/>
                <w:szCs w:val="24"/>
              </w:rPr>
            </w:pPr>
            <w:r>
              <w:rPr>
                <w:rStyle w:val="Heading3Char"/>
                <w:rFonts w:ascii="Calibri" w:hAnsi="Calibri"/>
                <w:sz w:val="24"/>
                <w:szCs w:val="24"/>
              </w:rPr>
              <w:t>Title</w:t>
            </w:r>
          </w:p>
        </w:tc>
        <w:tc>
          <w:tcPr>
            <w:tcW w:w="450" w:type="dxa"/>
            <w:tcBorders>
              <w:top w:val="nil"/>
              <w:left w:val="nil"/>
              <w:bottom w:val="nil"/>
              <w:right w:val="nil"/>
            </w:tcBorders>
          </w:tcPr>
          <w:p w14:paraId="255D8A88" w14:textId="77777777" w:rsidR="00630A22" w:rsidRDefault="00630A22">
            <w:pPr>
              <w:spacing w:after="240"/>
              <w:jc w:val="both"/>
              <w:rPr>
                <w:rStyle w:val="Heading3Char"/>
                <w:rFonts w:ascii="Calibri" w:hAnsi="Calibri"/>
                <w:b w:val="0"/>
                <w:sz w:val="24"/>
                <w:szCs w:val="24"/>
              </w:rPr>
            </w:pPr>
          </w:p>
        </w:tc>
        <w:tc>
          <w:tcPr>
            <w:tcW w:w="4434" w:type="dxa"/>
            <w:gridSpan w:val="2"/>
            <w:tcBorders>
              <w:top w:val="single" w:sz="4" w:space="0" w:color="auto"/>
              <w:left w:val="nil"/>
              <w:bottom w:val="nil"/>
              <w:right w:val="nil"/>
            </w:tcBorders>
          </w:tcPr>
          <w:p w14:paraId="1098530F" w14:textId="77777777" w:rsidR="00630A22" w:rsidRDefault="00557035">
            <w:pPr>
              <w:spacing w:after="240"/>
              <w:jc w:val="both"/>
              <w:rPr>
                <w:rStyle w:val="Heading3Char"/>
                <w:rFonts w:ascii="Calibri" w:hAnsi="Calibri"/>
                <w:b w:val="0"/>
                <w:sz w:val="24"/>
                <w:szCs w:val="24"/>
              </w:rPr>
            </w:pPr>
            <w:r>
              <w:rPr>
                <w:rStyle w:val="Heading3Char"/>
                <w:rFonts w:ascii="Calibri" w:hAnsi="Calibri"/>
                <w:sz w:val="24"/>
                <w:szCs w:val="24"/>
              </w:rPr>
              <w:t>Title</w:t>
            </w:r>
          </w:p>
        </w:tc>
      </w:tr>
      <w:tr w:rsidR="00630A22" w14:paraId="38F75924" w14:textId="77777777">
        <w:trPr>
          <w:trHeight w:val="558"/>
        </w:trPr>
        <w:tc>
          <w:tcPr>
            <w:tcW w:w="3972" w:type="dxa"/>
            <w:gridSpan w:val="2"/>
            <w:tcBorders>
              <w:top w:val="nil"/>
              <w:left w:val="nil"/>
              <w:bottom w:val="single" w:sz="4" w:space="0" w:color="auto"/>
              <w:right w:val="nil"/>
            </w:tcBorders>
          </w:tcPr>
          <w:p w14:paraId="139F415C" w14:textId="77777777" w:rsidR="00630A22" w:rsidRDefault="00630A22">
            <w:pPr>
              <w:spacing w:after="240"/>
              <w:jc w:val="both"/>
              <w:rPr>
                <w:rStyle w:val="Heading3Char"/>
                <w:rFonts w:ascii="Calibri" w:hAnsi="Calibri"/>
                <w:b w:val="0"/>
                <w:sz w:val="24"/>
                <w:szCs w:val="24"/>
              </w:rPr>
            </w:pPr>
          </w:p>
        </w:tc>
        <w:tc>
          <w:tcPr>
            <w:tcW w:w="450" w:type="dxa"/>
            <w:tcBorders>
              <w:top w:val="nil"/>
              <w:left w:val="nil"/>
              <w:bottom w:val="nil"/>
              <w:right w:val="nil"/>
            </w:tcBorders>
          </w:tcPr>
          <w:p w14:paraId="5F9B2882" w14:textId="77777777" w:rsidR="00630A22" w:rsidRDefault="00630A22">
            <w:pPr>
              <w:spacing w:after="240"/>
              <w:jc w:val="both"/>
              <w:rPr>
                <w:rStyle w:val="Heading3Char"/>
                <w:rFonts w:ascii="Calibri" w:hAnsi="Calibri"/>
                <w:b w:val="0"/>
                <w:sz w:val="24"/>
                <w:szCs w:val="24"/>
              </w:rPr>
            </w:pPr>
          </w:p>
        </w:tc>
        <w:tc>
          <w:tcPr>
            <w:tcW w:w="4434" w:type="dxa"/>
            <w:gridSpan w:val="2"/>
            <w:tcBorders>
              <w:top w:val="nil"/>
              <w:left w:val="nil"/>
              <w:bottom w:val="single" w:sz="4" w:space="0" w:color="auto"/>
              <w:right w:val="nil"/>
            </w:tcBorders>
          </w:tcPr>
          <w:p w14:paraId="5E6DE502" w14:textId="77777777" w:rsidR="00630A22" w:rsidRDefault="00630A22">
            <w:pPr>
              <w:spacing w:after="240"/>
              <w:jc w:val="both"/>
              <w:rPr>
                <w:rStyle w:val="Heading3Char"/>
                <w:rFonts w:ascii="Calibri" w:hAnsi="Calibri"/>
                <w:b w:val="0"/>
                <w:sz w:val="24"/>
                <w:szCs w:val="24"/>
              </w:rPr>
            </w:pPr>
          </w:p>
        </w:tc>
      </w:tr>
      <w:tr w:rsidR="00630A22" w14:paraId="044FCDD4" w14:textId="77777777">
        <w:tc>
          <w:tcPr>
            <w:tcW w:w="3972" w:type="dxa"/>
            <w:gridSpan w:val="2"/>
            <w:tcBorders>
              <w:top w:val="single" w:sz="4" w:space="0" w:color="auto"/>
              <w:left w:val="nil"/>
              <w:bottom w:val="nil"/>
              <w:right w:val="nil"/>
            </w:tcBorders>
          </w:tcPr>
          <w:p w14:paraId="042384A3" w14:textId="77777777" w:rsidR="00630A22" w:rsidRDefault="00557035">
            <w:pPr>
              <w:spacing w:after="240"/>
              <w:jc w:val="both"/>
              <w:rPr>
                <w:rStyle w:val="Heading3Char"/>
                <w:rFonts w:ascii="Calibri" w:hAnsi="Calibri"/>
                <w:b w:val="0"/>
                <w:sz w:val="24"/>
                <w:szCs w:val="24"/>
              </w:rPr>
            </w:pPr>
            <w:r>
              <w:rPr>
                <w:rStyle w:val="Heading3Char"/>
                <w:rFonts w:ascii="Calibri" w:hAnsi="Calibri"/>
                <w:sz w:val="24"/>
                <w:szCs w:val="24"/>
              </w:rPr>
              <w:t>Date</w:t>
            </w:r>
          </w:p>
        </w:tc>
        <w:tc>
          <w:tcPr>
            <w:tcW w:w="450" w:type="dxa"/>
            <w:tcBorders>
              <w:top w:val="nil"/>
              <w:left w:val="nil"/>
              <w:bottom w:val="nil"/>
              <w:right w:val="nil"/>
            </w:tcBorders>
          </w:tcPr>
          <w:p w14:paraId="61A40A6C" w14:textId="77777777" w:rsidR="00630A22" w:rsidRDefault="00630A22">
            <w:pPr>
              <w:spacing w:after="240"/>
              <w:jc w:val="both"/>
              <w:rPr>
                <w:rStyle w:val="Heading3Char"/>
                <w:rFonts w:ascii="Calibri" w:hAnsi="Calibri"/>
                <w:b w:val="0"/>
                <w:sz w:val="24"/>
                <w:szCs w:val="24"/>
              </w:rPr>
            </w:pPr>
          </w:p>
        </w:tc>
        <w:tc>
          <w:tcPr>
            <w:tcW w:w="4434" w:type="dxa"/>
            <w:gridSpan w:val="2"/>
            <w:tcBorders>
              <w:top w:val="single" w:sz="4" w:space="0" w:color="auto"/>
              <w:left w:val="nil"/>
              <w:bottom w:val="nil"/>
              <w:right w:val="nil"/>
            </w:tcBorders>
          </w:tcPr>
          <w:p w14:paraId="6D30CDB0" w14:textId="77777777" w:rsidR="00630A22" w:rsidRDefault="00557035">
            <w:pPr>
              <w:spacing w:after="240"/>
              <w:jc w:val="both"/>
              <w:rPr>
                <w:rStyle w:val="Heading3Char"/>
                <w:rFonts w:ascii="Calibri" w:hAnsi="Calibri"/>
                <w:b w:val="0"/>
                <w:sz w:val="24"/>
                <w:szCs w:val="24"/>
              </w:rPr>
            </w:pPr>
            <w:r>
              <w:rPr>
                <w:rStyle w:val="Heading3Char"/>
                <w:rFonts w:ascii="Calibri" w:hAnsi="Calibri"/>
                <w:sz w:val="24"/>
                <w:szCs w:val="24"/>
              </w:rPr>
              <w:t>Date</w:t>
            </w:r>
          </w:p>
        </w:tc>
      </w:tr>
      <w:tr w:rsidR="00630A22" w14:paraId="04094AB1" w14:textId="77777777">
        <w:trPr>
          <w:gridAfter w:val="1"/>
          <w:wAfter w:w="3972" w:type="dxa"/>
          <w:trHeight w:val="117"/>
        </w:trPr>
        <w:tc>
          <w:tcPr>
            <w:tcW w:w="450" w:type="dxa"/>
            <w:tcBorders>
              <w:top w:val="nil"/>
              <w:left w:val="nil"/>
              <w:bottom w:val="nil"/>
              <w:right w:val="nil"/>
            </w:tcBorders>
          </w:tcPr>
          <w:p w14:paraId="0497FF48" w14:textId="77777777" w:rsidR="00630A22" w:rsidRDefault="00630A22">
            <w:pPr>
              <w:spacing w:after="240"/>
              <w:jc w:val="both"/>
              <w:rPr>
                <w:rStyle w:val="Heading3Char"/>
                <w:rFonts w:ascii="Calibri" w:hAnsi="Calibri"/>
                <w:b w:val="0"/>
                <w:sz w:val="24"/>
                <w:szCs w:val="24"/>
              </w:rPr>
            </w:pPr>
          </w:p>
        </w:tc>
        <w:tc>
          <w:tcPr>
            <w:tcW w:w="4434" w:type="dxa"/>
            <w:gridSpan w:val="3"/>
            <w:tcBorders>
              <w:top w:val="nil"/>
              <w:left w:val="nil"/>
              <w:bottom w:val="nil"/>
              <w:right w:val="nil"/>
            </w:tcBorders>
          </w:tcPr>
          <w:p w14:paraId="562928A6" w14:textId="77777777" w:rsidR="00630A22" w:rsidRDefault="00630A22">
            <w:pPr>
              <w:spacing w:after="240"/>
              <w:jc w:val="both"/>
              <w:rPr>
                <w:rStyle w:val="Heading3Char"/>
                <w:rFonts w:ascii="Calibri" w:hAnsi="Calibri"/>
                <w:b w:val="0"/>
                <w:sz w:val="24"/>
                <w:szCs w:val="24"/>
              </w:rPr>
            </w:pPr>
          </w:p>
        </w:tc>
      </w:tr>
      <w:tr w:rsidR="00630A22" w14:paraId="5E832583" w14:textId="77777777">
        <w:trPr>
          <w:gridAfter w:val="1"/>
          <w:wAfter w:w="3972" w:type="dxa"/>
        </w:trPr>
        <w:tc>
          <w:tcPr>
            <w:tcW w:w="450" w:type="dxa"/>
            <w:tcBorders>
              <w:top w:val="nil"/>
              <w:left w:val="nil"/>
              <w:bottom w:val="nil"/>
              <w:right w:val="nil"/>
            </w:tcBorders>
          </w:tcPr>
          <w:p w14:paraId="7383085E" w14:textId="77777777" w:rsidR="00630A22" w:rsidRDefault="00630A22">
            <w:pPr>
              <w:spacing w:after="240"/>
              <w:jc w:val="both"/>
              <w:rPr>
                <w:rStyle w:val="Heading3Char"/>
                <w:rFonts w:ascii="Calibri" w:hAnsi="Calibri"/>
                <w:b w:val="0"/>
                <w:sz w:val="24"/>
                <w:szCs w:val="24"/>
              </w:rPr>
            </w:pPr>
          </w:p>
        </w:tc>
        <w:tc>
          <w:tcPr>
            <w:tcW w:w="4434" w:type="dxa"/>
            <w:gridSpan w:val="3"/>
            <w:tcBorders>
              <w:top w:val="nil"/>
              <w:left w:val="nil"/>
              <w:bottom w:val="nil"/>
              <w:right w:val="nil"/>
            </w:tcBorders>
          </w:tcPr>
          <w:p w14:paraId="04E4F477" w14:textId="77777777" w:rsidR="00630A22" w:rsidRDefault="00630A22">
            <w:pPr>
              <w:spacing w:after="240"/>
              <w:jc w:val="both"/>
              <w:rPr>
                <w:rStyle w:val="Heading3Char"/>
                <w:rFonts w:ascii="Calibri" w:hAnsi="Calibri"/>
                <w:b w:val="0"/>
                <w:sz w:val="24"/>
                <w:szCs w:val="24"/>
              </w:rPr>
            </w:pPr>
          </w:p>
        </w:tc>
      </w:tr>
    </w:tbl>
    <w:p w14:paraId="6842F9D7" w14:textId="77777777" w:rsidR="00630A22" w:rsidRDefault="00630A22">
      <w:pPr>
        <w:jc w:val="both"/>
        <w:rPr>
          <w:rFonts w:ascii="Calibri" w:hAnsi="Calibri"/>
          <w:sz w:val="24"/>
          <w:szCs w:val="24"/>
        </w:rPr>
      </w:pPr>
    </w:p>
    <w:p w14:paraId="6C77927B" w14:textId="77777777" w:rsidR="00630A22" w:rsidRDefault="00630A22">
      <w:pPr>
        <w:jc w:val="both"/>
        <w:rPr>
          <w:rFonts w:ascii="Calibri" w:hAnsi="Calibri"/>
          <w:sz w:val="24"/>
          <w:szCs w:val="24"/>
        </w:rPr>
      </w:pPr>
    </w:p>
    <w:p w14:paraId="423B6FAB" w14:textId="77777777" w:rsidR="00630A22" w:rsidRDefault="00630A22">
      <w:pPr>
        <w:jc w:val="both"/>
        <w:rPr>
          <w:rFonts w:ascii="Calibri" w:hAnsi="Calibri"/>
          <w:sz w:val="24"/>
          <w:szCs w:val="24"/>
        </w:rPr>
      </w:pPr>
    </w:p>
    <w:p w14:paraId="7D37DE0A" w14:textId="77777777" w:rsidR="00630A22" w:rsidRDefault="00630A22">
      <w:pPr>
        <w:jc w:val="both"/>
        <w:rPr>
          <w:rFonts w:ascii="Calibri" w:hAnsi="Calibri"/>
          <w:sz w:val="24"/>
          <w:szCs w:val="24"/>
        </w:rPr>
      </w:pPr>
    </w:p>
    <w:p w14:paraId="634E2D8D" w14:textId="77777777" w:rsidR="00630A22" w:rsidRDefault="00557035">
      <w:pPr>
        <w:jc w:val="center"/>
        <w:rPr>
          <w:rFonts w:ascii="Calibri" w:hAnsi="Calibri"/>
          <w:b/>
          <w:sz w:val="24"/>
          <w:szCs w:val="24"/>
        </w:rPr>
      </w:pPr>
      <w:r>
        <w:rPr>
          <w:rFonts w:ascii="Calibri" w:hAnsi="Calibri"/>
          <w:b/>
          <w:sz w:val="24"/>
          <w:szCs w:val="24"/>
        </w:rPr>
        <w:t xml:space="preserve">[ SIGNATURE PAGE TO THE </w:t>
      </w:r>
      <w:r>
        <w:rPr>
          <w:b/>
          <w:bCs/>
          <w:sz w:val="24"/>
          <w:szCs w:val="24"/>
          <w:lang w:val="en-US"/>
        </w:rPr>
        <w:t>BILLTRUST</w:t>
      </w:r>
      <w:r>
        <w:rPr>
          <w:rFonts w:ascii="Calibri" w:hAnsi="Calibri"/>
          <w:b/>
          <w:sz w:val="24"/>
          <w:szCs w:val="24"/>
        </w:rPr>
        <w:t xml:space="preserve"> DATA PROCESSING </w:t>
      </w:r>
      <w:proofErr w:type="gramStart"/>
      <w:r>
        <w:rPr>
          <w:rFonts w:ascii="Calibri" w:hAnsi="Calibri"/>
          <w:b/>
          <w:sz w:val="24"/>
          <w:szCs w:val="24"/>
        </w:rPr>
        <w:t>ADDENDUM ]</w:t>
      </w:r>
      <w:proofErr w:type="gramEnd"/>
    </w:p>
    <w:p w14:paraId="4936673E" w14:textId="77777777" w:rsidR="00630A22" w:rsidRDefault="00630A22">
      <w:pPr>
        <w:jc w:val="both"/>
        <w:rPr>
          <w:rFonts w:ascii="Calibri" w:hAnsi="Calibri"/>
          <w:b/>
          <w:sz w:val="20"/>
          <w:szCs w:val="20"/>
        </w:rPr>
      </w:pPr>
    </w:p>
    <w:p w14:paraId="47239A60" w14:textId="77777777" w:rsidR="00630A22" w:rsidRDefault="00557035">
      <w:pPr>
        <w:spacing w:after="0" w:line="240" w:lineRule="auto"/>
        <w:jc w:val="both"/>
        <w:sectPr w:rsidR="00630A22">
          <w:footerReference w:type="even" r:id="rId14"/>
          <w:footerReference w:type="default" r:id="rId15"/>
          <w:endnotePr>
            <w:numFmt w:val="decimal"/>
          </w:endnotePr>
          <w:pgSz w:w="11909" w:h="16834" w:code="9"/>
          <w:pgMar w:top="1440" w:right="1440" w:bottom="1800" w:left="1440" w:header="720" w:footer="720" w:gutter="0"/>
          <w:cols w:space="720"/>
          <w:noEndnote/>
          <w:docGrid w:linePitch="299"/>
        </w:sectPr>
      </w:pPr>
      <w:r>
        <w:br w:type="page"/>
      </w:r>
    </w:p>
    <w:p w14:paraId="3BE64172" w14:textId="77777777" w:rsidR="00630A22" w:rsidRDefault="00557035">
      <w:pPr>
        <w:pStyle w:val="Title"/>
        <w:jc w:val="center"/>
      </w:pPr>
      <w:r>
        <w:lastRenderedPageBreak/>
        <w:t>Exhibit A</w:t>
      </w:r>
    </w:p>
    <w:p w14:paraId="0B6993D3" w14:textId="77777777" w:rsidR="00630A22" w:rsidRDefault="00557035">
      <w:pPr>
        <w:pStyle w:val="ListParagraph"/>
        <w:numPr>
          <w:ilvl w:val="0"/>
          <w:numId w:val="36"/>
        </w:numPr>
        <w:spacing w:after="240" w:line="240" w:lineRule="auto"/>
        <w:contextualSpacing w:val="0"/>
        <w:jc w:val="both"/>
        <w:rPr>
          <w:sz w:val="24"/>
          <w:szCs w:val="24"/>
        </w:rPr>
      </w:pPr>
      <w:r>
        <w:rPr>
          <w:sz w:val="24"/>
          <w:szCs w:val="24"/>
        </w:rPr>
        <w:t>Further details of the Processing, in addition to the ones laid down in the Agreement and this Addendum, include:</w:t>
      </w:r>
    </w:p>
    <w:p w14:paraId="6C58BE39" w14:textId="77777777" w:rsidR="00630A22" w:rsidRDefault="00557035">
      <w:pPr>
        <w:pStyle w:val="ListParagraph"/>
        <w:numPr>
          <w:ilvl w:val="1"/>
          <w:numId w:val="36"/>
        </w:numPr>
        <w:spacing w:after="240" w:line="240" w:lineRule="auto"/>
        <w:contextualSpacing w:val="0"/>
        <w:jc w:val="both"/>
        <w:rPr>
          <w:sz w:val="24"/>
          <w:szCs w:val="24"/>
        </w:rPr>
      </w:pPr>
      <w:r>
        <w:rPr>
          <w:sz w:val="24"/>
          <w:szCs w:val="24"/>
        </w:rPr>
        <w:t>The subject matter of the Processing of Personal Data is:</w:t>
      </w:r>
    </w:p>
    <w:p w14:paraId="23866FDE" w14:textId="77777777" w:rsidR="00630A22" w:rsidRDefault="00557035">
      <w:pPr>
        <w:pStyle w:val="ListParagraph"/>
        <w:numPr>
          <w:ilvl w:val="2"/>
          <w:numId w:val="36"/>
        </w:numPr>
        <w:spacing w:after="240" w:line="240" w:lineRule="auto"/>
        <w:contextualSpacing w:val="0"/>
        <w:jc w:val="both"/>
        <w:rPr>
          <w:sz w:val="24"/>
          <w:szCs w:val="24"/>
        </w:rPr>
      </w:pPr>
      <w:r>
        <w:rPr>
          <w:sz w:val="24"/>
          <w:szCs w:val="24"/>
        </w:rPr>
        <w:t xml:space="preserve">The subject matter of the Processing of Personal Data pertains to the provision of Services, as requested by </w:t>
      </w:r>
      <w:proofErr w:type="spellStart"/>
      <w:r>
        <w:rPr>
          <w:sz w:val="24"/>
          <w:szCs w:val="24"/>
          <w:lang w:val="en-US"/>
        </w:rPr>
        <w:t>Billtrust</w:t>
      </w:r>
      <w:proofErr w:type="spellEnd"/>
      <w:r>
        <w:rPr>
          <w:sz w:val="24"/>
          <w:szCs w:val="24"/>
        </w:rPr>
        <w:t>.</w:t>
      </w:r>
    </w:p>
    <w:p w14:paraId="777E657F" w14:textId="77777777" w:rsidR="00630A22" w:rsidRDefault="00557035">
      <w:pPr>
        <w:pStyle w:val="ListParagraph"/>
        <w:numPr>
          <w:ilvl w:val="1"/>
          <w:numId w:val="36"/>
        </w:numPr>
        <w:spacing w:after="240" w:line="240" w:lineRule="auto"/>
        <w:contextualSpacing w:val="0"/>
        <w:jc w:val="both"/>
        <w:rPr>
          <w:sz w:val="24"/>
          <w:szCs w:val="24"/>
        </w:rPr>
      </w:pPr>
      <w:r>
        <w:rPr>
          <w:sz w:val="24"/>
          <w:szCs w:val="24"/>
        </w:rPr>
        <w:t>The duration of the Processing of Personal Data is:</w:t>
      </w:r>
    </w:p>
    <w:p w14:paraId="4708AEC6" w14:textId="77777777" w:rsidR="00630A22" w:rsidRDefault="00557035">
      <w:pPr>
        <w:pStyle w:val="ListParagraph"/>
        <w:numPr>
          <w:ilvl w:val="2"/>
          <w:numId w:val="36"/>
        </w:numPr>
        <w:spacing w:after="240" w:line="240" w:lineRule="auto"/>
        <w:contextualSpacing w:val="0"/>
        <w:jc w:val="both"/>
        <w:rPr>
          <w:sz w:val="24"/>
          <w:szCs w:val="24"/>
        </w:rPr>
      </w:pPr>
      <w:r>
        <w:rPr>
          <w:sz w:val="24"/>
          <w:szCs w:val="24"/>
        </w:rPr>
        <w:t xml:space="preserve">The duration of the Processing of Personal Data is generally determined by </w:t>
      </w:r>
      <w:proofErr w:type="spellStart"/>
      <w:r>
        <w:rPr>
          <w:sz w:val="24"/>
          <w:szCs w:val="24"/>
          <w:lang w:val="en-US"/>
        </w:rPr>
        <w:t>Billtrust</w:t>
      </w:r>
      <w:proofErr w:type="spellEnd"/>
      <w:r>
        <w:rPr>
          <w:sz w:val="24"/>
          <w:szCs w:val="24"/>
        </w:rPr>
        <w:t xml:space="preserve"> and is further subject to the terms of this Addendum and the Agreement, respectively, in the context of the contractual relationship between </w:t>
      </w:r>
      <w:proofErr w:type="spellStart"/>
      <w:r>
        <w:rPr>
          <w:sz w:val="24"/>
          <w:szCs w:val="24"/>
          <w:lang w:val="en-US"/>
        </w:rPr>
        <w:t>Billtrust</w:t>
      </w:r>
      <w:proofErr w:type="spellEnd"/>
      <w:r>
        <w:rPr>
          <w:sz w:val="24"/>
          <w:szCs w:val="24"/>
        </w:rPr>
        <w:t xml:space="preserve"> and Service Provider.</w:t>
      </w:r>
    </w:p>
    <w:p w14:paraId="3325C2AA" w14:textId="77777777" w:rsidR="00630A22" w:rsidRDefault="00557035">
      <w:pPr>
        <w:pStyle w:val="ListParagraph"/>
        <w:numPr>
          <w:ilvl w:val="1"/>
          <w:numId w:val="36"/>
        </w:numPr>
        <w:spacing w:after="240" w:line="240" w:lineRule="auto"/>
        <w:contextualSpacing w:val="0"/>
        <w:jc w:val="both"/>
        <w:rPr>
          <w:sz w:val="24"/>
          <w:szCs w:val="24"/>
        </w:rPr>
      </w:pPr>
      <w:r>
        <w:rPr>
          <w:sz w:val="24"/>
          <w:szCs w:val="24"/>
        </w:rPr>
        <w:t>The nature and purpose of the Processing of Personal Data is:</w:t>
      </w:r>
    </w:p>
    <w:p w14:paraId="4AA9BA57" w14:textId="2FC16BCC" w:rsidR="00630A22" w:rsidRDefault="00557035">
      <w:pPr>
        <w:pStyle w:val="ListParagraph"/>
        <w:numPr>
          <w:ilvl w:val="2"/>
          <w:numId w:val="36"/>
        </w:numPr>
        <w:spacing w:after="240" w:line="240" w:lineRule="auto"/>
        <w:contextualSpacing w:val="0"/>
        <w:jc w:val="both"/>
        <w:rPr>
          <w:sz w:val="24"/>
          <w:szCs w:val="24"/>
        </w:rPr>
      </w:pPr>
      <w:r>
        <w:rPr>
          <w:sz w:val="24"/>
          <w:szCs w:val="24"/>
        </w:rPr>
        <w:t xml:space="preserve">The purpose of Processing of Personal Data pertains to the provision of </w:t>
      </w:r>
      <w:del w:id="69" w:author="Jason Gardner" w:date="2023-01-27T14:56:00Z">
        <w:r w:rsidDel="00272038">
          <w:rPr>
            <w:sz w:val="24"/>
            <w:szCs w:val="24"/>
          </w:rPr>
          <w:delText>[</w:delText>
        </w:r>
        <w:r w:rsidDel="00272038">
          <w:rPr>
            <w:sz w:val="24"/>
            <w:szCs w:val="24"/>
            <w:highlight w:val="yellow"/>
          </w:rPr>
          <w:delText>_____</w:delText>
        </w:r>
        <w:r w:rsidDel="00272038">
          <w:rPr>
            <w:sz w:val="24"/>
            <w:szCs w:val="24"/>
          </w:rPr>
          <w:delText xml:space="preserve">] </w:delText>
        </w:r>
      </w:del>
      <w:ins w:id="70" w:author="Jason Gardner" w:date="2023-01-27T14:56:00Z">
        <w:r w:rsidR="00272038">
          <w:rPr>
            <w:sz w:val="24"/>
            <w:szCs w:val="24"/>
          </w:rPr>
          <w:t>payment orchestration</w:t>
        </w:r>
        <w:r w:rsidR="00272038">
          <w:rPr>
            <w:sz w:val="24"/>
            <w:szCs w:val="24"/>
          </w:rPr>
          <w:t xml:space="preserve"> </w:t>
        </w:r>
      </w:ins>
      <w:r>
        <w:rPr>
          <w:sz w:val="24"/>
          <w:szCs w:val="24"/>
        </w:rPr>
        <w:t xml:space="preserve">Services under the Agreement. </w:t>
      </w:r>
    </w:p>
    <w:p w14:paraId="6C5E797D" w14:textId="77777777" w:rsidR="00630A22" w:rsidRDefault="00557035">
      <w:pPr>
        <w:pStyle w:val="ListParagraph"/>
        <w:numPr>
          <w:ilvl w:val="1"/>
          <w:numId w:val="36"/>
        </w:numPr>
        <w:spacing w:after="240" w:line="240" w:lineRule="auto"/>
        <w:contextualSpacing w:val="0"/>
        <w:jc w:val="both"/>
        <w:rPr>
          <w:sz w:val="24"/>
          <w:szCs w:val="24"/>
        </w:rPr>
      </w:pPr>
      <w:r>
        <w:rPr>
          <w:sz w:val="24"/>
          <w:szCs w:val="24"/>
        </w:rPr>
        <w:t>The categories of Personal Data to be Processed are:</w:t>
      </w:r>
    </w:p>
    <w:p w14:paraId="7F67A119" w14:textId="18E1BF7B" w:rsidR="00630A22" w:rsidRDefault="00EF6146">
      <w:pPr>
        <w:pStyle w:val="ListParagraph"/>
        <w:numPr>
          <w:ilvl w:val="2"/>
          <w:numId w:val="36"/>
        </w:numPr>
        <w:spacing w:after="240" w:line="240" w:lineRule="auto"/>
        <w:contextualSpacing w:val="0"/>
        <w:jc w:val="both"/>
        <w:rPr>
          <w:sz w:val="24"/>
          <w:szCs w:val="24"/>
        </w:rPr>
      </w:pPr>
      <w:ins w:id="71" w:author="Jason Gardner" w:date="2023-01-27T14:57:00Z">
        <w:r w:rsidRPr="00450FB4">
          <w:rPr>
            <w:sz w:val="24"/>
            <w:szCs w:val="24"/>
          </w:rPr>
          <w:t xml:space="preserve">With respect to personnel of the </w:t>
        </w:r>
        <w:proofErr w:type="spellStart"/>
        <w:r>
          <w:rPr>
            <w:sz w:val="24"/>
            <w:szCs w:val="24"/>
          </w:rPr>
          <w:t>Billtrust</w:t>
        </w:r>
        <w:proofErr w:type="spellEnd"/>
        <w:r w:rsidRPr="00450FB4">
          <w:rPr>
            <w:sz w:val="24"/>
            <w:szCs w:val="24"/>
          </w:rPr>
          <w:t xml:space="preserve">, personal details, including information that identifies the data subject such as name, employer, address, e-mail, telephone number, </w:t>
        </w:r>
        <w:proofErr w:type="gramStart"/>
        <w:r w:rsidRPr="00450FB4">
          <w:rPr>
            <w:sz w:val="24"/>
            <w:szCs w:val="24"/>
          </w:rPr>
          <w:t>location</w:t>
        </w:r>
        <w:proofErr w:type="gramEnd"/>
        <w:r w:rsidRPr="00450FB4">
          <w:rPr>
            <w:sz w:val="24"/>
            <w:szCs w:val="24"/>
          </w:rPr>
          <w:t xml:space="preserve"> and other contact details. With respect to customers of </w:t>
        </w:r>
        <w:proofErr w:type="spellStart"/>
        <w:r>
          <w:rPr>
            <w:sz w:val="24"/>
            <w:szCs w:val="24"/>
          </w:rPr>
          <w:t>Billtrust</w:t>
        </w:r>
        <w:proofErr w:type="spellEnd"/>
        <w:r w:rsidRPr="00450FB4">
          <w:rPr>
            <w:sz w:val="24"/>
            <w:szCs w:val="24"/>
          </w:rPr>
          <w:t>, name, address, e-mail, telephone number, location, and billing and payment details such as bank account and credit or debit card numbers.</w:t>
        </w:r>
      </w:ins>
      <w:del w:id="72" w:author="Jason Gardner" w:date="2023-01-27T14:57:00Z">
        <w:r w:rsidR="00557035" w:rsidDel="00EF6146">
          <w:rPr>
            <w:sz w:val="24"/>
            <w:szCs w:val="24"/>
          </w:rPr>
          <w:delText>[</w:delText>
        </w:r>
        <w:r w:rsidR="00557035" w:rsidDel="00EF6146">
          <w:rPr>
            <w:sz w:val="24"/>
            <w:szCs w:val="24"/>
            <w:highlight w:val="yellow"/>
          </w:rPr>
          <w:delText>_________________________________________</w:delText>
        </w:r>
        <w:r w:rsidR="00557035" w:rsidDel="00EF6146">
          <w:rPr>
            <w:sz w:val="24"/>
            <w:szCs w:val="24"/>
          </w:rPr>
          <w:delText>]</w:delText>
        </w:r>
      </w:del>
    </w:p>
    <w:p w14:paraId="459C437A" w14:textId="77777777" w:rsidR="00630A22" w:rsidRDefault="00557035">
      <w:pPr>
        <w:pStyle w:val="ListParagraph"/>
        <w:numPr>
          <w:ilvl w:val="1"/>
          <w:numId w:val="36"/>
        </w:numPr>
        <w:spacing w:after="240" w:line="240" w:lineRule="auto"/>
        <w:contextualSpacing w:val="0"/>
        <w:jc w:val="both"/>
        <w:rPr>
          <w:sz w:val="24"/>
          <w:szCs w:val="24"/>
        </w:rPr>
      </w:pPr>
      <w:r>
        <w:rPr>
          <w:sz w:val="24"/>
          <w:szCs w:val="24"/>
        </w:rPr>
        <w:t>The categories of Data Subjects to whom the Personal Data relates are:</w:t>
      </w:r>
    </w:p>
    <w:p w14:paraId="16D581DB" w14:textId="5438951C" w:rsidR="00630A22" w:rsidRDefault="00557035">
      <w:pPr>
        <w:pStyle w:val="ListParagraph"/>
        <w:numPr>
          <w:ilvl w:val="2"/>
          <w:numId w:val="36"/>
        </w:numPr>
        <w:spacing w:after="240" w:line="240" w:lineRule="auto"/>
        <w:contextualSpacing w:val="0"/>
        <w:jc w:val="both"/>
        <w:rPr>
          <w:sz w:val="24"/>
          <w:szCs w:val="24"/>
        </w:rPr>
      </w:pPr>
      <w:del w:id="73" w:author="Jason Gardner" w:date="2023-01-27T14:57:00Z">
        <w:r w:rsidDel="00EF6146">
          <w:rPr>
            <w:sz w:val="24"/>
            <w:szCs w:val="24"/>
          </w:rPr>
          <w:delText>[</w:delText>
        </w:r>
        <w:r w:rsidDel="00EF6146">
          <w:rPr>
            <w:sz w:val="24"/>
            <w:szCs w:val="24"/>
            <w:highlight w:val="yellow"/>
          </w:rPr>
          <w:delText>_________________________________________</w:delText>
        </w:r>
        <w:r w:rsidDel="00EF6146">
          <w:rPr>
            <w:sz w:val="24"/>
            <w:szCs w:val="24"/>
          </w:rPr>
          <w:delText>]</w:delText>
        </w:r>
      </w:del>
      <w:ins w:id="74" w:author="Jason Gardner" w:date="2023-01-27T14:57:00Z">
        <w:r w:rsidR="00EF6146">
          <w:rPr>
            <w:sz w:val="24"/>
            <w:szCs w:val="24"/>
          </w:rPr>
          <w:t xml:space="preserve">Personnel and customers of </w:t>
        </w:r>
        <w:proofErr w:type="spellStart"/>
        <w:r w:rsidR="00EF6146">
          <w:rPr>
            <w:sz w:val="24"/>
            <w:szCs w:val="24"/>
          </w:rPr>
          <w:t>Billtrust</w:t>
        </w:r>
      </w:ins>
      <w:proofErr w:type="spellEnd"/>
    </w:p>
    <w:p w14:paraId="17E35C91" w14:textId="77777777" w:rsidR="00630A22" w:rsidRDefault="00557035">
      <w:pPr>
        <w:pStyle w:val="ListParagraph"/>
        <w:numPr>
          <w:ilvl w:val="1"/>
          <w:numId w:val="36"/>
        </w:numPr>
        <w:spacing w:after="240" w:line="240" w:lineRule="auto"/>
        <w:contextualSpacing w:val="0"/>
        <w:jc w:val="both"/>
        <w:rPr>
          <w:sz w:val="24"/>
          <w:szCs w:val="24"/>
        </w:rPr>
      </w:pPr>
      <w:r>
        <w:rPr>
          <w:sz w:val="24"/>
          <w:szCs w:val="24"/>
        </w:rPr>
        <w:t>Description of the technical and organisational security measures implemented by Service Provider:</w:t>
      </w:r>
    </w:p>
    <w:p w14:paraId="0862EE63" w14:textId="117B273E" w:rsidR="00630A22" w:rsidRDefault="00557035">
      <w:pPr>
        <w:pStyle w:val="ListParagraph"/>
        <w:numPr>
          <w:ilvl w:val="2"/>
          <w:numId w:val="36"/>
        </w:numPr>
        <w:spacing w:after="240" w:line="240" w:lineRule="auto"/>
        <w:contextualSpacing w:val="0"/>
        <w:jc w:val="both"/>
        <w:rPr>
          <w:sz w:val="24"/>
          <w:szCs w:val="24"/>
        </w:rPr>
      </w:pPr>
      <w:del w:id="75" w:author="Jason Gardner" w:date="2023-01-27T14:57:00Z">
        <w:r w:rsidDel="009A509D">
          <w:rPr>
            <w:sz w:val="24"/>
            <w:szCs w:val="24"/>
          </w:rPr>
          <w:delText>[</w:delText>
        </w:r>
        <w:r w:rsidDel="009A509D">
          <w:rPr>
            <w:sz w:val="24"/>
            <w:szCs w:val="24"/>
            <w:highlight w:val="yellow"/>
          </w:rPr>
          <w:delText>_________________________________________</w:delText>
        </w:r>
        <w:r w:rsidDel="009A509D">
          <w:rPr>
            <w:sz w:val="24"/>
            <w:szCs w:val="24"/>
          </w:rPr>
          <w:delText>]</w:delText>
        </w:r>
      </w:del>
      <w:ins w:id="76" w:author="Jason Gardner" w:date="2023-01-27T14:57:00Z">
        <w:r w:rsidR="009A509D">
          <w:rPr>
            <w:sz w:val="24"/>
            <w:szCs w:val="24"/>
          </w:rPr>
          <w:t>As provided in Schedule C of the Agreement</w:t>
        </w:r>
      </w:ins>
    </w:p>
    <w:p w14:paraId="565FF8EC" w14:textId="77777777" w:rsidR="00630A22" w:rsidRDefault="00557035">
      <w:pPr>
        <w:pStyle w:val="ListParagraph"/>
        <w:numPr>
          <w:ilvl w:val="1"/>
          <w:numId w:val="36"/>
        </w:numPr>
        <w:spacing w:after="240" w:line="240" w:lineRule="auto"/>
        <w:contextualSpacing w:val="0"/>
        <w:jc w:val="both"/>
        <w:rPr>
          <w:sz w:val="24"/>
          <w:szCs w:val="24"/>
        </w:rPr>
      </w:pPr>
      <w:r>
        <w:rPr>
          <w:sz w:val="24"/>
          <w:szCs w:val="24"/>
        </w:rPr>
        <w:t>The identity and contact information of the Data Protection Officer of Service Provider (if applicable) is:</w:t>
      </w:r>
    </w:p>
    <w:p w14:paraId="3ADD4EFA" w14:textId="7B69CF84" w:rsidR="00630A22" w:rsidRDefault="00557035">
      <w:pPr>
        <w:pStyle w:val="ListParagraph"/>
        <w:numPr>
          <w:ilvl w:val="2"/>
          <w:numId w:val="36"/>
        </w:numPr>
        <w:spacing w:after="240" w:line="240" w:lineRule="auto"/>
        <w:contextualSpacing w:val="0"/>
        <w:jc w:val="both"/>
        <w:rPr>
          <w:sz w:val="24"/>
          <w:szCs w:val="24"/>
        </w:rPr>
      </w:pPr>
      <w:del w:id="77" w:author="Jason Gardner" w:date="2023-01-27T14:58:00Z">
        <w:r w:rsidDel="009A509D">
          <w:rPr>
            <w:sz w:val="24"/>
            <w:szCs w:val="24"/>
          </w:rPr>
          <w:delText>[</w:delText>
        </w:r>
        <w:r w:rsidDel="009A509D">
          <w:rPr>
            <w:sz w:val="24"/>
            <w:szCs w:val="24"/>
            <w:highlight w:val="yellow"/>
          </w:rPr>
          <w:delText>_________________________________________</w:delText>
        </w:r>
        <w:r w:rsidDel="009A509D">
          <w:rPr>
            <w:sz w:val="24"/>
            <w:szCs w:val="24"/>
          </w:rPr>
          <w:delText>]</w:delText>
        </w:r>
      </w:del>
      <w:ins w:id="78" w:author="Jason Gardner" w:date="2023-01-27T14:58:00Z">
        <w:r w:rsidR="009A509D">
          <w:rPr>
            <w:sz w:val="24"/>
            <w:szCs w:val="24"/>
          </w:rPr>
          <w:t>As provided in Schedule C of the Agreement</w:t>
        </w:r>
      </w:ins>
    </w:p>
    <w:p w14:paraId="572B8D1C" w14:textId="77777777" w:rsidR="00630A22" w:rsidRDefault="00557035">
      <w:pPr>
        <w:pStyle w:val="ListParagraph"/>
        <w:numPr>
          <w:ilvl w:val="1"/>
          <w:numId w:val="36"/>
        </w:numPr>
        <w:spacing w:after="240" w:line="240" w:lineRule="auto"/>
        <w:contextualSpacing w:val="0"/>
        <w:jc w:val="both"/>
        <w:rPr>
          <w:sz w:val="24"/>
          <w:szCs w:val="24"/>
        </w:rPr>
      </w:pPr>
      <w:r>
        <w:rPr>
          <w:sz w:val="24"/>
          <w:szCs w:val="24"/>
        </w:rPr>
        <w:lastRenderedPageBreak/>
        <w:t>The identity and contact information of the EU representative of Service Provider (if applicable) is:</w:t>
      </w:r>
    </w:p>
    <w:p w14:paraId="3CD13F2B" w14:textId="77777777" w:rsidR="00630A22" w:rsidRDefault="00557035">
      <w:pPr>
        <w:pStyle w:val="ListParagraph"/>
        <w:numPr>
          <w:ilvl w:val="2"/>
          <w:numId w:val="36"/>
        </w:numPr>
        <w:spacing w:after="240" w:line="240" w:lineRule="auto"/>
        <w:contextualSpacing w:val="0"/>
        <w:jc w:val="both"/>
        <w:rPr>
          <w:sz w:val="24"/>
          <w:szCs w:val="24"/>
        </w:rPr>
      </w:pPr>
      <w:commentRangeStart w:id="79"/>
      <w:r>
        <w:rPr>
          <w:sz w:val="24"/>
          <w:szCs w:val="24"/>
        </w:rPr>
        <w:t>[</w:t>
      </w:r>
      <w:r>
        <w:rPr>
          <w:sz w:val="24"/>
          <w:szCs w:val="24"/>
          <w:highlight w:val="yellow"/>
        </w:rPr>
        <w:t>_________________________________________</w:t>
      </w:r>
      <w:r>
        <w:rPr>
          <w:sz w:val="24"/>
          <w:szCs w:val="24"/>
        </w:rPr>
        <w:t>]</w:t>
      </w:r>
      <w:commentRangeEnd w:id="79"/>
      <w:r w:rsidR="00F76558">
        <w:rPr>
          <w:rStyle w:val="CommentReference"/>
          <w:lang w:val="x-none"/>
        </w:rPr>
        <w:commentReference w:id="79"/>
      </w:r>
    </w:p>
    <w:p w14:paraId="42711FD9" w14:textId="77777777" w:rsidR="00630A22" w:rsidRDefault="00630A22">
      <w:pPr>
        <w:rPr>
          <w:highlight w:val="yellow"/>
        </w:rPr>
      </w:pPr>
    </w:p>
    <w:p w14:paraId="08DFAFC3" w14:textId="77777777" w:rsidR="00630A22" w:rsidRDefault="00630A22">
      <w:pPr>
        <w:spacing w:after="0" w:line="240" w:lineRule="auto"/>
        <w:jc w:val="both"/>
        <w:rPr>
          <w:sz w:val="24"/>
          <w:szCs w:val="24"/>
        </w:rPr>
      </w:pPr>
    </w:p>
    <w:p w14:paraId="08667CD9" w14:textId="77777777" w:rsidR="00630A22" w:rsidRDefault="00630A22">
      <w:pPr>
        <w:spacing w:after="0" w:line="240" w:lineRule="auto"/>
        <w:jc w:val="both"/>
        <w:rPr>
          <w:sz w:val="24"/>
          <w:szCs w:val="24"/>
        </w:rPr>
        <w:sectPr w:rsidR="00630A22">
          <w:headerReference w:type="even" r:id="rId16"/>
          <w:headerReference w:type="default" r:id="rId17"/>
          <w:footerReference w:type="default" r:id="rId18"/>
          <w:headerReference w:type="first" r:id="rId19"/>
          <w:endnotePr>
            <w:numFmt w:val="decimal"/>
          </w:endnotePr>
          <w:pgSz w:w="11909" w:h="16834" w:code="9"/>
          <w:pgMar w:top="1440" w:right="1440" w:bottom="1800" w:left="1440" w:header="720" w:footer="720" w:gutter="0"/>
          <w:pgNumType w:start="1"/>
          <w:cols w:space="720"/>
          <w:noEndnote/>
          <w:docGrid w:linePitch="299"/>
        </w:sectPr>
      </w:pPr>
    </w:p>
    <w:p w14:paraId="5ED03C5D" w14:textId="77777777" w:rsidR="00630A22" w:rsidRDefault="00557035">
      <w:pPr>
        <w:pStyle w:val="Title"/>
        <w:jc w:val="center"/>
      </w:pPr>
      <w:r>
        <w:t>Exhibit B</w:t>
      </w:r>
    </w:p>
    <w:p w14:paraId="75A8AA14" w14:textId="2F2382E2" w:rsidR="00630A22" w:rsidRDefault="00557035">
      <w:pPr>
        <w:shd w:val="clear" w:color="auto" w:fill="FFFFFF"/>
        <w:spacing w:before="317"/>
        <w:jc w:val="center"/>
        <w:rPr>
          <w:rFonts w:cstheme="minorHAnsi"/>
          <w:b/>
          <w:noProof/>
          <w:spacing w:val="-1"/>
          <w:sz w:val="24"/>
          <w:szCs w:val="24"/>
        </w:rPr>
      </w:pPr>
      <w:r>
        <w:rPr>
          <w:rFonts w:cstheme="minorHAnsi"/>
          <w:b/>
          <w:noProof/>
          <w:spacing w:val="-1"/>
          <w:sz w:val="24"/>
          <w:szCs w:val="24"/>
        </w:rPr>
        <w:t xml:space="preserve">List of </w:t>
      </w:r>
      <w:r w:rsidR="00004843">
        <w:rPr>
          <w:rFonts w:cstheme="minorHAnsi"/>
          <w:b/>
          <w:noProof/>
          <w:spacing w:val="-1"/>
          <w:sz w:val="24"/>
          <w:szCs w:val="24"/>
        </w:rPr>
        <w:t>Sub-</w:t>
      </w:r>
      <w:r>
        <w:rPr>
          <w:rFonts w:cstheme="minorHAnsi"/>
          <w:b/>
          <w:noProof/>
          <w:spacing w:val="-1"/>
          <w:sz w:val="24"/>
          <w:szCs w:val="24"/>
        </w:rPr>
        <w:t xml:space="preserve"> Processors</w:t>
      </w:r>
    </w:p>
    <w:p w14:paraId="6291A97D" w14:textId="0060D339" w:rsidR="00630A22" w:rsidRDefault="00557035">
      <w:pPr>
        <w:shd w:val="clear" w:color="auto" w:fill="FFFFFF"/>
        <w:spacing w:before="317"/>
        <w:jc w:val="both"/>
        <w:rPr>
          <w:rFonts w:cstheme="minorHAnsi"/>
          <w:noProof/>
          <w:sz w:val="24"/>
          <w:szCs w:val="24"/>
        </w:rPr>
      </w:pPr>
      <w:r>
        <w:rPr>
          <w:rFonts w:cstheme="minorHAnsi"/>
          <w:noProof/>
          <w:sz w:val="24"/>
          <w:szCs w:val="24"/>
        </w:rPr>
        <w:t xml:space="preserve">Below is a list of the </w:t>
      </w:r>
      <w:r w:rsidR="00004843">
        <w:rPr>
          <w:rFonts w:cstheme="minorHAnsi"/>
          <w:noProof/>
          <w:sz w:val="24"/>
          <w:szCs w:val="24"/>
        </w:rPr>
        <w:t>Sub-</w:t>
      </w:r>
      <w:r>
        <w:rPr>
          <w:rFonts w:cstheme="minorHAnsi"/>
          <w:noProof/>
          <w:sz w:val="24"/>
          <w:szCs w:val="24"/>
        </w:rPr>
        <w:t xml:space="preserve"> Processors of Service Provider as at the Effective Date of the Addendum:</w:t>
      </w:r>
    </w:p>
    <w:tbl>
      <w:tblPr>
        <w:tblW w:w="0" w:type="dxa"/>
        <w:tblCellMar>
          <w:left w:w="0" w:type="dxa"/>
          <w:right w:w="0" w:type="dxa"/>
        </w:tblCellMar>
        <w:tblLook w:val="04A0" w:firstRow="1" w:lastRow="0" w:firstColumn="1" w:lastColumn="0" w:noHBand="0" w:noVBand="1"/>
      </w:tblPr>
      <w:tblGrid>
        <w:gridCol w:w="1647"/>
        <w:gridCol w:w="4871"/>
        <w:gridCol w:w="924"/>
      </w:tblGrid>
      <w:tr w:rsidR="005D67C8" w:rsidRPr="005D67C8" w14:paraId="089A1B65" w14:textId="77777777" w:rsidTr="005D67C8">
        <w:trPr>
          <w:trHeight w:val="315"/>
          <w:ins w:id="80" w:author="Jason Gardner" w:date="2023-01-27T15:04: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0B663" w14:textId="77777777" w:rsidR="005D67C8" w:rsidRPr="005D67C8" w:rsidRDefault="005D67C8" w:rsidP="005D67C8">
            <w:pPr>
              <w:spacing w:after="0" w:line="240" w:lineRule="auto"/>
              <w:rPr>
                <w:ins w:id="81" w:author="Jason Gardner" w:date="2023-01-27T15:04:00Z"/>
                <w:rFonts w:ascii="Arial" w:eastAsia="Times New Roman" w:hAnsi="Arial" w:cs="Arial"/>
                <w:b/>
                <w:bCs/>
                <w:sz w:val="20"/>
                <w:szCs w:val="20"/>
                <w:lang w:val="en-US" w:eastAsia="en-US"/>
              </w:rPr>
            </w:pPr>
            <w:proofErr w:type="spellStart"/>
            <w:ins w:id="82" w:author="Jason Gardner" w:date="2023-01-27T15:04:00Z">
              <w:r w:rsidRPr="005D67C8">
                <w:rPr>
                  <w:rFonts w:ascii="Arial" w:eastAsia="Times New Roman" w:hAnsi="Arial" w:cs="Arial"/>
                  <w:b/>
                  <w:bCs/>
                  <w:sz w:val="20"/>
                  <w:szCs w:val="20"/>
                  <w:lang w:val="en-US" w:eastAsia="en-US"/>
                </w:rPr>
                <w:t>Subprocessor</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1C45D" w14:textId="77777777" w:rsidR="005D67C8" w:rsidRPr="005D67C8" w:rsidRDefault="005D67C8" w:rsidP="005D67C8">
            <w:pPr>
              <w:spacing w:after="0" w:line="240" w:lineRule="auto"/>
              <w:rPr>
                <w:ins w:id="83" w:author="Jason Gardner" w:date="2023-01-27T15:04:00Z"/>
                <w:rFonts w:ascii="Arial" w:eastAsia="Times New Roman" w:hAnsi="Arial" w:cs="Arial"/>
                <w:b/>
                <w:bCs/>
                <w:sz w:val="20"/>
                <w:szCs w:val="20"/>
                <w:lang w:val="en-US" w:eastAsia="en-US"/>
              </w:rPr>
            </w:pPr>
            <w:ins w:id="84" w:author="Jason Gardner" w:date="2023-01-27T15:04:00Z">
              <w:r w:rsidRPr="005D67C8">
                <w:rPr>
                  <w:rFonts w:ascii="Arial" w:eastAsia="Times New Roman" w:hAnsi="Arial" w:cs="Arial"/>
                  <w:b/>
                  <w:bCs/>
                  <w:sz w:val="20"/>
                  <w:szCs w:val="20"/>
                  <w:lang w:val="en-US" w:eastAsia="en-US"/>
                </w:rPr>
                <w:t>Purpose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6F9CD" w14:textId="77777777" w:rsidR="005D67C8" w:rsidRPr="005D67C8" w:rsidRDefault="005D67C8" w:rsidP="005D67C8">
            <w:pPr>
              <w:spacing w:after="0" w:line="240" w:lineRule="auto"/>
              <w:rPr>
                <w:ins w:id="85" w:author="Jason Gardner" w:date="2023-01-27T15:04:00Z"/>
                <w:rFonts w:ascii="Arial" w:eastAsia="Times New Roman" w:hAnsi="Arial" w:cs="Arial"/>
                <w:b/>
                <w:bCs/>
                <w:sz w:val="20"/>
                <w:szCs w:val="20"/>
                <w:lang w:val="en-US" w:eastAsia="en-US"/>
              </w:rPr>
            </w:pPr>
            <w:ins w:id="86" w:author="Jason Gardner" w:date="2023-01-27T15:04:00Z">
              <w:r w:rsidRPr="005D67C8">
                <w:rPr>
                  <w:rFonts w:ascii="Arial" w:eastAsia="Times New Roman" w:hAnsi="Arial" w:cs="Arial"/>
                  <w:b/>
                  <w:bCs/>
                  <w:sz w:val="20"/>
                  <w:szCs w:val="20"/>
                  <w:lang w:val="en-US" w:eastAsia="en-US"/>
                </w:rPr>
                <w:t>Location</w:t>
              </w:r>
            </w:ins>
          </w:p>
        </w:tc>
      </w:tr>
      <w:tr w:rsidR="005D67C8" w:rsidRPr="005D67C8" w14:paraId="2166EDE7" w14:textId="77777777" w:rsidTr="005D67C8">
        <w:trPr>
          <w:trHeight w:val="315"/>
          <w:ins w:id="87" w:author="Jason Gardner" w:date="2023-01-27T15:04: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19B714" w14:textId="77777777" w:rsidR="005D67C8" w:rsidRPr="005D67C8" w:rsidRDefault="005D67C8" w:rsidP="005D67C8">
            <w:pPr>
              <w:spacing w:after="0" w:line="240" w:lineRule="auto"/>
              <w:rPr>
                <w:ins w:id="88" w:author="Jason Gardner" w:date="2023-01-27T15:04:00Z"/>
                <w:rFonts w:ascii="Arial" w:eastAsia="Times New Roman" w:hAnsi="Arial" w:cs="Arial"/>
                <w:sz w:val="20"/>
                <w:szCs w:val="20"/>
                <w:lang w:val="en-US" w:eastAsia="en-US"/>
              </w:rPr>
            </w:pPr>
            <w:ins w:id="89" w:author="Jason Gardner" w:date="2023-01-27T15:04:00Z">
              <w:r w:rsidRPr="005D67C8">
                <w:rPr>
                  <w:rFonts w:ascii="Arial" w:eastAsia="Times New Roman" w:hAnsi="Arial" w:cs="Arial"/>
                  <w:sz w:val="20"/>
                  <w:szCs w:val="20"/>
                  <w:lang w:val="en-US" w:eastAsia="en-US"/>
                </w:rPr>
                <w:t>Auth0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13562" w14:textId="77777777" w:rsidR="005D67C8" w:rsidRPr="005D67C8" w:rsidRDefault="005D67C8" w:rsidP="005D67C8">
            <w:pPr>
              <w:spacing w:after="0" w:line="240" w:lineRule="auto"/>
              <w:rPr>
                <w:ins w:id="90" w:author="Jason Gardner" w:date="2023-01-27T15:04:00Z"/>
                <w:rFonts w:ascii="Arial" w:eastAsia="Times New Roman" w:hAnsi="Arial" w:cs="Arial"/>
                <w:sz w:val="20"/>
                <w:szCs w:val="20"/>
                <w:lang w:val="en-US" w:eastAsia="en-US"/>
              </w:rPr>
            </w:pPr>
            <w:ins w:id="91" w:author="Jason Gardner" w:date="2023-01-27T15:04:00Z">
              <w:r w:rsidRPr="005D67C8">
                <w:rPr>
                  <w:rFonts w:ascii="Arial" w:eastAsia="Times New Roman" w:hAnsi="Arial" w:cs="Arial"/>
                  <w:sz w:val="20"/>
                  <w:szCs w:val="20"/>
                  <w:lang w:val="en-US" w:eastAsia="en-US"/>
                </w:rPr>
                <w:t>Spreedly direct customer portal login</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9D682" w14:textId="77777777" w:rsidR="005D67C8" w:rsidRPr="005D67C8" w:rsidRDefault="005D67C8" w:rsidP="005D67C8">
            <w:pPr>
              <w:spacing w:after="0" w:line="240" w:lineRule="auto"/>
              <w:rPr>
                <w:ins w:id="92" w:author="Jason Gardner" w:date="2023-01-27T15:04:00Z"/>
                <w:rFonts w:ascii="Arial" w:eastAsia="Times New Roman" w:hAnsi="Arial" w:cs="Arial"/>
                <w:sz w:val="20"/>
                <w:szCs w:val="20"/>
                <w:lang w:val="en-US" w:eastAsia="en-US"/>
              </w:rPr>
            </w:pPr>
            <w:ins w:id="93" w:author="Jason Gardner" w:date="2023-01-27T15:04:00Z">
              <w:r w:rsidRPr="005D67C8">
                <w:rPr>
                  <w:rFonts w:ascii="Arial" w:eastAsia="Times New Roman" w:hAnsi="Arial" w:cs="Arial"/>
                  <w:sz w:val="20"/>
                  <w:szCs w:val="20"/>
                  <w:lang w:val="en-US" w:eastAsia="en-US"/>
                </w:rPr>
                <w:t>USA</w:t>
              </w:r>
            </w:ins>
          </w:p>
        </w:tc>
      </w:tr>
      <w:tr w:rsidR="005D67C8" w:rsidRPr="005D67C8" w14:paraId="09256F8F" w14:textId="77777777" w:rsidTr="005D67C8">
        <w:trPr>
          <w:trHeight w:val="315"/>
          <w:ins w:id="94" w:author="Jason Gardner" w:date="2023-01-27T15:04: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184FF" w14:textId="77777777" w:rsidR="005D67C8" w:rsidRPr="005D67C8" w:rsidRDefault="005D67C8" w:rsidP="005D67C8">
            <w:pPr>
              <w:spacing w:after="0" w:line="240" w:lineRule="auto"/>
              <w:rPr>
                <w:ins w:id="95" w:author="Jason Gardner" w:date="2023-01-27T15:04:00Z"/>
                <w:rFonts w:ascii="Arial" w:eastAsia="Times New Roman" w:hAnsi="Arial" w:cs="Arial"/>
                <w:sz w:val="20"/>
                <w:szCs w:val="20"/>
                <w:lang w:val="en-US" w:eastAsia="en-US"/>
              </w:rPr>
            </w:pPr>
            <w:ins w:id="96" w:author="Jason Gardner" w:date="2023-01-27T15:04:00Z">
              <w:r w:rsidRPr="005D67C8">
                <w:rPr>
                  <w:rFonts w:ascii="Arial" w:eastAsia="Times New Roman" w:hAnsi="Arial" w:cs="Arial"/>
                  <w:sz w:val="20"/>
                  <w:szCs w:val="20"/>
                  <w:lang w:val="en-US" w:eastAsia="en-US"/>
                </w:rPr>
                <w:t>AWS</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7E875" w14:textId="77777777" w:rsidR="005D67C8" w:rsidRPr="005D67C8" w:rsidRDefault="005D67C8" w:rsidP="005D67C8">
            <w:pPr>
              <w:spacing w:after="0" w:line="240" w:lineRule="auto"/>
              <w:rPr>
                <w:ins w:id="97" w:author="Jason Gardner" w:date="2023-01-27T15:04:00Z"/>
                <w:rFonts w:ascii="Arial" w:eastAsia="Times New Roman" w:hAnsi="Arial" w:cs="Arial"/>
                <w:sz w:val="20"/>
                <w:szCs w:val="20"/>
                <w:lang w:val="en-US" w:eastAsia="en-US"/>
              </w:rPr>
            </w:pPr>
            <w:ins w:id="98" w:author="Jason Gardner" w:date="2023-01-27T15:04:00Z">
              <w:r w:rsidRPr="005D67C8">
                <w:rPr>
                  <w:rFonts w:ascii="Arial" w:eastAsia="Times New Roman" w:hAnsi="Arial" w:cs="Arial"/>
                  <w:sz w:val="20"/>
                  <w:szCs w:val="20"/>
                  <w:lang w:val="en-US" w:eastAsia="en-US"/>
                </w:rPr>
                <w:t>Cloud data processing</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D7E5D" w14:textId="77777777" w:rsidR="005D67C8" w:rsidRPr="005D67C8" w:rsidRDefault="005D67C8" w:rsidP="005D67C8">
            <w:pPr>
              <w:spacing w:after="0" w:line="240" w:lineRule="auto"/>
              <w:rPr>
                <w:ins w:id="99" w:author="Jason Gardner" w:date="2023-01-27T15:04:00Z"/>
                <w:rFonts w:ascii="Arial" w:eastAsia="Times New Roman" w:hAnsi="Arial" w:cs="Arial"/>
                <w:sz w:val="20"/>
                <w:szCs w:val="20"/>
                <w:lang w:val="en-US" w:eastAsia="en-US"/>
              </w:rPr>
            </w:pPr>
            <w:ins w:id="100" w:author="Jason Gardner" w:date="2023-01-27T15:04:00Z">
              <w:r w:rsidRPr="005D67C8">
                <w:rPr>
                  <w:rFonts w:ascii="Arial" w:eastAsia="Times New Roman" w:hAnsi="Arial" w:cs="Arial"/>
                  <w:sz w:val="20"/>
                  <w:szCs w:val="20"/>
                  <w:lang w:val="en-US" w:eastAsia="en-US"/>
                </w:rPr>
                <w:t>USA</w:t>
              </w:r>
            </w:ins>
          </w:p>
        </w:tc>
      </w:tr>
      <w:tr w:rsidR="005D67C8" w:rsidRPr="005D67C8" w14:paraId="63E2BE43" w14:textId="77777777" w:rsidTr="005D67C8">
        <w:trPr>
          <w:trHeight w:val="315"/>
          <w:ins w:id="101" w:author="Jason Gardner" w:date="2023-01-27T15:04: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57625" w14:textId="77777777" w:rsidR="005D67C8" w:rsidRPr="005D67C8" w:rsidRDefault="005D67C8" w:rsidP="005D67C8">
            <w:pPr>
              <w:spacing w:after="0" w:line="240" w:lineRule="auto"/>
              <w:rPr>
                <w:ins w:id="102" w:author="Jason Gardner" w:date="2023-01-27T15:04:00Z"/>
                <w:rFonts w:ascii="Arial" w:eastAsia="Times New Roman" w:hAnsi="Arial" w:cs="Arial"/>
                <w:sz w:val="20"/>
                <w:szCs w:val="20"/>
                <w:lang w:val="en-US" w:eastAsia="en-US"/>
              </w:rPr>
            </w:pPr>
            <w:proofErr w:type="spellStart"/>
            <w:ins w:id="103" w:author="Jason Gardner" w:date="2023-01-27T15:04:00Z">
              <w:r w:rsidRPr="005D67C8">
                <w:rPr>
                  <w:rFonts w:ascii="Arial" w:eastAsia="Times New Roman" w:hAnsi="Arial" w:cs="Arial"/>
                  <w:sz w:val="20"/>
                  <w:szCs w:val="20"/>
                  <w:lang w:val="en-US" w:eastAsia="en-US"/>
                </w:rPr>
                <w:t>FiveTran</w:t>
              </w:r>
              <w:proofErr w:type="spellEnd"/>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02684C" w14:textId="77777777" w:rsidR="005D67C8" w:rsidRPr="005D67C8" w:rsidRDefault="005D67C8" w:rsidP="005D67C8">
            <w:pPr>
              <w:spacing w:after="0" w:line="240" w:lineRule="auto"/>
              <w:rPr>
                <w:ins w:id="104" w:author="Jason Gardner" w:date="2023-01-27T15:04:00Z"/>
                <w:rFonts w:ascii="Arial" w:eastAsia="Times New Roman" w:hAnsi="Arial" w:cs="Arial"/>
                <w:sz w:val="20"/>
                <w:szCs w:val="20"/>
                <w:lang w:val="en-US" w:eastAsia="en-US"/>
              </w:rPr>
            </w:pPr>
            <w:ins w:id="105" w:author="Jason Gardner" w:date="2023-01-27T15:04:00Z">
              <w:r w:rsidRPr="005D67C8">
                <w:rPr>
                  <w:rFonts w:ascii="Arial" w:eastAsia="Times New Roman" w:hAnsi="Arial" w:cs="Arial"/>
                  <w:sz w:val="20"/>
                  <w:szCs w:val="20"/>
                  <w:lang w:val="en-US" w:eastAsia="en-US"/>
                </w:rPr>
                <w:t>SaaS data integration service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7F304" w14:textId="77777777" w:rsidR="005D67C8" w:rsidRPr="005D67C8" w:rsidRDefault="005D67C8" w:rsidP="005D67C8">
            <w:pPr>
              <w:spacing w:after="0" w:line="240" w:lineRule="auto"/>
              <w:rPr>
                <w:ins w:id="106" w:author="Jason Gardner" w:date="2023-01-27T15:04:00Z"/>
                <w:rFonts w:ascii="Arial" w:eastAsia="Times New Roman" w:hAnsi="Arial" w:cs="Arial"/>
                <w:sz w:val="20"/>
                <w:szCs w:val="20"/>
                <w:lang w:val="en-US" w:eastAsia="en-US"/>
              </w:rPr>
            </w:pPr>
            <w:ins w:id="107" w:author="Jason Gardner" w:date="2023-01-27T15:04:00Z">
              <w:r w:rsidRPr="005D67C8">
                <w:rPr>
                  <w:rFonts w:ascii="Arial" w:eastAsia="Times New Roman" w:hAnsi="Arial" w:cs="Arial"/>
                  <w:sz w:val="20"/>
                  <w:szCs w:val="20"/>
                  <w:lang w:val="en-US" w:eastAsia="en-US"/>
                </w:rPr>
                <w:t>USA</w:t>
              </w:r>
            </w:ins>
          </w:p>
        </w:tc>
      </w:tr>
      <w:tr w:rsidR="005D67C8" w:rsidRPr="005D67C8" w14:paraId="3B8F2990" w14:textId="77777777" w:rsidTr="005D67C8">
        <w:trPr>
          <w:trHeight w:val="315"/>
          <w:ins w:id="108" w:author="Jason Gardner" w:date="2023-01-27T15:04: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9FA11" w14:textId="77777777" w:rsidR="005D67C8" w:rsidRPr="005D67C8" w:rsidRDefault="005D67C8" w:rsidP="005D67C8">
            <w:pPr>
              <w:spacing w:after="0" w:line="240" w:lineRule="auto"/>
              <w:rPr>
                <w:ins w:id="109" w:author="Jason Gardner" w:date="2023-01-27T15:04:00Z"/>
                <w:rFonts w:ascii="Arial" w:eastAsia="Times New Roman" w:hAnsi="Arial" w:cs="Arial"/>
                <w:sz w:val="20"/>
                <w:szCs w:val="20"/>
                <w:lang w:val="en-US" w:eastAsia="en-US"/>
              </w:rPr>
            </w:pPr>
            <w:ins w:id="110" w:author="Jason Gardner" w:date="2023-01-27T15:04:00Z">
              <w:r w:rsidRPr="005D67C8">
                <w:rPr>
                  <w:rFonts w:ascii="Arial" w:eastAsia="Times New Roman" w:hAnsi="Arial" w:cs="Arial"/>
                  <w:sz w:val="20"/>
                  <w:szCs w:val="20"/>
                  <w:lang w:val="en-US" w:eastAsia="en-US"/>
                </w:rPr>
                <w:t>FIS/Global/Vantiv</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B1CF7" w14:textId="77777777" w:rsidR="005D67C8" w:rsidRPr="005D67C8" w:rsidRDefault="005D67C8" w:rsidP="005D67C8">
            <w:pPr>
              <w:spacing w:after="0" w:line="240" w:lineRule="auto"/>
              <w:rPr>
                <w:ins w:id="111" w:author="Jason Gardner" w:date="2023-01-27T15:04:00Z"/>
                <w:rFonts w:ascii="Arial" w:eastAsia="Times New Roman" w:hAnsi="Arial" w:cs="Arial"/>
                <w:sz w:val="20"/>
                <w:szCs w:val="20"/>
                <w:lang w:val="en-US" w:eastAsia="en-US"/>
              </w:rPr>
            </w:pPr>
            <w:ins w:id="112" w:author="Jason Gardner" w:date="2023-01-27T15:04:00Z">
              <w:r w:rsidRPr="005D67C8">
                <w:rPr>
                  <w:rFonts w:ascii="Arial" w:eastAsia="Times New Roman" w:hAnsi="Arial" w:cs="Arial"/>
                  <w:sz w:val="20"/>
                  <w:szCs w:val="20"/>
                  <w:lang w:val="en-US" w:eastAsia="en-US"/>
                </w:rPr>
                <w:t>Account updater service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311D0" w14:textId="77777777" w:rsidR="005D67C8" w:rsidRPr="005D67C8" w:rsidRDefault="005D67C8" w:rsidP="005D67C8">
            <w:pPr>
              <w:spacing w:after="0" w:line="240" w:lineRule="auto"/>
              <w:rPr>
                <w:ins w:id="113" w:author="Jason Gardner" w:date="2023-01-27T15:04:00Z"/>
                <w:rFonts w:ascii="Arial" w:eastAsia="Times New Roman" w:hAnsi="Arial" w:cs="Arial"/>
                <w:sz w:val="20"/>
                <w:szCs w:val="20"/>
                <w:lang w:val="en-US" w:eastAsia="en-US"/>
              </w:rPr>
            </w:pPr>
            <w:ins w:id="114" w:author="Jason Gardner" w:date="2023-01-27T15:04:00Z">
              <w:r w:rsidRPr="005D67C8">
                <w:rPr>
                  <w:rFonts w:ascii="Arial" w:eastAsia="Times New Roman" w:hAnsi="Arial" w:cs="Arial"/>
                  <w:sz w:val="20"/>
                  <w:szCs w:val="20"/>
                  <w:lang w:val="en-US" w:eastAsia="en-US"/>
                </w:rPr>
                <w:t>UK</w:t>
              </w:r>
            </w:ins>
          </w:p>
        </w:tc>
      </w:tr>
      <w:tr w:rsidR="005D67C8" w:rsidRPr="005D67C8" w14:paraId="77C3801D" w14:textId="77777777" w:rsidTr="005D67C8">
        <w:trPr>
          <w:trHeight w:val="315"/>
          <w:ins w:id="115" w:author="Jason Gardner" w:date="2023-01-27T15:04: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A3A59" w14:textId="77777777" w:rsidR="005D67C8" w:rsidRPr="005D67C8" w:rsidRDefault="005D67C8" w:rsidP="005D67C8">
            <w:pPr>
              <w:spacing w:after="0" w:line="240" w:lineRule="auto"/>
              <w:rPr>
                <w:ins w:id="116" w:author="Jason Gardner" w:date="2023-01-27T15:04:00Z"/>
                <w:rFonts w:ascii="Arial" w:eastAsia="Times New Roman" w:hAnsi="Arial" w:cs="Arial"/>
                <w:sz w:val="20"/>
                <w:szCs w:val="20"/>
                <w:lang w:val="en-US" w:eastAsia="en-US"/>
              </w:rPr>
            </w:pPr>
            <w:ins w:id="117" w:author="Jason Gardner" w:date="2023-01-27T15:04:00Z">
              <w:r w:rsidRPr="005D67C8">
                <w:rPr>
                  <w:rFonts w:ascii="Arial" w:eastAsia="Times New Roman" w:hAnsi="Arial" w:cs="Arial"/>
                  <w:sz w:val="20"/>
                  <w:szCs w:val="20"/>
                  <w:lang w:val="en-US" w:eastAsia="en-US"/>
                </w:rPr>
                <w:t>Looker</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D5BA6" w14:textId="77777777" w:rsidR="005D67C8" w:rsidRPr="005D67C8" w:rsidRDefault="005D67C8" w:rsidP="005D67C8">
            <w:pPr>
              <w:spacing w:after="0" w:line="240" w:lineRule="auto"/>
              <w:rPr>
                <w:ins w:id="118" w:author="Jason Gardner" w:date="2023-01-27T15:04:00Z"/>
                <w:rFonts w:ascii="Arial" w:eastAsia="Times New Roman" w:hAnsi="Arial" w:cs="Arial"/>
                <w:sz w:val="20"/>
                <w:szCs w:val="20"/>
                <w:lang w:val="en-US" w:eastAsia="en-US"/>
              </w:rPr>
            </w:pPr>
            <w:ins w:id="119" w:author="Jason Gardner" w:date="2023-01-27T15:04:00Z">
              <w:r w:rsidRPr="005D67C8">
                <w:rPr>
                  <w:rFonts w:ascii="Arial" w:eastAsia="Times New Roman" w:hAnsi="Arial" w:cs="Arial"/>
                  <w:sz w:val="20"/>
                  <w:szCs w:val="20"/>
                  <w:lang w:val="en-US" w:eastAsia="en-US"/>
                </w:rPr>
                <w:t>Business intelligence and visualization for analytics</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1B7C3" w14:textId="77777777" w:rsidR="005D67C8" w:rsidRPr="005D67C8" w:rsidRDefault="005D67C8" w:rsidP="005D67C8">
            <w:pPr>
              <w:spacing w:after="0" w:line="240" w:lineRule="auto"/>
              <w:rPr>
                <w:ins w:id="120" w:author="Jason Gardner" w:date="2023-01-27T15:04:00Z"/>
                <w:rFonts w:ascii="Arial" w:eastAsia="Times New Roman" w:hAnsi="Arial" w:cs="Arial"/>
                <w:sz w:val="20"/>
                <w:szCs w:val="20"/>
                <w:lang w:val="en-US" w:eastAsia="en-US"/>
              </w:rPr>
            </w:pPr>
            <w:ins w:id="121" w:author="Jason Gardner" w:date="2023-01-27T15:04:00Z">
              <w:r w:rsidRPr="005D67C8">
                <w:rPr>
                  <w:rFonts w:ascii="Arial" w:eastAsia="Times New Roman" w:hAnsi="Arial" w:cs="Arial"/>
                  <w:sz w:val="20"/>
                  <w:szCs w:val="20"/>
                  <w:lang w:val="en-US" w:eastAsia="en-US"/>
                </w:rPr>
                <w:t>USA</w:t>
              </w:r>
            </w:ins>
          </w:p>
        </w:tc>
      </w:tr>
      <w:tr w:rsidR="005D67C8" w:rsidRPr="005D67C8" w14:paraId="304A1FDB" w14:textId="77777777" w:rsidTr="005D67C8">
        <w:trPr>
          <w:trHeight w:val="315"/>
          <w:ins w:id="122" w:author="Jason Gardner" w:date="2023-01-27T15:04: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6D54B" w14:textId="77777777" w:rsidR="005D67C8" w:rsidRPr="005D67C8" w:rsidRDefault="005D67C8" w:rsidP="005D67C8">
            <w:pPr>
              <w:spacing w:after="0" w:line="240" w:lineRule="auto"/>
              <w:rPr>
                <w:ins w:id="123" w:author="Jason Gardner" w:date="2023-01-27T15:04:00Z"/>
                <w:rFonts w:ascii="Arial" w:eastAsia="Times New Roman" w:hAnsi="Arial" w:cs="Arial"/>
                <w:sz w:val="20"/>
                <w:szCs w:val="20"/>
                <w:lang w:val="en-US" w:eastAsia="en-US"/>
              </w:rPr>
            </w:pPr>
            <w:ins w:id="124" w:author="Jason Gardner" w:date="2023-01-27T15:04:00Z">
              <w:r w:rsidRPr="005D67C8">
                <w:rPr>
                  <w:rFonts w:ascii="Arial" w:eastAsia="Times New Roman" w:hAnsi="Arial" w:cs="Arial"/>
                  <w:sz w:val="20"/>
                  <w:szCs w:val="20"/>
                  <w:lang w:val="en-US" w:eastAsia="en-US"/>
                </w:rPr>
                <w:t>Slack</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1625B" w14:textId="77777777" w:rsidR="005D67C8" w:rsidRPr="005D67C8" w:rsidRDefault="005D67C8" w:rsidP="005D67C8">
            <w:pPr>
              <w:spacing w:after="0" w:line="240" w:lineRule="auto"/>
              <w:rPr>
                <w:ins w:id="125" w:author="Jason Gardner" w:date="2023-01-27T15:04:00Z"/>
                <w:rFonts w:ascii="Arial" w:eastAsia="Times New Roman" w:hAnsi="Arial" w:cs="Arial"/>
                <w:sz w:val="20"/>
                <w:szCs w:val="20"/>
                <w:lang w:val="en-US" w:eastAsia="en-US"/>
              </w:rPr>
            </w:pPr>
            <w:ins w:id="126" w:author="Jason Gardner" w:date="2023-01-27T15:04:00Z">
              <w:r w:rsidRPr="005D67C8">
                <w:rPr>
                  <w:rFonts w:ascii="Arial" w:eastAsia="Times New Roman" w:hAnsi="Arial" w:cs="Arial"/>
                  <w:sz w:val="20"/>
                  <w:szCs w:val="20"/>
                  <w:lang w:val="en-US" w:eastAsia="en-US"/>
                </w:rPr>
                <w:t>Private customer communication</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71B2C" w14:textId="77777777" w:rsidR="005D67C8" w:rsidRPr="005D67C8" w:rsidRDefault="005D67C8" w:rsidP="005D67C8">
            <w:pPr>
              <w:spacing w:after="0" w:line="240" w:lineRule="auto"/>
              <w:rPr>
                <w:ins w:id="127" w:author="Jason Gardner" w:date="2023-01-27T15:04:00Z"/>
                <w:rFonts w:ascii="Arial" w:eastAsia="Times New Roman" w:hAnsi="Arial" w:cs="Arial"/>
                <w:sz w:val="20"/>
                <w:szCs w:val="20"/>
                <w:lang w:val="en-US" w:eastAsia="en-US"/>
              </w:rPr>
            </w:pPr>
            <w:ins w:id="128" w:author="Jason Gardner" w:date="2023-01-27T15:04:00Z">
              <w:r w:rsidRPr="005D67C8">
                <w:rPr>
                  <w:rFonts w:ascii="Arial" w:eastAsia="Times New Roman" w:hAnsi="Arial" w:cs="Arial"/>
                  <w:sz w:val="20"/>
                  <w:szCs w:val="20"/>
                  <w:lang w:val="en-US" w:eastAsia="en-US"/>
                </w:rPr>
                <w:t>USA</w:t>
              </w:r>
            </w:ins>
          </w:p>
        </w:tc>
      </w:tr>
      <w:tr w:rsidR="005D67C8" w:rsidRPr="005D67C8" w14:paraId="5475F59A" w14:textId="77777777" w:rsidTr="005D67C8">
        <w:trPr>
          <w:trHeight w:val="315"/>
          <w:ins w:id="129" w:author="Jason Gardner" w:date="2023-01-27T15:04: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4E93B" w14:textId="77777777" w:rsidR="005D67C8" w:rsidRPr="005D67C8" w:rsidRDefault="005D67C8" w:rsidP="005D67C8">
            <w:pPr>
              <w:spacing w:after="0" w:line="240" w:lineRule="auto"/>
              <w:rPr>
                <w:ins w:id="130" w:author="Jason Gardner" w:date="2023-01-27T15:04:00Z"/>
                <w:rFonts w:ascii="Arial" w:eastAsia="Times New Roman" w:hAnsi="Arial" w:cs="Arial"/>
                <w:sz w:val="20"/>
                <w:szCs w:val="20"/>
                <w:lang w:val="en-US" w:eastAsia="en-US"/>
              </w:rPr>
            </w:pPr>
            <w:ins w:id="131" w:author="Jason Gardner" w:date="2023-01-27T15:04:00Z">
              <w:r w:rsidRPr="005D67C8">
                <w:rPr>
                  <w:rFonts w:ascii="Arial" w:eastAsia="Times New Roman" w:hAnsi="Arial" w:cs="Arial"/>
                  <w:sz w:val="20"/>
                  <w:szCs w:val="20"/>
                  <w:lang w:val="en-US" w:eastAsia="en-US"/>
                </w:rPr>
                <w:t>Snowflake</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6439A7" w14:textId="77777777" w:rsidR="005D67C8" w:rsidRPr="005D67C8" w:rsidRDefault="005D67C8" w:rsidP="005D67C8">
            <w:pPr>
              <w:spacing w:after="0" w:line="240" w:lineRule="auto"/>
              <w:rPr>
                <w:ins w:id="132" w:author="Jason Gardner" w:date="2023-01-27T15:04:00Z"/>
                <w:rFonts w:ascii="Arial" w:eastAsia="Times New Roman" w:hAnsi="Arial" w:cs="Arial"/>
                <w:sz w:val="20"/>
                <w:szCs w:val="20"/>
                <w:lang w:val="en-US" w:eastAsia="en-US"/>
              </w:rPr>
            </w:pPr>
            <w:ins w:id="133" w:author="Jason Gardner" w:date="2023-01-27T15:04:00Z">
              <w:r w:rsidRPr="005D67C8">
                <w:rPr>
                  <w:rFonts w:ascii="Arial" w:eastAsia="Times New Roman" w:hAnsi="Arial" w:cs="Arial"/>
                  <w:sz w:val="20"/>
                  <w:szCs w:val="20"/>
                  <w:lang w:val="en-US" w:eastAsia="en-US"/>
                </w:rPr>
                <w:t>Data warehousing</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047E80" w14:textId="77777777" w:rsidR="005D67C8" w:rsidRPr="005D67C8" w:rsidRDefault="005D67C8" w:rsidP="005D67C8">
            <w:pPr>
              <w:spacing w:after="0" w:line="240" w:lineRule="auto"/>
              <w:rPr>
                <w:ins w:id="134" w:author="Jason Gardner" w:date="2023-01-27T15:04:00Z"/>
                <w:rFonts w:ascii="Arial" w:eastAsia="Times New Roman" w:hAnsi="Arial" w:cs="Arial"/>
                <w:sz w:val="20"/>
                <w:szCs w:val="20"/>
                <w:lang w:val="en-US" w:eastAsia="en-US"/>
              </w:rPr>
            </w:pPr>
            <w:ins w:id="135" w:author="Jason Gardner" w:date="2023-01-27T15:04:00Z">
              <w:r w:rsidRPr="005D67C8">
                <w:rPr>
                  <w:rFonts w:ascii="Arial" w:eastAsia="Times New Roman" w:hAnsi="Arial" w:cs="Arial"/>
                  <w:sz w:val="20"/>
                  <w:szCs w:val="20"/>
                  <w:lang w:val="en-US" w:eastAsia="en-US"/>
                </w:rPr>
                <w:t>USA</w:t>
              </w:r>
            </w:ins>
          </w:p>
        </w:tc>
      </w:tr>
      <w:tr w:rsidR="005D67C8" w:rsidRPr="005D67C8" w14:paraId="2D6BEA5C" w14:textId="77777777" w:rsidTr="005D67C8">
        <w:trPr>
          <w:trHeight w:val="315"/>
          <w:ins w:id="136" w:author="Jason Gardner" w:date="2023-01-27T15:04:00Z"/>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5BED96" w14:textId="77777777" w:rsidR="005D67C8" w:rsidRPr="005D67C8" w:rsidRDefault="005D67C8" w:rsidP="005D67C8">
            <w:pPr>
              <w:spacing w:after="0" w:line="240" w:lineRule="auto"/>
              <w:rPr>
                <w:ins w:id="137" w:author="Jason Gardner" w:date="2023-01-27T15:04:00Z"/>
                <w:rFonts w:ascii="Arial" w:eastAsia="Times New Roman" w:hAnsi="Arial" w:cs="Arial"/>
                <w:sz w:val="20"/>
                <w:szCs w:val="20"/>
                <w:lang w:val="en-US" w:eastAsia="en-US"/>
              </w:rPr>
            </w:pPr>
            <w:ins w:id="138" w:author="Jason Gardner" w:date="2023-01-27T15:04:00Z">
              <w:r w:rsidRPr="005D67C8">
                <w:rPr>
                  <w:rFonts w:ascii="Arial" w:eastAsia="Times New Roman" w:hAnsi="Arial" w:cs="Arial"/>
                  <w:sz w:val="20"/>
                  <w:szCs w:val="20"/>
                  <w:lang w:val="en-US" w:eastAsia="en-US"/>
                </w:rPr>
                <w:t>Zendesk</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B668C2" w14:textId="77777777" w:rsidR="005D67C8" w:rsidRPr="005D67C8" w:rsidRDefault="005D67C8" w:rsidP="005D67C8">
            <w:pPr>
              <w:spacing w:after="0" w:line="240" w:lineRule="auto"/>
              <w:rPr>
                <w:ins w:id="139" w:author="Jason Gardner" w:date="2023-01-27T15:04:00Z"/>
                <w:rFonts w:ascii="Arial" w:eastAsia="Times New Roman" w:hAnsi="Arial" w:cs="Arial"/>
                <w:sz w:val="20"/>
                <w:szCs w:val="20"/>
                <w:lang w:val="en-US" w:eastAsia="en-US"/>
              </w:rPr>
            </w:pPr>
            <w:ins w:id="140" w:author="Jason Gardner" w:date="2023-01-27T15:04:00Z">
              <w:r w:rsidRPr="005D67C8">
                <w:rPr>
                  <w:rFonts w:ascii="Arial" w:eastAsia="Times New Roman" w:hAnsi="Arial" w:cs="Arial"/>
                  <w:sz w:val="20"/>
                  <w:szCs w:val="20"/>
                  <w:lang w:val="en-US" w:eastAsia="en-US"/>
                </w:rPr>
                <w:t>Inbound customer support and help center/community</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DCF70" w14:textId="77777777" w:rsidR="005D67C8" w:rsidRPr="005D67C8" w:rsidRDefault="005D67C8" w:rsidP="005D67C8">
            <w:pPr>
              <w:spacing w:after="0" w:line="240" w:lineRule="auto"/>
              <w:rPr>
                <w:ins w:id="141" w:author="Jason Gardner" w:date="2023-01-27T15:04:00Z"/>
                <w:rFonts w:ascii="Arial" w:eastAsia="Times New Roman" w:hAnsi="Arial" w:cs="Arial"/>
                <w:sz w:val="20"/>
                <w:szCs w:val="20"/>
                <w:lang w:val="en-US" w:eastAsia="en-US"/>
              </w:rPr>
            </w:pPr>
            <w:ins w:id="142" w:author="Jason Gardner" w:date="2023-01-27T15:04:00Z">
              <w:r w:rsidRPr="005D67C8">
                <w:rPr>
                  <w:rFonts w:ascii="Arial" w:eastAsia="Times New Roman" w:hAnsi="Arial" w:cs="Arial"/>
                  <w:sz w:val="20"/>
                  <w:szCs w:val="20"/>
                  <w:lang w:val="en-US" w:eastAsia="en-US"/>
                </w:rPr>
                <w:t>USA</w:t>
              </w:r>
            </w:ins>
          </w:p>
        </w:tc>
      </w:tr>
    </w:tbl>
    <w:p w14:paraId="092013BA" w14:textId="79E8ABF3" w:rsidR="00630A22" w:rsidDel="005D67C8" w:rsidRDefault="00557035">
      <w:pPr>
        <w:shd w:val="clear" w:color="auto" w:fill="FFFFFF"/>
        <w:spacing w:before="317"/>
        <w:jc w:val="both"/>
        <w:rPr>
          <w:del w:id="143" w:author="Jason Gardner" w:date="2023-01-27T15:04:00Z"/>
          <w:rFonts w:cstheme="minorHAnsi"/>
          <w:noProof/>
          <w:sz w:val="24"/>
          <w:szCs w:val="24"/>
        </w:rPr>
      </w:pPr>
      <w:del w:id="144" w:author="Jason Gardner" w:date="2023-01-27T15:04:00Z">
        <w:r w:rsidDel="005D67C8">
          <w:rPr>
            <w:rFonts w:cstheme="minorHAnsi"/>
            <w:noProof/>
            <w:sz w:val="24"/>
            <w:szCs w:val="24"/>
          </w:rPr>
          <w:delText xml:space="preserve">1. </w:delText>
        </w:r>
        <w:r w:rsidDel="005D67C8">
          <w:rPr>
            <w:rFonts w:cstheme="minorHAnsi"/>
            <w:noProof/>
            <w:sz w:val="24"/>
            <w:szCs w:val="24"/>
            <w:highlight w:val="yellow"/>
          </w:rPr>
          <w:delText>FULL-LEGAL-NAME</w:delText>
        </w:r>
        <w:r w:rsidDel="005D67C8">
          <w:rPr>
            <w:rFonts w:cstheme="minorHAnsi"/>
            <w:noProof/>
            <w:sz w:val="24"/>
            <w:szCs w:val="24"/>
          </w:rPr>
          <w:delText xml:space="preserve">, </w:delText>
        </w:r>
        <w:r w:rsidDel="005D67C8">
          <w:rPr>
            <w:rFonts w:cstheme="minorHAnsi"/>
            <w:noProof/>
            <w:sz w:val="24"/>
            <w:szCs w:val="24"/>
            <w:highlight w:val="yellow"/>
          </w:rPr>
          <w:delText>COUNTRY</w:delText>
        </w:r>
        <w:r w:rsidDel="005D67C8">
          <w:rPr>
            <w:rFonts w:cstheme="minorHAnsi"/>
            <w:noProof/>
            <w:sz w:val="24"/>
            <w:szCs w:val="24"/>
          </w:rPr>
          <w:delText>;</w:delText>
        </w:r>
      </w:del>
    </w:p>
    <w:p w14:paraId="2EA18EF4" w14:textId="1B68BDD9" w:rsidR="00630A22" w:rsidDel="005D67C8" w:rsidRDefault="00557035">
      <w:pPr>
        <w:shd w:val="clear" w:color="auto" w:fill="FFFFFF"/>
        <w:spacing w:before="317"/>
        <w:jc w:val="both"/>
        <w:rPr>
          <w:del w:id="145" w:author="Jason Gardner" w:date="2023-01-27T15:04:00Z"/>
          <w:rFonts w:cstheme="minorHAnsi"/>
          <w:noProof/>
          <w:sz w:val="24"/>
          <w:szCs w:val="24"/>
        </w:rPr>
      </w:pPr>
      <w:del w:id="146" w:author="Jason Gardner" w:date="2023-01-27T15:04:00Z">
        <w:r w:rsidDel="005D67C8">
          <w:rPr>
            <w:rFonts w:cstheme="minorHAnsi"/>
            <w:noProof/>
            <w:sz w:val="24"/>
            <w:szCs w:val="24"/>
          </w:rPr>
          <w:delText xml:space="preserve">2. </w:delText>
        </w:r>
        <w:r w:rsidDel="005D67C8">
          <w:rPr>
            <w:rFonts w:cstheme="minorHAnsi"/>
            <w:noProof/>
            <w:sz w:val="24"/>
            <w:szCs w:val="24"/>
            <w:highlight w:val="yellow"/>
          </w:rPr>
          <w:delText>FULL-LEGAL-NAME</w:delText>
        </w:r>
        <w:r w:rsidDel="005D67C8">
          <w:rPr>
            <w:rFonts w:cstheme="minorHAnsi"/>
            <w:noProof/>
            <w:sz w:val="24"/>
            <w:szCs w:val="24"/>
          </w:rPr>
          <w:delText xml:space="preserve">, </w:delText>
        </w:r>
        <w:r w:rsidDel="005D67C8">
          <w:rPr>
            <w:rFonts w:cstheme="minorHAnsi"/>
            <w:noProof/>
            <w:sz w:val="24"/>
            <w:szCs w:val="24"/>
            <w:highlight w:val="yellow"/>
          </w:rPr>
          <w:delText>COUNTRY</w:delText>
        </w:r>
        <w:r w:rsidDel="005D67C8">
          <w:rPr>
            <w:rFonts w:cstheme="minorHAnsi"/>
            <w:noProof/>
            <w:sz w:val="24"/>
            <w:szCs w:val="24"/>
          </w:rPr>
          <w:delText>;</w:delText>
        </w:r>
      </w:del>
    </w:p>
    <w:p w14:paraId="06F5EBF4" w14:textId="05B54931" w:rsidR="00630A22" w:rsidDel="005D67C8" w:rsidRDefault="00557035">
      <w:pPr>
        <w:shd w:val="clear" w:color="auto" w:fill="FFFFFF"/>
        <w:spacing w:before="317"/>
        <w:jc w:val="both"/>
        <w:rPr>
          <w:del w:id="147" w:author="Jason Gardner" w:date="2023-01-27T15:04:00Z"/>
          <w:rFonts w:cstheme="minorHAnsi"/>
          <w:noProof/>
          <w:sz w:val="24"/>
          <w:szCs w:val="24"/>
        </w:rPr>
      </w:pPr>
      <w:del w:id="148" w:author="Jason Gardner" w:date="2023-01-27T15:04:00Z">
        <w:r w:rsidDel="005D67C8">
          <w:rPr>
            <w:rFonts w:cstheme="minorHAnsi"/>
            <w:noProof/>
            <w:sz w:val="24"/>
            <w:szCs w:val="24"/>
          </w:rPr>
          <w:delText xml:space="preserve">3. </w:delText>
        </w:r>
        <w:r w:rsidDel="005D67C8">
          <w:rPr>
            <w:rFonts w:cstheme="minorHAnsi"/>
            <w:noProof/>
            <w:sz w:val="24"/>
            <w:szCs w:val="24"/>
            <w:highlight w:val="yellow"/>
          </w:rPr>
          <w:delText>FULL-LEGAL-NAME</w:delText>
        </w:r>
        <w:r w:rsidDel="005D67C8">
          <w:rPr>
            <w:rFonts w:cstheme="minorHAnsi"/>
            <w:noProof/>
            <w:sz w:val="24"/>
            <w:szCs w:val="24"/>
          </w:rPr>
          <w:delText xml:space="preserve">, </w:delText>
        </w:r>
        <w:r w:rsidDel="005D67C8">
          <w:rPr>
            <w:rFonts w:cstheme="minorHAnsi"/>
            <w:noProof/>
            <w:sz w:val="24"/>
            <w:szCs w:val="24"/>
            <w:highlight w:val="yellow"/>
          </w:rPr>
          <w:delText>COUNTRY</w:delText>
        </w:r>
        <w:r w:rsidDel="005D67C8">
          <w:rPr>
            <w:rFonts w:cstheme="minorHAnsi"/>
            <w:noProof/>
            <w:sz w:val="24"/>
            <w:szCs w:val="24"/>
          </w:rPr>
          <w:delText>.</w:delText>
        </w:r>
      </w:del>
    </w:p>
    <w:p w14:paraId="2369A3CB" w14:textId="77777777" w:rsidR="00630A22" w:rsidRDefault="00630A22">
      <w:pPr>
        <w:spacing w:after="0" w:line="240" w:lineRule="auto"/>
        <w:jc w:val="both"/>
        <w:rPr>
          <w:rFonts w:asciiTheme="majorHAnsi" w:eastAsiaTheme="majorEastAsia" w:hAnsiTheme="majorHAnsi" w:cstheme="majorBidi"/>
          <w:color w:val="5A9033" w:themeColor="text2" w:themeShade="BF"/>
          <w:spacing w:val="5"/>
          <w:kern w:val="28"/>
          <w:sz w:val="24"/>
          <w:szCs w:val="24"/>
          <w:lang w:val="en-US" w:eastAsia="en-US"/>
        </w:rPr>
      </w:pPr>
    </w:p>
    <w:p w14:paraId="26BD6669" w14:textId="77777777" w:rsidR="00630A22" w:rsidRDefault="00630A22">
      <w:pPr>
        <w:spacing w:after="0" w:line="240" w:lineRule="auto"/>
        <w:rPr>
          <w:sz w:val="24"/>
          <w:szCs w:val="24"/>
        </w:rPr>
        <w:sectPr w:rsidR="00630A22">
          <w:headerReference w:type="even" r:id="rId20"/>
          <w:headerReference w:type="default" r:id="rId21"/>
          <w:footerReference w:type="default" r:id="rId22"/>
          <w:headerReference w:type="first" r:id="rId23"/>
          <w:endnotePr>
            <w:numFmt w:val="decimal"/>
          </w:endnotePr>
          <w:type w:val="continuous"/>
          <w:pgSz w:w="11909" w:h="16834" w:code="9"/>
          <w:pgMar w:top="1440" w:right="1440" w:bottom="1800" w:left="1440" w:header="720" w:footer="720" w:gutter="0"/>
          <w:pgNumType w:start="1"/>
          <w:cols w:space="720"/>
          <w:noEndnote/>
          <w:docGrid w:linePitch="299"/>
        </w:sectPr>
      </w:pPr>
    </w:p>
    <w:p w14:paraId="4B0E7E72" w14:textId="77777777" w:rsidR="00630A22" w:rsidRDefault="00557035">
      <w:pPr>
        <w:pStyle w:val="Title"/>
        <w:jc w:val="center"/>
      </w:pPr>
      <w:r>
        <w:rPr>
          <w:sz w:val="24"/>
          <w:szCs w:val="24"/>
        </w:rPr>
        <w:br w:type="page"/>
      </w:r>
      <w:commentRangeStart w:id="149"/>
      <w:r>
        <w:lastRenderedPageBreak/>
        <w:t>Exhibit C</w:t>
      </w:r>
      <w:commentRangeEnd w:id="149"/>
      <w:r w:rsidR="001D48E6">
        <w:rPr>
          <w:rStyle w:val="CommentReference"/>
          <w:rFonts w:asciiTheme="minorHAnsi" w:eastAsiaTheme="minorHAnsi" w:hAnsiTheme="minorHAnsi" w:cstheme="minorBidi"/>
          <w:color w:val="auto"/>
          <w:spacing w:val="0"/>
          <w:kern w:val="0"/>
          <w:lang w:val="x-none" w:eastAsia="en-GB"/>
        </w:rPr>
        <w:commentReference w:id="149"/>
      </w:r>
    </w:p>
    <w:p w14:paraId="0615AD04" w14:textId="77777777" w:rsidR="00630A22" w:rsidRDefault="00557035">
      <w:pPr>
        <w:jc w:val="center"/>
        <w:rPr>
          <w:rFonts w:cstheme="minorHAnsi"/>
          <w:b/>
          <w:bCs/>
          <w:noProof/>
          <w:sz w:val="24"/>
          <w:szCs w:val="24"/>
        </w:rPr>
      </w:pPr>
      <w:r>
        <w:rPr>
          <w:rFonts w:cstheme="minorHAnsi"/>
          <w:b/>
          <w:bCs/>
          <w:noProof/>
          <w:sz w:val="24"/>
          <w:szCs w:val="24"/>
        </w:rPr>
        <w:t>Jurisdiction Specific Terms</w:t>
      </w:r>
    </w:p>
    <w:p w14:paraId="089B1E84" w14:textId="77777777" w:rsidR="00630A22" w:rsidRDefault="00557035">
      <w:pPr>
        <w:pStyle w:val="ListParagraph"/>
        <w:numPr>
          <w:ilvl w:val="0"/>
          <w:numId w:val="37"/>
        </w:numPr>
        <w:jc w:val="both"/>
        <w:rPr>
          <w:rFonts w:cstheme="minorHAnsi"/>
          <w:b/>
          <w:bCs/>
          <w:noProof/>
          <w:sz w:val="24"/>
          <w:szCs w:val="24"/>
        </w:rPr>
      </w:pPr>
      <w:r>
        <w:rPr>
          <w:rFonts w:cstheme="minorHAnsi"/>
          <w:b/>
          <w:bCs/>
          <w:noProof/>
          <w:sz w:val="24"/>
          <w:szCs w:val="24"/>
        </w:rPr>
        <w:t>Transfers of EU Personal Data</w:t>
      </w:r>
    </w:p>
    <w:p w14:paraId="41EE59F0" w14:textId="77777777" w:rsidR="00630A22" w:rsidRDefault="00630A22">
      <w:pPr>
        <w:pStyle w:val="ListParagraph"/>
        <w:ind w:left="360"/>
        <w:jc w:val="both"/>
        <w:rPr>
          <w:rFonts w:cstheme="minorHAnsi"/>
          <w:b/>
          <w:bCs/>
          <w:noProof/>
          <w:sz w:val="24"/>
          <w:szCs w:val="24"/>
        </w:rPr>
      </w:pPr>
    </w:p>
    <w:p w14:paraId="6FFD1790" w14:textId="77777777" w:rsidR="00630A22" w:rsidRDefault="00557035">
      <w:pPr>
        <w:pStyle w:val="ListParagraph"/>
        <w:numPr>
          <w:ilvl w:val="1"/>
          <w:numId w:val="37"/>
        </w:numPr>
        <w:spacing w:before="120" w:after="240" w:line="240" w:lineRule="auto"/>
        <w:contextualSpacing w:val="0"/>
        <w:jc w:val="both"/>
        <w:rPr>
          <w:sz w:val="24"/>
          <w:szCs w:val="24"/>
        </w:rPr>
      </w:pPr>
      <w:r>
        <w:rPr>
          <w:sz w:val="24"/>
          <w:szCs w:val="24"/>
        </w:rPr>
        <w:t>“</w:t>
      </w:r>
      <w:r>
        <w:rPr>
          <w:b/>
          <w:sz w:val="24"/>
          <w:szCs w:val="24"/>
        </w:rPr>
        <w:t>Restricted Transfer of EU Personal Data</w:t>
      </w:r>
      <w:r>
        <w:rPr>
          <w:sz w:val="24"/>
          <w:szCs w:val="24"/>
        </w:rPr>
        <w:t xml:space="preserve">” (as used in this Section) means any transfer of Personal Data (including data storage on foreign servers) that would be prohibited by the GDPR in the absence of the execution of the Standard Contractual Clauses (as defined below) or another lawful data transfer </w:t>
      </w:r>
      <w:proofErr w:type="gramStart"/>
      <w:r>
        <w:rPr>
          <w:sz w:val="24"/>
          <w:szCs w:val="24"/>
        </w:rPr>
        <w:t>mechanism;</w:t>
      </w:r>
      <w:proofErr w:type="gramEnd"/>
    </w:p>
    <w:p w14:paraId="5B7DE52C" w14:textId="77777777" w:rsidR="00630A22" w:rsidRDefault="00557035">
      <w:pPr>
        <w:pStyle w:val="ListParagraph"/>
        <w:numPr>
          <w:ilvl w:val="1"/>
          <w:numId w:val="37"/>
        </w:numPr>
        <w:spacing w:before="120" w:after="240" w:line="240" w:lineRule="auto"/>
        <w:contextualSpacing w:val="0"/>
        <w:jc w:val="both"/>
        <w:rPr>
          <w:sz w:val="24"/>
          <w:szCs w:val="24"/>
        </w:rPr>
      </w:pPr>
      <w:r>
        <w:rPr>
          <w:sz w:val="24"/>
          <w:szCs w:val="24"/>
        </w:rPr>
        <w:t>“</w:t>
      </w:r>
      <w:r>
        <w:rPr>
          <w:b/>
          <w:sz w:val="24"/>
          <w:szCs w:val="24"/>
        </w:rPr>
        <w:t>Standard Contractual Clauses</w:t>
      </w:r>
      <w:r>
        <w:rPr>
          <w:sz w:val="24"/>
          <w:szCs w:val="24"/>
        </w:rPr>
        <w:t xml:space="preserve">” (as used in this Section) means the contractual clauses adopted by Decision of the European Commission (Commission Decision </w:t>
      </w:r>
      <w:proofErr w:type="gramStart"/>
      <w:r>
        <w:rPr>
          <w:sz w:val="24"/>
          <w:szCs w:val="24"/>
        </w:rPr>
        <w:t>C(</w:t>
      </w:r>
      <w:proofErr w:type="gramEnd"/>
      <w:r>
        <w:rPr>
          <w:sz w:val="24"/>
          <w:szCs w:val="24"/>
        </w:rPr>
        <w:t>2010)593) for the purpose of adducing adequate protection of Personal Data transferred from a Controller to a Processor established in a third country, where the legislation in such third country has not been deemed to provide an adequate level of data protection.</w:t>
      </w:r>
    </w:p>
    <w:p w14:paraId="07CDBE8D" w14:textId="77777777" w:rsidR="00630A22" w:rsidRDefault="00557035">
      <w:pPr>
        <w:pStyle w:val="ListParagraph"/>
        <w:numPr>
          <w:ilvl w:val="1"/>
          <w:numId w:val="37"/>
        </w:numPr>
        <w:tabs>
          <w:tab w:val="left" w:pos="900"/>
        </w:tabs>
        <w:spacing w:after="240" w:line="240" w:lineRule="auto"/>
        <w:contextualSpacing w:val="0"/>
        <w:jc w:val="both"/>
        <w:rPr>
          <w:sz w:val="24"/>
          <w:szCs w:val="24"/>
          <w:lang w:val="en-US" w:eastAsia="en-US"/>
        </w:rPr>
      </w:pPr>
      <w:proofErr w:type="gramStart"/>
      <w:r>
        <w:rPr>
          <w:sz w:val="24"/>
          <w:szCs w:val="24"/>
          <w:lang w:val="en-US" w:eastAsia="en-US"/>
        </w:rPr>
        <w:t>With regard to</w:t>
      </w:r>
      <w:proofErr w:type="gramEnd"/>
      <w:r>
        <w:rPr>
          <w:sz w:val="24"/>
          <w:szCs w:val="24"/>
          <w:lang w:val="en-US" w:eastAsia="en-US"/>
        </w:rPr>
        <w:t xml:space="preserve"> any Restricted Transfer of EU Personal Data from </w:t>
      </w:r>
      <w:proofErr w:type="spellStart"/>
      <w:r>
        <w:rPr>
          <w:sz w:val="24"/>
          <w:szCs w:val="24"/>
          <w:lang w:val="en-US"/>
        </w:rPr>
        <w:t>Billtrust</w:t>
      </w:r>
      <w:proofErr w:type="spellEnd"/>
      <w:r>
        <w:rPr>
          <w:sz w:val="24"/>
          <w:szCs w:val="24"/>
        </w:rPr>
        <w:t xml:space="preserve"> to Service Provider within the scope of this Addendum, one of the following transfer mechanisms shall apply, in the following </w:t>
      </w:r>
      <w:r>
        <w:rPr>
          <w:sz w:val="24"/>
          <w:szCs w:val="24"/>
          <w:lang w:val="en-US" w:eastAsia="en-US"/>
        </w:rPr>
        <w:t>order of precedence:</w:t>
      </w:r>
    </w:p>
    <w:p w14:paraId="7B13DA78" w14:textId="77777777" w:rsidR="00630A22" w:rsidRDefault="00557035">
      <w:pPr>
        <w:pStyle w:val="ListParagraph"/>
        <w:numPr>
          <w:ilvl w:val="2"/>
          <w:numId w:val="37"/>
        </w:numPr>
        <w:tabs>
          <w:tab w:val="left" w:pos="1260"/>
        </w:tabs>
        <w:spacing w:after="240" w:line="240" w:lineRule="auto"/>
        <w:contextualSpacing w:val="0"/>
        <w:jc w:val="both"/>
        <w:rPr>
          <w:sz w:val="24"/>
          <w:szCs w:val="24"/>
          <w:lang w:val="en-US" w:eastAsia="en-US"/>
        </w:rPr>
      </w:pPr>
      <w:r>
        <w:rPr>
          <w:sz w:val="24"/>
          <w:szCs w:val="24"/>
          <w:lang w:val="en-US" w:eastAsia="en-US"/>
        </w:rPr>
        <w:t>the Standard Contractual Clauses (insofar as their use constitutes an “appropriate safeguard” under Article 46 of the GDPR); or</w:t>
      </w:r>
    </w:p>
    <w:p w14:paraId="43B13716" w14:textId="77777777" w:rsidR="00630A22" w:rsidRDefault="00557035">
      <w:pPr>
        <w:pStyle w:val="ListParagraph"/>
        <w:numPr>
          <w:ilvl w:val="2"/>
          <w:numId w:val="37"/>
        </w:numPr>
        <w:tabs>
          <w:tab w:val="left" w:pos="1260"/>
        </w:tabs>
        <w:spacing w:after="240" w:line="240" w:lineRule="auto"/>
        <w:contextualSpacing w:val="0"/>
        <w:jc w:val="both"/>
        <w:rPr>
          <w:sz w:val="24"/>
          <w:szCs w:val="24"/>
          <w:lang w:val="en-US" w:eastAsia="en-US"/>
        </w:rPr>
      </w:pPr>
      <w:r>
        <w:rPr>
          <w:sz w:val="24"/>
          <w:szCs w:val="24"/>
          <w:lang w:val="en-US" w:eastAsia="en-US"/>
        </w:rPr>
        <w:t xml:space="preserve">any other lawful basis, as laid down in the </w:t>
      </w:r>
      <w:proofErr w:type="gramStart"/>
      <w:r>
        <w:rPr>
          <w:sz w:val="24"/>
          <w:szCs w:val="24"/>
          <w:lang w:val="en-US" w:eastAsia="en-US"/>
        </w:rPr>
        <w:t>GDPR, as the case may be</w:t>
      </w:r>
      <w:proofErr w:type="gramEnd"/>
      <w:r>
        <w:rPr>
          <w:sz w:val="24"/>
          <w:szCs w:val="24"/>
          <w:lang w:val="en-US" w:eastAsia="en-US"/>
        </w:rPr>
        <w:t>.</w:t>
      </w:r>
    </w:p>
    <w:p w14:paraId="009B2CD3" w14:textId="77777777" w:rsidR="00630A22" w:rsidRDefault="00557035">
      <w:pPr>
        <w:pStyle w:val="ListParagraph"/>
        <w:numPr>
          <w:ilvl w:val="1"/>
          <w:numId w:val="37"/>
        </w:numPr>
        <w:tabs>
          <w:tab w:val="left" w:pos="900"/>
        </w:tabs>
        <w:spacing w:after="240" w:line="240" w:lineRule="auto"/>
        <w:contextualSpacing w:val="0"/>
        <w:jc w:val="both"/>
        <w:rPr>
          <w:sz w:val="24"/>
          <w:szCs w:val="24"/>
        </w:rPr>
      </w:pPr>
      <w:r>
        <w:rPr>
          <w:sz w:val="24"/>
          <w:szCs w:val="24"/>
          <w:lang w:val="en-US" w:eastAsia="en-US"/>
        </w:rPr>
        <w:t xml:space="preserve">This Addendum hereby incorporates by reference the Standard Contractual Clauses (updated from time to time to reflect the latest version promulgated by the European Commission) for </w:t>
      </w:r>
      <w:proofErr w:type="spellStart"/>
      <w:r>
        <w:rPr>
          <w:sz w:val="24"/>
          <w:szCs w:val="24"/>
          <w:lang w:val="en-US" w:eastAsia="en-US"/>
        </w:rPr>
        <w:t>Billtrust</w:t>
      </w:r>
      <w:proofErr w:type="spellEnd"/>
      <w:r>
        <w:rPr>
          <w:sz w:val="24"/>
          <w:szCs w:val="24"/>
          <w:lang w:val="en-US" w:eastAsia="en-US"/>
        </w:rPr>
        <w:t xml:space="preserve"> (as “data exporter”) to Service Provider</w:t>
      </w:r>
      <w:r>
        <w:rPr>
          <w:sz w:val="24"/>
          <w:szCs w:val="24"/>
        </w:rPr>
        <w:t xml:space="preserve"> </w:t>
      </w:r>
      <w:r>
        <w:rPr>
          <w:sz w:val="24"/>
          <w:szCs w:val="24"/>
          <w:lang w:val="en-US" w:eastAsia="en-US"/>
        </w:rPr>
        <w:t xml:space="preserve">(as “data importer”) transfers, where Appendices 1 and 2 of the Standard Contractual Clauses would reflect the information as contained </w:t>
      </w:r>
      <w:r>
        <w:rPr>
          <w:b/>
          <w:bCs/>
          <w:sz w:val="24"/>
          <w:szCs w:val="24"/>
          <w:u w:val="single"/>
          <w:lang w:val="en-US" w:eastAsia="en-US"/>
        </w:rPr>
        <w:t>Exhibit A</w:t>
      </w:r>
      <w:r>
        <w:rPr>
          <w:sz w:val="24"/>
          <w:szCs w:val="24"/>
          <w:lang w:val="en-US" w:eastAsia="en-US"/>
        </w:rPr>
        <w:t xml:space="preserve"> to this Addendum. The Parties are deemed to have accepted, executed, and signed the Standard Contractual Clauses where necessary, in their entirety (including the Appendices thereto, and including the “Illustrative Indemnification Clause” as an operative clause). </w:t>
      </w:r>
    </w:p>
    <w:p w14:paraId="5C13485B" w14:textId="77777777" w:rsidR="00630A22" w:rsidRDefault="00557035">
      <w:pPr>
        <w:pStyle w:val="ListParagraph"/>
        <w:numPr>
          <w:ilvl w:val="1"/>
          <w:numId w:val="37"/>
        </w:numPr>
        <w:tabs>
          <w:tab w:val="left" w:pos="900"/>
        </w:tabs>
        <w:spacing w:after="240" w:line="240" w:lineRule="auto"/>
        <w:contextualSpacing w:val="0"/>
        <w:jc w:val="both"/>
        <w:rPr>
          <w:rFonts w:cstheme="minorHAnsi"/>
          <w:b/>
          <w:bCs/>
          <w:noProof/>
          <w:sz w:val="24"/>
          <w:szCs w:val="24"/>
        </w:rPr>
      </w:pPr>
      <w:r>
        <w:rPr>
          <w:sz w:val="24"/>
          <w:szCs w:val="24"/>
        </w:rPr>
        <w:t xml:space="preserve">In cases where the Standard Contractual Clauses apply, and there is a conflict between the terms of the Addendum and the terms of the Standard Contractual Clauses, the terms of the Standard Contractual Clauses shall control. </w:t>
      </w:r>
    </w:p>
    <w:p w14:paraId="6ACBC39E" w14:textId="77777777" w:rsidR="00630A22" w:rsidRDefault="00557035">
      <w:pPr>
        <w:pStyle w:val="ListParagraph"/>
        <w:numPr>
          <w:ilvl w:val="0"/>
          <w:numId w:val="37"/>
        </w:numPr>
        <w:jc w:val="both"/>
        <w:rPr>
          <w:rFonts w:cstheme="minorHAnsi"/>
          <w:b/>
          <w:bCs/>
          <w:noProof/>
          <w:sz w:val="24"/>
          <w:szCs w:val="24"/>
        </w:rPr>
      </w:pPr>
      <w:r>
        <w:rPr>
          <w:rFonts w:cstheme="minorHAnsi"/>
          <w:b/>
          <w:bCs/>
          <w:noProof/>
          <w:sz w:val="24"/>
          <w:szCs w:val="24"/>
        </w:rPr>
        <w:t>California</w:t>
      </w:r>
    </w:p>
    <w:p w14:paraId="261C73AB" w14:textId="77777777" w:rsidR="00630A22" w:rsidRDefault="00630A22">
      <w:pPr>
        <w:pStyle w:val="ListParagraph"/>
        <w:ind w:left="360" w:hanging="360"/>
        <w:jc w:val="both"/>
        <w:rPr>
          <w:rFonts w:cstheme="minorHAnsi"/>
          <w:noProof/>
          <w:sz w:val="24"/>
          <w:szCs w:val="24"/>
        </w:rPr>
      </w:pPr>
    </w:p>
    <w:p w14:paraId="2C8E36EC" w14:textId="77777777" w:rsidR="00630A22" w:rsidRDefault="00557035">
      <w:pPr>
        <w:pStyle w:val="ListParagraph"/>
        <w:numPr>
          <w:ilvl w:val="1"/>
          <w:numId w:val="37"/>
        </w:numPr>
        <w:spacing w:line="240" w:lineRule="auto"/>
        <w:ind w:left="810" w:hanging="450"/>
        <w:jc w:val="both"/>
        <w:rPr>
          <w:rFonts w:cstheme="minorHAnsi"/>
          <w:noProof/>
          <w:sz w:val="24"/>
          <w:szCs w:val="24"/>
        </w:rPr>
      </w:pPr>
      <w:r>
        <w:rPr>
          <w:rFonts w:cstheme="minorHAnsi"/>
          <w:noProof/>
          <w:sz w:val="24"/>
          <w:szCs w:val="24"/>
        </w:rPr>
        <w:t>“</w:t>
      </w:r>
      <w:r>
        <w:rPr>
          <w:rFonts w:cstheme="minorHAnsi"/>
          <w:b/>
          <w:bCs/>
          <w:noProof/>
          <w:sz w:val="24"/>
          <w:szCs w:val="24"/>
        </w:rPr>
        <w:t>Applicable Laws</w:t>
      </w:r>
      <w:r>
        <w:rPr>
          <w:rFonts w:cstheme="minorHAnsi"/>
          <w:noProof/>
          <w:sz w:val="24"/>
          <w:szCs w:val="24"/>
        </w:rPr>
        <w:t xml:space="preserve">” (as used in the Addendum) includes the California Consumer Privacy Act of 2018, Assembly Bill 375 of the California House of Representatives, an act to add Title 1.81.5 (commencing with Section 1798.100) to Part 4 of Division 3 of </w:t>
      </w:r>
      <w:r>
        <w:rPr>
          <w:rFonts w:cstheme="minorHAnsi"/>
          <w:noProof/>
          <w:sz w:val="24"/>
          <w:szCs w:val="24"/>
        </w:rPr>
        <w:lastRenderedPageBreak/>
        <w:t>the Civil Code, relating to privacy and approved by the California Governor on June 28, 2018 (“</w:t>
      </w:r>
      <w:r>
        <w:rPr>
          <w:rFonts w:cstheme="minorHAnsi"/>
          <w:b/>
          <w:bCs/>
          <w:noProof/>
          <w:sz w:val="24"/>
          <w:szCs w:val="24"/>
        </w:rPr>
        <w:t>CCPA</w:t>
      </w:r>
      <w:r>
        <w:rPr>
          <w:rFonts w:cstheme="minorHAnsi"/>
          <w:noProof/>
          <w:sz w:val="24"/>
          <w:szCs w:val="24"/>
        </w:rPr>
        <w:t>”) as may be amended from time to time.</w:t>
      </w:r>
    </w:p>
    <w:p w14:paraId="66DDC05E" w14:textId="77777777" w:rsidR="00630A22" w:rsidRDefault="00630A22">
      <w:pPr>
        <w:pStyle w:val="ListParagraph"/>
        <w:ind w:hanging="720"/>
        <w:jc w:val="both"/>
        <w:rPr>
          <w:rFonts w:cstheme="minorHAnsi"/>
          <w:noProof/>
          <w:sz w:val="24"/>
          <w:szCs w:val="24"/>
        </w:rPr>
      </w:pPr>
    </w:p>
    <w:p w14:paraId="6429BEAC" w14:textId="77777777" w:rsidR="00630A22" w:rsidRDefault="00557035">
      <w:pPr>
        <w:pStyle w:val="ListParagraph"/>
        <w:numPr>
          <w:ilvl w:val="1"/>
          <w:numId w:val="37"/>
        </w:numPr>
        <w:jc w:val="both"/>
        <w:rPr>
          <w:rFonts w:cstheme="minorHAnsi"/>
          <w:noProof/>
          <w:sz w:val="24"/>
          <w:szCs w:val="24"/>
        </w:rPr>
      </w:pPr>
      <w:r>
        <w:rPr>
          <w:rFonts w:cstheme="minorHAnsi"/>
          <w:noProof/>
          <w:sz w:val="24"/>
          <w:szCs w:val="24"/>
        </w:rPr>
        <w:t>“</w:t>
      </w:r>
      <w:r>
        <w:rPr>
          <w:rFonts w:cstheme="minorHAnsi"/>
          <w:b/>
          <w:bCs/>
          <w:noProof/>
          <w:sz w:val="24"/>
          <w:szCs w:val="24"/>
        </w:rPr>
        <w:t>Business Purpose</w:t>
      </w:r>
      <w:r>
        <w:rPr>
          <w:rFonts w:cstheme="minorHAnsi"/>
          <w:noProof/>
          <w:sz w:val="24"/>
          <w:szCs w:val="24"/>
        </w:rPr>
        <w:t>” (as used in this Section) shall have the same meaning as in the CCPA;</w:t>
      </w:r>
    </w:p>
    <w:p w14:paraId="3084B53C" w14:textId="77777777" w:rsidR="00630A22" w:rsidRDefault="00630A22">
      <w:pPr>
        <w:pStyle w:val="ListParagraph"/>
        <w:ind w:hanging="720"/>
        <w:jc w:val="both"/>
        <w:rPr>
          <w:rFonts w:cstheme="minorHAnsi"/>
          <w:noProof/>
          <w:sz w:val="24"/>
          <w:szCs w:val="24"/>
        </w:rPr>
      </w:pPr>
    </w:p>
    <w:p w14:paraId="6E299616" w14:textId="77777777" w:rsidR="00630A22" w:rsidRDefault="00557035">
      <w:pPr>
        <w:pStyle w:val="ListParagraph"/>
        <w:numPr>
          <w:ilvl w:val="1"/>
          <w:numId w:val="37"/>
        </w:numPr>
        <w:jc w:val="both"/>
        <w:rPr>
          <w:rFonts w:cstheme="minorHAnsi"/>
          <w:noProof/>
          <w:sz w:val="24"/>
          <w:szCs w:val="24"/>
        </w:rPr>
      </w:pPr>
      <w:r>
        <w:rPr>
          <w:rFonts w:cstheme="minorHAnsi"/>
          <w:noProof/>
          <w:sz w:val="24"/>
          <w:szCs w:val="24"/>
        </w:rPr>
        <w:t>“</w:t>
      </w:r>
      <w:r>
        <w:rPr>
          <w:rFonts w:cstheme="minorHAnsi"/>
          <w:b/>
          <w:bCs/>
          <w:noProof/>
          <w:sz w:val="24"/>
          <w:szCs w:val="24"/>
        </w:rPr>
        <w:t>Commercial Purpose</w:t>
      </w:r>
      <w:r>
        <w:rPr>
          <w:rFonts w:cstheme="minorHAnsi"/>
          <w:noProof/>
          <w:sz w:val="24"/>
          <w:szCs w:val="24"/>
        </w:rPr>
        <w:t>” (as used in this Section) shall have the same meaning as in the CCPA;</w:t>
      </w:r>
    </w:p>
    <w:p w14:paraId="4C6FBB49" w14:textId="77777777" w:rsidR="00630A22" w:rsidRDefault="00630A22">
      <w:pPr>
        <w:pStyle w:val="ListParagraph"/>
        <w:ind w:hanging="720"/>
        <w:jc w:val="both"/>
        <w:rPr>
          <w:rFonts w:cstheme="minorHAnsi"/>
          <w:noProof/>
          <w:sz w:val="24"/>
          <w:szCs w:val="24"/>
        </w:rPr>
      </w:pPr>
    </w:p>
    <w:p w14:paraId="7570AB92" w14:textId="77777777" w:rsidR="00630A22" w:rsidRDefault="00557035">
      <w:pPr>
        <w:pStyle w:val="ListParagraph"/>
        <w:numPr>
          <w:ilvl w:val="1"/>
          <w:numId w:val="37"/>
        </w:numPr>
        <w:jc w:val="both"/>
        <w:rPr>
          <w:rFonts w:cstheme="minorHAnsi"/>
          <w:noProof/>
          <w:sz w:val="24"/>
          <w:szCs w:val="24"/>
        </w:rPr>
      </w:pPr>
      <w:r>
        <w:rPr>
          <w:rFonts w:cstheme="minorHAnsi"/>
          <w:noProof/>
          <w:sz w:val="24"/>
          <w:szCs w:val="24"/>
        </w:rPr>
        <w:t>“</w:t>
      </w:r>
      <w:r>
        <w:rPr>
          <w:rFonts w:cstheme="minorHAnsi"/>
          <w:b/>
          <w:bCs/>
          <w:noProof/>
          <w:sz w:val="24"/>
          <w:szCs w:val="24"/>
        </w:rPr>
        <w:t>Controller</w:t>
      </w:r>
      <w:r>
        <w:rPr>
          <w:rFonts w:cstheme="minorHAnsi"/>
          <w:noProof/>
          <w:sz w:val="24"/>
          <w:szCs w:val="24"/>
        </w:rPr>
        <w:t>” (as used in the Addendum) includes “</w:t>
      </w:r>
      <w:r>
        <w:rPr>
          <w:rFonts w:cstheme="minorHAnsi"/>
          <w:b/>
          <w:bCs/>
          <w:noProof/>
          <w:sz w:val="24"/>
          <w:szCs w:val="24"/>
        </w:rPr>
        <w:t>Business</w:t>
      </w:r>
      <w:r>
        <w:rPr>
          <w:rFonts w:cstheme="minorHAnsi"/>
          <w:noProof/>
          <w:sz w:val="24"/>
          <w:szCs w:val="24"/>
        </w:rPr>
        <w:t>” as defined under the CCPA.</w:t>
      </w:r>
    </w:p>
    <w:p w14:paraId="7E72E7E3" w14:textId="77777777" w:rsidR="00630A22" w:rsidRDefault="00630A22">
      <w:pPr>
        <w:pStyle w:val="ListParagraph"/>
        <w:ind w:hanging="720"/>
        <w:jc w:val="both"/>
        <w:rPr>
          <w:rFonts w:cstheme="minorHAnsi"/>
          <w:noProof/>
          <w:sz w:val="24"/>
          <w:szCs w:val="24"/>
        </w:rPr>
      </w:pPr>
    </w:p>
    <w:p w14:paraId="1936E661" w14:textId="77777777" w:rsidR="00630A22" w:rsidRDefault="00557035">
      <w:pPr>
        <w:pStyle w:val="ListParagraph"/>
        <w:numPr>
          <w:ilvl w:val="1"/>
          <w:numId w:val="37"/>
        </w:numPr>
        <w:jc w:val="both"/>
        <w:rPr>
          <w:rFonts w:cstheme="minorHAnsi"/>
          <w:noProof/>
          <w:sz w:val="24"/>
          <w:szCs w:val="24"/>
        </w:rPr>
      </w:pPr>
      <w:r>
        <w:rPr>
          <w:rFonts w:cstheme="minorHAnsi"/>
          <w:noProof/>
          <w:sz w:val="24"/>
          <w:szCs w:val="24"/>
        </w:rPr>
        <w:t>“</w:t>
      </w:r>
      <w:r>
        <w:rPr>
          <w:rFonts w:cstheme="minorHAnsi"/>
          <w:b/>
          <w:bCs/>
          <w:noProof/>
          <w:sz w:val="24"/>
          <w:szCs w:val="24"/>
        </w:rPr>
        <w:t>Data Subject</w:t>
      </w:r>
      <w:r>
        <w:rPr>
          <w:rFonts w:cstheme="minorHAnsi"/>
          <w:noProof/>
          <w:sz w:val="24"/>
          <w:szCs w:val="24"/>
        </w:rPr>
        <w:t>” (as used in the Addendum) includes “</w:t>
      </w:r>
      <w:r>
        <w:rPr>
          <w:rFonts w:cstheme="minorHAnsi"/>
          <w:b/>
          <w:bCs/>
          <w:noProof/>
          <w:sz w:val="24"/>
          <w:szCs w:val="24"/>
        </w:rPr>
        <w:t>Consumer</w:t>
      </w:r>
      <w:r>
        <w:rPr>
          <w:rFonts w:cstheme="minorHAnsi"/>
          <w:noProof/>
          <w:sz w:val="24"/>
          <w:szCs w:val="24"/>
        </w:rPr>
        <w:t xml:space="preserve">” as defined under the CCPA. </w:t>
      </w:r>
    </w:p>
    <w:p w14:paraId="6A30D4E7" w14:textId="77777777" w:rsidR="00630A22" w:rsidRDefault="00630A22">
      <w:pPr>
        <w:pStyle w:val="ListParagraph"/>
        <w:ind w:hanging="720"/>
        <w:jc w:val="both"/>
        <w:rPr>
          <w:rFonts w:cstheme="minorHAnsi"/>
          <w:noProof/>
          <w:sz w:val="24"/>
          <w:szCs w:val="24"/>
        </w:rPr>
      </w:pPr>
    </w:p>
    <w:p w14:paraId="6E648E90" w14:textId="77777777" w:rsidR="00630A22" w:rsidRDefault="00557035">
      <w:pPr>
        <w:pStyle w:val="ListParagraph"/>
        <w:numPr>
          <w:ilvl w:val="1"/>
          <w:numId w:val="37"/>
        </w:numPr>
        <w:jc w:val="both"/>
        <w:rPr>
          <w:rFonts w:cstheme="minorHAnsi"/>
          <w:noProof/>
          <w:sz w:val="24"/>
          <w:szCs w:val="24"/>
        </w:rPr>
      </w:pPr>
      <w:r>
        <w:rPr>
          <w:rFonts w:cstheme="minorHAnsi"/>
          <w:noProof/>
          <w:sz w:val="24"/>
          <w:szCs w:val="24"/>
        </w:rPr>
        <w:t>“</w:t>
      </w:r>
      <w:r>
        <w:rPr>
          <w:rFonts w:cstheme="minorHAnsi"/>
          <w:b/>
          <w:bCs/>
          <w:noProof/>
          <w:sz w:val="24"/>
          <w:szCs w:val="24"/>
        </w:rPr>
        <w:t>Personal Data</w:t>
      </w:r>
      <w:r>
        <w:rPr>
          <w:rFonts w:cstheme="minorHAnsi"/>
          <w:noProof/>
          <w:sz w:val="24"/>
          <w:szCs w:val="24"/>
        </w:rPr>
        <w:t>” (as used in the Addendum) includes “</w:t>
      </w:r>
      <w:r>
        <w:rPr>
          <w:rFonts w:cstheme="minorHAnsi"/>
          <w:b/>
          <w:bCs/>
          <w:noProof/>
          <w:sz w:val="24"/>
          <w:szCs w:val="24"/>
        </w:rPr>
        <w:t>Personal Information</w:t>
      </w:r>
      <w:r>
        <w:rPr>
          <w:rFonts w:cstheme="minorHAnsi"/>
          <w:noProof/>
          <w:sz w:val="24"/>
          <w:szCs w:val="24"/>
        </w:rPr>
        <w:t xml:space="preserve">” as defined under the CCPA. </w:t>
      </w:r>
    </w:p>
    <w:p w14:paraId="22BE12B1" w14:textId="77777777" w:rsidR="00630A22" w:rsidRDefault="00630A22">
      <w:pPr>
        <w:pStyle w:val="ListParagraph"/>
        <w:ind w:hanging="720"/>
        <w:jc w:val="both"/>
        <w:rPr>
          <w:rFonts w:cstheme="minorHAnsi"/>
          <w:noProof/>
          <w:sz w:val="24"/>
          <w:szCs w:val="24"/>
        </w:rPr>
      </w:pPr>
    </w:p>
    <w:p w14:paraId="70DFC4D3" w14:textId="77777777" w:rsidR="00630A22" w:rsidRDefault="00557035">
      <w:pPr>
        <w:pStyle w:val="ListParagraph"/>
        <w:numPr>
          <w:ilvl w:val="1"/>
          <w:numId w:val="37"/>
        </w:numPr>
        <w:tabs>
          <w:tab w:val="left" w:pos="810"/>
        </w:tabs>
        <w:ind w:left="900" w:hanging="540"/>
        <w:jc w:val="both"/>
        <w:rPr>
          <w:rFonts w:cstheme="minorHAnsi"/>
          <w:noProof/>
          <w:sz w:val="24"/>
          <w:szCs w:val="24"/>
        </w:rPr>
      </w:pPr>
      <w:r>
        <w:rPr>
          <w:rFonts w:cstheme="minorHAnsi"/>
          <w:noProof/>
          <w:sz w:val="24"/>
          <w:szCs w:val="24"/>
        </w:rPr>
        <w:t>“</w:t>
      </w:r>
      <w:r>
        <w:rPr>
          <w:rFonts w:cstheme="minorHAnsi"/>
          <w:b/>
          <w:bCs/>
          <w:noProof/>
          <w:sz w:val="24"/>
          <w:szCs w:val="24"/>
        </w:rPr>
        <w:t>Personal Data Breach</w:t>
      </w:r>
      <w:r>
        <w:rPr>
          <w:rFonts w:cstheme="minorHAnsi"/>
          <w:noProof/>
          <w:sz w:val="24"/>
          <w:szCs w:val="24"/>
        </w:rPr>
        <w:t>” (as used in the Addendum) includes “</w:t>
      </w:r>
      <w:r>
        <w:rPr>
          <w:rFonts w:cstheme="minorHAnsi"/>
          <w:b/>
          <w:bCs/>
          <w:noProof/>
          <w:sz w:val="24"/>
          <w:szCs w:val="24"/>
        </w:rPr>
        <w:t>Breach of the Security of the System</w:t>
      </w:r>
      <w:r>
        <w:rPr>
          <w:rFonts w:cstheme="minorHAnsi"/>
          <w:noProof/>
          <w:sz w:val="24"/>
          <w:szCs w:val="24"/>
        </w:rPr>
        <w:t>” as defined under the CCPA.</w:t>
      </w:r>
    </w:p>
    <w:p w14:paraId="538EB927" w14:textId="77777777" w:rsidR="00630A22" w:rsidRDefault="00630A22">
      <w:pPr>
        <w:pStyle w:val="ListParagraph"/>
        <w:ind w:hanging="720"/>
        <w:jc w:val="both"/>
        <w:rPr>
          <w:rFonts w:cstheme="minorHAnsi"/>
          <w:noProof/>
          <w:sz w:val="24"/>
          <w:szCs w:val="24"/>
        </w:rPr>
      </w:pPr>
    </w:p>
    <w:p w14:paraId="2561F997" w14:textId="77777777" w:rsidR="00630A22" w:rsidRDefault="00557035">
      <w:pPr>
        <w:pStyle w:val="ListParagraph"/>
        <w:numPr>
          <w:ilvl w:val="1"/>
          <w:numId w:val="37"/>
        </w:numPr>
        <w:spacing w:after="240" w:line="240" w:lineRule="auto"/>
        <w:jc w:val="both"/>
        <w:rPr>
          <w:rFonts w:cstheme="minorHAnsi"/>
          <w:b/>
          <w:bCs/>
          <w:noProof/>
          <w:sz w:val="24"/>
          <w:szCs w:val="24"/>
        </w:rPr>
      </w:pPr>
      <w:r>
        <w:rPr>
          <w:rFonts w:cstheme="minorHAnsi"/>
          <w:noProof/>
          <w:sz w:val="24"/>
          <w:szCs w:val="24"/>
        </w:rPr>
        <w:t>“</w:t>
      </w:r>
      <w:r>
        <w:rPr>
          <w:rFonts w:cstheme="minorHAnsi"/>
          <w:b/>
          <w:bCs/>
          <w:noProof/>
          <w:sz w:val="24"/>
          <w:szCs w:val="24"/>
        </w:rPr>
        <w:t>Processor</w:t>
      </w:r>
      <w:r>
        <w:rPr>
          <w:rFonts w:cstheme="minorHAnsi"/>
          <w:noProof/>
          <w:sz w:val="24"/>
          <w:szCs w:val="24"/>
        </w:rPr>
        <w:t>” (as used in the Addendum) includes “</w:t>
      </w:r>
      <w:r>
        <w:rPr>
          <w:rFonts w:cstheme="minorHAnsi"/>
          <w:b/>
          <w:bCs/>
          <w:noProof/>
          <w:sz w:val="24"/>
          <w:szCs w:val="24"/>
        </w:rPr>
        <w:t>Service Provider</w:t>
      </w:r>
      <w:r>
        <w:rPr>
          <w:rFonts w:cstheme="minorHAnsi"/>
          <w:noProof/>
          <w:sz w:val="24"/>
          <w:szCs w:val="24"/>
        </w:rPr>
        <w:t>” as defined under the CCPA.</w:t>
      </w:r>
    </w:p>
    <w:p w14:paraId="3AB0E954" w14:textId="77777777" w:rsidR="00630A22" w:rsidRDefault="00630A22">
      <w:pPr>
        <w:pStyle w:val="ListParagraph"/>
        <w:tabs>
          <w:tab w:val="left" w:pos="900"/>
        </w:tabs>
        <w:spacing w:after="240" w:line="240" w:lineRule="auto"/>
        <w:ind w:hanging="720"/>
        <w:jc w:val="both"/>
        <w:rPr>
          <w:rFonts w:cstheme="minorHAnsi"/>
          <w:b/>
          <w:bCs/>
          <w:noProof/>
          <w:sz w:val="24"/>
          <w:szCs w:val="24"/>
        </w:rPr>
      </w:pPr>
    </w:p>
    <w:p w14:paraId="2FF3FC54" w14:textId="77777777" w:rsidR="00630A22" w:rsidRDefault="00557035">
      <w:pPr>
        <w:pStyle w:val="ListParagraph"/>
        <w:numPr>
          <w:ilvl w:val="1"/>
          <w:numId w:val="37"/>
        </w:numPr>
        <w:tabs>
          <w:tab w:val="left" w:pos="900"/>
        </w:tabs>
        <w:spacing w:after="240" w:line="240" w:lineRule="auto"/>
        <w:ind w:left="900" w:hanging="540"/>
        <w:jc w:val="both"/>
        <w:rPr>
          <w:rFonts w:cstheme="minorHAnsi"/>
          <w:noProof/>
          <w:sz w:val="24"/>
          <w:szCs w:val="24"/>
        </w:rPr>
      </w:pPr>
      <w:r>
        <w:rPr>
          <w:rFonts w:cstheme="minorHAnsi"/>
          <w:noProof/>
          <w:sz w:val="24"/>
          <w:szCs w:val="24"/>
        </w:rPr>
        <w:t>Billtrust discloses Personal Data to Service Provider solely for: (i) valid Business Purposes; and (ii) to enable Service Provider to perform the Services.</w:t>
      </w:r>
    </w:p>
    <w:p w14:paraId="3E2400ED" w14:textId="77777777" w:rsidR="00630A22" w:rsidRDefault="00630A22">
      <w:pPr>
        <w:pStyle w:val="ListParagraph"/>
        <w:tabs>
          <w:tab w:val="left" w:pos="900"/>
        </w:tabs>
        <w:ind w:left="900" w:hanging="540"/>
        <w:jc w:val="both"/>
        <w:rPr>
          <w:rFonts w:cstheme="minorHAnsi"/>
          <w:noProof/>
          <w:sz w:val="24"/>
          <w:szCs w:val="24"/>
        </w:rPr>
      </w:pPr>
    </w:p>
    <w:p w14:paraId="064458D8" w14:textId="77777777" w:rsidR="00630A22" w:rsidRDefault="00557035">
      <w:pPr>
        <w:pStyle w:val="ListParagraph"/>
        <w:numPr>
          <w:ilvl w:val="1"/>
          <w:numId w:val="37"/>
        </w:numPr>
        <w:tabs>
          <w:tab w:val="left" w:pos="900"/>
        </w:tabs>
        <w:spacing w:after="240" w:line="240" w:lineRule="auto"/>
        <w:ind w:left="900" w:hanging="540"/>
        <w:jc w:val="both"/>
        <w:rPr>
          <w:rFonts w:cstheme="minorHAnsi"/>
          <w:noProof/>
          <w:sz w:val="24"/>
          <w:szCs w:val="24"/>
        </w:rPr>
      </w:pPr>
      <w:r>
        <w:rPr>
          <w:rFonts w:cstheme="minorHAnsi"/>
          <w:noProof/>
          <w:sz w:val="24"/>
          <w:szCs w:val="24"/>
        </w:rPr>
        <w:t xml:space="preserve">Service Provider shall not: (i) sell Personal Data; (ii) retain, use or disclose Personal Data for a Commercial Purpose other than providing the Services specified in the Agreement or as otherwise permitted by the CCPA; nor (iii) retain, use, or disclose Personal Data except where permitted under the Agreement between Billtrust and Service Provider. Service Provider certifies that it understands these restrictions and will comply with them. </w:t>
      </w:r>
    </w:p>
    <w:p w14:paraId="07111AA8" w14:textId="77777777" w:rsidR="00630A22" w:rsidRDefault="00630A22">
      <w:pPr>
        <w:pStyle w:val="ListParagraph"/>
        <w:spacing w:after="240" w:line="240" w:lineRule="auto"/>
        <w:ind w:hanging="720"/>
        <w:jc w:val="both"/>
        <w:rPr>
          <w:rFonts w:cstheme="minorHAnsi"/>
          <w:noProof/>
          <w:sz w:val="24"/>
          <w:szCs w:val="24"/>
        </w:rPr>
      </w:pPr>
    </w:p>
    <w:p w14:paraId="36385DBF" w14:textId="77777777" w:rsidR="00630A22" w:rsidRDefault="00557035">
      <w:pPr>
        <w:pStyle w:val="ListParagraph"/>
        <w:numPr>
          <w:ilvl w:val="0"/>
          <w:numId w:val="37"/>
        </w:numPr>
        <w:jc w:val="both"/>
        <w:rPr>
          <w:rFonts w:cstheme="minorHAnsi"/>
          <w:b/>
          <w:bCs/>
          <w:noProof/>
          <w:sz w:val="24"/>
          <w:szCs w:val="24"/>
        </w:rPr>
      </w:pPr>
      <w:r>
        <w:rPr>
          <w:rFonts w:cstheme="minorHAnsi"/>
          <w:b/>
          <w:bCs/>
          <w:noProof/>
          <w:sz w:val="24"/>
          <w:szCs w:val="24"/>
        </w:rPr>
        <w:t>United Kingdom</w:t>
      </w:r>
    </w:p>
    <w:p w14:paraId="2B714380" w14:textId="77777777" w:rsidR="00630A22" w:rsidRDefault="00630A22">
      <w:pPr>
        <w:pStyle w:val="ListParagraph"/>
        <w:ind w:left="360" w:hanging="360"/>
        <w:jc w:val="both"/>
        <w:rPr>
          <w:rFonts w:cstheme="minorHAnsi"/>
          <w:noProof/>
          <w:sz w:val="24"/>
          <w:szCs w:val="24"/>
        </w:rPr>
      </w:pPr>
    </w:p>
    <w:p w14:paraId="33375A8B" w14:textId="77777777" w:rsidR="00630A22" w:rsidRDefault="00557035">
      <w:pPr>
        <w:pStyle w:val="ListParagraph"/>
        <w:numPr>
          <w:ilvl w:val="1"/>
          <w:numId w:val="37"/>
        </w:numPr>
        <w:jc w:val="both"/>
        <w:rPr>
          <w:noProof/>
          <w:sz w:val="24"/>
          <w:szCs w:val="24"/>
        </w:rPr>
      </w:pPr>
      <w:r>
        <w:rPr>
          <w:noProof/>
          <w:sz w:val="24"/>
          <w:szCs w:val="24"/>
        </w:rPr>
        <w:t>“</w:t>
      </w:r>
      <w:r>
        <w:rPr>
          <w:b/>
          <w:bCs/>
          <w:noProof/>
          <w:sz w:val="24"/>
          <w:szCs w:val="24"/>
        </w:rPr>
        <w:t>Applicable Laws</w:t>
      </w:r>
      <w:r>
        <w:rPr>
          <w:noProof/>
          <w:sz w:val="24"/>
          <w:szCs w:val="24"/>
        </w:rPr>
        <w:t xml:space="preserve">” </w:t>
      </w:r>
      <w:r>
        <w:rPr>
          <w:rFonts w:cstheme="minorHAnsi"/>
          <w:noProof/>
          <w:sz w:val="24"/>
          <w:szCs w:val="24"/>
        </w:rPr>
        <w:t xml:space="preserve">(as used in the Addendum) </w:t>
      </w:r>
      <w:r>
        <w:rPr>
          <w:noProof/>
          <w:sz w:val="24"/>
          <w:szCs w:val="24"/>
        </w:rPr>
        <w:t>includes the Data Protection Act 2018.</w:t>
      </w:r>
    </w:p>
    <w:p w14:paraId="6D99668D" w14:textId="77777777" w:rsidR="00630A22" w:rsidRDefault="00630A22">
      <w:pPr>
        <w:pStyle w:val="Point0"/>
        <w:ind w:left="0" w:firstLine="0"/>
        <w:rPr>
          <w:rFonts w:asciiTheme="minorHAnsi" w:hAnsiTheme="minorHAnsi" w:cstheme="minorHAnsi"/>
          <w:noProof/>
          <w:szCs w:val="24"/>
        </w:rPr>
      </w:pPr>
      <w:bookmarkStart w:id="150" w:name="_CopyToNewDocument_"/>
      <w:bookmarkEnd w:id="150"/>
    </w:p>
    <w:sectPr w:rsidR="00630A22">
      <w:footerReference w:type="default" r:id="rId24"/>
      <w:endnotePr>
        <w:numFmt w:val="decimal"/>
      </w:endnotePr>
      <w:type w:val="continuous"/>
      <w:pgSz w:w="11909" w:h="16834" w:code="9"/>
      <w:pgMar w:top="1440" w:right="1440" w:bottom="1800" w:left="1440" w:header="720" w:footer="720" w:gutter="0"/>
      <w:pgNumType w:start="1"/>
      <w:cols w:space="720"/>
      <w:noEndnote/>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son Gardner" w:date="2023-01-27T14:28:00Z" w:initials="JG">
    <w:p w14:paraId="1F4A8147" w14:textId="7E32B5F7" w:rsidR="001F501B" w:rsidRPr="001F501B" w:rsidRDefault="001F501B">
      <w:pPr>
        <w:pStyle w:val="CommentText"/>
        <w:rPr>
          <w:lang w:val="en-US"/>
        </w:rPr>
      </w:pPr>
      <w:r>
        <w:rPr>
          <w:rStyle w:val="CommentReference"/>
        </w:rPr>
        <w:annotationRef/>
      </w:r>
      <w:r>
        <w:rPr>
          <w:lang w:val="en-US"/>
        </w:rPr>
        <w:t>We’d like this to be an addendum to the Enterprise Service Agreement rather than a standalone contract.</w:t>
      </w:r>
    </w:p>
  </w:comment>
  <w:comment w:id="33" w:author="Jason Gardner" w:date="2023-01-27T14:30:00Z" w:initials="JG">
    <w:p w14:paraId="522EB06B" w14:textId="6A921A54" w:rsidR="00187834" w:rsidRPr="00187834" w:rsidRDefault="00187834">
      <w:pPr>
        <w:pStyle w:val="CommentText"/>
        <w:rPr>
          <w:lang w:val="en-US"/>
        </w:rPr>
      </w:pPr>
      <w:r>
        <w:rPr>
          <w:rStyle w:val="CommentReference"/>
        </w:rPr>
        <w:annotationRef/>
      </w:r>
      <w:r>
        <w:rPr>
          <w:lang w:val="en-US"/>
        </w:rPr>
        <w:t>This is covered in the agreement.</w:t>
      </w:r>
    </w:p>
  </w:comment>
  <w:comment w:id="49" w:author="Jason Gardner" w:date="2023-01-27T14:39:00Z" w:initials="JG">
    <w:p w14:paraId="0D753953" w14:textId="7F3E4914" w:rsidR="002944DF" w:rsidRPr="002944DF" w:rsidRDefault="002944DF">
      <w:pPr>
        <w:pStyle w:val="CommentText"/>
        <w:rPr>
          <w:lang w:val="en-US"/>
        </w:rPr>
      </w:pPr>
      <w:r>
        <w:rPr>
          <w:rStyle w:val="CommentReference"/>
        </w:rPr>
        <w:annotationRef/>
      </w:r>
      <w:r>
        <w:rPr>
          <w:lang w:val="en-US"/>
        </w:rPr>
        <w:t>This is covered in the agreement.</w:t>
      </w:r>
    </w:p>
  </w:comment>
  <w:comment w:id="51" w:author="Jason Gardner" w:date="2023-01-27T14:55:00Z" w:initials="JG">
    <w:p w14:paraId="1DF58B73" w14:textId="4D634521" w:rsidR="00D545D7" w:rsidRPr="00D545D7" w:rsidRDefault="00D545D7">
      <w:pPr>
        <w:pStyle w:val="CommentText"/>
        <w:rPr>
          <w:lang w:val="en-US"/>
        </w:rPr>
      </w:pPr>
      <w:r>
        <w:rPr>
          <w:rStyle w:val="CommentReference"/>
        </w:rPr>
        <w:annotationRef/>
      </w:r>
      <w:r>
        <w:rPr>
          <w:lang w:val="en-US"/>
        </w:rPr>
        <w:t xml:space="preserve">I’m not sure why there are </w:t>
      </w:r>
      <w:r w:rsidR="00391EC6">
        <w:rPr>
          <w:lang w:val="en-US"/>
        </w:rPr>
        <w:t>two Exhibit A</w:t>
      </w:r>
    </w:p>
  </w:comment>
  <w:comment w:id="79" w:author="Jason Gardner" w:date="2023-01-27T14:58:00Z" w:initials="JG">
    <w:p w14:paraId="3533F73A" w14:textId="63531A8B" w:rsidR="00F76558" w:rsidRPr="00F76558" w:rsidRDefault="00F76558">
      <w:pPr>
        <w:pStyle w:val="CommentText"/>
        <w:rPr>
          <w:lang w:val="en-US"/>
        </w:rPr>
      </w:pPr>
      <w:r>
        <w:rPr>
          <w:rStyle w:val="CommentReference"/>
        </w:rPr>
        <w:annotationRef/>
      </w:r>
      <w:r w:rsidR="00584621">
        <w:rPr>
          <w:lang w:val="en-US"/>
        </w:rPr>
        <w:t>Why i</w:t>
      </w:r>
      <w:r>
        <w:rPr>
          <w:lang w:val="en-US"/>
        </w:rPr>
        <w:t>s this required? We have one but we</w:t>
      </w:r>
      <w:r w:rsidR="00584621">
        <w:rPr>
          <w:lang w:val="en-US"/>
        </w:rPr>
        <w:t xml:space="preserve"> usually don’t provide their information to our customers.</w:t>
      </w:r>
    </w:p>
  </w:comment>
  <w:comment w:id="149" w:author="Jason Gardner" w:date="2023-01-27T15:06:00Z" w:initials="JG">
    <w:p w14:paraId="14730D06" w14:textId="43FF6C85" w:rsidR="001D48E6" w:rsidRPr="001D48E6" w:rsidRDefault="001D48E6">
      <w:pPr>
        <w:pStyle w:val="CommentText"/>
        <w:rPr>
          <w:lang w:val="en-US"/>
        </w:rPr>
      </w:pPr>
      <w:r>
        <w:rPr>
          <w:rStyle w:val="CommentReference"/>
        </w:rPr>
        <w:annotationRef/>
      </w:r>
      <w:r>
        <w:rPr>
          <w:lang w:val="en-US"/>
        </w:rPr>
        <w:t>Are we going to use this Exhibit C or the one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4A8147" w15:done="0"/>
  <w15:commentEx w15:paraId="522EB06B" w15:done="0"/>
  <w15:commentEx w15:paraId="0D753953" w15:done="0"/>
  <w15:commentEx w15:paraId="1DF58B73" w15:done="0"/>
  <w15:commentEx w15:paraId="3533F73A" w15:done="0"/>
  <w15:commentEx w15:paraId="14730D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E5E0B" w16cex:dateUtc="2023-01-27T19:28:00Z"/>
  <w16cex:commentExtensible w16cex:durableId="277E5E93" w16cex:dateUtc="2023-01-27T19:30:00Z"/>
  <w16cex:commentExtensible w16cex:durableId="277E6095" w16cex:dateUtc="2023-01-27T19:39:00Z"/>
  <w16cex:commentExtensible w16cex:durableId="277E6455" w16cex:dateUtc="2023-01-27T19:55:00Z"/>
  <w16cex:commentExtensible w16cex:durableId="277E6520" w16cex:dateUtc="2023-01-27T19:58:00Z"/>
  <w16cex:commentExtensible w16cex:durableId="277E66FB" w16cex:dateUtc="2023-01-27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4A8147" w16cid:durableId="277E5E0B"/>
  <w16cid:commentId w16cid:paraId="522EB06B" w16cid:durableId="277E5E93"/>
  <w16cid:commentId w16cid:paraId="0D753953" w16cid:durableId="277E6095"/>
  <w16cid:commentId w16cid:paraId="1DF58B73" w16cid:durableId="277E6455"/>
  <w16cid:commentId w16cid:paraId="3533F73A" w16cid:durableId="277E6520"/>
  <w16cid:commentId w16cid:paraId="14730D06" w16cid:durableId="277E66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2669B" w14:textId="77777777" w:rsidR="000404E1" w:rsidRDefault="000404E1">
      <w:pPr>
        <w:spacing w:after="0" w:line="240" w:lineRule="auto"/>
      </w:pPr>
      <w:r>
        <w:separator/>
      </w:r>
    </w:p>
  </w:endnote>
  <w:endnote w:type="continuationSeparator" w:id="0">
    <w:p w14:paraId="09BE8792" w14:textId="77777777" w:rsidR="000404E1" w:rsidRDefault="000404E1">
      <w:pPr>
        <w:spacing w:after="0" w:line="240" w:lineRule="auto"/>
      </w:pPr>
      <w:r>
        <w:continuationSeparator/>
      </w:r>
    </w:p>
  </w:endnote>
  <w:endnote w:type="continuationNotice" w:id="1">
    <w:p w14:paraId="216442B5" w14:textId="77777777" w:rsidR="000404E1" w:rsidRDefault="000404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785D4" w14:textId="77777777" w:rsidR="00AB3E69" w:rsidRDefault="00AB3E6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C65EFEE" w14:textId="77777777" w:rsidR="00AB3E69" w:rsidRDefault="00AB3E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DF8B7" w14:textId="51F887ED" w:rsidR="00AB3E69" w:rsidRDefault="00AB3E69">
    <w:pPr>
      <w:pStyle w:val="Footer"/>
      <w:framePr w:wrap="none" w:vAnchor="text" w:hAnchor="margin" w:xAlign="right" w:y="1"/>
      <w:rPr>
        <w:rStyle w:val="PageNumber"/>
        <w:sz w:val="24"/>
        <w:szCs w:val="24"/>
      </w:rPr>
    </w:pPr>
    <w:r>
      <w:rPr>
        <w:rStyle w:val="PageNumber"/>
        <w:sz w:val="24"/>
        <w:szCs w:val="24"/>
      </w:rPr>
      <w:t xml:space="preserve">Page </w:t>
    </w:r>
    <w:r>
      <w:rPr>
        <w:rStyle w:val="PageNumber"/>
        <w:sz w:val="24"/>
        <w:szCs w:val="24"/>
      </w:rPr>
      <w:fldChar w:fldCharType="begin"/>
    </w:r>
    <w:r>
      <w:rPr>
        <w:rStyle w:val="PageNumber"/>
        <w:sz w:val="24"/>
        <w:szCs w:val="24"/>
      </w:rPr>
      <w:instrText xml:space="preserve">PAGE  </w:instrText>
    </w:r>
    <w:r>
      <w:rPr>
        <w:rStyle w:val="PageNumber"/>
        <w:sz w:val="24"/>
        <w:szCs w:val="24"/>
      </w:rPr>
      <w:fldChar w:fldCharType="separate"/>
    </w:r>
    <w:r w:rsidR="00EB6C1B">
      <w:rPr>
        <w:rStyle w:val="PageNumber"/>
        <w:noProof/>
        <w:sz w:val="24"/>
        <w:szCs w:val="24"/>
      </w:rPr>
      <w:t>2</w:t>
    </w:r>
    <w:r>
      <w:rPr>
        <w:rStyle w:val="PageNumber"/>
        <w:sz w:val="24"/>
        <w:szCs w:val="24"/>
      </w:rPr>
      <w:fldChar w:fldCharType="end"/>
    </w:r>
    <w:r>
      <w:rPr>
        <w:rStyle w:val="PageNumber"/>
        <w:sz w:val="24"/>
        <w:szCs w:val="24"/>
      </w:rPr>
      <w:t xml:space="preserve"> of</w:t>
    </w:r>
    <w:r>
      <w:rPr>
        <w:rStyle w:val="PageNumber"/>
        <w:sz w:val="24"/>
        <w:szCs w:val="24"/>
        <w:lang w:val="en-US"/>
      </w:rPr>
      <w:t xml:space="preserve"> </w:t>
    </w:r>
    <w:r>
      <w:rPr>
        <w:sz w:val="24"/>
        <w:szCs w:val="24"/>
        <w:lang w:val="bg-BG"/>
      </w:rPr>
      <w:fldChar w:fldCharType="begin"/>
    </w:r>
    <w:r>
      <w:rPr>
        <w:sz w:val="24"/>
        <w:szCs w:val="24"/>
        <w:lang w:val="bg-BG"/>
      </w:rPr>
      <w:instrText xml:space="preserve"> SECTIONPAGES   \* MERGEFORMAT </w:instrText>
    </w:r>
    <w:r>
      <w:rPr>
        <w:sz w:val="24"/>
        <w:szCs w:val="24"/>
        <w:lang w:val="bg-BG"/>
      </w:rPr>
      <w:fldChar w:fldCharType="separate"/>
    </w:r>
    <w:r w:rsidR="0030743D">
      <w:rPr>
        <w:noProof/>
        <w:sz w:val="24"/>
        <w:szCs w:val="24"/>
        <w:lang w:val="bg-BG"/>
      </w:rPr>
      <w:t>20</w:t>
    </w:r>
    <w:r>
      <w:rPr>
        <w:sz w:val="24"/>
        <w:szCs w:val="24"/>
        <w:lang w:val="bg-BG"/>
      </w:rPr>
      <w:fldChar w:fldCharType="end"/>
    </w:r>
  </w:p>
  <w:p w14:paraId="705B533A" w14:textId="77777777" w:rsidR="00AB3E69" w:rsidRDefault="00AB3E69">
    <w:pPr>
      <w:rPr>
        <w:sz w:val="24"/>
        <w:szCs w:val="24"/>
      </w:rPr>
    </w:pPr>
    <w:proofErr w:type="spellStart"/>
    <w:r>
      <w:rPr>
        <w:sz w:val="24"/>
        <w:szCs w:val="24"/>
        <w:lang w:val="en-US"/>
      </w:rPr>
      <w:t>Billtrust</w:t>
    </w:r>
    <w:proofErr w:type="spellEnd"/>
    <w:r>
      <w:rPr>
        <w:sz w:val="24"/>
        <w:szCs w:val="24"/>
        <w:lang w:val="en-US"/>
      </w:rPr>
      <w:t xml:space="preserve"> Data Processing Addendum (Service Providers)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AC656" w14:textId="77777777" w:rsidR="00AB3E69" w:rsidRDefault="00AB3E69">
    <w:pPr>
      <w:rPr>
        <w:sz w:val="24"/>
        <w:szCs w:val="24"/>
      </w:rPr>
    </w:pPr>
    <w:r>
      <w:rPr>
        <w:sz w:val="24"/>
        <w:szCs w:val="24"/>
      </w:rPr>
      <w:t xml:space="preserve">Exhibit A to </w:t>
    </w:r>
    <w:proofErr w:type="spellStart"/>
    <w:r>
      <w:rPr>
        <w:sz w:val="24"/>
        <w:szCs w:val="24"/>
      </w:rPr>
      <w:t>Billtrust</w:t>
    </w:r>
    <w:proofErr w:type="spellEnd"/>
    <w:r>
      <w:rPr>
        <w:sz w:val="24"/>
        <w:szCs w:val="24"/>
        <w:lang w:val="en-US"/>
      </w:rPr>
      <w:t xml:space="preserve"> Data Processing Addendum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6F4F" w14:textId="77777777" w:rsidR="00AB3E69" w:rsidRDefault="00AB3E69">
    <w:pPr>
      <w:rPr>
        <w:sz w:val="24"/>
        <w:szCs w:val="24"/>
      </w:rPr>
    </w:pPr>
    <w:r>
      <w:rPr>
        <w:sz w:val="24"/>
        <w:szCs w:val="24"/>
      </w:rPr>
      <w:t xml:space="preserve">Exhibit B to </w:t>
    </w:r>
    <w:proofErr w:type="spellStart"/>
    <w:r>
      <w:rPr>
        <w:sz w:val="24"/>
        <w:szCs w:val="24"/>
      </w:rPr>
      <w:t>Billtrust</w:t>
    </w:r>
    <w:proofErr w:type="spellEnd"/>
    <w:r>
      <w:rPr>
        <w:sz w:val="24"/>
        <w:szCs w:val="24"/>
        <w:lang w:val="en-US"/>
      </w:rPr>
      <w:t xml:space="preserve"> Data Processing Addendum</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B6C3A" w14:textId="77777777" w:rsidR="00AB3E69" w:rsidRDefault="00AB3E69">
    <w:pPr>
      <w:ind w:right="360"/>
      <w:rPr>
        <w:sz w:val="24"/>
        <w:szCs w:val="24"/>
      </w:rPr>
    </w:pPr>
    <w:r>
      <w:rPr>
        <w:sz w:val="24"/>
        <w:szCs w:val="24"/>
      </w:rPr>
      <w:t xml:space="preserve">Exhibit C to </w:t>
    </w:r>
    <w:proofErr w:type="spellStart"/>
    <w:r>
      <w:rPr>
        <w:sz w:val="24"/>
        <w:szCs w:val="24"/>
        <w:lang w:val="en-US"/>
      </w:rPr>
      <w:t>Billtrust</w:t>
    </w:r>
    <w:proofErr w:type="spellEnd"/>
    <w:r>
      <w:rPr>
        <w:sz w:val="24"/>
        <w:szCs w:val="24"/>
        <w:lang w:val="en-US"/>
      </w:rPr>
      <w:t xml:space="preserve"> Data Processing Addendum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740B5" w14:textId="77777777" w:rsidR="000404E1" w:rsidRDefault="000404E1">
      <w:pPr>
        <w:spacing w:after="0" w:line="240" w:lineRule="auto"/>
      </w:pPr>
      <w:r>
        <w:separator/>
      </w:r>
    </w:p>
  </w:footnote>
  <w:footnote w:type="continuationSeparator" w:id="0">
    <w:p w14:paraId="144EC834" w14:textId="77777777" w:rsidR="000404E1" w:rsidRDefault="000404E1">
      <w:pPr>
        <w:spacing w:after="0" w:line="240" w:lineRule="auto"/>
      </w:pPr>
      <w:r>
        <w:continuationSeparator/>
      </w:r>
    </w:p>
  </w:footnote>
  <w:footnote w:type="continuationNotice" w:id="1">
    <w:p w14:paraId="5144E47D" w14:textId="77777777" w:rsidR="000404E1" w:rsidRDefault="000404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CED97" w14:textId="77777777" w:rsidR="00AB3E69" w:rsidRDefault="00AB3E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27EAF" w14:textId="77777777" w:rsidR="00AB3E69" w:rsidRDefault="00AB3E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34623" w14:textId="77777777" w:rsidR="00AB3E69" w:rsidRDefault="00AB3E6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FD083" w14:textId="77777777" w:rsidR="00AB3E69" w:rsidRDefault="00AB3E6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EDBB1" w14:textId="77777777" w:rsidR="00AB3E69" w:rsidRDefault="00AB3E6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68E96" w14:textId="77777777" w:rsidR="00AB3E69" w:rsidRDefault="00AB3E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CC6"/>
    <w:multiLevelType w:val="multilevel"/>
    <w:tmpl w:val="18446168"/>
    <w:lvl w:ilvl="0">
      <w:start w:val="1"/>
      <w:numFmt w:val="decimal"/>
      <w:isLgl/>
      <w:lvlText w:val="%1."/>
      <w:lvlJc w:val="left"/>
      <w:pPr>
        <w:ind w:left="360" w:hanging="360"/>
      </w:pPr>
      <w:rPr>
        <w:rFonts w:hint="default"/>
        <w:b/>
        <w:bCs/>
        <w:color w:val="4F81BD" w:themeColor="accent1"/>
      </w:rPr>
    </w:lvl>
    <w:lvl w:ilvl="1">
      <w:start w:val="1"/>
      <w:numFmt w:val="decimal"/>
      <w:lvlText w:val="%1.%2."/>
      <w:lvlJc w:val="left"/>
      <w:pPr>
        <w:ind w:left="792" w:hanging="432"/>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B16CEE"/>
    <w:multiLevelType w:val="multilevel"/>
    <w:tmpl w:val="5FCED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6C61D8"/>
    <w:multiLevelType w:val="multilevel"/>
    <w:tmpl w:val="AF76F8DA"/>
    <w:lvl w:ilvl="0">
      <w:start w:val="1"/>
      <w:numFmt w:val="decimal"/>
      <w:isLgl/>
      <w:lvlText w:val="%1."/>
      <w:lvlJc w:val="left"/>
      <w:pPr>
        <w:ind w:left="360" w:hanging="360"/>
      </w:pPr>
      <w:rPr>
        <w:rFonts w:hint="default"/>
        <w:b/>
        <w:bCs/>
        <w:color w:val="auto"/>
      </w:rPr>
    </w:lvl>
    <w:lvl w:ilvl="1">
      <w:start w:val="1"/>
      <w:numFmt w:val="decimal"/>
      <w:lvlText w:val="%1.%2."/>
      <w:lvlJc w:val="left"/>
      <w:pPr>
        <w:ind w:left="792" w:hanging="432"/>
      </w:pPr>
      <w:rPr>
        <w:rFonts w:hint="default"/>
        <w:b w:val="0"/>
        <w:bCs w:val="0"/>
      </w:rPr>
    </w:lvl>
    <w:lvl w:ilvl="2">
      <w:start w:val="1"/>
      <w:numFmt w:val="lowerLetter"/>
      <w:lvlText w:val="(%3)"/>
      <w:lvlJc w:val="left"/>
      <w:pPr>
        <w:ind w:left="1080" w:hanging="360"/>
      </w:pPr>
      <w:rPr>
        <w:rFonts w:hint="default"/>
      </w:rPr>
    </w:lvl>
    <w:lvl w:ilvl="3">
      <w:start w:val="1"/>
      <w:numFmt w:val="none"/>
      <w:isLgl/>
      <w:lvlText w:val=""/>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0D582B"/>
    <w:multiLevelType w:val="multilevel"/>
    <w:tmpl w:val="6A62CDC2"/>
    <w:lvl w:ilvl="0">
      <w:start w:val="1"/>
      <w:numFmt w:val="decimal"/>
      <w:lvlText w:val="%1."/>
      <w:lvlJc w:val="left"/>
      <w:pPr>
        <w:ind w:left="360" w:hanging="360"/>
      </w:pPr>
      <w:rPr>
        <w:b/>
        <w:color w:val="000000"/>
        <w:sz w:val="24"/>
        <w:szCs w:val="24"/>
      </w:rPr>
    </w:lvl>
    <w:lvl w:ilvl="1">
      <w:start w:val="1"/>
      <w:numFmt w:val="decimal"/>
      <w:lvlText w:val="%1.%2."/>
      <w:lvlJc w:val="left"/>
      <w:pPr>
        <w:ind w:left="792" w:hanging="792"/>
      </w:pPr>
      <w:rPr>
        <w:sz w:val="24"/>
        <w:szCs w:val="24"/>
      </w:rPr>
    </w:lvl>
    <w:lvl w:ilvl="2">
      <w:start w:val="1"/>
      <w:numFmt w:val="lowerLetter"/>
      <w:lvlText w:val="(%3)"/>
      <w:lvlJc w:val="left"/>
      <w:pPr>
        <w:ind w:left="1080" w:hanging="360"/>
      </w:pPr>
    </w:lvl>
    <w:lvl w:ilvl="3">
      <w:start w:val="1"/>
      <w:numFmt w:val="decimal"/>
      <w:lvlText w:val=""/>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AC1BFB"/>
    <w:multiLevelType w:val="multilevel"/>
    <w:tmpl w:val="44E456E4"/>
    <w:lvl w:ilvl="0">
      <w:start w:val="1"/>
      <w:numFmt w:val="decimal"/>
      <w:lvlText w:val="%1."/>
      <w:lvlJc w:val="left"/>
      <w:pPr>
        <w:ind w:left="360" w:hanging="360"/>
      </w:pPr>
      <w:rPr>
        <w:rFonts w:ascii="Calibri" w:eastAsia="Calibri" w:hAnsi="Calibri" w:cs="Calibri"/>
        <w:b/>
        <w:color w:val="000000"/>
      </w:rPr>
    </w:lvl>
    <w:lvl w:ilvl="1">
      <w:start w:val="1"/>
      <w:numFmt w:val="decimal"/>
      <w:lvlText w:val="%1.%2."/>
      <w:lvlJc w:val="left"/>
      <w:pPr>
        <w:ind w:left="792" w:hanging="432"/>
      </w:pPr>
      <w:rPr>
        <w:b w:val="0"/>
        <w:sz w:val="24"/>
        <w:szCs w:val="24"/>
      </w:rPr>
    </w:lvl>
    <w:lvl w:ilvl="2">
      <w:start w:val="1"/>
      <w:numFmt w:val="lowerLetter"/>
      <w:lvlText w:val="(%3)"/>
      <w:lvlJc w:val="left"/>
      <w:pPr>
        <w:ind w:left="1080" w:hanging="360"/>
      </w:pPr>
    </w:lvl>
    <w:lvl w:ilvl="3">
      <w:start w:val="1"/>
      <w:numFmt w:val="lowerRoman"/>
      <w:lvlText w:val="%4."/>
      <w:lvlJc w:val="righ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8A083A"/>
    <w:multiLevelType w:val="multilevel"/>
    <w:tmpl w:val="930808E2"/>
    <w:lvl w:ilvl="0">
      <w:start w:val="1"/>
      <w:numFmt w:val="decimal"/>
      <w:isLgl/>
      <w:lvlText w:val="%1."/>
      <w:lvlJc w:val="left"/>
      <w:pPr>
        <w:ind w:left="360" w:hanging="360"/>
      </w:pPr>
      <w:rPr>
        <w:rFonts w:hint="default"/>
        <w:b/>
        <w:bCs/>
        <w:color w:val="4F81BD" w:themeColor="accent1"/>
      </w:rPr>
    </w:lvl>
    <w:lvl w:ilvl="1">
      <w:start w:val="1"/>
      <w:numFmt w:val="decimal"/>
      <w:lvlText w:val="%1.%2."/>
      <w:lvlJc w:val="left"/>
      <w:pPr>
        <w:ind w:left="792" w:hanging="432"/>
      </w:pPr>
      <w:rPr>
        <w:rFonts w:hint="default"/>
        <w:b w:val="0"/>
        <w:bCs w:val="0"/>
      </w:rPr>
    </w:lvl>
    <w:lvl w:ilvl="2">
      <w:start w:val="1"/>
      <w:numFmt w:val="lowerLetter"/>
      <w:lvlText w:val="(%3)"/>
      <w:lvlJc w:val="left"/>
      <w:pPr>
        <w:ind w:left="1080" w:hanging="360"/>
      </w:pPr>
      <w:rPr>
        <w:rFonts w:hint="default"/>
      </w:rPr>
    </w:lvl>
    <w:lvl w:ilvl="3">
      <w:start w:val="1"/>
      <w:numFmt w:val="none"/>
      <w:isLgl/>
      <w:lvlText w:val=""/>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1E7EC3"/>
    <w:multiLevelType w:val="multilevel"/>
    <w:tmpl w:val="18446168"/>
    <w:lvl w:ilvl="0">
      <w:start w:val="1"/>
      <w:numFmt w:val="decimal"/>
      <w:isLgl/>
      <w:lvlText w:val="%1."/>
      <w:lvlJc w:val="left"/>
      <w:pPr>
        <w:ind w:left="360" w:hanging="360"/>
      </w:pPr>
      <w:rPr>
        <w:rFonts w:hint="default"/>
        <w:b/>
        <w:bCs/>
        <w:color w:val="4F81BD" w:themeColor="accent1"/>
      </w:rPr>
    </w:lvl>
    <w:lvl w:ilvl="1">
      <w:start w:val="1"/>
      <w:numFmt w:val="decimal"/>
      <w:lvlText w:val="%1.%2."/>
      <w:lvlJc w:val="left"/>
      <w:pPr>
        <w:ind w:left="792" w:hanging="432"/>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0652BC9"/>
    <w:multiLevelType w:val="multilevel"/>
    <w:tmpl w:val="2962E838"/>
    <w:lvl w:ilvl="0">
      <w:start w:val="1"/>
      <w:numFmt w:val="decimal"/>
      <w:isLgl/>
      <w:lvlText w:val="%1."/>
      <w:lvlJc w:val="left"/>
      <w:pPr>
        <w:ind w:left="360" w:hanging="360"/>
      </w:pPr>
      <w:rPr>
        <w:rFonts w:hint="default"/>
        <w:b/>
        <w:bCs/>
        <w:color w:val="000000" w:themeColor="text1"/>
        <w:sz w:val="24"/>
        <w:szCs w:val="24"/>
      </w:rPr>
    </w:lvl>
    <w:lvl w:ilvl="1">
      <w:start w:val="1"/>
      <w:numFmt w:val="decimal"/>
      <w:lvlText w:val="%1.%2."/>
      <w:lvlJc w:val="left"/>
      <w:pPr>
        <w:ind w:left="792" w:hanging="792"/>
      </w:pPr>
      <w:rPr>
        <w:rFonts w:hint="default"/>
        <w:sz w:val="24"/>
        <w:szCs w:val="24"/>
      </w:rPr>
    </w:lvl>
    <w:lvl w:ilvl="2">
      <w:start w:val="1"/>
      <w:numFmt w:val="lowerLetter"/>
      <w:lvlText w:val="(%3)"/>
      <w:lvlJc w:val="left"/>
      <w:pPr>
        <w:ind w:left="1080" w:hanging="360"/>
      </w:pPr>
      <w:rPr>
        <w:rFonts w:hint="default"/>
      </w:rPr>
    </w:lvl>
    <w:lvl w:ilvl="3">
      <w:start w:val="1"/>
      <w:numFmt w:val="none"/>
      <w:isLgl/>
      <w:lvlText w:val=""/>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213CC3"/>
    <w:multiLevelType w:val="multilevel"/>
    <w:tmpl w:val="18446168"/>
    <w:lvl w:ilvl="0">
      <w:start w:val="1"/>
      <w:numFmt w:val="decimal"/>
      <w:isLgl/>
      <w:lvlText w:val="%1."/>
      <w:lvlJc w:val="left"/>
      <w:pPr>
        <w:ind w:left="360" w:hanging="360"/>
      </w:pPr>
      <w:rPr>
        <w:rFonts w:hint="default"/>
        <w:b/>
        <w:bCs/>
        <w:color w:val="4F81BD" w:themeColor="accent1"/>
      </w:rPr>
    </w:lvl>
    <w:lvl w:ilvl="1">
      <w:start w:val="1"/>
      <w:numFmt w:val="decimal"/>
      <w:lvlText w:val="%1.%2."/>
      <w:lvlJc w:val="left"/>
      <w:pPr>
        <w:ind w:left="792" w:hanging="432"/>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9365DC"/>
    <w:multiLevelType w:val="multilevel"/>
    <w:tmpl w:val="38300EEC"/>
    <w:lvl w:ilvl="0">
      <w:start w:val="1"/>
      <w:numFmt w:val="decimal"/>
      <w:isLgl/>
      <w:lvlText w:val="%1."/>
      <w:lvlJc w:val="left"/>
      <w:pPr>
        <w:ind w:left="360" w:hanging="360"/>
      </w:pPr>
      <w:rPr>
        <w:rFonts w:hint="default"/>
        <w:b/>
        <w:bCs/>
        <w:color w:val="4F81BD" w:themeColor="accent1"/>
      </w:rPr>
    </w:lvl>
    <w:lvl w:ilvl="1">
      <w:start w:val="1"/>
      <w:numFmt w:val="decimal"/>
      <w:lvlText w:val="%1.%2."/>
      <w:lvlJc w:val="left"/>
      <w:pPr>
        <w:ind w:left="792" w:hanging="432"/>
      </w:pPr>
      <w:rPr>
        <w:rFonts w:hint="default"/>
      </w:rPr>
    </w:lvl>
    <w:lvl w:ilvl="2">
      <w:start w:val="1"/>
      <w:numFmt w:val="lowerLetter"/>
      <w:lvlText w:val="(%3)"/>
      <w:lvlJc w:val="left"/>
      <w:pPr>
        <w:ind w:left="1080" w:hanging="360"/>
      </w:pPr>
      <w:rPr>
        <w:rFonts w:hint="default"/>
      </w:rPr>
    </w:lvl>
    <w:lvl w:ilvl="3">
      <w:start w:val="1"/>
      <w:numFmt w:val="none"/>
      <w:isLgl/>
      <w:lvlText w:val=""/>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A001642"/>
    <w:multiLevelType w:val="multilevel"/>
    <w:tmpl w:val="1D7A4C14"/>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AFE2A9E"/>
    <w:multiLevelType w:val="multilevel"/>
    <w:tmpl w:val="2962E838"/>
    <w:lvl w:ilvl="0">
      <w:start w:val="1"/>
      <w:numFmt w:val="decimal"/>
      <w:isLgl/>
      <w:lvlText w:val="%1."/>
      <w:lvlJc w:val="left"/>
      <w:pPr>
        <w:ind w:left="360" w:hanging="360"/>
      </w:pPr>
      <w:rPr>
        <w:rFonts w:hint="default"/>
        <w:b/>
        <w:bCs/>
        <w:color w:val="000000" w:themeColor="text1"/>
        <w:sz w:val="24"/>
        <w:szCs w:val="24"/>
      </w:rPr>
    </w:lvl>
    <w:lvl w:ilvl="1">
      <w:start w:val="1"/>
      <w:numFmt w:val="decimal"/>
      <w:lvlText w:val="%1.%2."/>
      <w:lvlJc w:val="left"/>
      <w:pPr>
        <w:ind w:left="792" w:hanging="792"/>
      </w:pPr>
      <w:rPr>
        <w:rFonts w:hint="default"/>
        <w:sz w:val="24"/>
        <w:szCs w:val="24"/>
      </w:rPr>
    </w:lvl>
    <w:lvl w:ilvl="2">
      <w:start w:val="1"/>
      <w:numFmt w:val="lowerLetter"/>
      <w:lvlText w:val="(%3)"/>
      <w:lvlJc w:val="left"/>
      <w:pPr>
        <w:ind w:left="1080" w:hanging="360"/>
      </w:pPr>
      <w:rPr>
        <w:rFonts w:hint="default"/>
      </w:rPr>
    </w:lvl>
    <w:lvl w:ilvl="3">
      <w:start w:val="1"/>
      <w:numFmt w:val="none"/>
      <w:isLgl/>
      <w:lvlText w:val=""/>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C8139CE"/>
    <w:multiLevelType w:val="hybridMultilevel"/>
    <w:tmpl w:val="C6C4F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624FCD"/>
    <w:multiLevelType w:val="multilevel"/>
    <w:tmpl w:val="6A22F104"/>
    <w:lvl w:ilvl="0">
      <w:start w:val="1"/>
      <w:numFmt w:val="decimal"/>
      <w:lvlText w:val="%1."/>
      <w:lvlJc w:val="left"/>
      <w:pPr>
        <w:ind w:left="360" w:hanging="360"/>
      </w:pPr>
      <w:rPr>
        <w:b/>
        <w:color w:val="000000"/>
      </w:rPr>
    </w:lvl>
    <w:lvl w:ilvl="1">
      <w:start w:val="1"/>
      <w:numFmt w:val="decimal"/>
      <w:lvlText w:val="%1.%2."/>
      <w:lvlJc w:val="left"/>
      <w:pPr>
        <w:ind w:left="792" w:hanging="432"/>
      </w:pPr>
      <w:rPr>
        <w:b w:val="0"/>
      </w:rPr>
    </w:lvl>
    <w:lvl w:ilvl="2">
      <w:start w:val="1"/>
      <w:numFmt w:val="lowerLetter"/>
      <w:lvlText w:val="(%3)"/>
      <w:lvlJc w:val="left"/>
      <w:pPr>
        <w:ind w:left="1080" w:hanging="360"/>
      </w:pPr>
    </w:lvl>
    <w:lvl w:ilvl="3">
      <w:start w:val="1"/>
      <w:numFmt w:val="lowerLetter"/>
      <w:lvlText w:val="%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62520C"/>
    <w:multiLevelType w:val="multilevel"/>
    <w:tmpl w:val="37EA66E4"/>
    <w:lvl w:ilvl="0">
      <w:start w:val="1"/>
      <w:numFmt w:val="decimal"/>
      <w:isLgl/>
      <w:lvlText w:val="%1."/>
      <w:lvlJc w:val="left"/>
      <w:pPr>
        <w:ind w:left="360" w:hanging="360"/>
      </w:pPr>
      <w:rPr>
        <w:rFonts w:hint="default"/>
        <w:b/>
        <w:bCs/>
        <w:color w:val="4F81BD" w:themeColor="accent1"/>
      </w:rPr>
    </w:lvl>
    <w:lvl w:ilvl="1">
      <w:start w:val="1"/>
      <w:numFmt w:val="decimal"/>
      <w:lvlText w:val="%1.%2."/>
      <w:lvlJc w:val="left"/>
      <w:pPr>
        <w:ind w:left="792" w:hanging="432"/>
      </w:pPr>
      <w:rPr>
        <w:rFonts w:hint="default"/>
        <w:sz w:val="24"/>
        <w:szCs w:val="24"/>
      </w:rPr>
    </w:lvl>
    <w:lvl w:ilvl="2">
      <w:start w:val="1"/>
      <w:numFmt w:val="lowerLetter"/>
      <w:lvlText w:val="(%3)"/>
      <w:lvlJc w:val="left"/>
      <w:pPr>
        <w:ind w:left="1080" w:hanging="360"/>
      </w:pPr>
      <w:rPr>
        <w:rFonts w:hint="default"/>
      </w:rPr>
    </w:lvl>
    <w:lvl w:ilvl="3">
      <w:start w:val="1"/>
      <w:numFmt w:val="none"/>
      <w:isLgl/>
      <w:lvlText w:val=""/>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35072F0"/>
    <w:multiLevelType w:val="multilevel"/>
    <w:tmpl w:val="18446168"/>
    <w:lvl w:ilvl="0">
      <w:start w:val="1"/>
      <w:numFmt w:val="decimal"/>
      <w:isLgl/>
      <w:lvlText w:val="%1."/>
      <w:lvlJc w:val="left"/>
      <w:pPr>
        <w:ind w:left="360" w:hanging="360"/>
      </w:pPr>
      <w:rPr>
        <w:rFonts w:hint="default"/>
        <w:b/>
        <w:bCs/>
        <w:color w:val="4F81BD" w:themeColor="accent1"/>
      </w:rPr>
    </w:lvl>
    <w:lvl w:ilvl="1">
      <w:start w:val="1"/>
      <w:numFmt w:val="decimal"/>
      <w:lvlText w:val="%1.%2."/>
      <w:lvlJc w:val="left"/>
      <w:pPr>
        <w:ind w:left="792" w:hanging="432"/>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95C58CB"/>
    <w:multiLevelType w:val="multilevel"/>
    <w:tmpl w:val="38300EEC"/>
    <w:lvl w:ilvl="0">
      <w:start w:val="1"/>
      <w:numFmt w:val="decimal"/>
      <w:isLgl/>
      <w:lvlText w:val="%1."/>
      <w:lvlJc w:val="left"/>
      <w:pPr>
        <w:ind w:left="360" w:hanging="360"/>
      </w:pPr>
      <w:rPr>
        <w:rFonts w:hint="default"/>
        <w:b/>
        <w:bCs/>
        <w:color w:val="4F81BD" w:themeColor="accent1"/>
      </w:rPr>
    </w:lvl>
    <w:lvl w:ilvl="1">
      <w:start w:val="1"/>
      <w:numFmt w:val="decimal"/>
      <w:lvlText w:val="%1.%2."/>
      <w:lvlJc w:val="left"/>
      <w:pPr>
        <w:ind w:left="792" w:hanging="432"/>
      </w:pPr>
      <w:rPr>
        <w:rFonts w:hint="default"/>
      </w:rPr>
    </w:lvl>
    <w:lvl w:ilvl="2">
      <w:start w:val="1"/>
      <w:numFmt w:val="lowerLetter"/>
      <w:lvlText w:val="(%3)"/>
      <w:lvlJc w:val="left"/>
      <w:pPr>
        <w:ind w:left="1080" w:hanging="360"/>
      </w:pPr>
      <w:rPr>
        <w:rFonts w:hint="default"/>
      </w:rPr>
    </w:lvl>
    <w:lvl w:ilvl="3">
      <w:start w:val="1"/>
      <w:numFmt w:val="none"/>
      <w:isLgl/>
      <w:lvlText w:val=""/>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D0E28ED"/>
    <w:multiLevelType w:val="multilevel"/>
    <w:tmpl w:val="837CB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2256C99"/>
    <w:multiLevelType w:val="multilevel"/>
    <w:tmpl w:val="37EA66E4"/>
    <w:lvl w:ilvl="0">
      <w:start w:val="1"/>
      <w:numFmt w:val="decimal"/>
      <w:isLgl/>
      <w:lvlText w:val="%1."/>
      <w:lvlJc w:val="left"/>
      <w:pPr>
        <w:ind w:left="360" w:hanging="360"/>
      </w:pPr>
      <w:rPr>
        <w:rFonts w:hint="default"/>
        <w:b/>
        <w:bCs/>
        <w:color w:val="4F81BD" w:themeColor="accent1"/>
      </w:rPr>
    </w:lvl>
    <w:lvl w:ilvl="1">
      <w:start w:val="1"/>
      <w:numFmt w:val="decimal"/>
      <w:lvlText w:val="%1.%2."/>
      <w:lvlJc w:val="left"/>
      <w:pPr>
        <w:ind w:left="792" w:hanging="432"/>
      </w:pPr>
      <w:rPr>
        <w:rFonts w:hint="default"/>
        <w:sz w:val="24"/>
        <w:szCs w:val="24"/>
      </w:rPr>
    </w:lvl>
    <w:lvl w:ilvl="2">
      <w:start w:val="1"/>
      <w:numFmt w:val="lowerLetter"/>
      <w:lvlText w:val="(%3)"/>
      <w:lvlJc w:val="left"/>
      <w:pPr>
        <w:ind w:left="1080" w:hanging="360"/>
      </w:pPr>
      <w:rPr>
        <w:rFonts w:hint="default"/>
      </w:rPr>
    </w:lvl>
    <w:lvl w:ilvl="3">
      <w:start w:val="1"/>
      <w:numFmt w:val="none"/>
      <w:isLgl/>
      <w:lvlText w:val=""/>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6BF6ED6"/>
    <w:multiLevelType w:val="hybridMultilevel"/>
    <w:tmpl w:val="617439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A2135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C777001"/>
    <w:multiLevelType w:val="multilevel"/>
    <w:tmpl w:val="38300EEC"/>
    <w:lvl w:ilvl="0">
      <w:start w:val="1"/>
      <w:numFmt w:val="decimal"/>
      <w:isLgl/>
      <w:lvlText w:val="%1."/>
      <w:lvlJc w:val="left"/>
      <w:pPr>
        <w:ind w:left="360" w:hanging="360"/>
      </w:pPr>
      <w:rPr>
        <w:rFonts w:hint="default"/>
        <w:b/>
        <w:bCs/>
        <w:color w:val="4F81BD" w:themeColor="accent1"/>
      </w:rPr>
    </w:lvl>
    <w:lvl w:ilvl="1">
      <w:start w:val="1"/>
      <w:numFmt w:val="decimal"/>
      <w:lvlText w:val="%1.%2."/>
      <w:lvlJc w:val="left"/>
      <w:pPr>
        <w:ind w:left="792" w:hanging="432"/>
      </w:pPr>
      <w:rPr>
        <w:rFonts w:hint="default"/>
      </w:rPr>
    </w:lvl>
    <w:lvl w:ilvl="2">
      <w:start w:val="1"/>
      <w:numFmt w:val="lowerLetter"/>
      <w:lvlText w:val="(%3)"/>
      <w:lvlJc w:val="left"/>
      <w:pPr>
        <w:ind w:left="1080" w:hanging="360"/>
      </w:pPr>
      <w:rPr>
        <w:rFonts w:hint="default"/>
      </w:rPr>
    </w:lvl>
    <w:lvl w:ilvl="3">
      <w:start w:val="1"/>
      <w:numFmt w:val="none"/>
      <w:isLgl/>
      <w:lvlText w:val=""/>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225408C"/>
    <w:multiLevelType w:val="multilevel"/>
    <w:tmpl w:val="F7B8EE68"/>
    <w:lvl w:ilvl="0">
      <w:start w:val="1"/>
      <w:numFmt w:val="decimal"/>
      <w:lvlText w:val="%1."/>
      <w:lvlJc w:val="left"/>
      <w:pPr>
        <w:ind w:left="360" w:hanging="360"/>
      </w:pPr>
      <w:rPr>
        <w:b/>
        <w:color w:val="000000"/>
      </w:rPr>
    </w:lvl>
    <w:lvl w:ilvl="1">
      <w:start w:val="1"/>
      <w:numFmt w:val="decimal"/>
      <w:lvlText w:val="%1.%2."/>
      <w:lvlJc w:val="left"/>
      <w:pPr>
        <w:ind w:left="792" w:hanging="432"/>
      </w:pPr>
      <w:rPr>
        <w:b w:val="0"/>
      </w:rPr>
    </w:lvl>
    <w:lvl w:ilvl="2">
      <w:start w:val="1"/>
      <w:numFmt w:val="lowerLetter"/>
      <w:lvlText w:val="(%3)"/>
      <w:lvlJc w:val="left"/>
      <w:pPr>
        <w:ind w:left="1080" w:hanging="360"/>
      </w:pPr>
      <w:rPr>
        <w:b w:val="0"/>
      </w:rPr>
    </w:lvl>
    <w:lvl w:ilvl="3">
      <w:start w:val="1"/>
      <w:numFmt w:val="decimal"/>
      <w:lvlText w:val=""/>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BB54D7"/>
    <w:multiLevelType w:val="multilevel"/>
    <w:tmpl w:val="38300EEC"/>
    <w:lvl w:ilvl="0">
      <w:start w:val="1"/>
      <w:numFmt w:val="decimal"/>
      <w:isLgl/>
      <w:lvlText w:val="%1."/>
      <w:lvlJc w:val="left"/>
      <w:pPr>
        <w:ind w:left="360" w:hanging="360"/>
      </w:pPr>
      <w:rPr>
        <w:rFonts w:hint="default"/>
        <w:b/>
        <w:bCs/>
        <w:color w:val="4F81BD" w:themeColor="accent1"/>
      </w:rPr>
    </w:lvl>
    <w:lvl w:ilvl="1">
      <w:start w:val="1"/>
      <w:numFmt w:val="decimal"/>
      <w:lvlText w:val="%1.%2."/>
      <w:lvlJc w:val="left"/>
      <w:pPr>
        <w:ind w:left="792" w:hanging="432"/>
      </w:pPr>
      <w:rPr>
        <w:rFonts w:hint="default"/>
      </w:rPr>
    </w:lvl>
    <w:lvl w:ilvl="2">
      <w:start w:val="1"/>
      <w:numFmt w:val="lowerLetter"/>
      <w:lvlText w:val="(%3)"/>
      <w:lvlJc w:val="left"/>
      <w:pPr>
        <w:ind w:left="1080" w:hanging="360"/>
      </w:pPr>
      <w:rPr>
        <w:rFonts w:hint="default"/>
      </w:rPr>
    </w:lvl>
    <w:lvl w:ilvl="3">
      <w:start w:val="1"/>
      <w:numFmt w:val="none"/>
      <w:isLgl/>
      <w:lvlText w:val=""/>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37F16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1FB42AA"/>
    <w:multiLevelType w:val="multilevel"/>
    <w:tmpl w:val="5F62AA4C"/>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b w:val="0"/>
        <w:i w:val="0"/>
      </w:rPr>
    </w:lvl>
    <w:lvl w:ilvl="2">
      <w:start w:val="1"/>
      <w:numFmt w:val="lowerLetter"/>
      <w:lvlText w:val="%3)"/>
      <w:lvlJc w:val="left"/>
      <w:pPr>
        <w:ind w:left="1080" w:hanging="360"/>
      </w:pPr>
      <w:rPr>
        <w:rFonts w:ascii="Verdana" w:eastAsia="Times New Roman" w:hAnsi="Verdana" w:cs="Times New Roman" w:hint="default"/>
        <w:b w:val="0"/>
        <w:i w:val="0"/>
      </w:rPr>
    </w:lvl>
    <w:lvl w:ilvl="3">
      <w:start w:val="1"/>
      <w:numFmt w:val="decimal"/>
      <w:lvlText w:val="(%4)"/>
      <w:lvlJc w:val="left"/>
      <w:pPr>
        <w:ind w:left="1440" w:hanging="360"/>
      </w:pPr>
      <w:rPr>
        <w:rFonts w:hint="default"/>
        <w:b w:val="0"/>
        <w:i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5556208"/>
    <w:multiLevelType w:val="multilevel"/>
    <w:tmpl w:val="D4B00EBE"/>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B1A3C36"/>
    <w:multiLevelType w:val="multilevel"/>
    <w:tmpl w:val="18446168"/>
    <w:lvl w:ilvl="0">
      <w:start w:val="1"/>
      <w:numFmt w:val="decimal"/>
      <w:isLgl/>
      <w:lvlText w:val="%1."/>
      <w:lvlJc w:val="left"/>
      <w:pPr>
        <w:ind w:left="360" w:hanging="360"/>
      </w:pPr>
      <w:rPr>
        <w:rFonts w:hint="default"/>
        <w:b/>
        <w:bCs/>
        <w:color w:val="4F81BD" w:themeColor="accent1"/>
      </w:rPr>
    </w:lvl>
    <w:lvl w:ilvl="1">
      <w:start w:val="1"/>
      <w:numFmt w:val="decimal"/>
      <w:lvlText w:val="%1.%2."/>
      <w:lvlJc w:val="left"/>
      <w:pPr>
        <w:ind w:left="792" w:hanging="432"/>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CC66FC8"/>
    <w:multiLevelType w:val="multilevel"/>
    <w:tmpl w:val="5450F74C"/>
    <w:lvl w:ilvl="0">
      <w:start w:val="13"/>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E8721A8"/>
    <w:multiLevelType w:val="multilevel"/>
    <w:tmpl w:val="38300EEC"/>
    <w:lvl w:ilvl="0">
      <w:start w:val="1"/>
      <w:numFmt w:val="decimal"/>
      <w:isLgl/>
      <w:lvlText w:val="%1."/>
      <w:lvlJc w:val="left"/>
      <w:pPr>
        <w:ind w:left="360" w:hanging="360"/>
      </w:pPr>
      <w:rPr>
        <w:rFonts w:hint="default"/>
        <w:b/>
        <w:bCs/>
        <w:color w:val="4F81BD" w:themeColor="accent1"/>
      </w:rPr>
    </w:lvl>
    <w:lvl w:ilvl="1">
      <w:start w:val="1"/>
      <w:numFmt w:val="decimal"/>
      <w:lvlText w:val="%1.%2."/>
      <w:lvlJc w:val="left"/>
      <w:pPr>
        <w:ind w:left="792" w:hanging="432"/>
      </w:pPr>
      <w:rPr>
        <w:rFonts w:hint="default"/>
      </w:rPr>
    </w:lvl>
    <w:lvl w:ilvl="2">
      <w:start w:val="1"/>
      <w:numFmt w:val="lowerLetter"/>
      <w:lvlText w:val="(%3)"/>
      <w:lvlJc w:val="left"/>
      <w:pPr>
        <w:ind w:left="1080" w:hanging="360"/>
      </w:pPr>
      <w:rPr>
        <w:rFonts w:hint="default"/>
      </w:rPr>
    </w:lvl>
    <w:lvl w:ilvl="3">
      <w:start w:val="1"/>
      <w:numFmt w:val="none"/>
      <w:isLgl/>
      <w:lvlText w:val=""/>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380246"/>
    <w:multiLevelType w:val="multilevel"/>
    <w:tmpl w:val="D9425EDC"/>
    <w:lvl w:ilvl="0">
      <w:start w:val="1"/>
      <w:numFmt w:val="decimal"/>
      <w:isLgl/>
      <w:lvlText w:val="%1."/>
      <w:lvlJc w:val="left"/>
      <w:pPr>
        <w:ind w:left="360" w:hanging="360"/>
      </w:pPr>
      <w:rPr>
        <w:rFonts w:asciiTheme="minorHAnsi" w:hAnsiTheme="minorHAnsi" w:cstheme="minorHAnsi" w:hint="default"/>
        <w:b/>
        <w:bCs/>
        <w:color w:val="auto"/>
      </w:rPr>
    </w:lvl>
    <w:lvl w:ilvl="1">
      <w:start w:val="1"/>
      <w:numFmt w:val="decimal"/>
      <w:lvlText w:val="%1.%2."/>
      <w:lvlJc w:val="left"/>
      <w:pPr>
        <w:ind w:left="792" w:hanging="432"/>
      </w:pPr>
      <w:rPr>
        <w:rFonts w:hint="default"/>
        <w:sz w:val="24"/>
        <w:szCs w:val="24"/>
      </w:rPr>
    </w:lvl>
    <w:lvl w:ilvl="2">
      <w:start w:val="1"/>
      <w:numFmt w:val="lowerLetter"/>
      <w:lvlText w:val="(%3)"/>
      <w:lvlJc w:val="left"/>
      <w:pPr>
        <w:ind w:left="1080" w:hanging="360"/>
      </w:pPr>
      <w:rPr>
        <w:rFonts w:hint="default"/>
      </w:rPr>
    </w:lvl>
    <w:lvl w:ilvl="3">
      <w:start w:val="1"/>
      <w:numFmt w:val="none"/>
      <w:isLgl/>
      <w:lvlText w:val=""/>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2A8088B"/>
    <w:multiLevelType w:val="multilevel"/>
    <w:tmpl w:val="18446168"/>
    <w:lvl w:ilvl="0">
      <w:start w:val="1"/>
      <w:numFmt w:val="decimal"/>
      <w:isLgl/>
      <w:lvlText w:val="%1."/>
      <w:lvlJc w:val="left"/>
      <w:pPr>
        <w:ind w:left="360" w:hanging="360"/>
      </w:pPr>
      <w:rPr>
        <w:rFonts w:hint="default"/>
        <w:b/>
        <w:bCs/>
        <w:color w:val="4F81BD" w:themeColor="accent1"/>
      </w:rPr>
    </w:lvl>
    <w:lvl w:ilvl="1">
      <w:start w:val="1"/>
      <w:numFmt w:val="decimal"/>
      <w:lvlText w:val="%1.%2."/>
      <w:lvlJc w:val="left"/>
      <w:pPr>
        <w:ind w:left="792" w:hanging="432"/>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5040BDB"/>
    <w:multiLevelType w:val="multilevel"/>
    <w:tmpl w:val="E180AC6A"/>
    <w:lvl w:ilvl="0">
      <w:start w:val="1"/>
      <w:numFmt w:val="decimal"/>
      <w:lvlText w:val="%1"/>
      <w:lvlJc w:val="left"/>
      <w:pPr>
        <w:ind w:left="360" w:hanging="360"/>
      </w:pPr>
      <w:rPr>
        <w:rFonts w:cstheme="minorHAnsi" w:hint="default"/>
      </w:rPr>
    </w:lvl>
    <w:lvl w:ilvl="1">
      <w:start w:val="1"/>
      <w:numFmt w:val="decimal"/>
      <w:lvlText w:val="%1.%2"/>
      <w:lvlJc w:val="left"/>
      <w:pPr>
        <w:ind w:left="360" w:hanging="360"/>
      </w:pPr>
      <w:rPr>
        <w:rFonts w:cstheme="minorHAnsi" w:hint="default"/>
      </w:rPr>
    </w:lvl>
    <w:lvl w:ilvl="2">
      <w:start w:val="1"/>
      <w:numFmt w:val="decimal"/>
      <w:lvlText w:val="%1.%2.%3"/>
      <w:lvlJc w:val="left"/>
      <w:pPr>
        <w:ind w:left="720" w:hanging="720"/>
      </w:pPr>
      <w:rPr>
        <w:rFonts w:cstheme="minorHAnsi" w:hint="default"/>
      </w:rPr>
    </w:lvl>
    <w:lvl w:ilvl="3">
      <w:start w:val="1"/>
      <w:numFmt w:val="decimal"/>
      <w:lvlText w:val="%1.%2.%3.%4"/>
      <w:lvlJc w:val="left"/>
      <w:pPr>
        <w:ind w:left="720" w:hanging="720"/>
      </w:pPr>
      <w:rPr>
        <w:rFonts w:cstheme="minorHAnsi" w:hint="default"/>
      </w:rPr>
    </w:lvl>
    <w:lvl w:ilvl="4">
      <w:start w:val="1"/>
      <w:numFmt w:val="decimal"/>
      <w:lvlText w:val="%1.%2.%3.%4.%5"/>
      <w:lvlJc w:val="left"/>
      <w:pPr>
        <w:ind w:left="1080" w:hanging="1080"/>
      </w:pPr>
      <w:rPr>
        <w:rFonts w:cstheme="minorHAnsi" w:hint="default"/>
      </w:rPr>
    </w:lvl>
    <w:lvl w:ilvl="5">
      <w:start w:val="1"/>
      <w:numFmt w:val="decimal"/>
      <w:lvlText w:val="%1.%2.%3.%4.%5.%6"/>
      <w:lvlJc w:val="left"/>
      <w:pPr>
        <w:ind w:left="1080" w:hanging="1080"/>
      </w:pPr>
      <w:rPr>
        <w:rFonts w:cstheme="minorHAnsi" w:hint="default"/>
      </w:rPr>
    </w:lvl>
    <w:lvl w:ilvl="6">
      <w:start w:val="1"/>
      <w:numFmt w:val="decimal"/>
      <w:lvlText w:val="%1.%2.%3.%4.%5.%6.%7"/>
      <w:lvlJc w:val="left"/>
      <w:pPr>
        <w:ind w:left="1440" w:hanging="1440"/>
      </w:pPr>
      <w:rPr>
        <w:rFonts w:cstheme="minorHAnsi" w:hint="default"/>
      </w:rPr>
    </w:lvl>
    <w:lvl w:ilvl="7">
      <w:start w:val="1"/>
      <w:numFmt w:val="decimal"/>
      <w:lvlText w:val="%1.%2.%3.%4.%5.%6.%7.%8"/>
      <w:lvlJc w:val="left"/>
      <w:pPr>
        <w:ind w:left="1440" w:hanging="1440"/>
      </w:pPr>
      <w:rPr>
        <w:rFonts w:cstheme="minorHAnsi" w:hint="default"/>
      </w:rPr>
    </w:lvl>
    <w:lvl w:ilvl="8">
      <w:start w:val="1"/>
      <w:numFmt w:val="decimal"/>
      <w:lvlText w:val="%1.%2.%3.%4.%5.%6.%7.%8.%9"/>
      <w:lvlJc w:val="left"/>
      <w:pPr>
        <w:ind w:left="1800" w:hanging="1800"/>
      </w:pPr>
      <w:rPr>
        <w:rFonts w:cstheme="minorHAnsi" w:hint="default"/>
      </w:rPr>
    </w:lvl>
  </w:abstractNum>
  <w:abstractNum w:abstractNumId="33" w15:restartNumberingAfterBreak="0">
    <w:nsid w:val="65EC54CC"/>
    <w:multiLevelType w:val="multilevel"/>
    <w:tmpl w:val="DB4478CE"/>
    <w:lvl w:ilvl="0">
      <w:start w:val="1"/>
      <w:numFmt w:val="decimal"/>
      <w:lvlText w:val="%1."/>
      <w:lvlJc w:val="left"/>
      <w:pPr>
        <w:ind w:left="360" w:hanging="360"/>
      </w:pPr>
      <w:rPr>
        <w:b/>
        <w:color w:val="000000"/>
      </w:rPr>
    </w:lvl>
    <w:lvl w:ilvl="1">
      <w:start w:val="1"/>
      <w:numFmt w:val="lowerLetter"/>
      <w:lvlText w:val="%2)"/>
      <w:lvlJc w:val="left"/>
      <w:pPr>
        <w:ind w:left="792" w:hanging="432"/>
      </w:pPr>
      <w:rPr>
        <w:b w:val="0"/>
      </w:rPr>
    </w:lvl>
    <w:lvl w:ilvl="2">
      <w:start w:val="1"/>
      <w:numFmt w:val="lowerRoman"/>
      <w:lvlText w:val="%3."/>
      <w:lvlJc w:val="right"/>
      <w:pPr>
        <w:ind w:left="1080" w:hanging="360"/>
      </w:pPr>
      <w:rPr>
        <w:b w:val="0"/>
      </w:rPr>
    </w:lvl>
    <w:lvl w:ilvl="3">
      <w:start w:val="1"/>
      <w:numFmt w:val="lowerLetter"/>
      <w:lvlText w:val="%4."/>
      <w:lvlJc w:val="left"/>
      <w:pPr>
        <w:ind w:left="1728" w:hanging="647"/>
      </w:pPr>
      <w:rPr>
        <w:b w:val="0"/>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7E12DE"/>
    <w:multiLevelType w:val="multilevel"/>
    <w:tmpl w:val="18C6C4F8"/>
    <w:lvl w:ilvl="0">
      <w:start w:val="1"/>
      <w:numFmt w:val="lowerLetter"/>
      <w:lvlText w:val="%1)"/>
      <w:lvlJc w:val="left"/>
      <w:pPr>
        <w:ind w:left="720" w:hanging="360"/>
      </w:pPr>
      <w:rPr>
        <w:b/>
      </w:rPr>
    </w:lvl>
    <w:lvl w:ilvl="1">
      <w:start w:val="1"/>
      <w:numFmt w:val="lowerLetter"/>
      <w:lvlText w:val="(%2)"/>
      <w:lvlJc w:val="right"/>
      <w:pPr>
        <w:ind w:left="1440" w:hanging="360"/>
      </w:pPr>
      <w:rPr>
        <w:rFonts w:ascii="Calibri" w:eastAsia="Calibri" w:hAnsi="Calibri" w:cs="Calibri"/>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80E3F18"/>
    <w:multiLevelType w:val="multilevel"/>
    <w:tmpl w:val="18446168"/>
    <w:lvl w:ilvl="0">
      <w:start w:val="1"/>
      <w:numFmt w:val="decimal"/>
      <w:isLgl/>
      <w:lvlText w:val="%1."/>
      <w:lvlJc w:val="left"/>
      <w:pPr>
        <w:ind w:left="360" w:hanging="360"/>
      </w:pPr>
      <w:rPr>
        <w:rFonts w:hint="default"/>
        <w:b/>
        <w:bCs/>
        <w:color w:val="4F81BD" w:themeColor="accent1"/>
      </w:rPr>
    </w:lvl>
    <w:lvl w:ilvl="1">
      <w:start w:val="1"/>
      <w:numFmt w:val="decimal"/>
      <w:lvlText w:val="%1.%2."/>
      <w:lvlJc w:val="left"/>
      <w:pPr>
        <w:ind w:left="792" w:hanging="432"/>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89F5EAE"/>
    <w:multiLevelType w:val="multilevel"/>
    <w:tmpl w:val="F398D74A"/>
    <w:lvl w:ilvl="0">
      <w:start w:val="1"/>
      <w:numFmt w:val="decimal"/>
      <w:lvlText w:val="%1."/>
      <w:lvlJc w:val="left"/>
      <w:pPr>
        <w:ind w:left="360" w:hanging="360"/>
      </w:pPr>
      <w:rPr>
        <w:b/>
        <w:color w:val="000000"/>
      </w:rPr>
    </w:lvl>
    <w:lvl w:ilvl="1">
      <w:start w:val="1"/>
      <w:numFmt w:val="decimal"/>
      <w:lvlText w:val="%1.%2."/>
      <w:lvlJc w:val="left"/>
      <w:pPr>
        <w:ind w:left="792" w:hanging="432"/>
      </w:pPr>
      <w:rPr>
        <w:b w:val="0"/>
      </w:rPr>
    </w:lvl>
    <w:lvl w:ilvl="2">
      <w:start w:val="1"/>
      <w:numFmt w:val="lowerLetter"/>
      <w:lvlText w:val="(%3)"/>
      <w:lvlJc w:val="left"/>
      <w:pPr>
        <w:ind w:left="1080" w:hanging="360"/>
      </w:pPr>
    </w:lvl>
    <w:lvl w:ilvl="3">
      <w:start w:val="1"/>
      <w:numFmt w:val="lowerLetter"/>
      <w:lvlText w:val="%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90E1356"/>
    <w:multiLevelType w:val="multilevel"/>
    <w:tmpl w:val="0788536C"/>
    <w:lvl w:ilvl="0">
      <w:start w:val="1"/>
      <w:numFmt w:val="decimal"/>
      <w:lvlText w:val="%1"/>
      <w:lvlJc w:val="left"/>
      <w:pPr>
        <w:ind w:left="360" w:hanging="360"/>
      </w:pPr>
      <w:rPr>
        <w:rFonts w:cstheme="minorHAnsi" w:hint="default"/>
      </w:rPr>
    </w:lvl>
    <w:lvl w:ilvl="1">
      <w:start w:val="1"/>
      <w:numFmt w:val="decimal"/>
      <w:lvlText w:val="%1.%2"/>
      <w:lvlJc w:val="left"/>
      <w:pPr>
        <w:ind w:left="360" w:hanging="360"/>
      </w:pPr>
      <w:rPr>
        <w:rFonts w:cstheme="minorHAnsi" w:hint="default"/>
      </w:rPr>
    </w:lvl>
    <w:lvl w:ilvl="2">
      <w:start w:val="1"/>
      <w:numFmt w:val="decimal"/>
      <w:lvlText w:val="%1.%2.%3"/>
      <w:lvlJc w:val="left"/>
      <w:pPr>
        <w:ind w:left="720" w:hanging="720"/>
      </w:pPr>
      <w:rPr>
        <w:rFonts w:cstheme="minorHAnsi" w:hint="default"/>
      </w:rPr>
    </w:lvl>
    <w:lvl w:ilvl="3">
      <w:start w:val="1"/>
      <w:numFmt w:val="decimal"/>
      <w:lvlText w:val="%1.%2.%3.%4"/>
      <w:lvlJc w:val="left"/>
      <w:pPr>
        <w:ind w:left="720" w:hanging="720"/>
      </w:pPr>
      <w:rPr>
        <w:rFonts w:cstheme="minorHAnsi" w:hint="default"/>
      </w:rPr>
    </w:lvl>
    <w:lvl w:ilvl="4">
      <w:start w:val="1"/>
      <w:numFmt w:val="decimal"/>
      <w:lvlText w:val="%1.%2.%3.%4.%5"/>
      <w:lvlJc w:val="left"/>
      <w:pPr>
        <w:ind w:left="1080" w:hanging="1080"/>
      </w:pPr>
      <w:rPr>
        <w:rFonts w:cstheme="minorHAnsi" w:hint="default"/>
      </w:rPr>
    </w:lvl>
    <w:lvl w:ilvl="5">
      <w:start w:val="1"/>
      <w:numFmt w:val="decimal"/>
      <w:lvlText w:val="%1.%2.%3.%4.%5.%6"/>
      <w:lvlJc w:val="left"/>
      <w:pPr>
        <w:ind w:left="1080" w:hanging="1080"/>
      </w:pPr>
      <w:rPr>
        <w:rFonts w:cstheme="minorHAnsi" w:hint="default"/>
      </w:rPr>
    </w:lvl>
    <w:lvl w:ilvl="6">
      <w:start w:val="1"/>
      <w:numFmt w:val="decimal"/>
      <w:lvlText w:val="%1.%2.%3.%4.%5.%6.%7"/>
      <w:lvlJc w:val="left"/>
      <w:pPr>
        <w:ind w:left="1440" w:hanging="1440"/>
      </w:pPr>
      <w:rPr>
        <w:rFonts w:cstheme="minorHAnsi" w:hint="default"/>
      </w:rPr>
    </w:lvl>
    <w:lvl w:ilvl="7">
      <w:start w:val="1"/>
      <w:numFmt w:val="decimal"/>
      <w:lvlText w:val="%1.%2.%3.%4.%5.%6.%7.%8"/>
      <w:lvlJc w:val="left"/>
      <w:pPr>
        <w:ind w:left="1440" w:hanging="1440"/>
      </w:pPr>
      <w:rPr>
        <w:rFonts w:cstheme="minorHAnsi" w:hint="default"/>
      </w:rPr>
    </w:lvl>
    <w:lvl w:ilvl="8">
      <w:start w:val="1"/>
      <w:numFmt w:val="decimal"/>
      <w:lvlText w:val="%1.%2.%3.%4.%5.%6.%7.%8.%9"/>
      <w:lvlJc w:val="left"/>
      <w:pPr>
        <w:ind w:left="1800" w:hanging="1800"/>
      </w:pPr>
      <w:rPr>
        <w:rFonts w:cstheme="minorHAnsi" w:hint="default"/>
      </w:rPr>
    </w:lvl>
  </w:abstractNum>
  <w:abstractNum w:abstractNumId="38" w15:restartNumberingAfterBreak="0">
    <w:nsid w:val="69117DF3"/>
    <w:multiLevelType w:val="hybridMultilevel"/>
    <w:tmpl w:val="363AC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EE22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AEB780D"/>
    <w:multiLevelType w:val="multilevel"/>
    <w:tmpl w:val="37EA66E4"/>
    <w:lvl w:ilvl="0">
      <w:start w:val="1"/>
      <w:numFmt w:val="decimal"/>
      <w:isLgl/>
      <w:lvlText w:val="%1."/>
      <w:lvlJc w:val="left"/>
      <w:pPr>
        <w:ind w:left="360" w:hanging="360"/>
      </w:pPr>
      <w:rPr>
        <w:rFonts w:hint="default"/>
        <w:b/>
        <w:bCs/>
        <w:color w:val="4F81BD" w:themeColor="accent1"/>
      </w:rPr>
    </w:lvl>
    <w:lvl w:ilvl="1">
      <w:start w:val="1"/>
      <w:numFmt w:val="decimal"/>
      <w:lvlText w:val="%1.%2."/>
      <w:lvlJc w:val="left"/>
      <w:pPr>
        <w:ind w:left="792" w:hanging="432"/>
      </w:pPr>
      <w:rPr>
        <w:rFonts w:hint="default"/>
        <w:sz w:val="24"/>
        <w:szCs w:val="24"/>
      </w:rPr>
    </w:lvl>
    <w:lvl w:ilvl="2">
      <w:start w:val="1"/>
      <w:numFmt w:val="lowerLetter"/>
      <w:lvlText w:val="(%3)"/>
      <w:lvlJc w:val="left"/>
      <w:pPr>
        <w:ind w:left="1080" w:hanging="360"/>
      </w:pPr>
      <w:rPr>
        <w:rFonts w:hint="default"/>
      </w:rPr>
    </w:lvl>
    <w:lvl w:ilvl="3">
      <w:start w:val="1"/>
      <w:numFmt w:val="none"/>
      <w:isLgl/>
      <w:lvlText w:val=""/>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CBE12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DBA41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19A0426"/>
    <w:multiLevelType w:val="multilevel"/>
    <w:tmpl w:val="18921918"/>
    <w:lvl w:ilvl="0">
      <w:start w:val="1"/>
      <w:numFmt w:val="decimal"/>
      <w:isLgl/>
      <w:lvlText w:val="%1."/>
      <w:lvlJc w:val="left"/>
      <w:pPr>
        <w:ind w:left="360" w:hanging="360"/>
      </w:pPr>
      <w:rPr>
        <w:rFonts w:hint="default"/>
        <w:b/>
        <w:bCs/>
        <w:color w:val="4F81BD" w:themeColor="accent1"/>
        <w:sz w:val="24"/>
        <w:szCs w:val="24"/>
      </w:rPr>
    </w:lvl>
    <w:lvl w:ilvl="1">
      <w:start w:val="1"/>
      <w:numFmt w:val="decimal"/>
      <w:lvlText w:val="%1.%2."/>
      <w:lvlJc w:val="left"/>
      <w:pPr>
        <w:ind w:left="792" w:hanging="432"/>
      </w:pPr>
      <w:rPr>
        <w:rFonts w:hint="default"/>
      </w:rPr>
    </w:lvl>
    <w:lvl w:ilvl="2">
      <w:start w:val="1"/>
      <w:numFmt w:val="lowerLetter"/>
      <w:lvlText w:val="(%3)"/>
      <w:lvlJc w:val="left"/>
      <w:pPr>
        <w:ind w:left="1080" w:hanging="360"/>
      </w:pPr>
      <w:rPr>
        <w:rFonts w:hint="default"/>
      </w:rPr>
    </w:lvl>
    <w:lvl w:ilvl="3">
      <w:start w:val="1"/>
      <w:numFmt w:val="none"/>
      <w:isLgl/>
      <w:lvlText w:val=""/>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3A3059A"/>
    <w:multiLevelType w:val="multilevel"/>
    <w:tmpl w:val="18446168"/>
    <w:lvl w:ilvl="0">
      <w:start w:val="1"/>
      <w:numFmt w:val="decimal"/>
      <w:isLgl/>
      <w:lvlText w:val="%1."/>
      <w:lvlJc w:val="left"/>
      <w:pPr>
        <w:ind w:left="360" w:hanging="360"/>
      </w:pPr>
      <w:rPr>
        <w:rFonts w:hint="default"/>
        <w:b/>
        <w:bCs/>
        <w:color w:val="4F81BD" w:themeColor="accent1"/>
      </w:rPr>
    </w:lvl>
    <w:lvl w:ilvl="1">
      <w:start w:val="1"/>
      <w:numFmt w:val="decimal"/>
      <w:lvlText w:val="%1.%2."/>
      <w:lvlJc w:val="left"/>
      <w:pPr>
        <w:ind w:left="792" w:hanging="432"/>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83A1E47"/>
    <w:multiLevelType w:val="hybridMultilevel"/>
    <w:tmpl w:val="9C90B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DB2CF8"/>
    <w:multiLevelType w:val="multilevel"/>
    <w:tmpl w:val="38300EEC"/>
    <w:lvl w:ilvl="0">
      <w:start w:val="1"/>
      <w:numFmt w:val="decimal"/>
      <w:isLgl/>
      <w:lvlText w:val="%1."/>
      <w:lvlJc w:val="left"/>
      <w:pPr>
        <w:ind w:left="360" w:hanging="360"/>
      </w:pPr>
      <w:rPr>
        <w:rFonts w:hint="default"/>
        <w:b/>
        <w:bCs/>
        <w:color w:val="4F81BD" w:themeColor="accent1"/>
      </w:rPr>
    </w:lvl>
    <w:lvl w:ilvl="1">
      <w:start w:val="1"/>
      <w:numFmt w:val="decimal"/>
      <w:lvlText w:val="%1.%2."/>
      <w:lvlJc w:val="left"/>
      <w:pPr>
        <w:ind w:left="792" w:hanging="432"/>
      </w:pPr>
      <w:rPr>
        <w:rFonts w:hint="default"/>
      </w:rPr>
    </w:lvl>
    <w:lvl w:ilvl="2">
      <w:start w:val="1"/>
      <w:numFmt w:val="lowerLetter"/>
      <w:lvlText w:val="(%3)"/>
      <w:lvlJc w:val="left"/>
      <w:pPr>
        <w:ind w:left="1080" w:hanging="360"/>
      </w:pPr>
      <w:rPr>
        <w:rFonts w:hint="default"/>
      </w:rPr>
    </w:lvl>
    <w:lvl w:ilvl="3">
      <w:start w:val="1"/>
      <w:numFmt w:val="none"/>
      <w:isLgl/>
      <w:lvlText w:val=""/>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946360D"/>
    <w:multiLevelType w:val="multilevel"/>
    <w:tmpl w:val="B13E1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E4861FB"/>
    <w:multiLevelType w:val="multilevel"/>
    <w:tmpl w:val="4808D25E"/>
    <w:lvl w:ilvl="0">
      <w:start w:val="1"/>
      <w:numFmt w:val="decimal"/>
      <w:lvlText w:val="%1."/>
      <w:lvlJc w:val="left"/>
      <w:pPr>
        <w:ind w:left="360" w:hanging="360"/>
      </w:pPr>
      <w:rPr>
        <w:b w:val="0"/>
        <w:color w:val="000000"/>
      </w:rPr>
    </w:lvl>
    <w:lvl w:ilvl="1">
      <w:start w:val="1"/>
      <w:numFmt w:val="lowerLetter"/>
      <w:lvlText w:val="%2)"/>
      <w:lvlJc w:val="left"/>
      <w:pPr>
        <w:ind w:left="792" w:hanging="432"/>
      </w:pPr>
      <w:rPr>
        <w:b/>
      </w:rPr>
    </w:lvl>
    <w:lvl w:ilvl="2">
      <w:start w:val="1"/>
      <w:numFmt w:val="lowerLetter"/>
      <w:lvlText w:val="(%3)"/>
      <w:lvlJc w:val="left"/>
      <w:pPr>
        <w:ind w:left="1080" w:hanging="360"/>
      </w:pPr>
      <w:rPr>
        <w:b w:val="0"/>
      </w:rPr>
    </w:lvl>
    <w:lvl w:ilvl="3">
      <w:start w:val="1"/>
      <w:numFmt w:val="decimal"/>
      <w:lvlText w:val=""/>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5959541">
    <w:abstractNumId w:val="7"/>
  </w:num>
  <w:num w:numId="2" w16cid:durableId="811139086">
    <w:abstractNumId w:val="16"/>
  </w:num>
  <w:num w:numId="3" w16cid:durableId="516119646">
    <w:abstractNumId w:val="21"/>
  </w:num>
  <w:num w:numId="4" w16cid:durableId="760493944">
    <w:abstractNumId w:val="0"/>
  </w:num>
  <w:num w:numId="5" w16cid:durableId="1246299122">
    <w:abstractNumId w:val="15"/>
  </w:num>
  <w:num w:numId="6" w16cid:durableId="2093425157">
    <w:abstractNumId w:val="6"/>
  </w:num>
  <w:num w:numId="7" w16cid:durableId="917330436">
    <w:abstractNumId w:val="27"/>
  </w:num>
  <w:num w:numId="8" w16cid:durableId="1388989878">
    <w:abstractNumId w:val="8"/>
  </w:num>
  <w:num w:numId="9" w16cid:durableId="598950027">
    <w:abstractNumId w:val="35"/>
  </w:num>
  <w:num w:numId="10" w16cid:durableId="471678266">
    <w:abstractNumId w:val="31"/>
  </w:num>
  <w:num w:numId="11" w16cid:durableId="14382413">
    <w:abstractNumId w:val="44"/>
  </w:num>
  <w:num w:numId="12" w16cid:durableId="273364168">
    <w:abstractNumId w:val="46"/>
  </w:num>
  <w:num w:numId="13" w16cid:durableId="1016230099">
    <w:abstractNumId w:val="23"/>
  </w:num>
  <w:num w:numId="14" w16cid:durableId="103620422">
    <w:abstractNumId w:val="7"/>
    <w:lvlOverride w:ilvl="0">
      <w:lvl w:ilvl="0">
        <w:start w:val="1"/>
        <w:numFmt w:val="decimal"/>
        <w:isLgl/>
        <w:lvlText w:val="%1."/>
        <w:lvlJc w:val="left"/>
        <w:pPr>
          <w:ind w:left="360" w:hanging="360"/>
        </w:pPr>
        <w:rPr>
          <w:rFonts w:hint="default"/>
          <w:b/>
          <w:bCs/>
          <w:color w:val="000000" w:themeColor="text1"/>
          <w:sz w:val="24"/>
          <w:szCs w:val="24"/>
        </w:rPr>
      </w:lvl>
    </w:lvlOverride>
    <w:lvlOverride w:ilvl="1">
      <w:lvl w:ilvl="1">
        <w:start w:val="1"/>
        <w:numFmt w:val="decimal"/>
        <w:lvlText w:val="%1.%2."/>
        <w:lvlJc w:val="left"/>
        <w:pPr>
          <w:ind w:left="792" w:hanging="432"/>
        </w:pPr>
        <w:rPr>
          <w:rFonts w:hint="default"/>
          <w:sz w:val="24"/>
          <w:szCs w:val="24"/>
        </w:rPr>
      </w:lvl>
    </w:lvlOverride>
    <w:lvlOverride w:ilvl="2">
      <w:lvl w:ilvl="2">
        <w:start w:val="1"/>
        <w:numFmt w:val="lowerLetter"/>
        <w:lvlText w:val="(%3)"/>
        <w:lvlJc w:val="left"/>
        <w:pPr>
          <w:ind w:left="1080" w:hanging="360"/>
        </w:pPr>
        <w:rPr>
          <w:rFonts w:hint="default"/>
        </w:rPr>
      </w:lvl>
    </w:lvlOverride>
    <w:lvlOverride w:ilvl="3">
      <w:lvl w:ilvl="3">
        <w:start w:val="1"/>
        <w:numFmt w:val="none"/>
        <w:isLgl/>
        <w:lvlText w:val=""/>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16cid:durableId="476801172">
    <w:abstractNumId w:val="10"/>
  </w:num>
  <w:num w:numId="16" w16cid:durableId="2061317063">
    <w:abstractNumId w:val="28"/>
  </w:num>
  <w:num w:numId="17" w16cid:durableId="1850097922">
    <w:abstractNumId w:val="19"/>
  </w:num>
  <w:num w:numId="18" w16cid:durableId="1087313167">
    <w:abstractNumId w:val="17"/>
  </w:num>
  <w:num w:numId="19" w16cid:durableId="1419475230">
    <w:abstractNumId w:val="39"/>
  </w:num>
  <w:num w:numId="20" w16cid:durableId="602685616">
    <w:abstractNumId w:val="42"/>
  </w:num>
  <w:num w:numId="21" w16cid:durableId="1146776401">
    <w:abstractNumId w:val="20"/>
  </w:num>
  <w:num w:numId="22" w16cid:durableId="1988896148">
    <w:abstractNumId w:val="41"/>
  </w:num>
  <w:num w:numId="23" w16cid:durableId="1948079719">
    <w:abstractNumId w:val="24"/>
  </w:num>
  <w:num w:numId="24" w16cid:durableId="4290214">
    <w:abstractNumId w:val="26"/>
  </w:num>
  <w:num w:numId="25" w16cid:durableId="1217816156">
    <w:abstractNumId w:val="11"/>
  </w:num>
  <w:num w:numId="26" w16cid:durableId="996499503">
    <w:abstractNumId w:val="32"/>
  </w:num>
  <w:num w:numId="27" w16cid:durableId="1566648600">
    <w:abstractNumId w:val="37"/>
  </w:num>
  <w:num w:numId="28" w16cid:durableId="1048529206">
    <w:abstractNumId w:val="29"/>
  </w:num>
  <w:num w:numId="29" w16cid:durableId="72751112">
    <w:abstractNumId w:val="5"/>
  </w:num>
  <w:num w:numId="30" w16cid:durableId="1853176522">
    <w:abstractNumId w:val="3"/>
  </w:num>
  <w:num w:numId="31" w16cid:durableId="1194228072">
    <w:abstractNumId w:val="9"/>
  </w:num>
  <w:num w:numId="32" w16cid:durableId="523597621">
    <w:abstractNumId w:val="40"/>
  </w:num>
  <w:num w:numId="33" w16cid:durableId="1866627335">
    <w:abstractNumId w:val="18"/>
  </w:num>
  <w:num w:numId="34" w16cid:durableId="115148457">
    <w:abstractNumId w:val="14"/>
  </w:num>
  <w:num w:numId="35" w16cid:durableId="1248732911">
    <w:abstractNumId w:val="30"/>
  </w:num>
  <w:num w:numId="36" w16cid:durableId="1634948901">
    <w:abstractNumId w:val="43"/>
  </w:num>
  <w:num w:numId="37" w16cid:durableId="1408768909">
    <w:abstractNumId w:val="2"/>
  </w:num>
  <w:num w:numId="38" w16cid:durableId="158347840">
    <w:abstractNumId w:val="34"/>
  </w:num>
  <w:num w:numId="39" w16cid:durableId="1622565818">
    <w:abstractNumId w:val="48"/>
  </w:num>
  <w:num w:numId="40" w16cid:durableId="238439994">
    <w:abstractNumId w:val="22"/>
  </w:num>
  <w:num w:numId="41" w16cid:durableId="331296734">
    <w:abstractNumId w:val="13"/>
  </w:num>
  <w:num w:numId="42" w16cid:durableId="412240387">
    <w:abstractNumId w:val="36"/>
  </w:num>
  <w:num w:numId="43" w16cid:durableId="1039430910">
    <w:abstractNumId w:val="4"/>
  </w:num>
  <w:num w:numId="44" w16cid:durableId="39137108">
    <w:abstractNumId w:val="1"/>
  </w:num>
  <w:num w:numId="45" w16cid:durableId="1326474330">
    <w:abstractNumId w:val="33"/>
  </w:num>
  <w:num w:numId="46" w16cid:durableId="733353449">
    <w:abstractNumId w:val="47"/>
  </w:num>
  <w:num w:numId="47" w16cid:durableId="986938408">
    <w:abstractNumId w:val="25"/>
  </w:num>
  <w:num w:numId="48" w16cid:durableId="970675926">
    <w:abstractNumId w:val="12"/>
  </w:num>
  <w:num w:numId="49" w16cid:durableId="1588079649">
    <w:abstractNumId w:val="45"/>
  </w:num>
  <w:num w:numId="50" w16cid:durableId="1716659370">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Gardner">
    <w15:presenceInfo w15:providerId="None" w15:userId="Jason Gard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hyphenationZone w:val="425"/>
  <w:characterSpacingControl w:val="doNotCompress"/>
  <w:hdrShapeDefaults>
    <o:shapedefaults v:ext="edit" spidmax="409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7A0MzC3NDY3tTAyNDRR0lEKTi0uzszPAykwrAUAu5/0RCwAAAA="/>
  </w:docVars>
  <w:rsids>
    <w:rsidRoot w:val="00630A22"/>
    <w:rsid w:val="00004843"/>
    <w:rsid w:val="000404E1"/>
    <w:rsid w:val="000D0FB8"/>
    <w:rsid w:val="000E2DD2"/>
    <w:rsid w:val="00187834"/>
    <w:rsid w:val="001D48E6"/>
    <w:rsid w:val="001F501B"/>
    <w:rsid w:val="002451E1"/>
    <w:rsid w:val="00272038"/>
    <w:rsid w:val="002944DF"/>
    <w:rsid w:val="0030743D"/>
    <w:rsid w:val="00391EC6"/>
    <w:rsid w:val="00417C67"/>
    <w:rsid w:val="00450FB4"/>
    <w:rsid w:val="00557035"/>
    <w:rsid w:val="00580D49"/>
    <w:rsid w:val="005845AF"/>
    <w:rsid w:val="00584621"/>
    <w:rsid w:val="005D67C8"/>
    <w:rsid w:val="00630A22"/>
    <w:rsid w:val="00891B37"/>
    <w:rsid w:val="0091611C"/>
    <w:rsid w:val="009A509D"/>
    <w:rsid w:val="00AB3E69"/>
    <w:rsid w:val="00C06C07"/>
    <w:rsid w:val="00CD41E7"/>
    <w:rsid w:val="00D545D7"/>
    <w:rsid w:val="00D71673"/>
    <w:rsid w:val="00DB2428"/>
    <w:rsid w:val="00EB6C1B"/>
    <w:rsid w:val="00EF6146"/>
    <w:rsid w:val="00F34A07"/>
    <w:rsid w:val="00F765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4D63B9"/>
  <w14:defaultImageDpi w14:val="32767"/>
  <w15:docId w15:val="{66BB4B80-7460-DF47-85CE-5C3201799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0" w:line="274" w:lineRule="auto"/>
    </w:pPr>
    <w:rPr>
      <w:sz w:val="22"/>
      <w:szCs w:val="22"/>
      <w:lang w:val="en-GB" w:eastAsia="en-GB"/>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unhideWhenUsed/>
    <w:qFormat/>
    <w:pPr>
      <w:keepNext/>
      <w:keepLines/>
      <w:spacing w:before="200" w:after="0" w:line="240" w:lineRule="auto"/>
      <w:outlineLvl w:val="2"/>
    </w:pPr>
    <w:rPr>
      <w:rFonts w:asciiTheme="majorHAnsi" w:eastAsiaTheme="majorEastAsia" w:hAnsiTheme="majorHAnsi" w:cstheme="majorBidi"/>
      <w:b/>
      <w:bCs/>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rPr>
      <w:lang w:val="x-none" w:eastAsia="x-none"/>
    </w:rPr>
  </w:style>
  <w:style w:type="character" w:customStyle="1" w:styleId="FooterChar">
    <w:name w:val="Footer Char"/>
    <w:basedOn w:val="DefaultParagraphFont"/>
    <w:link w:val="Footer"/>
    <w:rPr>
      <w:sz w:val="22"/>
      <w:szCs w:val="22"/>
      <w:lang w:val="x-none" w:eastAsia="x-none"/>
    </w:rPr>
  </w:style>
  <w:style w:type="character" w:styleId="PageNumber">
    <w:name w:val="page number"/>
    <w:rPr>
      <w:sz w:val="22"/>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rPr>
      <w:sz w:val="20"/>
      <w:szCs w:val="20"/>
      <w:lang w:val="x-none"/>
    </w:rPr>
  </w:style>
  <w:style w:type="character" w:customStyle="1" w:styleId="CommentTextChar">
    <w:name w:val="Comment Text Char"/>
    <w:basedOn w:val="DefaultParagraphFont"/>
    <w:link w:val="CommentText"/>
    <w:uiPriority w:val="99"/>
    <w:rPr>
      <w:sz w:val="20"/>
      <w:szCs w:val="20"/>
      <w:lang w:val="x-none" w:eastAsia="en-GB"/>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5A9033" w:themeColor="text2" w:themeShade="BF"/>
      <w:spacing w:val="5"/>
      <w:kern w:val="28"/>
      <w:sz w:val="52"/>
      <w:szCs w:val="52"/>
      <w:lang w:val="en-US" w:eastAsia="en-US"/>
    </w:rPr>
  </w:style>
  <w:style w:type="character" w:customStyle="1" w:styleId="TitleChar">
    <w:name w:val="Title Char"/>
    <w:basedOn w:val="DefaultParagraphFont"/>
    <w:link w:val="Title"/>
    <w:uiPriority w:val="10"/>
    <w:rPr>
      <w:rFonts w:asciiTheme="majorHAnsi" w:eastAsiaTheme="majorEastAsia" w:hAnsiTheme="majorHAnsi" w:cstheme="majorBidi"/>
      <w:color w:val="5A9033" w:themeColor="text2" w:themeShade="BF"/>
      <w:spacing w:val="5"/>
      <w:kern w:val="28"/>
      <w:sz w:val="52"/>
      <w:szCs w:val="52"/>
    </w:rPr>
  </w:style>
  <w:style w:type="paragraph" w:styleId="BalloonText">
    <w:name w:val="Balloon Text"/>
    <w:basedOn w:val="Normal"/>
    <w:link w:val="BalloonTextChar"/>
    <w:uiPriority w:val="99"/>
    <w:semiHidden/>
    <w:unhideWhenUse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lang w:val="en-GB" w:eastAsia="en-GB"/>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rPr>
  </w:style>
  <w:style w:type="character" w:customStyle="1" w:styleId="Heading3Char1">
    <w:name w:val="Heading 3 Char1"/>
    <w:basedOn w:val="DefaultParagraphFont"/>
    <w:uiPriority w:val="9"/>
    <w:semiHidden/>
    <w:rPr>
      <w:rFonts w:asciiTheme="majorHAnsi" w:eastAsiaTheme="majorEastAsia" w:hAnsiTheme="majorHAnsi" w:cstheme="majorBidi"/>
      <w:color w:val="243F60" w:themeColor="accent1" w:themeShade="7F"/>
      <w:lang w:val="en-GB" w:eastAsia="en-GB"/>
    </w:rPr>
  </w:style>
  <w:style w:type="paragraph" w:styleId="ListParagraph">
    <w:name w:val="List Paragraph"/>
    <w:basedOn w:val="Normal"/>
    <w:link w:val="ListParagraphChar"/>
    <w:uiPriority w:val="34"/>
    <w:qFormat/>
    <w:pPr>
      <w:ind w:left="720"/>
      <w:contextualSpacing/>
    </w:pPr>
  </w:style>
  <w:style w:type="table" w:styleId="TableGrid">
    <w:name w:val="Table Grid"/>
    <w:basedOn w:val="TableNormal"/>
    <w:uiPriority w:val="5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pPr>
      <w:spacing w:line="240" w:lineRule="auto"/>
    </w:pPr>
    <w:rPr>
      <w:b/>
      <w:bCs/>
      <w:lang w:val="en-GB"/>
    </w:rPr>
  </w:style>
  <w:style w:type="character" w:customStyle="1" w:styleId="CommentSubjectChar">
    <w:name w:val="Comment Subject Char"/>
    <w:basedOn w:val="CommentTextChar"/>
    <w:link w:val="CommentSubject"/>
    <w:uiPriority w:val="99"/>
    <w:semiHidden/>
    <w:rPr>
      <w:b/>
      <w:bCs/>
      <w:sz w:val="20"/>
      <w:szCs w:val="20"/>
      <w:lang w:val="en-GB" w:eastAsia="en-GB"/>
    </w:rPr>
  </w:style>
  <w:style w:type="paragraph" w:customStyle="1" w:styleId="Normal1">
    <w:name w:val="Normal1"/>
    <w:pPr>
      <w:pBdr>
        <w:top w:val="nil"/>
        <w:left w:val="nil"/>
        <w:bottom w:val="nil"/>
        <w:right w:val="nil"/>
        <w:between w:val="nil"/>
      </w:pBdr>
      <w:spacing w:line="276" w:lineRule="auto"/>
    </w:pPr>
    <w:rPr>
      <w:rFonts w:ascii="Arial" w:eastAsia="Arial" w:hAnsi="Arial" w:cs="Arial"/>
      <w:color w:val="000000"/>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lang w:val="en-GB" w:eastAsia="en-GB"/>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sz w:val="22"/>
      <w:szCs w:val="22"/>
      <w:lang w:val="en-GB" w:eastAsia="en-GB"/>
    </w:rPr>
  </w:style>
  <w:style w:type="paragraph" w:styleId="Revision">
    <w:name w:val="Revision"/>
    <w:hidden/>
    <w:uiPriority w:val="99"/>
    <w:semiHidden/>
    <w:rPr>
      <w:sz w:val="22"/>
      <w:szCs w:val="22"/>
      <w:lang w:val="en-GB" w:eastAsia="en-GB"/>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val="en-US" w:eastAsia="zh-CN"/>
    </w:rPr>
  </w:style>
  <w:style w:type="paragraph" w:customStyle="1" w:styleId="Text1">
    <w:name w:val="Text 1"/>
    <w:basedOn w:val="Normal"/>
    <w:pPr>
      <w:spacing w:after="240" w:line="240" w:lineRule="auto"/>
      <w:ind w:left="482"/>
      <w:jc w:val="both"/>
    </w:pPr>
    <w:rPr>
      <w:rFonts w:ascii="Times New Roman" w:eastAsia="Times New Roman" w:hAnsi="Times New Roman" w:cs="Times New Roman"/>
      <w:sz w:val="24"/>
      <w:szCs w:val="20"/>
      <w:lang w:eastAsia="en-US"/>
    </w:rPr>
  </w:style>
  <w:style w:type="paragraph" w:customStyle="1" w:styleId="Point0">
    <w:name w:val="Point 0"/>
    <w:basedOn w:val="Normal"/>
    <w:pPr>
      <w:spacing w:before="120" w:after="120" w:line="240" w:lineRule="auto"/>
      <w:ind w:left="850" w:hanging="850"/>
      <w:jc w:val="both"/>
    </w:pPr>
    <w:rPr>
      <w:rFonts w:ascii="Times New Roman" w:eastAsia="Calibri" w:hAnsi="Times New Roman" w:cs="Times New Roman"/>
      <w:sz w:val="24"/>
      <w:lang w:eastAsia="en-US"/>
    </w:rPr>
  </w:style>
  <w:style w:type="paragraph" w:customStyle="1" w:styleId="Point1">
    <w:name w:val="Point 1"/>
    <w:basedOn w:val="Normal"/>
    <w:pPr>
      <w:spacing w:before="120" w:after="120" w:line="240" w:lineRule="auto"/>
      <w:ind w:left="1417" w:hanging="567"/>
      <w:jc w:val="both"/>
    </w:pPr>
    <w:rPr>
      <w:rFonts w:ascii="Times New Roman" w:eastAsia="Calibri" w:hAnsi="Times New Roman" w:cs="Times New Roman"/>
      <w:sz w:val="24"/>
      <w:lang w:eastAsia="en-US"/>
    </w:rPr>
  </w:style>
  <w:style w:type="paragraph" w:customStyle="1" w:styleId="ManualNumPar1">
    <w:name w:val="Manual NumPar 1"/>
    <w:basedOn w:val="Normal"/>
    <w:next w:val="Text1"/>
    <w:pPr>
      <w:spacing w:before="120" w:after="120" w:line="240" w:lineRule="auto"/>
      <w:ind w:left="850" w:hanging="850"/>
      <w:jc w:val="both"/>
    </w:pPr>
    <w:rPr>
      <w:rFonts w:ascii="Times New Roman" w:eastAsia="Calibri" w:hAnsi="Times New Roman" w:cs="Times New Roman"/>
      <w:sz w:val="24"/>
      <w:lang w:eastAsia="en-US"/>
    </w:rPr>
  </w:style>
  <w:style w:type="paragraph" w:customStyle="1" w:styleId="Annexetitre">
    <w:name w:val="Annexe titre"/>
    <w:basedOn w:val="Normal"/>
    <w:next w:val="Normal"/>
    <w:pPr>
      <w:spacing w:before="120" w:after="120" w:line="240" w:lineRule="auto"/>
      <w:jc w:val="center"/>
    </w:pPr>
    <w:rPr>
      <w:rFonts w:ascii="Times New Roman" w:eastAsia="Calibri" w:hAnsi="Times New Roman" w:cs="Times New Roman"/>
      <w:b/>
      <w:sz w:val="24"/>
      <w:u w:val="single"/>
      <w:lang w:eastAsia="en-US"/>
    </w:rPr>
  </w:style>
  <w:style w:type="paragraph" w:customStyle="1" w:styleId="Titrearticle">
    <w:name w:val="Titre article"/>
    <w:basedOn w:val="Normal"/>
    <w:next w:val="Normal"/>
    <w:pPr>
      <w:keepNext/>
      <w:spacing w:before="360" w:after="120" w:line="240" w:lineRule="auto"/>
      <w:jc w:val="center"/>
    </w:pPr>
    <w:rPr>
      <w:rFonts w:ascii="Times New Roman" w:eastAsia="Calibri" w:hAnsi="Times New Roman" w:cs="Times New Roman"/>
      <w:i/>
      <w:sz w:val="24"/>
      <w:lang w:eastAsia="en-US"/>
    </w:rPr>
  </w:style>
  <w:style w:type="paragraph" w:styleId="FootnoteText">
    <w:name w:val="footnote text"/>
    <w:basedOn w:val="Normal"/>
    <w:link w:val="FootnoteTextChar"/>
    <w:semiHidden/>
    <w:pPr>
      <w:spacing w:after="240" w:line="240" w:lineRule="auto"/>
      <w:ind w:left="357" w:hanging="357"/>
      <w:jc w:val="both"/>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Pr>
      <w:rFonts w:ascii="Times New Roman" w:eastAsia="Times New Roman" w:hAnsi="Times New Roman" w:cs="Times New Roman"/>
      <w:sz w:val="20"/>
      <w:szCs w:val="20"/>
      <w:lang w:val="en-GB"/>
    </w:rPr>
  </w:style>
  <w:style w:type="character" w:styleId="FootnoteReference">
    <w:name w:val="footnote reference"/>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go">
    <w:name w:val="go"/>
    <w:basedOn w:val="DefaultParagraphFont"/>
  </w:style>
  <w:style w:type="character" w:customStyle="1" w:styleId="UnresolvedMention2">
    <w:name w:val="Unresolved Mention2"/>
    <w:basedOn w:val="DefaultParagraphFont"/>
    <w:uiPriority w:val="99"/>
    <w:semiHidden/>
    <w:unhideWhenUsed/>
    <w:rPr>
      <w:color w:val="808080"/>
      <w:shd w:val="clear" w:color="auto" w:fill="E6E6E6"/>
    </w:rPr>
  </w:style>
  <w:style w:type="character" w:customStyle="1" w:styleId="UnresolvedMention3">
    <w:name w:val="Unresolved Mention3"/>
    <w:basedOn w:val="DefaultParagraphFont"/>
    <w:uiPriority w:val="99"/>
    <w:semiHidden/>
    <w:unhideWhenUsed/>
    <w:rPr>
      <w:color w:val="605E5C"/>
      <w:shd w:val="clear" w:color="auto" w:fill="E1DFDD"/>
    </w:rPr>
  </w:style>
  <w:style w:type="character" w:customStyle="1" w:styleId="ListParagraphChar">
    <w:name w:val="List Paragraph Char"/>
    <w:basedOn w:val="DefaultParagraphFont"/>
    <w:link w:val="ListParagraph"/>
    <w:uiPriority w:val="34"/>
    <w:rPr>
      <w:sz w:val="22"/>
      <w:szCs w:val="22"/>
      <w:lang w:val="en-GB" w:eastAsia="en-GB"/>
    </w:rPr>
  </w:style>
  <w:style w:type="character" w:customStyle="1" w:styleId="UnresolvedMention4">
    <w:name w:val="Unresolved Mention4"/>
    <w:basedOn w:val="DefaultParagraphFont"/>
    <w:uiPriority w:val="99"/>
    <w:semiHidden/>
    <w:unhideWhenUsed/>
    <w:rPr>
      <w:color w:val="605E5C"/>
      <w:shd w:val="clear" w:color="auto" w:fill="E1DFDD"/>
    </w:rPr>
  </w:style>
  <w:style w:type="paragraph" w:styleId="BodyText">
    <w:name w:val="Body Text"/>
    <w:basedOn w:val="Normal"/>
    <w:link w:val="BodyTextChar"/>
    <w:uiPriority w:val="1"/>
    <w:qFormat/>
    <w:pPr>
      <w:widowControl w:val="0"/>
      <w:spacing w:after="0" w:line="240" w:lineRule="auto"/>
      <w:ind w:left="966" w:hanging="521"/>
    </w:pPr>
    <w:rPr>
      <w:rFonts w:ascii="Calibri" w:eastAsia="Calibri" w:hAnsi="Calibri"/>
      <w:sz w:val="24"/>
      <w:szCs w:val="24"/>
      <w:lang w:val="en-US" w:eastAsia="en-US"/>
    </w:rPr>
  </w:style>
  <w:style w:type="character" w:customStyle="1" w:styleId="BodyTextChar">
    <w:name w:val="Body Text Char"/>
    <w:basedOn w:val="DefaultParagraphFont"/>
    <w:link w:val="BodyText"/>
    <w:uiPriority w:val="1"/>
    <w:rPr>
      <w:rFonts w:ascii="Calibri" w:eastAsia="Calibri" w:hAnsi="Calibri"/>
    </w:rPr>
  </w:style>
  <w:style w:type="paragraph" w:styleId="NormalIndent">
    <w:name w:val="Normal Indent"/>
    <w:basedOn w:val="Normal"/>
    <w:qFormat/>
    <w:rsid w:val="000E2DD2"/>
    <w:pPr>
      <w:spacing w:after="0" w:line="360" w:lineRule="auto"/>
      <w:ind w:left="992"/>
      <w:jc w:val="both"/>
    </w:pPr>
    <w:rPr>
      <w:rFonts w:ascii="Verdana" w:hAnsi="Verdana"/>
      <w:spacing w:val="6"/>
      <w:sz w:val="18"/>
      <w:lang w:eastAsia="en-US"/>
    </w:rPr>
  </w:style>
  <w:style w:type="paragraph" w:customStyle="1" w:styleId="Afsnitsniveau2">
    <w:name w:val="Afsnitsniveau 2"/>
    <w:basedOn w:val="Normal"/>
    <w:next w:val="NormalIndent"/>
    <w:link w:val="Afsnitsniveau2Char"/>
    <w:qFormat/>
    <w:rsid w:val="000E2DD2"/>
    <w:pPr>
      <w:numPr>
        <w:ilvl w:val="1"/>
      </w:numPr>
      <w:spacing w:after="0" w:line="360" w:lineRule="auto"/>
      <w:jc w:val="both"/>
      <w:outlineLvl w:val="1"/>
    </w:pPr>
    <w:rPr>
      <w:rFonts w:ascii="Verdana" w:eastAsiaTheme="majorEastAsia" w:hAnsi="Verdana" w:cstheme="majorBidi"/>
      <w:spacing w:val="6"/>
      <w:sz w:val="18"/>
      <w:szCs w:val="26"/>
      <w:lang w:val="en-US" w:eastAsia="en-US"/>
    </w:rPr>
  </w:style>
  <w:style w:type="character" w:customStyle="1" w:styleId="Afsnitsniveau2Char">
    <w:name w:val="Afsnitsniveau 2 Char"/>
    <w:basedOn w:val="DefaultParagraphFont"/>
    <w:link w:val="Afsnitsniveau2"/>
    <w:rsid w:val="000E2DD2"/>
    <w:rPr>
      <w:rFonts w:ascii="Verdana" w:eastAsiaTheme="majorEastAsia" w:hAnsi="Verdana" w:cstheme="majorBidi"/>
      <w:spacing w:val="6"/>
      <w:sz w:val="1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507">
      <w:bodyDiv w:val="1"/>
      <w:marLeft w:val="0"/>
      <w:marRight w:val="0"/>
      <w:marTop w:val="0"/>
      <w:marBottom w:val="0"/>
      <w:divBdr>
        <w:top w:val="none" w:sz="0" w:space="0" w:color="auto"/>
        <w:left w:val="none" w:sz="0" w:space="0" w:color="auto"/>
        <w:bottom w:val="none" w:sz="0" w:space="0" w:color="auto"/>
        <w:right w:val="none" w:sz="0" w:space="0" w:color="auto"/>
      </w:divBdr>
    </w:div>
    <w:div w:id="86000685">
      <w:bodyDiv w:val="1"/>
      <w:marLeft w:val="0"/>
      <w:marRight w:val="0"/>
      <w:marTop w:val="0"/>
      <w:marBottom w:val="0"/>
      <w:divBdr>
        <w:top w:val="none" w:sz="0" w:space="0" w:color="auto"/>
        <w:left w:val="none" w:sz="0" w:space="0" w:color="auto"/>
        <w:bottom w:val="none" w:sz="0" w:space="0" w:color="auto"/>
        <w:right w:val="none" w:sz="0" w:space="0" w:color="auto"/>
      </w:divBdr>
    </w:div>
    <w:div w:id="157771788">
      <w:bodyDiv w:val="1"/>
      <w:marLeft w:val="0"/>
      <w:marRight w:val="0"/>
      <w:marTop w:val="0"/>
      <w:marBottom w:val="0"/>
      <w:divBdr>
        <w:top w:val="none" w:sz="0" w:space="0" w:color="auto"/>
        <w:left w:val="none" w:sz="0" w:space="0" w:color="auto"/>
        <w:bottom w:val="none" w:sz="0" w:space="0" w:color="auto"/>
        <w:right w:val="none" w:sz="0" w:space="0" w:color="auto"/>
      </w:divBdr>
    </w:div>
    <w:div w:id="495078454">
      <w:bodyDiv w:val="1"/>
      <w:marLeft w:val="0"/>
      <w:marRight w:val="0"/>
      <w:marTop w:val="0"/>
      <w:marBottom w:val="0"/>
      <w:divBdr>
        <w:top w:val="none" w:sz="0" w:space="0" w:color="auto"/>
        <w:left w:val="none" w:sz="0" w:space="0" w:color="auto"/>
        <w:bottom w:val="none" w:sz="0" w:space="0" w:color="auto"/>
        <w:right w:val="none" w:sz="0" w:space="0" w:color="auto"/>
      </w:divBdr>
    </w:div>
    <w:div w:id="598760299">
      <w:bodyDiv w:val="1"/>
      <w:marLeft w:val="0"/>
      <w:marRight w:val="0"/>
      <w:marTop w:val="0"/>
      <w:marBottom w:val="0"/>
      <w:divBdr>
        <w:top w:val="none" w:sz="0" w:space="0" w:color="auto"/>
        <w:left w:val="none" w:sz="0" w:space="0" w:color="auto"/>
        <w:bottom w:val="none" w:sz="0" w:space="0" w:color="auto"/>
        <w:right w:val="none" w:sz="0" w:space="0" w:color="auto"/>
      </w:divBdr>
    </w:div>
    <w:div w:id="1816098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ComplianceDept@billtrust.com" TargetMode="External"/><Relationship Id="rId18" Type="http://schemas.openxmlformats.org/officeDocument/2006/relationships/footer" Target="footer3.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https://www.scheduleonce.com/trust/security" TargetMode="Externa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6.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VeraSafe Theme">
  <a:themeElements>
    <a:clrScheme name="Custom 2">
      <a:dk1>
        <a:sysClr val="windowText" lastClr="000000"/>
      </a:dk1>
      <a:lt1>
        <a:sysClr val="window" lastClr="FFFFFF"/>
      </a:lt1>
      <a:dk2>
        <a:srgbClr val="7ABE47"/>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12F45-E77C-421B-955A-79B043203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24</Pages>
  <Words>8154</Words>
  <Characters>43873</Characters>
  <Application>Microsoft Office Word</Application>
  <DocSecurity>0</DocSecurity>
  <Lines>1044</Lines>
  <Paragraphs>490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VeraSafe</Company>
  <LinksUpToDate>false</LinksUpToDate>
  <CharactersWithSpaces>51537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Joseph</dc:creator>
  <cp:keywords/>
  <dc:description>VeraSafe.com</dc:description>
  <cp:lastModifiedBy>Jason Gardner</cp:lastModifiedBy>
  <cp:revision>23</cp:revision>
  <dcterms:created xsi:type="dcterms:W3CDTF">2023-01-26T22:32:00Z</dcterms:created>
  <dcterms:modified xsi:type="dcterms:W3CDTF">2023-01-27T20:08:00Z</dcterms:modified>
  <cp:category/>
</cp:coreProperties>
</file>